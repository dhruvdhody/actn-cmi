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5D855B" w14:textId="23DB502D" w:rsidR="00FE37BA" w:rsidRPr="00CB3962" w:rsidRDefault="00E73D9D" w:rsidP="00FE37BA">
      <w:pPr>
        <w:pStyle w:val="RFCTitle"/>
      </w:pPr>
      <w:r>
        <w:rPr>
          <w:noProof/>
        </w:rPr>
        <mc:AlternateContent>
          <mc:Choice Requires="wps">
            <w:drawing>
              <wp:anchor distT="0" distB="0" distL="114300" distR="114300" simplePos="0" relativeHeight="251657728" behindDoc="0" locked="1" layoutInCell="1" allowOverlap="1" wp14:anchorId="76DCC27E" wp14:editId="7A7740C5">
                <wp:simplePos x="0" y="0"/>
                <wp:positionH relativeFrom="column">
                  <wp:posOffset>0</wp:posOffset>
                </wp:positionH>
                <wp:positionV relativeFrom="paragraph">
                  <wp:posOffset>0</wp:posOffset>
                </wp:positionV>
                <wp:extent cx="635" cy="635"/>
                <wp:effectExtent l="9525" t="9525" r="8890" b="8890"/>
                <wp:wrapNone/>
                <wp:docPr id="1" name="DtsShapeName" descr="Description: Description: 0C5D@19010115809982987G95@0@55EE09;NC4888;0M62793!!!!!!BIHO@]M62793!!!11111111110BCGBD3519110BCGBD3519!!!!!!!!!!!!!!!!!!!!!!!!!!!!!!!!!!!!!!!!!!!!!!!!!!!!84:B484:B4I23997@!!!!!BIHO@]i23997!!!!@575B4E1130865D538B1130865D538B!!!!!!!!!!!!!!!!!!!!!!!!!!!!!!!!!!!!!!!!!!!!!!!!!!!!8=9;R8=9&lt;_M62793!!!!!!BIHO@]M62793!!!1@6B1B29110B322C71D4es`gu,hdug,bb`lq,sv`,hogn,17e/enb!!!!!!!!!!!!!!!!!!!!!!!!!!!!!!!!!!!!!!!!!!!!!!!!!!!!!!!!!!!!!!!!!!!!!!!!!!!!!!!!!!!!!!!!!!!!!!!!!!!!!!!!!!!!!!!!!!!!!!!!!!!!!!!!!!!!!!!!!!!!!!!!!!!!!!!!!!!!!!!!!!!!!!!!!!!!!!!!!!!!!!!!!!!!!!!!!!!!!!!!!!!!!!!!!!!!!!!!!!!!!!!!!!!!!!!!!!!!!!!!!!!!!!!!!!!!!!!!!!!!!!!!!!!!!!!!!!!!!!!!!!!!!!!!!!!!!!!!!!!!!!!!!!!!!!!!!!!!!!!!!!!!!!!!!!!!!!!!!!!!!!!!!!!!!!!!!!!!!!!!!!!!!!!!!!!!!!!!!!!!!!!!!!!!!!!!!!!!!!!!!!!!!!!!!!!!!!!!!!!!!!!!!!!!!!!!!!!!!!!!!!!!!!!!!!!!!!!!!!!!!!!!!!!!!!!!!!!!!!!!!!!!!!!!!!!!!!!!!!!!!!!!!!!!!!!!!!!!!!!!!!!!!!!!!!!!!!!!!!!!!!!!!!!!!!!!!!!!!!!!!!!!!!!!!!!!!!!!!!!!!!!!!!!!!!!!!!!!!!!!!!!!!!!!!!!!!!!!!!!!!!!!!!!!!!!!!!!!!!!!!!!!!!!!!!!!!!!!!!!!!!!!!!!!!!!!!!!!!!!!!!!!!!!!!!!!!!!!!!!!!!!!!!!!!!!!!!!!!!!!!!!!!!!!!!!!!!!!!!!!!!!!!!!!!!!!!!!!!!!!!!!!!!!!!!!!!!!!!!!!!!!!!!!!!!!!!!!!!!!!!!!!!!!!!!!!!!!!!!!!!!!!!!!!!!!!!!!!!!!!!!!!!!!!!!!!!!!!!!!!!!!!!!!!!!!!!!!!!!!!!!!!!!!!!!!!!!!!!!!!!!!!!!!!!!!!!!!!!!!!!!!!!!!!!!!!!!!!!!!!!!!!!!!!!!!!!!!!!!!!!!!!!!!!!!!!!!!!!!!!!!!!!!!!!!!!!!!!!!!!!!!!!!!!!!!!!!!!!!!!!!!!!!!!!!!!!!!!!!!!!!!!!!!!!!!!!!!!!!!!!!!!!!!!!!!!!!!!!!!!!!!!!!!!!!!!!!!!!!!!!!!!!!!!!!!!!!!!!!!!!!!!!!!!!!!!!!!!!!!!!!!!!!!!!!!!!!!!!!!!!!!!!!!!!!!!!!!!!!!!!!!!!!!!!!!!!!!!!!!!!!!!!!!!!!!!!!!!!!!!!!!!!!!!!!!!!!!!!!!!!!!!!!!!!!!!!!!!!!!!!!!!!!!!!!!!!!!!!!!!!!!!!!!!!!!!!!!!!!!!!!!!!!!!!!!!!!!!!!!!!!!!!!!!!!!!!!!!!!!!!!!!!!!!!!!!!!!!!!!!!!!!!!!!!!!!!!!!!!!!!!!!!!!!!!!!!!!!!!!!!!!!!!!!!!!!!!!!!!!!!!!!!!!!!!!!!!!!!!!!!!!!!!!!!!!!!!!!!!!!!!!!!!!!!!!!!!!!!!!!!!!!!!!!!!!!!!!!!!!!!!!!!!!!!!!!!!!!!!!!!!!!!!!!!!!!!!!!!!!!!!!!!!!!!!!!!!!!!!!!!!!!!!!!!!!!!!!!!!!!!!!!!!!!!!!!!!!!!!!!!!!!!!!!!!!!!!!!!!!!!!!!!!!!!!!!!!!!!!!!!!!!!!!!!!!!!!!!!!!!!!!!!!!!!!!!!!!!!!!!!!!!!!!!!!!!!!!!!!!!!!!!!!!!!!!!!!!!!!!!!!!!!!!!!!!!!!!!!!!!!!!!!!!!!!!!!!!!!!!!!!!!!!!!!!!!!!!!!!!!!!!!!!!!!!!!!!!!!!!!!!!!!!!!!!!!!!!!!!!!!!!!!!!!!!!!!!!!!!!!!!!!!!!!!!!!!!!!!!!!!!!!!!!!!!!!!!!!!!!!!!!!!!!!!!!!!!!!!!!!!!!!!!!!!!!!!!!!!!!!!!!!!!!!!!!!!!!!!!!!!!!!!!!!!!!!!!!!!!!!!!!!!!!!!!!!!!!!!!!!!!!!!!!!!!!!!!!!!!!!!!!!!!!!!!!!!!!!!!!!!!!!!!!!!!!!!!!!!!!!!!!!!!!!!!!!!!!!!!!!!!!!!!!!!!!!!!!!!!!!!!!!!!!!1!A"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0 w 21600"/>
                            <a:gd name="T1" fmla="*/ 0 h 21600"/>
                            <a:gd name="T2" fmla="*/ 0 w 21600"/>
                            <a:gd name="T3" fmla="*/ 0 h 21600"/>
                            <a:gd name="T4" fmla="*/ 0 w 21600"/>
                            <a:gd name="T5" fmla="*/ 0 h 21600"/>
                            <a:gd name="T6" fmla="*/ 0 w 21600"/>
                            <a:gd name="T7" fmla="*/ 0 h 21600"/>
                            <a:gd name="T8" fmla="*/ 17694720 60000 65536"/>
                            <a:gd name="T9" fmla="*/ 11796480 60000 65536"/>
                            <a:gd name="T10" fmla="*/ 5898240 60000 65536"/>
                            <a:gd name="T11" fmla="*/ 0 60000 65536"/>
                            <a:gd name="T12" fmla="*/ 5034 w 21600"/>
                            <a:gd name="T13" fmla="*/ 2279 h 21600"/>
                            <a:gd name="T14" fmla="*/ 16566 w 21600"/>
                            <a:gd name="T15" fmla="*/ 13674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2F4799" id="DtsShapeName" o:spid="_x0000_s1026" alt="Description: Description: 0C5D@19010115809982987G95@0@55EE09;NC4888;0M62793!!!!!!BIHO@]M62793!!!11111111110BCGBD3519110BCGBD3519!!!!!!!!!!!!!!!!!!!!!!!!!!!!!!!!!!!!!!!!!!!!!!!!!!!!84:B484:B4I23997@!!!!!BIHO@]i23997!!!!@575B4E1130865D538B1130865D538B!!!!!!!!!!!!!!!!!!!!!!!!!!!!!!!!!!!!!!!!!!!!!!!!!!!!8=9;R8=9&lt;_M62793!!!!!!BIHO@]M62793!!!1@6B1B29110B322C71D4es`gu,hdug,bb`lq,sv`,hogn,17e/enb!!!!!!!!!!!!!!!!!!!!!!!!!!!!!!!!!!!!!!!!!!!!!!!!!!!!!!!!!!!!!!!!!!!!!!!!!!!!!!!!!!!!!!!!!!!!!!!!!!!!!!!!!!!!!!!!!!!!!!!!!!!!!!!!!!!!!!!!!!!!!!!!!!!!!!!!!!!!!!!!!!!!!!!!!!!!!!!!!!!!!!!!!!!!!!!!!!!!!!!!!!!!!!!!!!!!!!!!!!!!!!!!!!!!!!!!!!!!!!!!!!!!!!!!!!!!!!!!!!!!!!!!!!!!!!!!!!!!!!!!!!!!!!!!!!!!!!!!!!!!!!!!!!!!!!!!!!!!!!!!!!!!!!!!!!!!!!!!!!!!!!!!!!!!!!!!!!!!!!!!!!!!!!!!!!!!!!!!!!!!!!!!!!!!!!!!!!!!!!!!!!!!!!!!!!!!!!!!!!!!!!!!!!!!!!!!!!!!!!!!!!!!!!!!!!!!!!!!!!!!!!!!!!!!!!!!!!!!!!!!!!!!!!!!!!!!!!!!!!!!!!!!!!!!!!!!!!!!!!!!!!!!!!!!!!!!!!!!!!!!!!!!!!!!!!!!!!!!!!!!!!!!!!!!!!!!!!!!!!!!!!!!!!!!!!!!!!!!!!!!!!!!!!!!!!!!!!!!!!!!!!!!!!!!!!!!!!!!!!!!!!!!!!!!!!!!!!!!!!!!!!!!!!!!!!!!!!!!!!!!!!!!!!!!!!!!!!!!!!!!!!!!!!!!!!!!!!!!!!!!!!!!!!!!!!!!!!!!!!!!!!!!!!!!!!!!!!!!!!!!!!!!!!!!!!!!!!!!!!!!!!!!!!!!!!!!!!!!!!!!!!!!!!!!!!!!!!!!!!!!!!!!!!!!!!!!!!!!!!!!!!!!!!!!!!!!!!!!!!!!!!!!!!!!!!!!!!!!!!!!!!!!!!!!!!!!!!!!!!!!!!!!!!!!!!!!!!!!!!!!!!!!!!!!!!!!!!!!!!!!!!!!!!!!!!!!!!!!!!!!!!!!!!!!!!!!!!!!!!!!!!!!!!!!!!!!!!!!!!!!!!!!!!!!!!!!!!!!!!!!!!!!!!!!!!!!!!!!!!!!!!!!!!!!!!!!!!!!!!!!!!!!!!!!!!!!!!!!!!!!!!!!!!!!!!!!!!!!!!!!!!!!!!!!!!!!!!!!!!!!!!!!!!!!!!!!!!!!!!!!!!!!!!!!!!!!!!!!!!!!!!!!!!!!!!!!!!!!!!!!!!!!!!!!!!!!!!!!!!!!!!!!!!!!!!!!!!!!!!!!!!!!!!!!!!!!!!!!!!!!!!!!!!!!!!!!!!!!!!!!!!!!!!!!!!!!!!!!!!!!!!!!!!!!!!!!!!!!!!!!!!!!!!!!!!!!!!!!!!!!!!!!!!!!!!!!!!!!!!!!!!!!!!!!!!!!!!!!!!!!!!!!!!!!!!!!!!!!!!!!!!!!!!!!!!!!!!!!!!!!!!!!!!!!!!!!!!!!!!!!!!!!!!!!!!!!!!!!!!!!!!!!!!!!!!!!!!!!!!!!!!!!!!!!!!!!!!!!!!!!!!!!!!!!!!!!!!!!!!!!!!!!!!!!!!!!!!!!!!!!!!!!!!!!!!!!!!!!!!!!!!!!!!!!!!!!!!!!!!!!!!!!!!!!!!!!!!!!!!!!!!!!!!!!!!!!!!!!!!!!!!!!!!!!!!!!!!!!!!!!!!!!!!!!!!!!!!!!!!!!!!!!!!!!!!!!!!!!!!!!!!!!!!!!!!!!!!!!!!!!!!!!!!!!!!!!!!!!!!!!!!!!!!!!!!!!!!!!!!!!!!!!!!!!!!!!!!!!!!!!!!!!!!!!!!!!!!!!!!!!!!!!!!!!!!!!!!!!!!!!!!!!!!!!!!!!!!!!!!!!!!!!!!!!!!!!!!!!!!!!!!!!!!!!!!!!!!!!!!!!!!!!!!!!!!!!!!!!!!!!!!!!!!!!!!!!!!!!!!!!!!!!!!!!!!!!!!!!!!!!!!!!!!!!!!!!!!!!!!!!!!!!!!!!!!!!!!!!!!!!!!!!!!!!!!!!!!!!!!!!!!!!!!!!!!!!!!!!!!!!!!!!!!!!!!!!!!!!!!!!!!!!!!!!!!!!!!!!!!!!!!!!!!!!!!!!!!!!!!!!!!!!!!!!!!!!!!!!!!!!!!!!!!!!!!!!!!!!!!!!!!!!!!!!1!A" style="position:absolute;margin-left:0;margin-top:0;width:.05pt;height:.05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0,0;0,0;0,0;0,0" o:connectangles="270,180,90,0" textboxrect="5034,2279,16566,13674"/>
                <w10:anchorlock/>
              </v:shape>
            </w:pict>
          </mc:Fallback>
        </mc:AlternateContent>
      </w:r>
      <w:r w:rsidR="00FE37BA" w:rsidRPr="00BB56CA">
        <w:rPr>
          <w:highlight w:val="yellow"/>
        </w:rPr>
        <w:br/>
      </w:r>
      <w:bookmarkStart w:id="0" w:name="_Ref86333091"/>
      <w:bookmarkEnd w:id="0"/>
      <w:r w:rsidR="00FB6552">
        <w:t>A Y</w:t>
      </w:r>
      <w:ins w:id="1" w:author="Leeyoung" w:date="2018-09-13T10:19:00Z">
        <w:r w:rsidR="00E07C90">
          <w:t>ANG</w:t>
        </w:r>
      </w:ins>
      <w:del w:id="2" w:author="Leeyoung" w:date="2018-09-13T10:19:00Z">
        <w:r w:rsidR="00FB6552" w:rsidDel="00E07C90">
          <w:delText>ang</w:delText>
        </w:r>
      </w:del>
      <w:r w:rsidR="00FB6552">
        <w:t xml:space="preserve"> Data </w:t>
      </w:r>
      <w:r w:rsidR="00D85315">
        <w:t xml:space="preserve">Model for </w:t>
      </w:r>
      <w:r w:rsidR="00C46BA5">
        <w:t>L1 Connectivity Service</w:t>
      </w:r>
      <w:r w:rsidR="000E50E2">
        <w:t xml:space="preserve"> Model (L1</w:t>
      </w:r>
      <w:r w:rsidR="00C46BA5">
        <w:t>C</w:t>
      </w:r>
      <w:r w:rsidR="000E50E2">
        <w:t>SM)</w:t>
      </w:r>
    </w:p>
    <w:p w14:paraId="09D1DBD7" w14:textId="39D313F0" w:rsidR="00FE37BA" w:rsidRPr="00D06C39" w:rsidRDefault="00B66A6F" w:rsidP="00FE37BA">
      <w:pPr>
        <w:pStyle w:val="RFCTitle"/>
        <w:rPr>
          <w:rFonts w:eastAsia="SimSun"/>
          <w:lang w:eastAsia="zh-CN"/>
        </w:rPr>
      </w:pPr>
      <w:r>
        <w:t>d</w:t>
      </w:r>
      <w:r w:rsidR="00D85315">
        <w:t>raft-</w:t>
      </w:r>
      <w:ins w:id="3" w:author="Leeyoung" w:date="2018-04-11T09:20:00Z">
        <w:r w:rsidR="00C35D34">
          <w:t>ietf</w:t>
        </w:r>
      </w:ins>
      <w:del w:id="4" w:author="Leeyoung" w:date="2018-04-11T09:20:00Z">
        <w:r w:rsidR="00D23E71" w:rsidDel="00C35D34">
          <w:delText>fioccola</w:delText>
        </w:r>
      </w:del>
      <w:r w:rsidR="00D85315">
        <w:t>-</w:t>
      </w:r>
      <w:r w:rsidR="003C00A5">
        <w:t>ccamp</w:t>
      </w:r>
      <w:r w:rsidR="00FE37BA" w:rsidRPr="00284C64">
        <w:t>-</w:t>
      </w:r>
      <w:r w:rsidR="000E50E2">
        <w:t>l1</w:t>
      </w:r>
      <w:r w:rsidR="00C46BA5">
        <w:t>c</w:t>
      </w:r>
      <w:r w:rsidR="000E50E2">
        <w:t>sm-yang</w:t>
      </w:r>
      <w:r w:rsidR="003C00A5">
        <w:t>-0</w:t>
      </w:r>
      <w:ins w:id="5" w:author="Leeyoung" w:date="2019-03-06T17:33:00Z">
        <w:r w:rsidR="00F33179">
          <w:t>9</w:t>
        </w:r>
      </w:ins>
      <w:del w:id="6" w:author="Leeyoung" w:date="2018-03-05T11:24:00Z">
        <w:r w:rsidR="003C00A5" w:rsidDel="00E92B86">
          <w:delText>0</w:delText>
        </w:r>
      </w:del>
    </w:p>
    <w:p w14:paraId="52EB6A2C" w14:textId="77777777" w:rsidR="0065073D" w:rsidRPr="00BB56CA" w:rsidRDefault="0065073D" w:rsidP="0065073D">
      <w:pPr>
        <w:ind w:left="0"/>
      </w:pPr>
      <w:r w:rsidRPr="00BB56CA">
        <w:t>Abstract</w:t>
      </w:r>
    </w:p>
    <w:p w14:paraId="2C54F420" w14:textId="3C7FE62C" w:rsidR="0065073D" w:rsidRPr="00AD6B06" w:rsidRDefault="0065073D" w:rsidP="0065073D">
      <w:pPr>
        <w:rPr>
          <w:sz w:val="32"/>
        </w:rPr>
      </w:pPr>
      <w:r w:rsidRPr="00BB56CA">
        <w:t xml:space="preserve">This document provides a </w:t>
      </w:r>
      <w:r>
        <w:t xml:space="preserve">YANG data </w:t>
      </w:r>
      <w:r w:rsidRPr="00BB56CA">
        <w:t xml:space="preserve">model </w:t>
      </w:r>
      <w:r>
        <w:t>for</w:t>
      </w:r>
      <w:r w:rsidRPr="00BB56CA">
        <w:t xml:space="preserve"> </w:t>
      </w:r>
      <w:r w:rsidR="00C46BA5">
        <w:t xml:space="preserve">Layer 1 Connectivity </w:t>
      </w:r>
      <w:r w:rsidR="000E50E2">
        <w:t>Service Model (L1</w:t>
      </w:r>
      <w:r w:rsidR="00C46BA5">
        <w:t>C</w:t>
      </w:r>
      <w:r w:rsidR="000E50E2">
        <w:t>SM)</w:t>
      </w:r>
      <w:ins w:id="7" w:author="Leeyoung" w:date="2018-09-12T14:54:00Z">
        <w:r w:rsidR="00233782">
          <w:t>.</w:t>
        </w:r>
      </w:ins>
      <w:ins w:id="8" w:author="Leeyoung" w:date="2018-09-12T14:58:00Z">
        <w:r w:rsidR="00233782">
          <w:t xml:space="preserve"> The intent of this document is to provide a transport service model exploiting YANG data model, which can be utilized by a client network controller to initiate a service request connectivity request as well as retrieving service states toward a transport network controller communicating with the client controller</w:t>
        </w:r>
      </w:ins>
      <w:ins w:id="9" w:author="Leeyoung" w:date="2018-09-12T14:59:00Z">
        <w:r w:rsidR="00233782">
          <w:t>.</w:t>
        </w:r>
      </w:ins>
      <w:del w:id="10" w:author="Leeyoung" w:date="2018-09-12T14:54:00Z">
        <w:r w:rsidR="000E50E2" w:rsidDel="00233782">
          <w:delText>.</w:delText>
        </w:r>
      </w:del>
      <w:r w:rsidR="000E50E2">
        <w:t xml:space="preserve"> </w:t>
      </w:r>
      <w:ins w:id="11" w:author="Leeyoung" w:date="2018-07-05T11:35:00Z">
        <w:r w:rsidR="00BA11A5" w:rsidRPr="00BA11A5">
          <w:t>This YANG model is NMDA-compliant</w:t>
        </w:r>
        <w:r w:rsidR="00BA11A5">
          <w:t>.</w:t>
        </w:r>
      </w:ins>
    </w:p>
    <w:p w14:paraId="522636CE" w14:textId="77777777" w:rsidR="0065073D" w:rsidRDefault="0065073D" w:rsidP="00FE37BA">
      <w:pPr>
        <w:pStyle w:val="RFCH1-noTOCnonum"/>
      </w:pPr>
    </w:p>
    <w:p w14:paraId="1F116C1B" w14:textId="77777777" w:rsidR="00FE37BA" w:rsidRPr="00BB56CA" w:rsidRDefault="00FE37BA" w:rsidP="00FE37BA">
      <w:pPr>
        <w:pStyle w:val="RFCH1-noTOCnonum"/>
      </w:pPr>
      <w:r w:rsidRPr="00BB56CA">
        <w:t>Status of this Memo</w:t>
      </w:r>
    </w:p>
    <w:p w14:paraId="7A6D1787" w14:textId="77777777" w:rsidR="00FE37BA" w:rsidRPr="008D50C0" w:rsidRDefault="00FE37BA" w:rsidP="00FE37BA">
      <w:r>
        <w:t>This Internet-Draft is submitted to IETF in full conformance with the provisions of BCP 78 and BCP 79.</w:t>
      </w:r>
      <w:r w:rsidRPr="007317D6">
        <w:t xml:space="preserve">       </w:t>
      </w:r>
    </w:p>
    <w:p w14:paraId="462CA06F" w14:textId="77777777" w:rsidR="00FE37BA" w:rsidRPr="007317D6" w:rsidRDefault="00FE37BA" w:rsidP="00FE37BA">
      <w:r w:rsidRPr="007317D6">
        <w:t>Internet-Drafts are working documents of the Internet Engineering Task Force (IETF), its areas, and its working groups.  Note that other groups may also distribute working documents as Internet-Drafts.</w:t>
      </w:r>
    </w:p>
    <w:p w14:paraId="3913AF0C" w14:textId="77777777" w:rsidR="00FE37BA" w:rsidRPr="007317D6" w:rsidRDefault="00FE37BA" w:rsidP="00FE37BA">
      <w:r w:rsidRPr="007317D6">
        <w:t>Internet-Drafts are draft documents valid for a maximum of six months and may be updated, replaced, or obsoleted by other documents at any time.  It is inappropriate to use Internet-Drafts as reference material or to cite them other than as "work in progress."</w:t>
      </w:r>
    </w:p>
    <w:p w14:paraId="432F2857" w14:textId="77777777" w:rsidR="00FE37BA" w:rsidRPr="007317D6" w:rsidRDefault="00FE37BA" w:rsidP="00FE37BA">
      <w:r w:rsidRPr="007317D6">
        <w:lastRenderedPageBreak/>
        <w:t>The list of current Internet-Drafts can be accessed at http://www.ietf.org/ietf/1id-abstracts.txt</w:t>
      </w:r>
    </w:p>
    <w:p w14:paraId="032B684D" w14:textId="77777777" w:rsidR="00FE37BA" w:rsidRPr="007317D6" w:rsidRDefault="00FE37BA" w:rsidP="00FE37BA">
      <w:r w:rsidRPr="007317D6">
        <w:t>The list of Internet-Draft Shadow Directories can be accessed at http://www.ietf.org/shadow.html</w:t>
      </w:r>
    </w:p>
    <w:p w14:paraId="334D0B85" w14:textId="3310D1EE" w:rsidR="00FE37BA" w:rsidRPr="007317D6" w:rsidRDefault="00FE37BA" w:rsidP="00FE37BA">
      <w:r w:rsidRPr="007317D6">
        <w:t>This Internet-Draft will expire on</w:t>
      </w:r>
      <w:ins w:id="12" w:author="Leeyoung" w:date="2018-08-30T11:42:00Z">
        <w:r w:rsidR="004B15EF">
          <w:t xml:space="preserve"> </w:t>
        </w:r>
      </w:ins>
      <w:ins w:id="13" w:author="Leeyoung" w:date="2018-08-30T12:40:00Z">
        <w:r w:rsidR="00F33179">
          <w:t>September 6,</w:t>
        </w:r>
      </w:ins>
      <w:del w:id="14" w:author="Leeyoung" w:date="2018-08-30T11:42:00Z">
        <w:r w:rsidRPr="007317D6" w:rsidDel="004B15EF">
          <w:delText xml:space="preserve"> </w:delText>
        </w:r>
      </w:del>
      <w:ins w:id="15" w:author="Leeyoung" w:date="2018-07-02T16:49:00Z">
        <w:r w:rsidR="00E50BBE">
          <w:t xml:space="preserve"> 2019</w:t>
        </w:r>
      </w:ins>
      <w:del w:id="16" w:author="Leeyoung" w:date="2018-03-05T11:25:00Z">
        <w:r w:rsidR="00D23E71" w:rsidDel="00E92B86">
          <w:rPr>
            <w:rFonts w:eastAsia="SimSun"/>
            <w:lang w:eastAsia="zh-CN"/>
          </w:rPr>
          <w:delText>Apri</w:delText>
        </w:r>
        <w:r w:rsidR="000359E2" w:rsidDel="00E92B86">
          <w:rPr>
            <w:rFonts w:eastAsia="SimSun"/>
            <w:lang w:eastAsia="zh-CN"/>
          </w:rPr>
          <w:delText xml:space="preserve">l </w:delText>
        </w:r>
        <w:r w:rsidR="008418A9" w:rsidDel="00E92B86">
          <w:rPr>
            <w:rFonts w:eastAsia="SimSun"/>
            <w:lang w:eastAsia="zh-CN"/>
          </w:rPr>
          <w:delText>27</w:delText>
        </w:r>
        <w:r w:rsidR="00B40CFD" w:rsidDel="00E92B86">
          <w:rPr>
            <w:rFonts w:eastAsia="SimSun"/>
            <w:lang w:eastAsia="zh-CN"/>
          </w:rPr>
          <w:delText>,</w:delText>
        </w:r>
        <w:r w:rsidRPr="007317D6" w:rsidDel="00E92B86">
          <w:delText xml:space="preserve"> </w:delText>
        </w:r>
      </w:del>
      <w:del w:id="17" w:author="Leeyoung" w:date="2018-07-02T16:49:00Z">
        <w:r w:rsidR="00037BFF" w:rsidDel="00E50BBE">
          <w:delText>201</w:delText>
        </w:r>
        <w:r w:rsidR="00B40CFD" w:rsidDel="00E50BBE">
          <w:delText>8</w:delText>
        </w:r>
      </w:del>
      <w:r w:rsidRPr="007317D6">
        <w:t>.</w:t>
      </w:r>
    </w:p>
    <w:p w14:paraId="2DBFB3FA" w14:textId="77777777" w:rsidR="00FE37BA" w:rsidRDefault="00FE37BA" w:rsidP="00FE37BA">
      <w:pPr>
        <w:ind w:left="0"/>
      </w:pPr>
      <w:r w:rsidRPr="00BB56CA">
        <w:t>Copyright Notice</w:t>
      </w:r>
    </w:p>
    <w:p w14:paraId="2E685351" w14:textId="77777777" w:rsidR="00FE37BA" w:rsidRPr="00BB56CA" w:rsidRDefault="00FE37BA" w:rsidP="00A31DC1">
      <w:pPr>
        <w:ind w:left="0"/>
        <w:jc w:val="center"/>
      </w:pPr>
    </w:p>
    <w:p w14:paraId="73510791" w14:textId="60BB6B1E" w:rsidR="00FE37BA" w:rsidDel="00E92B86" w:rsidRDefault="00FE37BA" w:rsidP="00FE37BA">
      <w:pPr>
        <w:rPr>
          <w:del w:id="18" w:author="Leeyoung" w:date="2018-03-05T11:26:00Z"/>
        </w:rPr>
      </w:pPr>
      <w:r>
        <w:t xml:space="preserve">Copyright (c) </w:t>
      </w:r>
      <w:del w:id="19" w:author="Leeyoung" w:date="2018-03-05T11:26:00Z">
        <w:r w:rsidR="00096C8C" w:rsidDel="00E92B86">
          <w:fldChar w:fldCharType="begin"/>
        </w:r>
        <w:r w:rsidR="002E61AD" w:rsidDel="00E92B86">
          <w:delInstrText xml:space="preserve"> SAVEDATE  \@ "yyyy"  \* MERGEFORMAT </w:delInstrText>
        </w:r>
        <w:r w:rsidR="00096C8C" w:rsidDel="00E92B86">
          <w:fldChar w:fldCharType="separate"/>
        </w:r>
        <w:r w:rsidR="00E92B86" w:rsidDel="00E92B86">
          <w:rPr>
            <w:noProof/>
          </w:rPr>
          <w:delText>2017</w:delText>
        </w:r>
        <w:r w:rsidR="00096C8C" w:rsidDel="00E92B86">
          <w:rPr>
            <w:noProof/>
          </w:rPr>
          <w:fldChar w:fldCharType="end"/>
        </w:r>
        <w:r w:rsidDel="00E92B86">
          <w:delText xml:space="preserve"> </w:delText>
        </w:r>
      </w:del>
      <w:ins w:id="20" w:author="Leeyoung" w:date="2018-03-05T11:26:00Z">
        <w:r w:rsidR="0040199C">
          <w:t>2019</w:t>
        </w:r>
        <w:r w:rsidR="00E92B86">
          <w:t xml:space="preserve"> </w:t>
        </w:r>
      </w:ins>
      <w:r>
        <w:t xml:space="preserve">IETF Trust and the persons identified as the document authors.  All rights reserved. </w:t>
      </w:r>
    </w:p>
    <w:p w14:paraId="069C27E9" w14:textId="77777777" w:rsidR="00FE37BA" w:rsidRDefault="00FE37BA"/>
    <w:p w14:paraId="2FB3CE37" w14:textId="77777777" w:rsidR="00FE37BA" w:rsidRDefault="00FE37BA" w:rsidP="00FE37BA">
      <w:r>
        <w:t>This document is subject to BCP 78 and the IETF Trust’s Legal Provisions Relating to IETF Documents (</w:t>
      </w:r>
      <w:hyperlink r:id="rId8" w:history="1">
        <w:r w:rsidRPr="0089237C">
          <w:rPr>
            <w:rStyle w:val="Hyperlink"/>
          </w:rPr>
          <w:t>http://trustee.ietf.org/license-info</w:t>
        </w:r>
      </w:hyperlink>
      <w:r>
        <w:t>)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14:paraId="1FFAF324" w14:textId="77777777" w:rsidR="00FE37BA" w:rsidRPr="00BB56CA" w:rsidRDefault="00FE37BA" w:rsidP="00FE37BA">
      <w:pPr>
        <w:pStyle w:val="RFCH1-noTOCnonum"/>
      </w:pPr>
      <w:r w:rsidRPr="00BB56CA">
        <w:t>Table of Contents</w:t>
      </w:r>
    </w:p>
    <w:p w14:paraId="794E79C7" w14:textId="77777777" w:rsidR="00FE37BA" w:rsidRPr="00BB56CA" w:rsidRDefault="00FE37BA" w:rsidP="00FE37BA">
      <w:pPr>
        <w:pStyle w:val="TOC1"/>
      </w:pPr>
    </w:p>
    <w:p w14:paraId="5B84773D" w14:textId="6BBD8717" w:rsidR="004232E5" w:rsidRDefault="00096C8C">
      <w:pPr>
        <w:pStyle w:val="TOC1"/>
        <w:rPr>
          <w:ins w:id="21" w:author="Leeyoung" w:date="2018-07-17T12:56:00Z"/>
          <w:rFonts w:asciiTheme="minorHAnsi" w:eastAsiaTheme="minorEastAsia" w:hAnsiTheme="minorHAnsi" w:cstheme="minorBidi"/>
          <w:sz w:val="22"/>
          <w:szCs w:val="22"/>
        </w:rPr>
      </w:pPr>
      <w:r w:rsidRPr="00BB56CA">
        <w:fldChar w:fldCharType="begin"/>
      </w:r>
      <w:r w:rsidR="00FE37BA" w:rsidRPr="00BB56CA">
        <w:instrText xml:space="preserve"> TOC \o \h \z \u </w:instrText>
      </w:r>
      <w:r w:rsidRPr="00BB56CA">
        <w:fldChar w:fldCharType="separate"/>
      </w:r>
      <w:ins w:id="22" w:author="Leeyoung" w:date="2018-07-17T12:56:00Z">
        <w:r w:rsidR="004232E5" w:rsidRPr="009F27BC">
          <w:rPr>
            <w:rStyle w:val="Hyperlink"/>
          </w:rPr>
          <w:fldChar w:fldCharType="begin"/>
        </w:r>
        <w:r w:rsidR="004232E5" w:rsidRPr="009F27BC">
          <w:rPr>
            <w:rStyle w:val="Hyperlink"/>
          </w:rPr>
          <w:instrText xml:space="preserve"> </w:instrText>
        </w:r>
        <w:r w:rsidR="004232E5">
          <w:instrText>HYPERLINK \l "_Toc519595497"</w:instrText>
        </w:r>
        <w:r w:rsidR="004232E5" w:rsidRPr="009F27BC">
          <w:rPr>
            <w:rStyle w:val="Hyperlink"/>
          </w:rPr>
          <w:instrText xml:space="preserve"> </w:instrText>
        </w:r>
        <w:r w:rsidR="004232E5" w:rsidRPr="009F27BC">
          <w:rPr>
            <w:rStyle w:val="Hyperlink"/>
          </w:rPr>
          <w:fldChar w:fldCharType="separate"/>
        </w:r>
        <w:r w:rsidR="004232E5" w:rsidRPr="009F27BC">
          <w:rPr>
            <w:rStyle w:val="Hyperlink"/>
          </w:rPr>
          <w:t>1. Introduction</w:t>
        </w:r>
        <w:r w:rsidR="004232E5">
          <w:rPr>
            <w:webHidden/>
          </w:rPr>
          <w:tab/>
        </w:r>
        <w:r w:rsidR="004232E5">
          <w:rPr>
            <w:webHidden/>
          </w:rPr>
          <w:fldChar w:fldCharType="begin"/>
        </w:r>
        <w:r w:rsidR="004232E5">
          <w:rPr>
            <w:webHidden/>
          </w:rPr>
          <w:instrText xml:space="preserve"> PAGEREF _Toc519595497 \h </w:instrText>
        </w:r>
      </w:ins>
      <w:r w:rsidR="004232E5">
        <w:rPr>
          <w:webHidden/>
        </w:rPr>
      </w:r>
      <w:r w:rsidR="004232E5">
        <w:rPr>
          <w:webHidden/>
        </w:rPr>
        <w:fldChar w:fldCharType="separate"/>
      </w:r>
      <w:ins w:id="23" w:author="Leeyoung" w:date="2019-03-06T18:03:00Z">
        <w:r w:rsidR="0040199C">
          <w:rPr>
            <w:webHidden/>
          </w:rPr>
          <w:t>2</w:t>
        </w:r>
      </w:ins>
      <w:ins w:id="24" w:author="Leeyoung" w:date="2018-07-17T12:56:00Z">
        <w:r w:rsidR="004232E5">
          <w:rPr>
            <w:webHidden/>
          </w:rPr>
          <w:fldChar w:fldCharType="end"/>
        </w:r>
        <w:r w:rsidR="004232E5" w:rsidRPr="009F27BC">
          <w:rPr>
            <w:rStyle w:val="Hyperlink"/>
          </w:rPr>
          <w:fldChar w:fldCharType="end"/>
        </w:r>
      </w:ins>
    </w:p>
    <w:p w14:paraId="03DF36AE" w14:textId="056E39D4" w:rsidR="004232E5" w:rsidRDefault="004232E5">
      <w:pPr>
        <w:pStyle w:val="TOC2"/>
        <w:rPr>
          <w:ins w:id="25" w:author="Leeyoung" w:date="2018-07-17T12:56:00Z"/>
          <w:rFonts w:asciiTheme="minorHAnsi" w:eastAsiaTheme="minorEastAsia" w:hAnsiTheme="minorHAnsi" w:cstheme="minorBidi"/>
          <w:sz w:val="22"/>
          <w:szCs w:val="22"/>
        </w:rPr>
      </w:pPr>
      <w:ins w:id="26" w:author="Leeyoung" w:date="2018-07-17T12:56:00Z">
        <w:r w:rsidRPr="009F27BC">
          <w:rPr>
            <w:rStyle w:val="Hyperlink"/>
          </w:rPr>
          <w:fldChar w:fldCharType="begin"/>
        </w:r>
        <w:r w:rsidRPr="009F27BC">
          <w:rPr>
            <w:rStyle w:val="Hyperlink"/>
          </w:rPr>
          <w:instrText xml:space="preserve"> </w:instrText>
        </w:r>
        <w:r>
          <w:instrText>HYPERLINK \l "_Toc519595498"</w:instrText>
        </w:r>
        <w:r w:rsidRPr="009F27BC">
          <w:rPr>
            <w:rStyle w:val="Hyperlink"/>
          </w:rPr>
          <w:instrText xml:space="preserve"> </w:instrText>
        </w:r>
        <w:r w:rsidRPr="009F27BC">
          <w:rPr>
            <w:rStyle w:val="Hyperlink"/>
          </w:rPr>
          <w:fldChar w:fldCharType="separate"/>
        </w:r>
        <w:r w:rsidRPr="009F27BC">
          <w:rPr>
            <w:rStyle w:val="Hyperlink"/>
          </w:rPr>
          <w:t>1.1. Deployment Scenarios</w:t>
        </w:r>
        <w:r>
          <w:rPr>
            <w:webHidden/>
          </w:rPr>
          <w:tab/>
        </w:r>
        <w:r>
          <w:rPr>
            <w:webHidden/>
          </w:rPr>
          <w:fldChar w:fldCharType="begin"/>
        </w:r>
        <w:r>
          <w:rPr>
            <w:webHidden/>
          </w:rPr>
          <w:instrText xml:space="preserve"> PAGEREF _Toc519595498 \h </w:instrText>
        </w:r>
      </w:ins>
      <w:r>
        <w:rPr>
          <w:webHidden/>
        </w:rPr>
      </w:r>
      <w:r>
        <w:rPr>
          <w:webHidden/>
        </w:rPr>
        <w:fldChar w:fldCharType="separate"/>
      </w:r>
      <w:ins w:id="27" w:author="Leeyoung" w:date="2019-03-06T18:03:00Z">
        <w:r w:rsidR="0040199C">
          <w:rPr>
            <w:webHidden/>
          </w:rPr>
          <w:t>4</w:t>
        </w:r>
      </w:ins>
      <w:ins w:id="28" w:author="Leeyoung" w:date="2018-07-17T12:56:00Z">
        <w:r>
          <w:rPr>
            <w:webHidden/>
          </w:rPr>
          <w:fldChar w:fldCharType="end"/>
        </w:r>
        <w:r w:rsidRPr="009F27BC">
          <w:rPr>
            <w:rStyle w:val="Hyperlink"/>
          </w:rPr>
          <w:fldChar w:fldCharType="end"/>
        </w:r>
      </w:ins>
    </w:p>
    <w:p w14:paraId="25416AAF" w14:textId="3EBFAC0F" w:rsidR="004232E5" w:rsidRDefault="004232E5">
      <w:pPr>
        <w:pStyle w:val="TOC2"/>
        <w:rPr>
          <w:ins w:id="29" w:author="Leeyoung" w:date="2018-07-17T12:56:00Z"/>
          <w:rFonts w:asciiTheme="minorHAnsi" w:eastAsiaTheme="minorEastAsia" w:hAnsiTheme="minorHAnsi" w:cstheme="minorBidi"/>
          <w:sz w:val="22"/>
          <w:szCs w:val="22"/>
        </w:rPr>
      </w:pPr>
      <w:ins w:id="30" w:author="Leeyoung" w:date="2018-07-17T12:56:00Z">
        <w:r w:rsidRPr="009F27BC">
          <w:rPr>
            <w:rStyle w:val="Hyperlink"/>
          </w:rPr>
          <w:fldChar w:fldCharType="begin"/>
        </w:r>
        <w:r w:rsidRPr="009F27BC">
          <w:rPr>
            <w:rStyle w:val="Hyperlink"/>
          </w:rPr>
          <w:instrText xml:space="preserve"> </w:instrText>
        </w:r>
        <w:r>
          <w:instrText>HYPERLINK \l "_Toc519595499"</w:instrText>
        </w:r>
        <w:r w:rsidRPr="009F27BC">
          <w:rPr>
            <w:rStyle w:val="Hyperlink"/>
          </w:rPr>
          <w:instrText xml:space="preserve"> </w:instrText>
        </w:r>
        <w:r w:rsidRPr="009F27BC">
          <w:rPr>
            <w:rStyle w:val="Hyperlink"/>
          </w:rPr>
          <w:fldChar w:fldCharType="separate"/>
        </w:r>
        <w:r w:rsidRPr="009F27BC">
          <w:rPr>
            <w:rStyle w:val="Hyperlink"/>
          </w:rPr>
          <w:t>1.2. Terminology</w:t>
        </w:r>
        <w:r>
          <w:rPr>
            <w:webHidden/>
          </w:rPr>
          <w:tab/>
        </w:r>
        <w:r>
          <w:rPr>
            <w:webHidden/>
          </w:rPr>
          <w:fldChar w:fldCharType="begin"/>
        </w:r>
        <w:r>
          <w:rPr>
            <w:webHidden/>
          </w:rPr>
          <w:instrText xml:space="preserve"> PAGEREF _Toc519595499 \h </w:instrText>
        </w:r>
      </w:ins>
      <w:r>
        <w:rPr>
          <w:webHidden/>
        </w:rPr>
      </w:r>
      <w:r>
        <w:rPr>
          <w:webHidden/>
        </w:rPr>
        <w:fldChar w:fldCharType="separate"/>
      </w:r>
      <w:ins w:id="31" w:author="Leeyoung" w:date="2019-03-06T18:03:00Z">
        <w:r w:rsidR="0040199C">
          <w:rPr>
            <w:webHidden/>
          </w:rPr>
          <w:t>6</w:t>
        </w:r>
      </w:ins>
      <w:ins w:id="32" w:author="Leeyoung" w:date="2018-07-17T12:56:00Z">
        <w:r>
          <w:rPr>
            <w:webHidden/>
          </w:rPr>
          <w:fldChar w:fldCharType="end"/>
        </w:r>
        <w:r w:rsidRPr="009F27BC">
          <w:rPr>
            <w:rStyle w:val="Hyperlink"/>
          </w:rPr>
          <w:fldChar w:fldCharType="end"/>
        </w:r>
      </w:ins>
    </w:p>
    <w:p w14:paraId="59A67B43" w14:textId="45DB5F8A" w:rsidR="004232E5" w:rsidRDefault="004232E5">
      <w:pPr>
        <w:pStyle w:val="TOC2"/>
        <w:rPr>
          <w:ins w:id="33" w:author="Leeyoung" w:date="2018-07-17T12:56:00Z"/>
          <w:rFonts w:asciiTheme="minorHAnsi" w:eastAsiaTheme="minorEastAsia" w:hAnsiTheme="minorHAnsi" w:cstheme="minorBidi"/>
          <w:sz w:val="22"/>
          <w:szCs w:val="22"/>
        </w:rPr>
      </w:pPr>
      <w:ins w:id="34" w:author="Leeyoung" w:date="2018-07-17T12:56:00Z">
        <w:r w:rsidRPr="009F27BC">
          <w:rPr>
            <w:rStyle w:val="Hyperlink"/>
          </w:rPr>
          <w:fldChar w:fldCharType="begin"/>
        </w:r>
        <w:r w:rsidRPr="009F27BC">
          <w:rPr>
            <w:rStyle w:val="Hyperlink"/>
          </w:rPr>
          <w:instrText xml:space="preserve"> </w:instrText>
        </w:r>
        <w:r>
          <w:instrText>HYPERLINK \l "_Toc519595500"</w:instrText>
        </w:r>
        <w:r w:rsidRPr="009F27BC">
          <w:rPr>
            <w:rStyle w:val="Hyperlink"/>
          </w:rPr>
          <w:instrText xml:space="preserve"> </w:instrText>
        </w:r>
        <w:r w:rsidRPr="009F27BC">
          <w:rPr>
            <w:rStyle w:val="Hyperlink"/>
          </w:rPr>
          <w:fldChar w:fldCharType="separate"/>
        </w:r>
        <w:r w:rsidRPr="009F27BC">
          <w:rPr>
            <w:rStyle w:val="Hyperlink"/>
          </w:rPr>
          <w:t>1.3. Tree diagram</w:t>
        </w:r>
        <w:r>
          <w:rPr>
            <w:webHidden/>
          </w:rPr>
          <w:tab/>
        </w:r>
        <w:r>
          <w:rPr>
            <w:webHidden/>
          </w:rPr>
          <w:fldChar w:fldCharType="begin"/>
        </w:r>
        <w:r>
          <w:rPr>
            <w:webHidden/>
          </w:rPr>
          <w:instrText xml:space="preserve"> PAGEREF _Toc519595500 \h </w:instrText>
        </w:r>
      </w:ins>
      <w:r>
        <w:rPr>
          <w:webHidden/>
        </w:rPr>
      </w:r>
      <w:r>
        <w:rPr>
          <w:webHidden/>
        </w:rPr>
        <w:fldChar w:fldCharType="separate"/>
      </w:r>
      <w:ins w:id="35" w:author="Leeyoung" w:date="2019-03-06T18:03:00Z">
        <w:r w:rsidR="0040199C">
          <w:rPr>
            <w:webHidden/>
          </w:rPr>
          <w:t>6</w:t>
        </w:r>
      </w:ins>
      <w:ins w:id="36" w:author="Leeyoung" w:date="2018-07-17T12:56:00Z">
        <w:r>
          <w:rPr>
            <w:webHidden/>
          </w:rPr>
          <w:fldChar w:fldCharType="end"/>
        </w:r>
        <w:r w:rsidRPr="009F27BC">
          <w:rPr>
            <w:rStyle w:val="Hyperlink"/>
          </w:rPr>
          <w:fldChar w:fldCharType="end"/>
        </w:r>
      </w:ins>
    </w:p>
    <w:p w14:paraId="62D3A250" w14:textId="213AB394" w:rsidR="004232E5" w:rsidRDefault="004232E5">
      <w:pPr>
        <w:pStyle w:val="TOC2"/>
        <w:rPr>
          <w:ins w:id="37" w:author="Leeyoung" w:date="2018-07-17T12:56:00Z"/>
          <w:rFonts w:asciiTheme="minorHAnsi" w:eastAsiaTheme="minorEastAsia" w:hAnsiTheme="minorHAnsi" w:cstheme="minorBidi"/>
          <w:sz w:val="22"/>
          <w:szCs w:val="22"/>
        </w:rPr>
      </w:pPr>
      <w:ins w:id="38" w:author="Leeyoung" w:date="2018-07-17T12:56:00Z">
        <w:r w:rsidRPr="009F27BC">
          <w:rPr>
            <w:rStyle w:val="Hyperlink"/>
          </w:rPr>
          <w:fldChar w:fldCharType="begin"/>
        </w:r>
        <w:r w:rsidRPr="009F27BC">
          <w:rPr>
            <w:rStyle w:val="Hyperlink"/>
          </w:rPr>
          <w:instrText xml:space="preserve"> </w:instrText>
        </w:r>
        <w:r>
          <w:instrText>HYPERLINK \l "_Toc519595501"</w:instrText>
        </w:r>
        <w:r w:rsidRPr="009F27BC">
          <w:rPr>
            <w:rStyle w:val="Hyperlink"/>
          </w:rPr>
          <w:instrText xml:space="preserve"> </w:instrText>
        </w:r>
        <w:r w:rsidRPr="009F27BC">
          <w:rPr>
            <w:rStyle w:val="Hyperlink"/>
          </w:rPr>
          <w:fldChar w:fldCharType="separate"/>
        </w:r>
        <w:r w:rsidRPr="009F27BC">
          <w:rPr>
            <w:rStyle w:val="Hyperlink"/>
          </w:rPr>
          <w:t>1.4. Prefixes in Data Node Names</w:t>
        </w:r>
        <w:r>
          <w:rPr>
            <w:webHidden/>
          </w:rPr>
          <w:tab/>
        </w:r>
        <w:r>
          <w:rPr>
            <w:webHidden/>
          </w:rPr>
          <w:fldChar w:fldCharType="begin"/>
        </w:r>
        <w:r>
          <w:rPr>
            <w:webHidden/>
          </w:rPr>
          <w:instrText xml:space="preserve"> PAGEREF _Toc519595501 \h </w:instrText>
        </w:r>
      </w:ins>
      <w:r>
        <w:rPr>
          <w:webHidden/>
        </w:rPr>
      </w:r>
      <w:r>
        <w:rPr>
          <w:webHidden/>
        </w:rPr>
        <w:fldChar w:fldCharType="separate"/>
      </w:r>
      <w:ins w:id="39" w:author="Leeyoung" w:date="2019-03-06T18:03:00Z">
        <w:r w:rsidR="0040199C">
          <w:rPr>
            <w:webHidden/>
          </w:rPr>
          <w:t>7</w:t>
        </w:r>
      </w:ins>
      <w:ins w:id="40" w:author="Leeyoung" w:date="2018-07-17T12:56:00Z">
        <w:r>
          <w:rPr>
            <w:webHidden/>
          </w:rPr>
          <w:fldChar w:fldCharType="end"/>
        </w:r>
        <w:r w:rsidRPr="009F27BC">
          <w:rPr>
            <w:rStyle w:val="Hyperlink"/>
          </w:rPr>
          <w:fldChar w:fldCharType="end"/>
        </w:r>
      </w:ins>
    </w:p>
    <w:p w14:paraId="6C06C342" w14:textId="1FC4146B" w:rsidR="004232E5" w:rsidRDefault="004232E5">
      <w:pPr>
        <w:pStyle w:val="TOC1"/>
        <w:rPr>
          <w:ins w:id="41" w:author="Leeyoung" w:date="2018-07-17T12:56:00Z"/>
          <w:rFonts w:asciiTheme="minorHAnsi" w:eastAsiaTheme="minorEastAsia" w:hAnsiTheme="minorHAnsi" w:cstheme="minorBidi"/>
          <w:sz w:val="22"/>
          <w:szCs w:val="22"/>
        </w:rPr>
      </w:pPr>
      <w:ins w:id="42" w:author="Leeyoung" w:date="2018-07-17T12:56:00Z">
        <w:r w:rsidRPr="009F27BC">
          <w:rPr>
            <w:rStyle w:val="Hyperlink"/>
          </w:rPr>
          <w:fldChar w:fldCharType="begin"/>
        </w:r>
        <w:r w:rsidRPr="009F27BC">
          <w:rPr>
            <w:rStyle w:val="Hyperlink"/>
          </w:rPr>
          <w:instrText xml:space="preserve"> </w:instrText>
        </w:r>
        <w:r>
          <w:instrText>HYPERLINK \l "_Toc519595502"</w:instrText>
        </w:r>
        <w:r w:rsidRPr="009F27BC">
          <w:rPr>
            <w:rStyle w:val="Hyperlink"/>
          </w:rPr>
          <w:instrText xml:space="preserve"> </w:instrText>
        </w:r>
        <w:r w:rsidRPr="009F27BC">
          <w:rPr>
            <w:rStyle w:val="Hyperlink"/>
          </w:rPr>
          <w:fldChar w:fldCharType="separate"/>
        </w:r>
        <w:r w:rsidRPr="009F27BC">
          <w:rPr>
            <w:rStyle w:val="Hyperlink"/>
          </w:rPr>
          <w:t>2. Definitions</w:t>
        </w:r>
        <w:r>
          <w:rPr>
            <w:webHidden/>
          </w:rPr>
          <w:tab/>
        </w:r>
        <w:r>
          <w:rPr>
            <w:webHidden/>
          </w:rPr>
          <w:fldChar w:fldCharType="begin"/>
        </w:r>
        <w:r>
          <w:rPr>
            <w:webHidden/>
          </w:rPr>
          <w:instrText xml:space="preserve"> PAGEREF _Toc519595502 \h </w:instrText>
        </w:r>
      </w:ins>
      <w:r>
        <w:rPr>
          <w:webHidden/>
        </w:rPr>
      </w:r>
      <w:r>
        <w:rPr>
          <w:webHidden/>
        </w:rPr>
        <w:fldChar w:fldCharType="separate"/>
      </w:r>
      <w:ins w:id="43" w:author="Leeyoung" w:date="2019-03-06T18:03:00Z">
        <w:r w:rsidR="0040199C">
          <w:rPr>
            <w:webHidden/>
          </w:rPr>
          <w:t>7</w:t>
        </w:r>
      </w:ins>
      <w:ins w:id="44" w:author="Leeyoung" w:date="2018-07-17T12:56:00Z">
        <w:r>
          <w:rPr>
            <w:webHidden/>
          </w:rPr>
          <w:fldChar w:fldCharType="end"/>
        </w:r>
        <w:r w:rsidRPr="009F27BC">
          <w:rPr>
            <w:rStyle w:val="Hyperlink"/>
          </w:rPr>
          <w:fldChar w:fldCharType="end"/>
        </w:r>
      </w:ins>
    </w:p>
    <w:p w14:paraId="5A7D9FE7" w14:textId="5D3D6D8C" w:rsidR="004232E5" w:rsidRDefault="004232E5">
      <w:pPr>
        <w:pStyle w:val="TOC1"/>
        <w:rPr>
          <w:ins w:id="45" w:author="Leeyoung" w:date="2018-07-17T12:56:00Z"/>
          <w:rFonts w:asciiTheme="minorHAnsi" w:eastAsiaTheme="minorEastAsia" w:hAnsiTheme="minorHAnsi" w:cstheme="minorBidi"/>
          <w:sz w:val="22"/>
          <w:szCs w:val="22"/>
        </w:rPr>
      </w:pPr>
      <w:ins w:id="46" w:author="Leeyoung" w:date="2018-07-17T12:56:00Z">
        <w:r w:rsidRPr="009F27BC">
          <w:rPr>
            <w:rStyle w:val="Hyperlink"/>
          </w:rPr>
          <w:fldChar w:fldCharType="begin"/>
        </w:r>
        <w:r w:rsidRPr="009F27BC">
          <w:rPr>
            <w:rStyle w:val="Hyperlink"/>
          </w:rPr>
          <w:instrText xml:space="preserve"> </w:instrText>
        </w:r>
        <w:r>
          <w:instrText>HYPERLINK \l "_Toc519595503"</w:instrText>
        </w:r>
        <w:r w:rsidRPr="009F27BC">
          <w:rPr>
            <w:rStyle w:val="Hyperlink"/>
          </w:rPr>
          <w:instrText xml:space="preserve"> </w:instrText>
        </w:r>
        <w:r w:rsidRPr="009F27BC">
          <w:rPr>
            <w:rStyle w:val="Hyperlink"/>
          </w:rPr>
          <w:fldChar w:fldCharType="separate"/>
        </w:r>
        <w:r w:rsidRPr="009F27BC">
          <w:rPr>
            <w:rStyle w:val="Hyperlink"/>
          </w:rPr>
          <w:t>3. L1SM YANG Model (Tree Structure)</w:t>
        </w:r>
        <w:r>
          <w:rPr>
            <w:webHidden/>
          </w:rPr>
          <w:tab/>
        </w:r>
        <w:r>
          <w:rPr>
            <w:webHidden/>
          </w:rPr>
          <w:fldChar w:fldCharType="begin"/>
        </w:r>
        <w:r>
          <w:rPr>
            <w:webHidden/>
          </w:rPr>
          <w:instrText xml:space="preserve"> PAGEREF _Toc519595503 \h </w:instrText>
        </w:r>
      </w:ins>
      <w:r>
        <w:rPr>
          <w:webHidden/>
        </w:rPr>
      </w:r>
      <w:r>
        <w:rPr>
          <w:webHidden/>
        </w:rPr>
        <w:fldChar w:fldCharType="separate"/>
      </w:r>
      <w:ins w:id="47" w:author="Leeyoung" w:date="2019-03-06T18:03:00Z">
        <w:r w:rsidR="0040199C">
          <w:rPr>
            <w:webHidden/>
          </w:rPr>
          <w:t>7</w:t>
        </w:r>
      </w:ins>
      <w:ins w:id="48" w:author="Leeyoung" w:date="2018-07-17T12:56:00Z">
        <w:r>
          <w:rPr>
            <w:webHidden/>
          </w:rPr>
          <w:fldChar w:fldCharType="end"/>
        </w:r>
        <w:r w:rsidRPr="009F27BC">
          <w:rPr>
            <w:rStyle w:val="Hyperlink"/>
          </w:rPr>
          <w:fldChar w:fldCharType="end"/>
        </w:r>
      </w:ins>
    </w:p>
    <w:p w14:paraId="206C5489" w14:textId="601B60FD" w:rsidR="004232E5" w:rsidRDefault="004232E5">
      <w:pPr>
        <w:pStyle w:val="TOC1"/>
        <w:rPr>
          <w:ins w:id="49" w:author="Leeyoung" w:date="2018-07-17T12:56:00Z"/>
          <w:rFonts w:asciiTheme="minorHAnsi" w:eastAsiaTheme="minorEastAsia" w:hAnsiTheme="minorHAnsi" w:cstheme="minorBidi"/>
          <w:sz w:val="22"/>
          <w:szCs w:val="22"/>
        </w:rPr>
      </w:pPr>
      <w:ins w:id="50" w:author="Leeyoung" w:date="2018-07-17T12:56:00Z">
        <w:r w:rsidRPr="009F27BC">
          <w:rPr>
            <w:rStyle w:val="Hyperlink"/>
          </w:rPr>
          <w:fldChar w:fldCharType="begin"/>
        </w:r>
        <w:r w:rsidRPr="009F27BC">
          <w:rPr>
            <w:rStyle w:val="Hyperlink"/>
          </w:rPr>
          <w:instrText xml:space="preserve"> </w:instrText>
        </w:r>
        <w:r>
          <w:instrText>HYPERLINK \l "_Toc519595525"</w:instrText>
        </w:r>
        <w:r w:rsidRPr="009F27BC">
          <w:rPr>
            <w:rStyle w:val="Hyperlink"/>
          </w:rPr>
          <w:instrText xml:space="preserve"> </w:instrText>
        </w:r>
        <w:r w:rsidRPr="009F27BC">
          <w:rPr>
            <w:rStyle w:val="Hyperlink"/>
          </w:rPr>
          <w:fldChar w:fldCharType="separate"/>
        </w:r>
        <w:r w:rsidRPr="009F27BC">
          <w:rPr>
            <w:rStyle w:val="Hyperlink"/>
          </w:rPr>
          <w:t>4. L1SM YANG Code</w:t>
        </w:r>
        <w:r>
          <w:rPr>
            <w:webHidden/>
          </w:rPr>
          <w:tab/>
        </w:r>
        <w:r>
          <w:rPr>
            <w:webHidden/>
          </w:rPr>
          <w:fldChar w:fldCharType="begin"/>
        </w:r>
        <w:r>
          <w:rPr>
            <w:webHidden/>
          </w:rPr>
          <w:instrText xml:space="preserve"> PAGEREF _Toc519595525 \h </w:instrText>
        </w:r>
      </w:ins>
      <w:r>
        <w:rPr>
          <w:webHidden/>
        </w:rPr>
      </w:r>
      <w:r>
        <w:rPr>
          <w:webHidden/>
        </w:rPr>
        <w:fldChar w:fldCharType="separate"/>
      </w:r>
      <w:ins w:id="51" w:author="Leeyoung" w:date="2019-03-06T18:03:00Z">
        <w:r w:rsidR="0040199C">
          <w:rPr>
            <w:webHidden/>
          </w:rPr>
          <w:t>8</w:t>
        </w:r>
      </w:ins>
      <w:ins w:id="52" w:author="Leeyoung" w:date="2018-07-17T12:56:00Z">
        <w:r>
          <w:rPr>
            <w:webHidden/>
          </w:rPr>
          <w:fldChar w:fldCharType="end"/>
        </w:r>
        <w:r w:rsidRPr="009F27BC">
          <w:rPr>
            <w:rStyle w:val="Hyperlink"/>
          </w:rPr>
          <w:fldChar w:fldCharType="end"/>
        </w:r>
      </w:ins>
    </w:p>
    <w:p w14:paraId="76F3C9A8" w14:textId="51B9C51C" w:rsidR="004232E5" w:rsidRDefault="004232E5">
      <w:pPr>
        <w:pStyle w:val="TOC1"/>
        <w:rPr>
          <w:ins w:id="53" w:author="Leeyoung" w:date="2018-07-17T12:56:00Z"/>
          <w:rFonts w:asciiTheme="minorHAnsi" w:eastAsiaTheme="minorEastAsia" w:hAnsiTheme="minorHAnsi" w:cstheme="minorBidi"/>
          <w:sz w:val="22"/>
          <w:szCs w:val="22"/>
        </w:rPr>
      </w:pPr>
      <w:ins w:id="54" w:author="Leeyoung" w:date="2018-07-17T12:56:00Z">
        <w:r w:rsidRPr="009F27BC">
          <w:rPr>
            <w:rStyle w:val="Hyperlink"/>
          </w:rPr>
          <w:fldChar w:fldCharType="begin"/>
        </w:r>
        <w:r w:rsidRPr="009F27BC">
          <w:rPr>
            <w:rStyle w:val="Hyperlink"/>
          </w:rPr>
          <w:instrText xml:space="preserve"> </w:instrText>
        </w:r>
        <w:r>
          <w:instrText>HYPERLINK \l "_Toc519595526"</w:instrText>
        </w:r>
        <w:r w:rsidRPr="009F27BC">
          <w:rPr>
            <w:rStyle w:val="Hyperlink"/>
          </w:rPr>
          <w:instrText xml:space="preserve"> </w:instrText>
        </w:r>
        <w:r w:rsidRPr="009F27BC">
          <w:rPr>
            <w:rStyle w:val="Hyperlink"/>
          </w:rPr>
          <w:fldChar w:fldCharType="separate"/>
        </w:r>
        <w:r w:rsidRPr="009F27BC">
          <w:rPr>
            <w:rStyle w:val="Hyperlink"/>
          </w:rPr>
          <w:t>5. JSON Example</w:t>
        </w:r>
        <w:r>
          <w:rPr>
            <w:webHidden/>
          </w:rPr>
          <w:tab/>
        </w:r>
        <w:r>
          <w:rPr>
            <w:webHidden/>
          </w:rPr>
          <w:fldChar w:fldCharType="begin"/>
        </w:r>
        <w:r>
          <w:rPr>
            <w:webHidden/>
          </w:rPr>
          <w:instrText xml:space="preserve"> PAGEREF _Toc519595526 \h </w:instrText>
        </w:r>
      </w:ins>
      <w:r>
        <w:rPr>
          <w:webHidden/>
        </w:rPr>
      </w:r>
      <w:r>
        <w:rPr>
          <w:webHidden/>
        </w:rPr>
        <w:fldChar w:fldCharType="separate"/>
      </w:r>
      <w:ins w:id="55" w:author="Leeyoung" w:date="2019-03-06T18:03:00Z">
        <w:r w:rsidR="0040199C">
          <w:rPr>
            <w:webHidden/>
          </w:rPr>
          <w:t>21</w:t>
        </w:r>
      </w:ins>
      <w:ins w:id="56" w:author="Leeyoung" w:date="2018-07-17T12:56:00Z">
        <w:r>
          <w:rPr>
            <w:webHidden/>
          </w:rPr>
          <w:fldChar w:fldCharType="end"/>
        </w:r>
        <w:r w:rsidRPr="009F27BC">
          <w:rPr>
            <w:rStyle w:val="Hyperlink"/>
          </w:rPr>
          <w:fldChar w:fldCharType="end"/>
        </w:r>
      </w:ins>
    </w:p>
    <w:p w14:paraId="018C3396" w14:textId="45C8FCF3" w:rsidR="004232E5" w:rsidRDefault="004232E5">
      <w:pPr>
        <w:pStyle w:val="TOC1"/>
        <w:rPr>
          <w:ins w:id="57" w:author="Leeyoung" w:date="2018-07-17T12:56:00Z"/>
          <w:rFonts w:asciiTheme="minorHAnsi" w:eastAsiaTheme="minorEastAsia" w:hAnsiTheme="minorHAnsi" w:cstheme="minorBidi"/>
          <w:sz w:val="22"/>
          <w:szCs w:val="22"/>
        </w:rPr>
      </w:pPr>
      <w:ins w:id="58" w:author="Leeyoung" w:date="2018-07-17T12:56:00Z">
        <w:r w:rsidRPr="009F27BC">
          <w:rPr>
            <w:rStyle w:val="Hyperlink"/>
          </w:rPr>
          <w:fldChar w:fldCharType="begin"/>
        </w:r>
        <w:r w:rsidRPr="009F27BC">
          <w:rPr>
            <w:rStyle w:val="Hyperlink"/>
          </w:rPr>
          <w:instrText xml:space="preserve"> </w:instrText>
        </w:r>
        <w:r>
          <w:instrText>HYPERLINK \l "_Toc519595527"</w:instrText>
        </w:r>
        <w:r w:rsidRPr="009F27BC">
          <w:rPr>
            <w:rStyle w:val="Hyperlink"/>
          </w:rPr>
          <w:instrText xml:space="preserve"> </w:instrText>
        </w:r>
        <w:r w:rsidRPr="009F27BC">
          <w:rPr>
            <w:rStyle w:val="Hyperlink"/>
          </w:rPr>
          <w:fldChar w:fldCharType="separate"/>
        </w:r>
        <w:r w:rsidRPr="009F27BC">
          <w:rPr>
            <w:rStyle w:val="Hyperlink"/>
          </w:rPr>
          <w:t>6. Security Considerations</w:t>
        </w:r>
        <w:r>
          <w:rPr>
            <w:webHidden/>
          </w:rPr>
          <w:tab/>
        </w:r>
        <w:r>
          <w:rPr>
            <w:webHidden/>
          </w:rPr>
          <w:fldChar w:fldCharType="begin"/>
        </w:r>
        <w:r>
          <w:rPr>
            <w:webHidden/>
          </w:rPr>
          <w:instrText xml:space="preserve"> PAGEREF _Toc519595527 \h </w:instrText>
        </w:r>
      </w:ins>
      <w:r>
        <w:rPr>
          <w:webHidden/>
        </w:rPr>
      </w:r>
      <w:r>
        <w:rPr>
          <w:webHidden/>
        </w:rPr>
        <w:fldChar w:fldCharType="separate"/>
      </w:r>
      <w:ins w:id="59" w:author="Leeyoung" w:date="2019-03-06T18:03:00Z">
        <w:r w:rsidR="0040199C">
          <w:rPr>
            <w:webHidden/>
          </w:rPr>
          <w:t>22</w:t>
        </w:r>
      </w:ins>
      <w:ins w:id="60" w:author="Leeyoung" w:date="2018-07-17T12:56:00Z">
        <w:r>
          <w:rPr>
            <w:webHidden/>
          </w:rPr>
          <w:fldChar w:fldCharType="end"/>
        </w:r>
        <w:r w:rsidRPr="009F27BC">
          <w:rPr>
            <w:rStyle w:val="Hyperlink"/>
          </w:rPr>
          <w:fldChar w:fldCharType="end"/>
        </w:r>
      </w:ins>
    </w:p>
    <w:p w14:paraId="7AA3B736" w14:textId="7D0B5F04" w:rsidR="004232E5" w:rsidRDefault="004232E5">
      <w:pPr>
        <w:pStyle w:val="TOC1"/>
        <w:rPr>
          <w:ins w:id="61" w:author="Leeyoung" w:date="2018-07-17T12:56:00Z"/>
          <w:rFonts w:asciiTheme="minorHAnsi" w:eastAsiaTheme="minorEastAsia" w:hAnsiTheme="minorHAnsi" w:cstheme="minorBidi"/>
          <w:sz w:val="22"/>
          <w:szCs w:val="22"/>
        </w:rPr>
      </w:pPr>
      <w:ins w:id="62" w:author="Leeyoung" w:date="2018-07-17T12:56:00Z">
        <w:r w:rsidRPr="009F27BC">
          <w:rPr>
            <w:rStyle w:val="Hyperlink"/>
          </w:rPr>
          <w:fldChar w:fldCharType="begin"/>
        </w:r>
        <w:r w:rsidRPr="009F27BC">
          <w:rPr>
            <w:rStyle w:val="Hyperlink"/>
          </w:rPr>
          <w:instrText xml:space="preserve"> </w:instrText>
        </w:r>
        <w:r>
          <w:instrText>HYPERLINK \l "_Toc519595529"</w:instrText>
        </w:r>
        <w:r w:rsidRPr="009F27BC">
          <w:rPr>
            <w:rStyle w:val="Hyperlink"/>
          </w:rPr>
          <w:instrText xml:space="preserve"> </w:instrText>
        </w:r>
        <w:r w:rsidRPr="009F27BC">
          <w:rPr>
            <w:rStyle w:val="Hyperlink"/>
          </w:rPr>
          <w:fldChar w:fldCharType="separate"/>
        </w:r>
        <w:r w:rsidRPr="009F27BC">
          <w:rPr>
            <w:rStyle w:val="Hyperlink"/>
          </w:rPr>
          <w:t>7. IANA Considerations</w:t>
        </w:r>
        <w:r>
          <w:rPr>
            <w:webHidden/>
          </w:rPr>
          <w:tab/>
        </w:r>
        <w:r>
          <w:rPr>
            <w:webHidden/>
          </w:rPr>
          <w:fldChar w:fldCharType="begin"/>
        </w:r>
        <w:r>
          <w:rPr>
            <w:webHidden/>
          </w:rPr>
          <w:instrText xml:space="preserve"> PAGEREF _Toc519595529 \h </w:instrText>
        </w:r>
      </w:ins>
      <w:r>
        <w:rPr>
          <w:webHidden/>
        </w:rPr>
      </w:r>
      <w:r>
        <w:rPr>
          <w:webHidden/>
        </w:rPr>
        <w:fldChar w:fldCharType="separate"/>
      </w:r>
      <w:ins w:id="63" w:author="Leeyoung" w:date="2019-03-06T18:03:00Z">
        <w:r w:rsidR="0040199C">
          <w:rPr>
            <w:webHidden/>
          </w:rPr>
          <w:t>23</w:t>
        </w:r>
      </w:ins>
      <w:ins w:id="64" w:author="Leeyoung" w:date="2018-07-17T12:56:00Z">
        <w:r>
          <w:rPr>
            <w:webHidden/>
          </w:rPr>
          <w:fldChar w:fldCharType="end"/>
        </w:r>
        <w:r w:rsidRPr="009F27BC">
          <w:rPr>
            <w:rStyle w:val="Hyperlink"/>
          </w:rPr>
          <w:fldChar w:fldCharType="end"/>
        </w:r>
      </w:ins>
    </w:p>
    <w:p w14:paraId="75B89BE2" w14:textId="66227EB1" w:rsidR="004232E5" w:rsidRDefault="004232E5">
      <w:pPr>
        <w:pStyle w:val="TOC1"/>
        <w:rPr>
          <w:ins w:id="65" w:author="Leeyoung" w:date="2018-07-17T12:56:00Z"/>
          <w:rFonts w:asciiTheme="minorHAnsi" w:eastAsiaTheme="minorEastAsia" w:hAnsiTheme="minorHAnsi" w:cstheme="minorBidi"/>
          <w:sz w:val="22"/>
          <w:szCs w:val="22"/>
        </w:rPr>
      </w:pPr>
      <w:ins w:id="66" w:author="Leeyoung" w:date="2018-07-17T12:56:00Z">
        <w:r w:rsidRPr="009F27BC">
          <w:rPr>
            <w:rStyle w:val="Hyperlink"/>
          </w:rPr>
          <w:fldChar w:fldCharType="begin"/>
        </w:r>
        <w:r w:rsidRPr="009F27BC">
          <w:rPr>
            <w:rStyle w:val="Hyperlink"/>
          </w:rPr>
          <w:instrText xml:space="preserve"> </w:instrText>
        </w:r>
        <w:r>
          <w:instrText>HYPERLINK \l "_Toc519595531"</w:instrText>
        </w:r>
        <w:r w:rsidRPr="009F27BC">
          <w:rPr>
            <w:rStyle w:val="Hyperlink"/>
          </w:rPr>
          <w:instrText xml:space="preserve"> </w:instrText>
        </w:r>
        <w:r w:rsidRPr="009F27BC">
          <w:rPr>
            <w:rStyle w:val="Hyperlink"/>
          </w:rPr>
          <w:fldChar w:fldCharType="separate"/>
        </w:r>
        <w:r w:rsidRPr="009F27BC">
          <w:rPr>
            <w:rStyle w:val="Hyperlink"/>
          </w:rPr>
          <w:t>8. Acknowledgments</w:t>
        </w:r>
        <w:r>
          <w:rPr>
            <w:webHidden/>
          </w:rPr>
          <w:tab/>
        </w:r>
        <w:r>
          <w:rPr>
            <w:webHidden/>
          </w:rPr>
          <w:fldChar w:fldCharType="begin"/>
        </w:r>
        <w:r>
          <w:rPr>
            <w:webHidden/>
          </w:rPr>
          <w:instrText xml:space="preserve"> PAGEREF _Toc519595531 \h </w:instrText>
        </w:r>
      </w:ins>
      <w:r>
        <w:rPr>
          <w:webHidden/>
        </w:rPr>
      </w:r>
      <w:r>
        <w:rPr>
          <w:webHidden/>
        </w:rPr>
        <w:fldChar w:fldCharType="separate"/>
      </w:r>
      <w:ins w:id="67" w:author="Leeyoung" w:date="2019-03-06T18:03:00Z">
        <w:r w:rsidR="0040199C">
          <w:rPr>
            <w:webHidden/>
          </w:rPr>
          <w:t>24</w:t>
        </w:r>
      </w:ins>
      <w:ins w:id="68" w:author="Leeyoung" w:date="2018-07-17T12:56:00Z">
        <w:r>
          <w:rPr>
            <w:webHidden/>
          </w:rPr>
          <w:fldChar w:fldCharType="end"/>
        </w:r>
        <w:r w:rsidRPr="009F27BC">
          <w:rPr>
            <w:rStyle w:val="Hyperlink"/>
          </w:rPr>
          <w:fldChar w:fldCharType="end"/>
        </w:r>
      </w:ins>
    </w:p>
    <w:p w14:paraId="46412FDA" w14:textId="7ED4358B" w:rsidR="004232E5" w:rsidRDefault="004232E5">
      <w:pPr>
        <w:pStyle w:val="TOC1"/>
        <w:rPr>
          <w:ins w:id="69" w:author="Leeyoung" w:date="2018-07-17T12:56:00Z"/>
          <w:rFonts w:asciiTheme="minorHAnsi" w:eastAsiaTheme="minorEastAsia" w:hAnsiTheme="minorHAnsi" w:cstheme="minorBidi"/>
          <w:sz w:val="22"/>
          <w:szCs w:val="22"/>
        </w:rPr>
      </w:pPr>
      <w:ins w:id="70" w:author="Leeyoung" w:date="2018-07-17T12:56:00Z">
        <w:r w:rsidRPr="009F27BC">
          <w:rPr>
            <w:rStyle w:val="Hyperlink"/>
          </w:rPr>
          <w:fldChar w:fldCharType="begin"/>
        </w:r>
        <w:r w:rsidRPr="009F27BC">
          <w:rPr>
            <w:rStyle w:val="Hyperlink"/>
          </w:rPr>
          <w:instrText xml:space="preserve"> </w:instrText>
        </w:r>
        <w:r>
          <w:instrText>HYPERLINK \l "_Toc519595532"</w:instrText>
        </w:r>
        <w:r w:rsidRPr="009F27BC">
          <w:rPr>
            <w:rStyle w:val="Hyperlink"/>
          </w:rPr>
          <w:instrText xml:space="preserve"> </w:instrText>
        </w:r>
        <w:r w:rsidRPr="009F27BC">
          <w:rPr>
            <w:rStyle w:val="Hyperlink"/>
          </w:rPr>
          <w:fldChar w:fldCharType="separate"/>
        </w:r>
        <w:r w:rsidRPr="009F27BC">
          <w:rPr>
            <w:rStyle w:val="Hyperlink"/>
          </w:rPr>
          <w:t>9. References</w:t>
        </w:r>
        <w:r>
          <w:rPr>
            <w:webHidden/>
          </w:rPr>
          <w:tab/>
        </w:r>
        <w:r>
          <w:rPr>
            <w:webHidden/>
          </w:rPr>
          <w:fldChar w:fldCharType="begin"/>
        </w:r>
        <w:r>
          <w:rPr>
            <w:webHidden/>
          </w:rPr>
          <w:instrText xml:space="preserve"> PAGEREF _Toc519595532 \h </w:instrText>
        </w:r>
      </w:ins>
      <w:r>
        <w:rPr>
          <w:webHidden/>
        </w:rPr>
      </w:r>
      <w:r>
        <w:rPr>
          <w:webHidden/>
        </w:rPr>
        <w:fldChar w:fldCharType="separate"/>
      </w:r>
      <w:ins w:id="71" w:author="Leeyoung" w:date="2019-03-06T18:03:00Z">
        <w:r w:rsidR="0040199C">
          <w:rPr>
            <w:webHidden/>
          </w:rPr>
          <w:t>25</w:t>
        </w:r>
      </w:ins>
      <w:ins w:id="72" w:author="Leeyoung" w:date="2018-07-17T12:56:00Z">
        <w:r>
          <w:rPr>
            <w:webHidden/>
          </w:rPr>
          <w:fldChar w:fldCharType="end"/>
        </w:r>
        <w:r w:rsidRPr="009F27BC">
          <w:rPr>
            <w:rStyle w:val="Hyperlink"/>
          </w:rPr>
          <w:fldChar w:fldCharType="end"/>
        </w:r>
      </w:ins>
    </w:p>
    <w:p w14:paraId="4DD596AF" w14:textId="45637476" w:rsidR="004232E5" w:rsidRDefault="004232E5">
      <w:pPr>
        <w:pStyle w:val="TOC2"/>
        <w:rPr>
          <w:ins w:id="73" w:author="Leeyoung" w:date="2018-07-17T12:56:00Z"/>
          <w:rFonts w:asciiTheme="minorHAnsi" w:eastAsiaTheme="minorEastAsia" w:hAnsiTheme="minorHAnsi" w:cstheme="minorBidi"/>
          <w:sz w:val="22"/>
          <w:szCs w:val="22"/>
        </w:rPr>
      </w:pPr>
      <w:ins w:id="74" w:author="Leeyoung" w:date="2018-07-17T12:56:00Z">
        <w:r w:rsidRPr="009F27BC">
          <w:rPr>
            <w:rStyle w:val="Hyperlink"/>
          </w:rPr>
          <w:fldChar w:fldCharType="begin"/>
        </w:r>
        <w:r w:rsidRPr="009F27BC">
          <w:rPr>
            <w:rStyle w:val="Hyperlink"/>
          </w:rPr>
          <w:instrText xml:space="preserve"> </w:instrText>
        </w:r>
        <w:r>
          <w:instrText>HYPERLINK \l "_Toc519595533"</w:instrText>
        </w:r>
        <w:r w:rsidRPr="009F27BC">
          <w:rPr>
            <w:rStyle w:val="Hyperlink"/>
          </w:rPr>
          <w:instrText xml:space="preserve"> </w:instrText>
        </w:r>
        <w:r w:rsidRPr="009F27BC">
          <w:rPr>
            <w:rStyle w:val="Hyperlink"/>
          </w:rPr>
          <w:fldChar w:fldCharType="separate"/>
        </w:r>
        <w:r w:rsidRPr="009F27BC">
          <w:rPr>
            <w:rStyle w:val="Hyperlink"/>
          </w:rPr>
          <w:t>9.1. Normative References</w:t>
        </w:r>
        <w:r>
          <w:rPr>
            <w:webHidden/>
          </w:rPr>
          <w:tab/>
        </w:r>
        <w:r>
          <w:rPr>
            <w:webHidden/>
          </w:rPr>
          <w:fldChar w:fldCharType="begin"/>
        </w:r>
        <w:r>
          <w:rPr>
            <w:webHidden/>
          </w:rPr>
          <w:instrText xml:space="preserve"> PAGEREF _Toc519595533 \h </w:instrText>
        </w:r>
      </w:ins>
      <w:r>
        <w:rPr>
          <w:webHidden/>
        </w:rPr>
      </w:r>
      <w:r>
        <w:rPr>
          <w:webHidden/>
        </w:rPr>
        <w:fldChar w:fldCharType="separate"/>
      </w:r>
      <w:ins w:id="75" w:author="Leeyoung" w:date="2019-03-06T18:03:00Z">
        <w:r w:rsidR="0040199C">
          <w:rPr>
            <w:webHidden/>
          </w:rPr>
          <w:t>25</w:t>
        </w:r>
      </w:ins>
      <w:ins w:id="76" w:author="Leeyoung" w:date="2018-07-17T12:56:00Z">
        <w:r>
          <w:rPr>
            <w:webHidden/>
          </w:rPr>
          <w:fldChar w:fldCharType="end"/>
        </w:r>
        <w:r w:rsidRPr="009F27BC">
          <w:rPr>
            <w:rStyle w:val="Hyperlink"/>
          </w:rPr>
          <w:fldChar w:fldCharType="end"/>
        </w:r>
      </w:ins>
    </w:p>
    <w:p w14:paraId="1602A546" w14:textId="73FAECF6" w:rsidR="004232E5" w:rsidRDefault="004232E5">
      <w:pPr>
        <w:pStyle w:val="TOC2"/>
        <w:rPr>
          <w:ins w:id="77" w:author="Leeyoung" w:date="2018-07-17T12:56:00Z"/>
          <w:rFonts w:asciiTheme="minorHAnsi" w:eastAsiaTheme="minorEastAsia" w:hAnsiTheme="minorHAnsi" w:cstheme="minorBidi"/>
          <w:sz w:val="22"/>
          <w:szCs w:val="22"/>
        </w:rPr>
      </w:pPr>
      <w:ins w:id="78" w:author="Leeyoung" w:date="2018-07-17T12:56:00Z">
        <w:r w:rsidRPr="009F27BC">
          <w:rPr>
            <w:rStyle w:val="Hyperlink"/>
          </w:rPr>
          <w:fldChar w:fldCharType="begin"/>
        </w:r>
        <w:r w:rsidRPr="009F27BC">
          <w:rPr>
            <w:rStyle w:val="Hyperlink"/>
          </w:rPr>
          <w:instrText xml:space="preserve"> </w:instrText>
        </w:r>
        <w:r>
          <w:instrText>HYPERLINK \l "_Toc519595534"</w:instrText>
        </w:r>
        <w:r w:rsidRPr="009F27BC">
          <w:rPr>
            <w:rStyle w:val="Hyperlink"/>
          </w:rPr>
          <w:instrText xml:space="preserve"> </w:instrText>
        </w:r>
        <w:r w:rsidRPr="009F27BC">
          <w:rPr>
            <w:rStyle w:val="Hyperlink"/>
          </w:rPr>
          <w:fldChar w:fldCharType="separate"/>
        </w:r>
        <w:r w:rsidRPr="009F27BC">
          <w:rPr>
            <w:rStyle w:val="Hyperlink"/>
          </w:rPr>
          <w:t>9.2. Informative References</w:t>
        </w:r>
        <w:r>
          <w:rPr>
            <w:webHidden/>
          </w:rPr>
          <w:tab/>
        </w:r>
        <w:r>
          <w:rPr>
            <w:webHidden/>
          </w:rPr>
          <w:fldChar w:fldCharType="begin"/>
        </w:r>
        <w:r>
          <w:rPr>
            <w:webHidden/>
          </w:rPr>
          <w:instrText xml:space="preserve"> PAGEREF _Toc519595534 \h </w:instrText>
        </w:r>
      </w:ins>
      <w:r>
        <w:rPr>
          <w:webHidden/>
        </w:rPr>
      </w:r>
      <w:r>
        <w:rPr>
          <w:webHidden/>
        </w:rPr>
        <w:fldChar w:fldCharType="separate"/>
      </w:r>
      <w:ins w:id="79" w:author="Leeyoung" w:date="2019-03-06T18:03:00Z">
        <w:r w:rsidR="0040199C">
          <w:rPr>
            <w:webHidden/>
          </w:rPr>
          <w:t>25</w:t>
        </w:r>
      </w:ins>
      <w:ins w:id="80" w:author="Leeyoung" w:date="2018-07-17T12:56:00Z">
        <w:r>
          <w:rPr>
            <w:webHidden/>
          </w:rPr>
          <w:fldChar w:fldCharType="end"/>
        </w:r>
        <w:r w:rsidRPr="009F27BC">
          <w:rPr>
            <w:rStyle w:val="Hyperlink"/>
          </w:rPr>
          <w:fldChar w:fldCharType="end"/>
        </w:r>
      </w:ins>
    </w:p>
    <w:p w14:paraId="7E8B1EE8" w14:textId="4772A608" w:rsidR="004232E5" w:rsidRDefault="004232E5">
      <w:pPr>
        <w:pStyle w:val="TOC1"/>
        <w:rPr>
          <w:ins w:id="81" w:author="Leeyoung" w:date="2018-07-17T12:56:00Z"/>
          <w:rFonts w:asciiTheme="minorHAnsi" w:eastAsiaTheme="minorEastAsia" w:hAnsiTheme="minorHAnsi" w:cstheme="minorBidi"/>
          <w:sz w:val="22"/>
          <w:szCs w:val="22"/>
        </w:rPr>
      </w:pPr>
      <w:ins w:id="82" w:author="Leeyoung" w:date="2018-07-17T12:56:00Z">
        <w:r w:rsidRPr="009F27BC">
          <w:rPr>
            <w:rStyle w:val="Hyperlink"/>
          </w:rPr>
          <w:fldChar w:fldCharType="begin"/>
        </w:r>
        <w:r w:rsidRPr="009F27BC">
          <w:rPr>
            <w:rStyle w:val="Hyperlink"/>
          </w:rPr>
          <w:instrText xml:space="preserve"> </w:instrText>
        </w:r>
        <w:r>
          <w:instrText>HYPERLINK \l "_Toc519595535"</w:instrText>
        </w:r>
        <w:r w:rsidRPr="009F27BC">
          <w:rPr>
            <w:rStyle w:val="Hyperlink"/>
          </w:rPr>
          <w:instrText xml:space="preserve"> </w:instrText>
        </w:r>
        <w:r w:rsidRPr="009F27BC">
          <w:rPr>
            <w:rStyle w:val="Hyperlink"/>
          </w:rPr>
          <w:fldChar w:fldCharType="separate"/>
        </w:r>
        <w:r w:rsidRPr="009F27BC">
          <w:rPr>
            <w:rStyle w:val="Hyperlink"/>
          </w:rPr>
          <w:t>10. Contributors</w:t>
        </w:r>
        <w:r>
          <w:rPr>
            <w:webHidden/>
          </w:rPr>
          <w:tab/>
        </w:r>
        <w:r>
          <w:rPr>
            <w:webHidden/>
          </w:rPr>
          <w:fldChar w:fldCharType="begin"/>
        </w:r>
        <w:r>
          <w:rPr>
            <w:webHidden/>
          </w:rPr>
          <w:instrText xml:space="preserve"> PAGEREF _Toc519595535 \h </w:instrText>
        </w:r>
      </w:ins>
      <w:r>
        <w:rPr>
          <w:webHidden/>
        </w:rPr>
      </w:r>
      <w:r>
        <w:rPr>
          <w:webHidden/>
        </w:rPr>
        <w:fldChar w:fldCharType="separate"/>
      </w:r>
      <w:ins w:id="83" w:author="Leeyoung" w:date="2019-03-06T18:03:00Z">
        <w:r w:rsidR="0040199C">
          <w:rPr>
            <w:webHidden/>
          </w:rPr>
          <w:t>26</w:t>
        </w:r>
      </w:ins>
      <w:ins w:id="84" w:author="Leeyoung" w:date="2018-07-17T12:56:00Z">
        <w:r>
          <w:rPr>
            <w:webHidden/>
          </w:rPr>
          <w:fldChar w:fldCharType="end"/>
        </w:r>
        <w:r w:rsidRPr="009F27BC">
          <w:rPr>
            <w:rStyle w:val="Hyperlink"/>
          </w:rPr>
          <w:fldChar w:fldCharType="end"/>
        </w:r>
      </w:ins>
    </w:p>
    <w:p w14:paraId="3A2D9820" w14:textId="1A483DF6" w:rsidR="004232E5" w:rsidRDefault="004232E5">
      <w:pPr>
        <w:pStyle w:val="TOC1"/>
        <w:rPr>
          <w:ins w:id="85" w:author="Leeyoung" w:date="2018-07-17T12:56:00Z"/>
          <w:rFonts w:asciiTheme="minorHAnsi" w:eastAsiaTheme="minorEastAsia" w:hAnsiTheme="minorHAnsi" w:cstheme="minorBidi"/>
          <w:sz w:val="22"/>
          <w:szCs w:val="22"/>
        </w:rPr>
      </w:pPr>
      <w:ins w:id="86" w:author="Leeyoung" w:date="2018-07-17T12:56:00Z">
        <w:r w:rsidRPr="009F27BC">
          <w:rPr>
            <w:rStyle w:val="Hyperlink"/>
          </w:rPr>
          <w:fldChar w:fldCharType="begin"/>
        </w:r>
        <w:r w:rsidRPr="009F27BC">
          <w:rPr>
            <w:rStyle w:val="Hyperlink"/>
          </w:rPr>
          <w:instrText xml:space="preserve"> </w:instrText>
        </w:r>
        <w:r>
          <w:instrText>HYPERLINK \l "_Toc519595536"</w:instrText>
        </w:r>
        <w:r w:rsidRPr="009F27BC">
          <w:rPr>
            <w:rStyle w:val="Hyperlink"/>
          </w:rPr>
          <w:instrText xml:space="preserve"> </w:instrText>
        </w:r>
        <w:r w:rsidRPr="009F27BC">
          <w:rPr>
            <w:rStyle w:val="Hyperlink"/>
          </w:rPr>
          <w:fldChar w:fldCharType="separate"/>
        </w:r>
        <w:r w:rsidRPr="009F27BC">
          <w:rPr>
            <w:rStyle w:val="Hyperlink"/>
          </w:rPr>
          <w:t>Authors’ Addresses</w:t>
        </w:r>
        <w:r>
          <w:rPr>
            <w:webHidden/>
          </w:rPr>
          <w:tab/>
        </w:r>
        <w:r>
          <w:rPr>
            <w:webHidden/>
          </w:rPr>
          <w:fldChar w:fldCharType="begin"/>
        </w:r>
        <w:r>
          <w:rPr>
            <w:webHidden/>
          </w:rPr>
          <w:instrText xml:space="preserve"> PAGEREF _Toc519595536 \h </w:instrText>
        </w:r>
      </w:ins>
      <w:r>
        <w:rPr>
          <w:webHidden/>
        </w:rPr>
      </w:r>
      <w:r>
        <w:rPr>
          <w:webHidden/>
        </w:rPr>
        <w:fldChar w:fldCharType="separate"/>
      </w:r>
      <w:ins w:id="87" w:author="Leeyoung" w:date="2019-03-06T18:03:00Z">
        <w:r w:rsidR="0040199C">
          <w:rPr>
            <w:webHidden/>
          </w:rPr>
          <w:t>26</w:t>
        </w:r>
      </w:ins>
      <w:ins w:id="88" w:author="Leeyoung" w:date="2018-07-17T12:56:00Z">
        <w:r>
          <w:rPr>
            <w:webHidden/>
          </w:rPr>
          <w:fldChar w:fldCharType="end"/>
        </w:r>
        <w:r w:rsidRPr="009F27BC">
          <w:rPr>
            <w:rStyle w:val="Hyperlink"/>
          </w:rPr>
          <w:fldChar w:fldCharType="end"/>
        </w:r>
      </w:ins>
    </w:p>
    <w:p w14:paraId="0E5179D1" w14:textId="77777777" w:rsidR="008418A9" w:rsidDel="004E2324" w:rsidRDefault="008418A9">
      <w:pPr>
        <w:pStyle w:val="TOC1"/>
        <w:rPr>
          <w:del w:id="89" w:author="Leeyoung" w:date="2018-03-05T13:53:00Z"/>
          <w:rFonts w:asciiTheme="minorHAnsi" w:eastAsiaTheme="minorEastAsia" w:hAnsiTheme="minorHAnsi" w:cstheme="minorBidi"/>
          <w:sz w:val="22"/>
          <w:szCs w:val="22"/>
        </w:rPr>
      </w:pPr>
      <w:del w:id="90" w:author="Leeyoung" w:date="2018-03-05T13:53:00Z">
        <w:r w:rsidRPr="004E2324" w:rsidDel="004E2324">
          <w:rPr>
            <w:rPrChange w:id="91" w:author="Leeyoung" w:date="2018-03-05T13:53:00Z">
              <w:rPr>
                <w:rStyle w:val="Hyperlink"/>
              </w:rPr>
            </w:rPrChange>
          </w:rPr>
          <w:lastRenderedPageBreak/>
          <w:delText>1. Introduction</w:delText>
        </w:r>
        <w:r w:rsidDel="004E2324">
          <w:rPr>
            <w:webHidden/>
          </w:rPr>
          <w:tab/>
          <w:delText>2</w:delText>
        </w:r>
      </w:del>
    </w:p>
    <w:p w14:paraId="66BB12C1" w14:textId="77777777" w:rsidR="008418A9" w:rsidDel="004E2324" w:rsidRDefault="008418A9">
      <w:pPr>
        <w:pStyle w:val="TOC2"/>
        <w:rPr>
          <w:del w:id="92" w:author="Leeyoung" w:date="2018-03-05T13:53:00Z"/>
          <w:rFonts w:asciiTheme="minorHAnsi" w:eastAsiaTheme="minorEastAsia" w:hAnsiTheme="minorHAnsi" w:cstheme="minorBidi"/>
          <w:sz w:val="22"/>
          <w:szCs w:val="22"/>
        </w:rPr>
      </w:pPr>
      <w:del w:id="93" w:author="Leeyoung" w:date="2018-03-05T13:53:00Z">
        <w:r w:rsidRPr="004E2324" w:rsidDel="004E2324">
          <w:rPr>
            <w:rPrChange w:id="94" w:author="Leeyoung" w:date="2018-03-05T13:53:00Z">
              <w:rPr>
                <w:rStyle w:val="Hyperlink"/>
              </w:rPr>
            </w:rPrChange>
          </w:rPr>
          <w:delText>1.1. Deployment Scenarios</w:delText>
        </w:r>
        <w:r w:rsidDel="004E2324">
          <w:rPr>
            <w:webHidden/>
          </w:rPr>
          <w:tab/>
          <w:delText>3</w:delText>
        </w:r>
      </w:del>
    </w:p>
    <w:p w14:paraId="31CB5490" w14:textId="77777777" w:rsidR="008418A9" w:rsidDel="004E2324" w:rsidRDefault="008418A9">
      <w:pPr>
        <w:pStyle w:val="TOC2"/>
        <w:rPr>
          <w:del w:id="95" w:author="Leeyoung" w:date="2018-03-05T13:53:00Z"/>
          <w:rFonts w:asciiTheme="minorHAnsi" w:eastAsiaTheme="minorEastAsia" w:hAnsiTheme="minorHAnsi" w:cstheme="minorBidi"/>
          <w:sz w:val="22"/>
          <w:szCs w:val="22"/>
        </w:rPr>
      </w:pPr>
      <w:del w:id="96" w:author="Leeyoung" w:date="2018-03-05T13:53:00Z">
        <w:r w:rsidRPr="004E2324" w:rsidDel="004E2324">
          <w:rPr>
            <w:rPrChange w:id="97" w:author="Leeyoung" w:date="2018-03-05T13:53:00Z">
              <w:rPr>
                <w:rStyle w:val="Hyperlink"/>
              </w:rPr>
            </w:rPrChange>
          </w:rPr>
          <w:delText>1.2. Terminology</w:delText>
        </w:r>
        <w:r w:rsidDel="004E2324">
          <w:rPr>
            <w:webHidden/>
          </w:rPr>
          <w:tab/>
          <w:delText>6</w:delText>
        </w:r>
      </w:del>
    </w:p>
    <w:p w14:paraId="6077DD65" w14:textId="77777777" w:rsidR="008418A9" w:rsidDel="004E2324" w:rsidRDefault="008418A9">
      <w:pPr>
        <w:pStyle w:val="TOC2"/>
        <w:rPr>
          <w:del w:id="98" w:author="Leeyoung" w:date="2018-03-05T13:53:00Z"/>
          <w:rFonts w:asciiTheme="minorHAnsi" w:eastAsiaTheme="minorEastAsia" w:hAnsiTheme="minorHAnsi" w:cstheme="minorBidi"/>
          <w:sz w:val="22"/>
          <w:szCs w:val="22"/>
        </w:rPr>
      </w:pPr>
      <w:del w:id="99" w:author="Leeyoung" w:date="2018-03-05T13:53:00Z">
        <w:r w:rsidRPr="004E2324" w:rsidDel="004E2324">
          <w:rPr>
            <w:rPrChange w:id="100" w:author="Leeyoung" w:date="2018-03-05T13:53:00Z">
              <w:rPr>
                <w:rStyle w:val="Hyperlink"/>
              </w:rPr>
            </w:rPrChange>
          </w:rPr>
          <w:delText>1.3. Tree diagram</w:delText>
        </w:r>
        <w:r w:rsidDel="004E2324">
          <w:rPr>
            <w:webHidden/>
          </w:rPr>
          <w:tab/>
          <w:delText>6</w:delText>
        </w:r>
      </w:del>
    </w:p>
    <w:p w14:paraId="717557A9" w14:textId="77777777" w:rsidR="008418A9" w:rsidDel="004E2324" w:rsidRDefault="008418A9">
      <w:pPr>
        <w:pStyle w:val="TOC1"/>
        <w:rPr>
          <w:del w:id="101" w:author="Leeyoung" w:date="2018-03-05T13:53:00Z"/>
          <w:rFonts w:asciiTheme="minorHAnsi" w:eastAsiaTheme="minorEastAsia" w:hAnsiTheme="minorHAnsi" w:cstheme="minorBidi"/>
          <w:sz w:val="22"/>
          <w:szCs w:val="22"/>
        </w:rPr>
      </w:pPr>
      <w:del w:id="102" w:author="Leeyoung" w:date="2018-03-05T13:53:00Z">
        <w:r w:rsidRPr="004E2324" w:rsidDel="004E2324">
          <w:rPr>
            <w:rPrChange w:id="103" w:author="Leeyoung" w:date="2018-03-05T13:53:00Z">
              <w:rPr>
                <w:rStyle w:val="Hyperlink"/>
              </w:rPr>
            </w:rPrChange>
          </w:rPr>
          <w:delText>2. Definitions</w:delText>
        </w:r>
        <w:r w:rsidDel="004E2324">
          <w:rPr>
            <w:webHidden/>
          </w:rPr>
          <w:tab/>
          <w:delText>7</w:delText>
        </w:r>
      </w:del>
    </w:p>
    <w:p w14:paraId="3DB0E4C8" w14:textId="77777777" w:rsidR="008418A9" w:rsidDel="004E2324" w:rsidRDefault="008418A9">
      <w:pPr>
        <w:pStyle w:val="TOC1"/>
        <w:rPr>
          <w:del w:id="104" w:author="Leeyoung" w:date="2018-03-05T13:53:00Z"/>
          <w:rFonts w:asciiTheme="minorHAnsi" w:eastAsiaTheme="minorEastAsia" w:hAnsiTheme="minorHAnsi" w:cstheme="minorBidi"/>
          <w:sz w:val="22"/>
          <w:szCs w:val="22"/>
        </w:rPr>
      </w:pPr>
      <w:del w:id="105" w:author="Leeyoung" w:date="2018-03-05T13:53:00Z">
        <w:r w:rsidRPr="004E2324" w:rsidDel="004E2324">
          <w:rPr>
            <w:rPrChange w:id="106" w:author="Leeyoung" w:date="2018-03-05T13:53:00Z">
              <w:rPr>
                <w:rStyle w:val="Hyperlink"/>
              </w:rPr>
            </w:rPrChange>
          </w:rPr>
          <w:delText>3. L1SM YANG Model (Tree Structure)</w:delText>
        </w:r>
        <w:r w:rsidDel="004E2324">
          <w:rPr>
            <w:webHidden/>
          </w:rPr>
          <w:tab/>
          <w:delText>7</w:delText>
        </w:r>
      </w:del>
    </w:p>
    <w:p w14:paraId="4645A632" w14:textId="77777777" w:rsidR="008418A9" w:rsidDel="004E2324" w:rsidRDefault="008418A9">
      <w:pPr>
        <w:pStyle w:val="TOC1"/>
        <w:rPr>
          <w:del w:id="107" w:author="Leeyoung" w:date="2018-03-05T13:53:00Z"/>
          <w:rFonts w:asciiTheme="minorHAnsi" w:eastAsiaTheme="minorEastAsia" w:hAnsiTheme="minorHAnsi" w:cstheme="minorBidi"/>
          <w:sz w:val="22"/>
          <w:szCs w:val="22"/>
        </w:rPr>
      </w:pPr>
      <w:del w:id="108" w:author="Leeyoung" w:date="2018-03-05T13:53:00Z">
        <w:r w:rsidRPr="004E2324" w:rsidDel="004E2324">
          <w:rPr>
            <w:rPrChange w:id="109" w:author="Leeyoung" w:date="2018-03-05T13:53:00Z">
              <w:rPr>
                <w:rStyle w:val="Hyperlink"/>
              </w:rPr>
            </w:rPrChange>
          </w:rPr>
          <w:delText>4. L1SM YANG Code</w:delText>
        </w:r>
        <w:r w:rsidDel="004E2324">
          <w:rPr>
            <w:webHidden/>
          </w:rPr>
          <w:tab/>
          <w:delText>8</w:delText>
        </w:r>
      </w:del>
    </w:p>
    <w:p w14:paraId="7905A853" w14:textId="77777777" w:rsidR="008418A9" w:rsidDel="004E2324" w:rsidRDefault="008418A9">
      <w:pPr>
        <w:pStyle w:val="TOC1"/>
        <w:rPr>
          <w:del w:id="110" w:author="Leeyoung" w:date="2018-03-05T13:53:00Z"/>
          <w:rFonts w:asciiTheme="minorHAnsi" w:eastAsiaTheme="minorEastAsia" w:hAnsiTheme="minorHAnsi" w:cstheme="minorBidi"/>
          <w:sz w:val="22"/>
          <w:szCs w:val="22"/>
        </w:rPr>
      </w:pPr>
      <w:del w:id="111" w:author="Leeyoung" w:date="2018-03-05T13:53:00Z">
        <w:r w:rsidRPr="004E2324" w:rsidDel="004E2324">
          <w:rPr>
            <w:rPrChange w:id="112" w:author="Leeyoung" w:date="2018-03-05T13:53:00Z">
              <w:rPr>
                <w:rStyle w:val="Hyperlink"/>
              </w:rPr>
            </w:rPrChange>
          </w:rPr>
          <w:delText>5. Security Considerations</w:delText>
        </w:r>
        <w:r w:rsidDel="004E2324">
          <w:rPr>
            <w:webHidden/>
          </w:rPr>
          <w:tab/>
          <w:delText>19</w:delText>
        </w:r>
      </w:del>
    </w:p>
    <w:p w14:paraId="69176206" w14:textId="77777777" w:rsidR="008418A9" w:rsidDel="004E2324" w:rsidRDefault="008418A9">
      <w:pPr>
        <w:pStyle w:val="TOC1"/>
        <w:rPr>
          <w:del w:id="113" w:author="Leeyoung" w:date="2018-03-05T13:53:00Z"/>
          <w:rFonts w:asciiTheme="minorHAnsi" w:eastAsiaTheme="minorEastAsia" w:hAnsiTheme="minorHAnsi" w:cstheme="minorBidi"/>
          <w:sz w:val="22"/>
          <w:szCs w:val="22"/>
        </w:rPr>
      </w:pPr>
      <w:del w:id="114" w:author="Leeyoung" w:date="2018-03-05T13:53:00Z">
        <w:r w:rsidRPr="004E2324" w:rsidDel="004E2324">
          <w:rPr>
            <w:rPrChange w:id="115" w:author="Leeyoung" w:date="2018-03-05T13:53:00Z">
              <w:rPr>
                <w:rStyle w:val="Hyperlink"/>
              </w:rPr>
            </w:rPrChange>
          </w:rPr>
          <w:delText>6. IANA Considerations</w:delText>
        </w:r>
        <w:r w:rsidDel="004E2324">
          <w:rPr>
            <w:webHidden/>
          </w:rPr>
          <w:tab/>
          <w:delText>19</w:delText>
        </w:r>
      </w:del>
    </w:p>
    <w:p w14:paraId="41187358" w14:textId="77777777" w:rsidR="008418A9" w:rsidDel="004E2324" w:rsidRDefault="008418A9">
      <w:pPr>
        <w:pStyle w:val="TOC1"/>
        <w:rPr>
          <w:del w:id="116" w:author="Leeyoung" w:date="2018-03-05T13:53:00Z"/>
          <w:rFonts w:asciiTheme="minorHAnsi" w:eastAsiaTheme="minorEastAsia" w:hAnsiTheme="minorHAnsi" w:cstheme="minorBidi"/>
          <w:sz w:val="22"/>
          <w:szCs w:val="22"/>
        </w:rPr>
      </w:pPr>
      <w:del w:id="117" w:author="Leeyoung" w:date="2018-03-05T13:53:00Z">
        <w:r w:rsidRPr="004E2324" w:rsidDel="004E2324">
          <w:rPr>
            <w:rPrChange w:id="118" w:author="Leeyoung" w:date="2018-03-05T13:53:00Z">
              <w:rPr>
                <w:rStyle w:val="Hyperlink"/>
              </w:rPr>
            </w:rPrChange>
          </w:rPr>
          <w:delText>7. Acknowledgments</w:delText>
        </w:r>
        <w:r w:rsidDel="004E2324">
          <w:rPr>
            <w:webHidden/>
          </w:rPr>
          <w:tab/>
          <w:delText>20</w:delText>
        </w:r>
      </w:del>
    </w:p>
    <w:p w14:paraId="620DD7C6" w14:textId="77777777" w:rsidR="008418A9" w:rsidDel="004E2324" w:rsidRDefault="008418A9">
      <w:pPr>
        <w:pStyle w:val="TOC1"/>
        <w:rPr>
          <w:del w:id="119" w:author="Leeyoung" w:date="2018-03-05T13:53:00Z"/>
          <w:rFonts w:asciiTheme="minorHAnsi" w:eastAsiaTheme="minorEastAsia" w:hAnsiTheme="minorHAnsi" w:cstheme="minorBidi"/>
          <w:sz w:val="22"/>
          <w:szCs w:val="22"/>
        </w:rPr>
      </w:pPr>
      <w:del w:id="120" w:author="Leeyoung" w:date="2018-03-05T13:53:00Z">
        <w:r w:rsidRPr="004E2324" w:rsidDel="004E2324">
          <w:rPr>
            <w:rPrChange w:id="121" w:author="Leeyoung" w:date="2018-03-05T13:53:00Z">
              <w:rPr>
                <w:rStyle w:val="Hyperlink"/>
              </w:rPr>
            </w:rPrChange>
          </w:rPr>
          <w:delText>8. References</w:delText>
        </w:r>
        <w:r w:rsidDel="004E2324">
          <w:rPr>
            <w:webHidden/>
          </w:rPr>
          <w:tab/>
          <w:delText>21</w:delText>
        </w:r>
      </w:del>
    </w:p>
    <w:p w14:paraId="481BBAD8" w14:textId="77777777" w:rsidR="008418A9" w:rsidDel="004E2324" w:rsidRDefault="008418A9">
      <w:pPr>
        <w:pStyle w:val="TOC2"/>
        <w:rPr>
          <w:del w:id="122" w:author="Leeyoung" w:date="2018-03-05T13:53:00Z"/>
          <w:rFonts w:asciiTheme="minorHAnsi" w:eastAsiaTheme="minorEastAsia" w:hAnsiTheme="minorHAnsi" w:cstheme="minorBidi"/>
          <w:sz w:val="22"/>
          <w:szCs w:val="22"/>
        </w:rPr>
      </w:pPr>
      <w:del w:id="123" w:author="Leeyoung" w:date="2018-03-05T13:53:00Z">
        <w:r w:rsidRPr="004E2324" w:rsidDel="004E2324">
          <w:rPr>
            <w:rPrChange w:id="124" w:author="Leeyoung" w:date="2018-03-05T13:53:00Z">
              <w:rPr>
                <w:rStyle w:val="Hyperlink"/>
              </w:rPr>
            </w:rPrChange>
          </w:rPr>
          <w:delText>8.1. Normative References</w:delText>
        </w:r>
        <w:r w:rsidDel="004E2324">
          <w:rPr>
            <w:webHidden/>
          </w:rPr>
          <w:tab/>
          <w:delText>21</w:delText>
        </w:r>
      </w:del>
    </w:p>
    <w:p w14:paraId="6ADBCA3B" w14:textId="77777777" w:rsidR="008418A9" w:rsidDel="004E2324" w:rsidRDefault="008418A9">
      <w:pPr>
        <w:pStyle w:val="TOC2"/>
        <w:rPr>
          <w:del w:id="125" w:author="Leeyoung" w:date="2018-03-05T13:53:00Z"/>
          <w:rFonts w:asciiTheme="minorHAnsi" w:eastAsiaTheme="minorEastAsia" w:hAnsiTheme="minorHAnsi" w:cstheme="minorBidi"/>
          <w:sz w:val="22"/>
          <w:szCs w:val="22"/>
        </w:rPr>
      </w:pPr>
      <w:del w:id="126" w:author="Leeyoung" w:date="2018-03-05T13:53:00Z">
        <w:r w:rsidRPr="004E2324" w:rsidDel="004E2324">
          <w:rPr>
            <w:rPrChange w:id="127" w:author="Leeyoung" w:date="2018-03-05T13:53:00Z">
              <w:rPr>
                <w:rStyle w:val="Hyperlink"/>
              </w:rPr>
            </w:rPrChange>
          </w:rPr>
          <w:delText>8.2. Informative References</w:delText>
        </w:r>
        <w:r w:rsidDel="004E2324">
          <w:rPr>
            <w:webHidden/>
          </w:rPr>
          <w:tab/>
          <w:delText>21</w:delText>
        </w:r>
      </w:del>
    </w:p>
    <w:p w14:paraId="0CEA2A81" w14:textId="77777777" w:rsidR="008418A9" w:rsidDel="004E2324" w:rsidRDefault="008418A9">
      <w:pPr>
        <w:pStyle w:val="TOC1"/>
        <w:rPr>
          <w:del w:id="128" w:author="Leeyoung" w:date="2018-03-05T13:53:00Z"/>
          <w:rFonts w:asciiTheme="minorHAnsi" w:eastAsiaTheme="minorEastAsia" w:hAnsiTheme="minorHAnsi" w:cstheme="minorBidi"/>
          <w:sz w:val="22"/>
          <w:szCs w:val="22"/>
        </w:rPr>
      </w:pPr>
      <w:del w:id="129" w:author="Leeyoung" w:date="2018-03-05T13:53:00Z">
        <w:r w:rsidRPr="004E2324" w:rsidDel="004E2324">
          <w:rPr>
            <w:rPrChange w:id="130" w:author="Leeyoung" w:date="2018-03-05T13:53:00Z">
              <w:rPr>
                <w:rStyle w:val="Hyperlink"/>
              </w:rPr>
            </w:rPrChange>
          </w:rPr>
          <w:delText>9. Contributors</w:delText>
        </w:r>
        <w:r w:rsidDel="004E2324">
          <w:rPr>
            <w:webHidden/>
          </w:rPr>
          <w:tab/>
          <w:delText>21</w:delText>
        </w:r>
      </w:del>
    </w:p>
    <w:p w14:paraId="0E6D4E17" w14:textId="77777777" w:rsidR="008418A9" w:rsidDel="004E2324" w:rsidRDefault="008418A9">
      <w:pPr>
        <w:pStyle w:val="TOC1"/>
        <w:rPr>
          <w:del w:id="131" w:author="Leeyoung" w:date="2018-03-05T13:53:00Z"/>
          <w:rFonts w:asciiTheme="minorHAnsi" w:eastAsiaTheme="minorEastAsia" w:hAnsiTheme="minorHAnsi" w:cstheme="minorBidi"/>
          <w:sz w:val="22"/>
          <w:szCs w:val="22"/>
        </w:rPr>
      </w:pPr>
      <w:del w:id="132" w:author="Leeyoung" w:date="2018-03-05T13:53:00Z">
        <w:r w:rsidRPr="004E2324" w:rsidDel="004E2324">
          <w:rPr>
            <w:rPrChange w:id="133" w:author="Leeyoung" w:date="2018-03-05T13:53:00Z">
              <w:rPr>
                <w:rStyle w:val="Hyperlink"/>
              </w:rPr>
            </w:rPrChange>
          </w:rPr>
          <w:delText>Authors’ Addresses</w:delText>
        </w:r>
        <w:r w:rsidDel="004E2324">
          <w:rPr>
            <w:webHidden/>
          </w:rPr>
          <w:tab/>
          <w:delText>21</w:delText>
        </w:r>
      </w:del>
    </w:p>
    <w:p w14:paraId="3BECD869" w14:textId="77777777" w:rsidR="00FE37BA" w:rsidRPr="00BB56CA" w:rsidRDefault="00096C8C" w:rsidP="00FE37BA">
      <w:pPr>
        <w:pStyle w:val="TOC1"/>
      </w:pPr>
      <w:r w:rsidRPr="00BB56CA">
        <w:fldChar w:fldCharType="end"/>
      </w:r>
    </w:p>
    <w:p w14:paraId="0836FE1A" w14:textId="77777777" w:rsidR="00FE37BA" w:rsidRDefault="00FE37BA" w:rsidP="00FE37BA">
      <w:pPr>
        <w:pStyle w:val="Heading1"/>
      </w:pPr>
      <w:bookmarkStart w:id="134" w:name="_Toc176248404"/>
      <w:bookmarkStart w:id="135" w:name="_Toc519595497"/>
      <w:r w:rsidRPr="00BB56CA">
        <w:t>Introduction</w:t>
      </w:r>
      <w:bookmarkEnd w:id="134"/>
      <w:bookmarkEnd w:id="135"/>
    </w:p>
    <w:p w14:paraId="40BEE9A3" w14:textId="42DCC261" w:rsidR="003207F9" w:rsidRDefault="00D52589" w:rsidP="00D85315">
      <w:r w:rsidRPr="00BB56CA">
        <w:t xml:space="preserve">This document provides a </w:t>
      </w:r>
      <w:r>
        <w:t xml:space="preserve">YANG data </w:t>
      </w:r>
      <w:r w:rsidRPr="00BB56CA">
        <w:t xml:space="preserve">model </w:t>
      </w:r>
      <w:r>
        <w:t>for</w:t>
      </w:r>
      <w:r w:rsidRPr="00BB56CA">
        <w:t xml:space="preserve"> </w:t>
      </w:r>
      <w:r w:rsidR="000E50E2">
        <w:t xml:space="preserve">L1VPN </w:t>
      </w:r>
      <w:r w:rsidR="00D003B4">
        <w:t xml:space="preserve">Connectivity </w:t>
      </w:r>
      <w:r w:rsidR="000E50E2">
        <w:t>Service Model (L1</w:t>
      </w:r>
      <w:r w:rsidR="00093BD8">
        <w:t>C</w:t>
      </w:r>
      <w:r w:rsidR="000E50E2">
        <w:t>SM)</w:t>
      </w:r>
      <w:ins w:id="136" w:author="Leeyoung" w:date="2018-09-12T15:04:00Z">
        <w:r w:rsidR="00233782">
          <w:t xml:space="preserve"> which can be classified as </w:t>
        </w:r>
      </w:ins>
      <w:ins w:id="137" w:author="Leeyoung" w:date="2018-09-12T15:05:00Z">
        <w:r w:rsidR="00233782">
          <w:t>Network Service YANG module</w:t>
        </w:r>
      </w:ins>
      <w:ins w:id="138" w:author="Leeyoung" w:date="2018-09-12T15:04:00Z">
        <w:r w:rsidR="00233782">
          <w:t xml:space="preserve"> </w:t>
        </w:r>
      </w:ins>
      <w:ins w:id="139" w:author="Leeyoung" w:date="2018-09-12T15:05:00Z">
        <w:r w:rsidR="00977E6C">
          <w:t xml:space="preserve">per </w:t>
        </w:r>
      </w:ins>
      <w:ins w:id="140" w:author="Leeyoung" w:date="2018-09-12T15:04:00Z">
        <w:r w:rsidR="00233782">
          <w:t>[RFC8199].</w:t>
        </w:r>
      </w:ins>
      <w:del w:id="141" w:author="Leeyoung" w:date="2018-09-12T15:04:00Z">
        <w:r w:rsidR="000E50E2" w:rsidDel="00233782">
          <w:delText>.</w:delText>
        </w:r>
      </w:del>
      <w:r w:rsidR="00B64474">
        <w:t xml:space="preserve"> The intent of this </w:t>
      </w:r>
      <w:r w:rsidR="006F3A8F">
        <w:t>document is to provide a transport service model exploiting Y</w:t>
      </w:r>
      <w:ins w:id="142" w:author="Leeyoung" w:date="2018-09-12T14:59:00Z">
        <w:r w:rsidR="00233782">
          <w:t>ANG</w:t>
        </w:r>
      </w:ins>
      <w:del w:id="143" w:author="Leeyoung" w:date="2018-09-12T14:59:00Z">
        <w:r w:rsidR="006F3A8F" w:rsidDel="00233782">
          <w:delText>ang</w:delText>
        </w:r>
      </w:del>
      <w:r w:rsidR="006F3A8F">
        <w:t xml:space="preserve"> </w:t>
      </w:r>
      <w:r w:rsidR="00734C9D">
        <w:t>data model, which</w:t>
      </w:r>
      <w:r w:rsidR="006F3A8F">
        <w:t xml:space="preserve"> can be utilized by a client network controller to initiate a service request connectivity request as well as retrieving service states toward a transport network controller communicating with </w:t>
      </w:r>
      <w:r w:rsidR="00734C9D">
        <w:t xml:space="preserve">the </w:t>
      </w:r>
      <w:r w:rsidR="006F3A8F">
        <w:t>client controller via a N</w:t>
      </w:r>
      <w:ins w:id="144" w:author="Leeyoung" w:date="2018-07-02T15:23:00Z">
        <w:r w:rsidR="00ED0A2B">
          <w:t>ETCONF</w:t>
        </w:r>
      </w:ins>
      <w:del w:id="145" w:author="Leeyoung" w:date="2018-07-02T15:23:00Z">
        <w:r w:rsidR="006F3A8F" w:rsidDel="00ED0A2B">
          <w:delText>etconf</w:delText>
        </w:r>
      </w:del>
      <w:ins w:id="146" w:author="Leeyoung" w:date="2018-07-02T15:22:00Z">
        <w:r w:rsidR="00ED0A2B">
          <w:t xml:space="preserve"> </w:t>
        </w:r>
      </w:ins>
      <w:ins w:id="147" w:author="Leeyoung" w:date="2018-06-22T14:45:00Z">
        <w:r w:rsidR="00ED0A2B">
          <w:t>[RFC8341</w:t>
        </w:r>
        <w:r w:rsidR="00324834">
          <w:t>]</w:t>
        </w:r>
      </w:ins>
      <w:ins w:id="148" w:author="Leeyoung" w:date="2018-07-05T11:36:00Z">
        <w:r w:rsidR="001D3791">
          <w:t xml:space="preserve"> or a RESTCONF [RFC8040]</w:t>
        </w:r>
      </w:ins>
      <w:del w:id="149" w:author="Leeyoung" w:date="2018-06-22T14:45:00Z">
        <w:r w:rsidR="006F3A8F" w:rsidDel="00324834">
          <w:delText>/Restconf</w:delText>
        </w:r>
      </w:del>
      <w:r w:rsidR="006F3A8F">
        <w:t xml:space="preserve"> interface. </w:t>
      </w:r>
      <w:r w:rsidR="000E50E2">
        <w:t xml:space="preserve"> </w:t>
      </w:r>
    </w:p>
    <w:p w14:paraId="542E5822" w14:textId="2E623495" w:rsidR="00630DF9" w:rsidRDefault="00D003B4" w:rsidP="00A31DC1">
      <w:r>
        <w:t>[RFC4847] provides</w:t>
      </w:r>
      <w:r w:rsidRPr="00D003B4">
        <w:t xml:space="preserve"> a framework and service level requirements for</w:t>
      </w:r>
      <w:r>
        <w:t xml:space="preserve"> </w:t>
      </w:r>
      <w:r w:rsidRPr="00D003B4">
        <w:t xml:space="preserve">Layer 1 Virtual Private Networks (L1VPNs). </w:t>
      </w:r>
      <w:r w:rsidR="00630DF9">
        <w:t>It classifies service models as management-based service model, signaling-</w:t>
      </w:r>
      <w:r w:rsidR="00C416A1">
        <w:t>based service model (Basic Mode</w:t>
      </w:r>
      <w:r w:rsidR="00630DF9">
        <w:t xml:space="preserve">) and signaling and routing service model (Enhanced Mode). </w:t>
      </w:r>
    </w:p>
    <w:p w14:paraId="17CCF087" w14:textId="3120A8FC" w:rsidR="00C416A1" w:rsidRDefault="00630DF9" w:rsidP="00C416A1">
      <w:r w:rsidRPr="005A7D2E">
        <w:rPr>
          <w:rFonts w:eastAsia="Times New Roman"/>
          <w:color w:val="000000"/>
        </w:rPr>
        <w:t xml:space="preserve">In the management-based service model, customer management systems and provider </w:t>
      </w:r>
      <w:r w:rsidRPr="005A7D2E">
        <w:t>management systems communicate with each other.  Customer management systems access provider management systems to request layer 1 connection setup/deletion between a pair of CEs.  Customer management systems may obtain additional information, such as resource availability information and monitoring information, from provider management systems.  There is no control message exchange between a CE and PE</w:t>
      </w:r>
      <w:r w:rsidRPr="00630DF9">
        <w:t>.</w:t>
      </w:r>
      <w:r w:rsidR="00C416A1">
        <w:t xml:space="preserve"> </w:t>
      </w:r>
    </w:p>
    <w:p w14:paraId="11AED6B1" w14:textId="3E4AD266" w:rsidR="00C416A1" w:rsidRDefault="00C416A1" w:rsidP="00C416A1">
      <w:r>
        <w:t>In the signaling-based</w:t>
      </w:r>
      <w:r w:rsidRPr="00C416A1">
        <w:t xml:space="preserve"> service model</w:t>
      </w:r>
      <w:r>
        <w:t xml:space="preserve"> (Basic Model)</w:t>
      </w:r>
      <w:r w:rsidRPr="00C416A1">
        <w:t>, the CE-PE interface's functional repertoire is</w:t>
      </w:r>
      <w:r>
        <w:t xml:space="preserve"> </w:t>
      </w:r>
      <w:r w:rsidRPr="00C416A1">
        <w:t>limited to path setup signaling only.</w:t>
      </w:r>
      <w:r>
        <w:t xml:space="preserve"> In the Signaling and routing</w:t>
      </w:r>
      <w:r w:rsidRPr="00C416A1">
        <w:t xml:space="preserve"> service model</w:t>
      </w:r>
      <w:r>
        <w:t xml:space="preserve"> (Enhanced Mode)</w:t>
      </w:r>
      <w:r w:rsidRPr="00C416A1">
        <w:t>, the CE-PE interface provides the signaling</w:t>
      </w:r>
      <w:r>
        <w:t xml:space="preserve"> </w:t>
      </w:r>
      <w:r w:rsidRPr="00C416A1">
        <w:t xml:space="preserve">capabilities as in the </w:t>
      </w:r>
      <w:r w:rsidRPr="00C416A1">
        <w:lastRenderedPageBreak/>
        <w:t xml:space="preserve">Basic Mode, </w:t>
      </w:r>
      <w:r>
        <w:t xml:space="preserve">plus permits limited exchange of </w:t>
      </w:r>
      <w:r w:rsidRPr="00C416A1">
        <w:t>information between the control planes of the provider and the</w:t>
      </w:r>
      <w:r>
        <w:t xml:space="preserve"> </w:t>
      </w:r>
      <w:r w:rsidRPr="00C416A1">
        <w:t>customer to help such functions as discovery of customer network</w:t>
      </w:r>
      <w:r>
        <w:t xml:space="preserve"> </w:t>
      </w:r>
      <w:r w:rsidRPr="00C416A1">
        <w:t>routing information (i.e., reachability or TE information in remote</w:t>
      </w:r>
      <w:r>
        <w:t xml:space="preserve"> </w:t>
      </w:r>
      <w:r w:rsidRPr="00C416A1">
        <w:t>customer sites), or parameters of the part of the provider's network</w:t>
      </w:r>
      <w:r>
        <w:t xml:space="preserve"> </w:t>
      </w:r>
      <w:r w:rsidRPr="00C416A1">
        <w:t>dedicated to the customer.</w:t>
      </w:r>
    </w:p>
    <w:p w14:paraId="73BC38DE" w14:textId="672C5E35" w:rsidR="00E57284" w:rsidRDefault="00E57284" w:rsidP="00E57284">
      <w:pPr>
        <w:rPr>
          <w:ins w:id="150" w:author="Leeyoung" w:date="2018-03-05T11:29:00Z"/>
          <w:rFonts w:eastAsia="Times New Roman"/>
        </w:rPr>
      </w:pPr>
      <w:r>
        <w:t xml:space="preserve">The primary focus of this document is to describe L1CS YANG model required for the instantiation of point-to-point L1VPN service. </w:t>
      </w:r>
      <w:r w:rsidR="00047F1A" w:rsidRPr="00047F1A">
        <w:t xml:space="preserve">A L1VPN is a service offered by a core layer 1 network </w:t>
      </w:r>
      <w:r w:rsidR="00047F1A" w:rsidRPr="00A31DC1">
        <w:rPr>
          <w:rFonts w:eastAsia="Times New Roman"/>
        </w:rPr>
        <w:t>to provide layer 1 connectivity between two or more customer sites</w:t>
      </w:r>
      <w:r w:rsidR="00047F1A" w:rsidRPr="00047F1A">
        <w:rPr>
          <w:rFonts w:eastAsia="Times New Roman"/>
        </w:rPr>
        <w:t xml:space="preserve"> </w:t>
      </w:r>
      <w:r w:rsidR="00047F1A" w:rsidRPr="00A31DC1">
        <w:rPr>
          <w:rFonts w:eastAsia="Times New Roman"/>
        </w:rPr>
        <w:t>where the customer has some control over the establishment and type of the connectivity.</w:t>
      </w:r>
    </w:p>
    <w:p w14:paraId="165016E4" w14:textId="72BA6DD8" w:rsidR="00E92B86" w:rsidRPr="00047F1A" w:rsidDel="006418BA" w:rsidRDefault="00E92B86">
      <w:pPr>
        <w:rPr>
          <w:del w:id="151" w:author="Leeyoung" w:date="2019-03-06T18:02:00Z"/>
        </w:rPr>
      </w:pPr>
      <w:ins w:id="152" w:author="Leeyoung" w:date="2018-03-05T11:29:00Z">
        <w:r>
          <w:rPr>
            <w:rFonts w:eastAsia="Times New Roman"/>
          </w:rPr>
          <w:t xml:space="preserve">The </w:t>
        </w:r>
      </w:ins>
      <w:ins w:id="153" w:author="Leeyoung" w:date="2018-06-22T14:10:00Z">
        <w:r w:rsidR="000E6DBB">
          <w:rPr>
            <w:rFonts w:eastAsia="Times New Roman"/>
          </w:rPr>
          <w:t xml:space="preserve">data </w:t>
        </w:r>
      </w:ins>
      <w:ins w:id="154" w:author="Leeyoung" w:date="2018-03-05T11:29:00Z">
        <w:r>
          <w:rPr>
            <w:rFonts w:eastAsia="Times New Roman"/>
          </w:rPr>
          <w:t xml:space="preserve">model presented in Section 3 is in consistent with </w:t>
        </w:r>
      </w:ins>
      <w:ins w:id="155" w:author="Leeyoung" w:date="2018-03-05T13:34:00Z">
        <w:r w:rsidR="0040199C">
          <w:t>[MEF63</w:t>
        </w:r>
        <w:r w:rsidR="00142635">
          <w:t xml:space="preserve">]. </w:t>
        </w:r>
      </w:ins>
      <w:ins w:id="156" w:author="Leeyoung" w:date="2018-06-22T14:10:00Z">
        <w:r w:rsidR="000E6DBB">
          <w:t>The data model includes configuration and state data according to the new Network Management Datastore Architecture [RFC8342].</w:t>
        </w:r>
      </w:ins>
    </w:p>
    <w:p w14:paraId="7AC50776" w14:textId="77777777" w:rsidR="00E57284" w:rsidRDefault="00E57284"/>
    <w:p w14:paraId="3A3C3152" w14:textId="7ACEE221" w:rsidR="00E57284" w:rsidRPr="00C416A1" w:rsidRDefault="00E57284" w:rsidP="00E57284">
      <w:pPr>
        <w:pStyle w:val="Heading2"/>
      </w:pPr>
      <w:bookmarkStart w:id="157" w:name="_Toc519595498"/>
      <w:r>
        <w:t>Deployment Scenarios</w:t>
      </w:r>
      <w:bookmarkEnd w:id="157"/>
    </w:p>
    <w:p w14:paraId="6E60D373" w14:textId="38926D9A" w:rsidR="00895C6C" w:rsidDel="006418BA" w:rsidRDefault="00895C6C" w:rsidP="00895C6C">
      <w:pPr>
        <w:rPr>
          <w:del w:id="158" w:author="Leeyoung" w:date="2019-03-06T18:00:00Z"/>
        </w:rPr>
      </w:pPr>
      <w:r>
        <w:t>Figure 1</w:t>
      </w:r>
      <w:r w:rsidRPr="00895C6C">
        <w:t xml:space="preserve"> de</w:t>
      </w:r>
      <w:r>
        <w:t xml:space="preserve">picts </w:t>
      </w:r>
      <w:r w:rsidR="00E57284">
        <w:t xml:space="preserve">a deployment scenario of the </w:t>
      </w:r>
      <w:r>
        <w:t xml:space="preserve">L1VPN </w:t>
      </w:r>
      <w:r w:rsidR="00047F1A">
        <w:t>SDN control</w:t>
      </w:r>
      <w:r w:rsidR="00E57284">
        <w:t xml:space="preserve">-based service model for an external customer instantiating L1 point-to-point connectivity to the provider. </w:t>
      </w:r>
    </w:p>
    <w:p w14:paraId="18AE6D8F" w14:textId="17CE9FEB" w:rsidR="00B0529D" w:rsidDel="006418BA" w:rsidRDefault="00B0529D">
      <w:pPr>
        <w:ind w:left="0"/>
        <w:rPr>
          <w:del w:id="159" w:author="Leeyoung" w:date="2019-03-06T17:59:00Z"/>
        </w:rPr>
        <w:pPrChange w:id="160" w:author="Leeyoung" w:date="2019-03-06T18:00:00Z">
          <w:pPr/>
        </w:pPrChange>
      </w:pPr>
    </w:p>
    <w:p w14:paraId="118A11F2" w14:textId="6CD9B0EB" w:rsidR="0007084F" w:rsidDel="006418BA" w:rsidRDefault="0007084F">
      <w:pPr>
        <w:ind w:left="0"/>
        <w:rPr>
          <w:del w:id="161" w:author="Leeyoung" w:date="2019-03-06T17:59:00Z"/>
        </w:rPr>
        <w:pPrChange w:id="162" w:author="Leeyoung" w:date="2019-03-06T18:00:00Z">
          <w:pPr/>
        </w:pPrChange>
      </w:pPr>
    </w:p>
    <w:p w14:paraId="03E6A17A" w14:textId="77777777" w:rsidR="00B0529D" w:rsidRDefault="00B0529D"/>
    <w:p w14:paraId="41CD817D" w14:textId="77777777" w:rsidR="00B0529D" w:rsidRDefault="00B0529D">
      <w:pPr>
        <w:ind w:left="0"/>
        <w:pPrChange w:id="163" w:author="Leeyoung" w:date="2019-03-06T18:00:00Z">
          <w:pPr/>
        </w:pPrChange>
      </w:pPr>
    </w:p>
    <w:p w14:paraId="03ED6CC9" w14:textId="4454A33A" w:rsidR="00B0529D" w:rsidRPr="00A31DC1" w:rsidRDefault="00B0529D" w:rsidP="00A31DC1">
      <w:pPr>
        <w:spacing w:after="0"/>
        <w:ind w:left="0"/>
        <w:rPr>
          <w:sz w:val="22"/>
        </w:rPr>
      </w:pPr>
      <w:r w:rsidRPr="00A31DC1">
        <w:rPr>
          <w:sz w:val="22"/>
        </w:rPr>
        <w:t xml:space="preserve">                           </w:t>
      </w:r>
      <w:r>
        <w:rPr>
          <w:sz w:val="22"/>
        </w:rPr>
        <w:t xml:space="preserve">  </w:t>
      </w:r>
      <w:r w:rsidRPr="00A31DC1">
        <w:rPr>
          <w:sz w:val="22"/>
        </w:rPr>
        <w:t>+----</w:t>
      </w:r>
      <w:r>
        <w:rPr>
          <w:sz w:val="22"/>
        </w:rPr>
        <w:t>-</w:t>
      </w:r>
      <w:r w:rsidRPr="00A31DC1">
        <w:rPr>
          <w:sz w:val="22"/>
        </w:rPr>
        <w:t>--</w:t>
      </w:r>
      <w:r>
        <w:rPr>
          <w:sz w:val="22"/>
        </w:rPr>
        <w:t>-</w:t>
      </w:r>
      <w:r w:rsidRPr="00A31DC1">
        <w:rPr>
          <w:sz w:val="22"/>
        </w:rPr>
        <w:t>-</w:t>
      </w:r>
      <w:r w:rsidR="00951B81">
        <w:rPr>
          <w:sz w:val="22"/>
        </w:rPr>
        <w:t>--</w:t>
      </w:r>
      <w:r w:rsidRPr="00A31DC1">
        <w:rPr>
          <w:sz w:val="22"/>
        </w:rPr>
        <w:t>-+</w:t>
      </w:r>
    </w:p>
    <w:p w14:paraId="562CAAA0" w14:textId="6B404824" w:rsidR="00951B81" w:rsidRDefault="00B0529D" w:rsidP="00A31DC1">
      <w:pPr>
        <w:spacing w:after="0"/>
        <w:ind w:left="0"/>
        <w:rPr>
          <w:sz w:val="22"/>
        </w:rPr>
      </w:pPr>
      <w:r w:rsidRPr="00A31DC1">
        <w:rPr>
          <w:sz w:val="22"/>
        </w:rPr>
        <w:t xml:space="preserve">                          </w:t>
      </w:r>
      <w:r>
        <w:rPr>
          <w:sz w:val="22"/>
        </w:rPr>
        <w:t xml:space="preserve">  </w:t>
      </w:r>
      <w:r w:rsidRPr="00A31DC1">
        <w:rPr>
          <w:sz w:val="22"/>
        </w:rPr>
        <w:t xml:space="preserve"> | </w:t>
      </w:r>
      <w:r w:rsidR="00951B81">
        <w:rPr>
          <w:sz w:val="22"/>
        </w:rPr>
        <w:t xml:space="preserve"> </w:t>
      </w:r>
      <w:r w:rsidRPr="00A31DC1">
        <w:rPr>
          <w:sz w:val="22"/>
        </w:rPr>
        <w:t>Customer</w:t>
      </w:r>
      <w:r w:rsidR="00951B81">
        <w:rPr>
          <w:sz w:val="22"/>
        </w:rPr>
        <w:t xml:space="preserve">  |</w:t>
      </w:r>
    </w:p>
    <w:p w14:paraId="4672FC5D" w14:textId="23FA60CB" w:rsidR="00B0529D" w:rsidRPr="00A31DC1" w:rsidRDefault="00951B81" w:rsidP="00A31DC1">
      <w:pPr>
        <w:spacing w:after="0"/>
        <w:ind w:left="0"/>
        <w:rPr>
          <w:sz w:val="22"/>
        </w:rPr>
      </w:pPr>
      <w:r>
        <w:rPr>
          <w:sz w:val="22"/>
        </w:rPr>
        <w:t xml:space="preserve">                            </w:t>
      </w:r>
      <w:r w:rsidR="00B0529D">
        <w:rPr>
          <w:sz w:val="22"/>
        </w:rPr>
        <w:t xml:space="preserve"> </w:t>
      </w:r>
      <w:r>
        <w:rPr>
          <w:sz w:val="22"/>
        </w:rPr>
        <w:t xml:space="preserve">|   Service  </w:t>
      </w:r>
      <w:r w:rsidR="00B0529D" w:rsidRPr="00A31DC1">
        <w:rPr>
          <w:sz w:val="22"/>
        </w:rPr>
        <w:t>|</w:t>
      </w:r>
    </w:p>
    <w:p w14:paraId="5E3FFB3A" w14:textId="58D802D1" w:rsidR="00B0529D" w:rsidRDefault="00B0529D" w:rsidP="00A31DC1">
      <w:pPr>
        <w:spacing w:after="0"/>
        <w:ind w:left="0"/>
        <w:rPr>
          <w:sz w:val="22"/>
        </w:rPr>
      </w:pPr>
      <w:r w:rsidRPr="00A31DC1">
        <w:rPr>
          <w:sz w:val="22"/>
        </w:rPr>
        <w:t xml:space="preserve">                           </w:t>
      </w:r>
      <w:r>
        <w:rPr>
          <w:sz w:val="22"/>
        </w:rPr>
        <w:t xml:space="preserve">  </w:t>
      </w:r>
      <w:r w:rsidRPr="00A31DC1">
        <w:rPr>
          <w:sz w:val="22"/>
        </w:rPr>
        <w:t>|</w:t>
      </w:r>
      <w:r w:rsidR="00951B81">
        <w:rPr>
          <w:sz w:val="22"/>
        </w:rPr>
        <w:t>Orchestrator</w:t>
      </w:r>
      <w:r>
        <w:rPr>
          <w:sz w:val="22"/>
        </w:rPr>
        <w:t>|</w:t>
      </w:r>
    </w:p>
    <w:p w14:paraId="50018FE1" w14:textId="0BE3D1AC" w:rsidR="00B0529D" w:rsidRDefault="00B0529D" w:rsidP="00A31DC1">
      <w:pPr>
        <w:spacing w:after="0"/>
        <w:ind w:left="0"/>
        <w:rPr>
          <w:sz w:val="22"/>
        </w:rPr>
      </w:pPr>
      <w:r>
        <w:rPr>
          <w:sz w:val="22"/>
        </w:rPr>
        <w:t xml:space="preserve">                             +-------</w:t>
      </w:r>
      <w:r w:rsidR="00951B81">
        <w:rPr>
          <w:sz w:val="22"/>
        </w:rPr>
        <w:t>--</w:t>
      </w:r>
      <w:r>
        <w:rPr>
          <w:sz w:val="22"/>
        </w:rPr>
        <w:t>---+</w:t>
      </w:r>
    </w:p>
    <w:p w14:paraId="7A19894A" w14:textId="0D8938D7" w:rsidR="00B0529D" w:rsidRDefault="00B0529D" w:rsidP="00A31DC1">
      <w:pPr>
        <w:spacing w:after="0"/>
        <w:ind w:left="0"/>
        <w:rPr>
          <w:sz w:val="22"/>
        </w:rPr>
      </w:pPr>
      <w:r>
        <w:rPr>
          <w:sz w:val="22"/>
        </w:rPr>
        <w:t xml:space="preserve">    </w:t>
      </w:r>
      <w:r w:rsidR="00A15723">
        <w:rPr>
          <w:sz w:val="22"/>
        </w:rPr>
        <w:t xml:space="preserve">                               |</w:t>
      </w:r>
    </w:p>
    <w:p w14:paraId="197DDCB2" w14:textId="0A01112C" w:rsidR="00B0529D" w:rsidRDefault="00B0529D" w:rsidP="00A31DC1">
      <w:pPr>
        <w:spacing w:after="0"/>
        <w:ind w:left="0"/>
        <w:rPr>
          <w:sz w:val="22"/>
        </w:rPr>
      </w:pPr>
      <w:r>
        <w:rPr>
          <w:sz w:val="22"/>
        </w:rPr>
        <w:t xml:space="preserve">                     .. .. .. .. ..|.. .. .. .. ..</w:t>
      </w:r>
    </w:p>
    <w:p w14:paraId="7BD9F079" w14:textId="5E908419" w:rsidR="00B0529D" w:rsidRPr="00A31DC1" w:rsidRDefault="00B0529D" w:rsidP="00A31DC1">
      <w:pPr>
        <w:spacing w:after="0"/>
        <w:ind w:left="0"/>
        <w:rPr>
          <w:sz w:val="22"/>
        </w:rPr>
      </w:pPr>
      <w:r>
        <w:rPr>
          <w:sz w:val="22"/>
        </w:rPr>
        <w:t xml:space="preserve">                  </w:t>
      </w:r>
      <w:r>
        <w:rPr>
          <w:sz w:val="22"/>
        </w:rPr>
        <w:tab/>
        <w:t>:</w:t>
      </w:r>
      <w:r w:rsidR="00A15723">
        <w:rPr>
          <w:sz w:val="22"/>
        </w:rPr>
        <w:tab/>
      </w:r>
      <w:r w:rsidR="00A15723">
        <w:rPr>
          <w:sz w:val="22"/>
        </w:rPr>
        <w:tab/>
      </w:r>
      <w:r w:rsidR="00A15723">
        <w:rPr>
          <w:sz w:val="22"/>
        </w:rPr>
        <w:tab/>
      </w:r>
      <w:r w:rsidR="00A15723">
        <w:rPr>
          <w:sz w:val="22"/>
        </w:rPr>
        <w:tab/>
        <w:t xml:space="preserve">  | </w:t>
      </w:r>
      <w:r>
        <w:rPr>
          <w:sz w:val="22"/>
        </w:rPr>
        <w:t xml:space="preserve"> </w:t>
      </w:r>
      <w:r w:rsidR="00A15723">
        <w:rPr>
          <w:sz w:val="22"/>
        </w:rPr>
        <w:t xml:space="preserve"> </w:t>
      </w:r>
      <w:r>
        <w:rPr>
          <w:sz w:val="22"/>
        </w:rPr>
        <w:t xml:space="preserve">           : </w:t>
      </w:r>
    </w:p>
    <w:p w14:paraId="139CE4C8" w14:textId="64837181" w:rsidR="00895C6C" w:rsidRPr="00895C6C" w:rsidRDefault="00895C6C" w:rsidP="00895C6C">
      <w:pPr>
        <w:pStyle w:val="RFCFigure"/>
        <w:rPr>
          <w:rFonts w:eastAsia="Times New Roman"/>
          <w:color w:val="000000"/>
          <w:sz w:val="20"/>
          <w:szCs w:val="20"/>
        </w:rPr>
      </w:pPr>
      <w:r w:rsidRPr="00895C6C">
        <w:rPr>
          <w:rFonts w:eastAsia="Times New Roman"/>
          <w:color w:val="000000"/>
          <w:sz w:val="20"/>
          <w:szCs w:val="20"/>
        </w:rPr>
        <w:lastRenderedPageBreak/>
        <w:t xml:space="preserve">                  </w:t>
      </w:r>
      <w:r w:rsidR="00B0529D">
        <w:rPr>
          <w:rFonts w:eastAsia="Times New Roman"/>
          <w:color w:val="000000"/>
          <w:sz w:val="20"/>
          <w:szCs w:val="20"/>
        </w:rPr>
        <w:t>:</w:t>
      </w:r>
      <w:r w:rsidRPr="00895C6C">
        <w:rPr>
          <w:rFonts w:eastAsia="Times New Roman"/>
          <w:color w:val="000000"/>
          <w:sz w:val="20"/>
          <w:szCs w:val="20"/>
        </w:rPr>
        <w:t xml:space="preserve">     +--------------------+</w:t>
      </w:r>
      <w:r w:rsidR="00964904">
        <w:rPr>
          <w:rStyle w:val="CommentReference"/>
          <w:rFonts w:cs="Times New Roman"/>
        </w:rPr>
        <w:commentReference w:id="164"/>
      </w:r>
      <w:r w:rsidR="00B0529D">
        <w:rPr>
          <w:rFonts w:eastAsia="Times New Roman"/>
          <w:color w:val="000000"/>
          <w:sz w:val="20"/>
          <w:szCs w:val="20"/>
        </w:rPr>
        <w:t xml:space="preserve">     :</w:t>
      </w:r>
    </w:p>
    <w:p w14:paraId="050185D5" w14:textId="31103DA0" w:rsidR="00895C6C" w:rsidRPr="00895C6C" w:rsidRDefault="00895C6C" w:rsidP="00895C6C">
      <w:pPr>
        <w:pStyle w:val="RFCFigure"/>
        <w:rPr>
          <w:rFonts w:eastAsia="Times New Roman"/>
          <w:color w:val="000000"/>
          <w:sz w:val="20"/>
          <w:szCs w:val="20"/>
        </w:rPr>
      </w:pPr>
      <w:r w:rsidRPr="00895C6C">
        <w:rPr>
          <w:rFonts w:eastAsia="Times New Roman"/>
          <w:color w:val="000000"/>
          <w:sz w:val="20"/>
          <w:szCs w:val="20"/>
        </w:rPr>
        <w:t xml:space="preserve">                  :     |                    |</w:t>
      </w:r>
      <w:r w:rsidR="00B0529D">
        <w:rPr>
          <w:rFonts w:eastAsia="Times New Roman"/>
          <w:color w:val="000000"/>
          <w:sz w:val="20"/>
          <w:szCs w:val="20"/>
        </w:rPr>
        <w:t xml:space="preserve">     :</w:t>
      </w:r>
    </w:p>
    <w:p w14:paraId="2677E032" w14:textId="21A6436C" w:rsidR="00895C6C" w:rsidRPr="00895C6C" w:rsidRDefault="00895C6C" w:rsidP="00895C6C">
      <w:pPr>
        <w:pStyle w:val="RFCFigure"/>
        <w:rPr>
          <w:rFonts w:eastAsia="Times New Roman"/>
          <w:color w:val="000000"/>
          <w:sz w:val="20"/>
          <w:szCs w:val="20"/>
        </w:rPr>
      </w:pPr>
      <w:r w:rsidRPr="00895C6C">
        <w:rPr>
          <w:rFonts w:eastAsia="Times New Roman"/>
          <w:color w:val="000000"/>
          <w:sz w:val="20"/>
          <w:szCs w:val="20"/>
        </w:rPr>
        <w:t xml:space="preserve">     </w:t>
      </w:r>
      <w:r w:rsidR="00B0529D">
        <w:rPr>
          <w:rFonts w:eastAsia="Times New Roman"/>
          <w:color w:val="000000"/>
          <w:sz w:val="20"/>
          <w:szCs w:val="20"/>
        </w:rPr>
        <w:t xml:space="preserve">            </w:t>
      </w:r>
      <w:r w:rsidRPr="00895C6C">
        <w:rPr>
          <w:rFonts w:eastAsia="Times New Roman"/>
          <w:color w:val="000000"/>
          <w:sz w:val="20"/>
          <w:szCs w:val="20"/>
        </w:rPr>
        <w:t xml:space="preserve"> :     |    +----------+    |</w:t>
      </w:r>
      <w:r w:rsidR="00B0529D">
        <w:rPr>
          <w:rFonts w:eastAsia="Times New Roman"/>
          <w:color w:val="000000"/>
          <w:sz w:val="20"/>
          <w:szCs w:val="20"/>
        </w:rPr>
        <w:t xml:space="preserve">     :</w:t>
      </w:r>
    </w:p>
    <w:p w14:paraId="5FE0B142" w14:textId="564736A9" w:rsidR="00895C6C" w:rsidRPr="00895C6C" w:rsidRDefault="00895C6C" w:rsidP="00895C6C">
      <w:pPr>
        <w:pStyle w:val="RFCFigure"/>
        <w:rPr>
          <w:rFonts w:eastAsia="Times New Roman"/>
          <w:color w:val="000000"/>
          <w:sz w:val="20"/>
          <w:szCs w:val="20"/>
        </w:rPr>
      </w:pPr>
      <w:r w:rsidRPr="00895C6C">
        <w:rPr>
          <w:rFonts w:eastAsia="Times New Roman"/>
          <w:color w:val="000000"/>
          <w:sz w:val="20"/>
          <w:szCs w:val="20"/>
        </w:rPr>
        <w:t xml:space="preserve">     </w:t>
      </w:r>
      <w:r w:rsidR="00B0529D">
        <w:rPr>
          <w:rFonts w:eastAsia="Times New Roman"/>
          <w:color w:val="000000"/>
          <w:sz w:val="20"/>
          <w:szCs w:val="20"/>
        </w:rPr>
        <w:t xml:space="preserve">            </w:t>
      </w:r>
      <w:r w:rsidRPr="00895C6C">
        <w:rPr>
          <w:rFonts w:eastAsia="Times New Roman"/>
          <w:color w:val="000000"/>
          <w:sz w:val="20"/>
          <w:szCs w:val="20"/>
        </w:rPr>
        <w:t xml:space="preserve"> :     |    | </w:t>
      </w:r>
      <w:r w:rsidR="00951B81">
        <w:rPr>
          <w:rFonts w:eastAsia="Times New Roman"/>
          <w:color w:val="000000"/>
          <w:sz w:val="20"/>
          <w:szCs w:val="20"/>
        </w:rPr>
        <w:t xml:space="preserve">Network  </w:t>
      </w:r>
      <w:r w:rsidRPr="00895C6C">
        <w:rPr>
          <w:rFonts w:eastAsia="Times New Roman"/>
          <w:color w:val="000000"/>
          <w:sz w:val="20"/>
          <w:szCs w:val="20"/>
        </w:rPr>
        <w:t>|    |</w:t>
      </w:r>
      <w:r w:rsidR="00B0529D">
        <w:rPr>
          <w:rFonts w:eastAsia="Times New Roman"/>
          <w:color w:val="000000"/>
          <w:sz w:val="20"/>
          <w:szCs w:val="20"/>
        </w:rPr>
        <w:t xml:space="preserve">     :</w:t>
      </w:r>
    </w:p>
    <w:p w14:paraId="49FD1BAD" w14:textId="3ED26080" w:rsidR="00895C6C" w:rsidRPr="00895C6C" w:rsidRDefault="00895C6C" w:rsidP="00895C6C">
      <w:pPr>
        <w:pStyle w:val="RFCFigure"/>
        <w:rPr>
          <w:rFonts w:eastAsia="Times New Roman"/>
          <w:color w:val="000000"/>
          <w:sz w:val="20"/>
          <w:szCs w:val="20"/>
        </w:rPr>
      </w:pPr>
      <w:r w:rsidRPr="00895C6C">
        <w:rPr>
          <w:rFonts w:eastAsia="Times New Roman"/>
          <w:color w:val="000000"/>
          <w:sz w:val="20"/>
          <w:szCs w:val="20"/>
        </w:rPr>
        <w:t xml:space="preserve">     </w:t>
      </w:r>
      <w:r w:rsidR="00B0529D">
        <w:rPr>
          <w:rFonts w:eastAsia="Times New Roman"/>
          <w:color w:val="000000"/>
          <w:sz w:val="20"/>
          <w:szCs w:val="20"/>
        </w:rPr>
        <w:t xml:space="preserve">            </w:t>
      </w:r>
      <w:r w:rsidRPr="00895C6C">
        <w:rPr>
          <w:rFonts w:eastAsia="Times New Roman"/>
          <w:color w:val="000000"/>
          <w:sz w:val="20"/>
          <w:szCs w:val="20"/>
        </w:rPr>
        <w:t xml:space="preserve"> :     |    |</w:t>
      </w:r>
      <w:r w:rsidR="00B0529D">
        <w:rPr>
          <w:rFonts w:eastAsia="Times New Roman"/>
          <w:color w:val="000000"/>
          <w:sz w:val="20"/>
          <w:szCs w:val="20"/>
        </w:rPr>
        <w:t xml:space="preserve">   SDN    </w:t>
      </w:r>
      <w:r w:rsidRPr="00895C6C">
        <w:rPr>
          <w:rFonts w:eastAsia="Times New Roman"/>
          <w:color w:val="000000"/>
          <w:sz w:val="20"/>
          <w:szCs w:val="20"/>
        </w:rPr>
        <w:t>|    |</w:t>
      </w:r>
      <w:r w:rsidR="00B0529D">
        <w:rPr>
          <w:rFonts w:eastAsia="Times New Roman"/>
          <w:color w:val="000000"/>
          <w:sz w:val="20"/>
          <w:szCs w:val="20"/>
        </w:rPr>
        <w:t xml:space="preserve">     :</w:t>
      </w:r>
    </w:p>
    <w:p w14:paraId="0E1B8881" w14:textId="01552A32" w:rsidR="00895C6C" w:rsidRDefault="00895C6C" w:rsidP="0007084F">
      <w:pPr>
        <w:pStyle w:val="RFCFigure"/>
        <w:rPr>
          <w:ins w:id="165" w:author="Leeyoung" w:date="2017-10-27T09:43:00Z"/>
          <w:rFonts w:eastAsia="Times New Roman"/>
          <w:color w:val="000000"/>
          <w:sz w:val="20"/>
          <w:szCs w:val="20"/>
        </w:rPr>
      </w:pPr>
      <w:r w:rsidRPr="00895C6C">
        <w:rPr>
          <w:rFonts w:eastAsia="Times New Roman"/>
          <w:color w:val="000000"/>
          <w:sz w:val="20"/>
          <w:szCs w:val="20"/>
        </w:rPr>
        <w:t xml:space="preserve">     </w:t>
      </w:r>
      <w:r w:rsidR="00B0529D">
        <w:rPr>
          <w:rFonts w:eastAsia="Times New Roman"/>
          <w:color w:val="000000"/>
          <w:sz w:val="20"/>
          <w:szCs w:val="20"/>
        </w:rPr>
        <w:t xml:space="preserve">             </w:t>
      </w:r>
      <w:r w:rsidRPr="00895C6C">
        <w:rPr>
          <w:rFonts w:eastAsia="Times New Roman"/>
          <w:color w:val="000000"/>
          <w:sz w:val="20"/>
          <w:szCs w:val="20"/>
        </w:rPr>
        <w:t>:</w:t>
      </w:r>
      <w:r w:rsidR="00B0529D">
        <w:rPr>
          <w:rFonts w:eastAsia="Times New Roman"/>
          <w:color w:val="000000"/>
          <w:sz w:val="20"/>
          <w:szCs w:val="20"/>
        </w:rPr>
        <w:t xml:space="preserve">     </w:t>
      </w:r>
      <w:r w:rsidRPr="00895C6C">
        <w:rPr>
          <w:rFonts w:eastAsia="Times New Roman"/>
          <w:color w:val="000000"/>
          <w:sz w:val="20"/>
          <w:szCs w:val="20"/>
        </w:rPr>
        <w:t>|</w:t>
      </w:r>
      <w:r w:rsidR="00B0529D">
        <w:rPr>
          <w:rFonts w:eastAsia="Times New Roman"/>
          <w:color w:val="000000"/>
          <w:sz w:val="20"/>
          <w:szCs w:val="20"/>
        </w:rPr>
        <w:t xml:space="preserve">    |Controller</w:t>
      </w:r>
      <w:r w:rsidRPr="00895C6C">
        <w:rPr>
          <w:rFonts w:eastAsia="Times New Roman"/>
          <w:color w:val="000000"/>
          <w:sz w:val="20"/>
          <w:szCs w:val="20"/>
        </w:rPr>
        <w:t>|    |</w:t>
      </w:r>
      <w:r w:rsidR="00B0529D">
        <w:rPr>
          <w:rFonts w:eastAsia="Times New Roman"/>
          <w:color w:val="000000"/>
          <w:sz w:val="20"/>
          <w:szCs w:val="20"/>
        </w:rPr>
        <w:t xml:space="preserve">     :</w:t>
      </w:r>
    </w:p>
    <w:p w14:paraId="3B40645B" w14:textId="34E35D96" w:rsidR="0007084F" w:rsidRPr="00895C6C" w:rsidRDefault="0007084F" w:rsidP="0007084F">
      <w:pPr>
        <w:pStyle w:val="RFCFigure"/>
        <w:rPr>
          <w:rFonts w:eastAsia="Times New Roman"/>
          <w:color w:val="000000"/>
          <w:sz w:val="20"/>
          <w:szCs w:val="20"/>
        </w:rPr>
      </w:pPr>
      <w:ins w:id="166" w:author="Leeyoung" w:date="2017-10-27T09:43:00Z">
        <w:r>
          <w:rPr>
            <w:rFonts w:eastAsia="Times New Roman"/>
            <w:color w:val="000000"/>
            <w:sz w:val="20"/>
            <w:szCs w:val="20"/>
          </w:rPr>
          <w:t xml:space="preserve">                  :     |    |/NMS/EMS  |    |     :</w:t>
        </w:r>
      </w:ins>
    </w:p>
    <w:p w14:paraId="5150695F" w14:textId="39E5EF1F" w:rsidR="00895C6C" w:rsidRPr="00895C6C" w:rsidRDefault="00895C6C" w:rsidP="00895C6C">
      <w:pPr>
        <w:pStyle w:val="RFCFigure"/>
        <w:rPr>
          <w:rFonts w:eastAsia="Times New Roman"/>
          <w:color w:val="000000"/>
          <w:sz w:val="20"/>
          <w:szCs w:val="20"/>
        </w:rPr>
      </w:pPr>
      <w:r w:rsidRPr="00895C6C">
        <w:rPr>
          <w:rFonts w:eastAsia="Times New Roman"/>
          <w:color w:val="000000"/>
          <w:sz w:val="20"/>
          <w:szCs w:val="20"/>
        </w:rPr>
        <w:t xml:space="preserve">     </w:t>
      </w:r>
      <w:r w:rsidR="00B0529D">
        <w:rPr>
          <w:rFonts w:eastAsia="Times New Roman"/>
          <w:color w:val="000000"/>
          <w:sz w:val="20"/>
          <w:szCs w:val="20"/>
        </w:rPr>
        <w:t xml:space="preserve">            </w:t>
      </w:r>
      <w:r w:rsidRPr="00895C6C">
        <w:rPr>
          <w:rFonts w:eastAsia="Times New Roman"/>
          <w:color w:val="000000"/>
          <w:sz w:val="20"/>
          <w:szCs w:val="20"/>
        </w:rPr>
        <w:t xml:space="preserve"> :     |    +----------+    |</w:t>
      </w:r>
      <w:r w:rsidR="00B0529D">
        <w:rPr>
          <w:rFonts w:eastAsia="Times New Roman"/>
          <w:color w:val="000000"/>
          <w:sz w:val="20"/>
          <w:szCs w:val="20"/>
        </w:rPr>
        <w:t xml:space="preserve">     :</w:t>
      </w:r>
    </w:p>
    <w:p w14:paraId="14E7374F" w14:textId="77777777" w:rsidR="00895C6C" w:rsidRPr="00895C6C" w:rsidRDefault="00895C6C" w:rsidP="00895C6C">
      <w:pPr>
        <w:pStyle w:val="RFCFigure"/>
        <w:rPr>
          <w:rFonts w:eastAsia="Times New Roman"/>
          <w:color w:val="000000"/>
          <w:sz w:val="20"/>
          <w:szCs w:val="20"/>
        </w:rPr>
      </w:pPr>
      <w:r w:rsidRPr="00895C6C">
        <w:rPr>
          <w:rFonts w:eastAsia="Times New Roman"/>
          <w:color w:val="000000"/>
          <w:sz w:val="20"/>
          <w:szCs w:val="20"/>
        </w:rPr>
        <w:t xml:space="preserve">                  :     |                    |     :</w:t>
      </w:r>
    </w:p>
    <w:p w14:paraId="0541845B" w14:textId="77777777" w:rsidR="00895C6C" w:rsidRPr="00895C6C" w:rsidRDefault="00895C6C" w:rsidP="00895C6C">
      <w:pPr>
        <w:pStyle w:val="RFCFigure"/>
        <w:rPr>
          <w:rFonts w:eastAsia="Times New Roman"/>
          <w:color w:val="000000"/>
          <w:sz w:val="20"/>
          <w:szCs w:val="20"/>
        </w:rPr>
      </w:pPr>
      <w:r w:rsidRPr="00895C6C">
        <w:rPr>
          <w:rFonts w:eastAsia="Times New Roman"/>
          <w:color w:val="000000"/>
          <w:sz w:val="20"/>
          <w:szCs w:val="20"/>
        </w:rPr>
        <w:t xml:space="preserve">                  :     |                    |     :</w:t>
      </w:r>
    </w:p>
    <w:p w14:paraId="3D7F4271" w14:textId="77777777" w:rsidR="00895C6C" w:rsidRPr="00895C6C" w:rsidRDefault="00895C6C" w:rsidP="00895C6C">
      <w:pPr>
        <w:pStyle w:val="RFCFigure"/>
        <w:rPr>
          <w:rFonts w:eastAsia="Times New Roman"/>
          <w:color w:val="000000"/>
          <w:sz w:val="20"/>
          <w:szCs w:val="20"/>
        </w:rPr>
      </w:pPr>
      <w:r w:rsidRPr="00895C6C">
        <w:rPr>
          <w:rFonts w:eastAsia="Times New Roman"/>
          <w:color w:val="000000"/>
          <w:sz w:val="20"/>
          <w:szCs w:val="20"/>
        </w:rPr>
        <w:t xml:space="preserve">        +----+    :   +----+    +----+    +----+   :   +----+</w:t>
      </w:r>
    </w:p>
    <w:p w14:paraId="5624C968" w14:textId="77777777" w:rsidR="00895C6C" w:rsidRPr="00895C6C" w:rsidRDefault="00895C6C" w:rsidP="00895C6C">
      <w:pPr>
        <w:pStyle w:val="RFCFigure"/>
        <w:rPr>
          <w:rFonts w:eastAsia="Times New Roman"/>
          <w:color w:val="000000"/>
          <w:sz w:val="20"/>
          <w:szCs w:val="20"/>
        </w:rPr>
      </w:pPr>
      <w:r w:rsidRPr="00895C6C">
        <w:rPr>
          <w:rFonts w:eastAsia="Times New Roman"/>
          <w:color w:val="000000"/>
          <w:sz w:val="20"/>
          <w:szCs w:val="20"/>
        </w:rPr>
        <w:t xml:space="preserve">        | CE |----:---| PE |----| P  |----| PE |---:---| CE |</w:t>
      </w:r>
    </w:p>
    <w:p w14:paraId="5C4F8B3F" w14:textId="77777777" w:rsidR="00895C6C" w:rsidRPr="00895C6C" w:rsidRDefault="00895C6C" w:rsidP="00895C6C">
      <w:pPr>
        <w:pStyle w:val="RFCFigure"/>
        <w:rPr>
          <w:rFonts w:eastAsia="Times New Roman"/>
          <w:color w:val="000000"/>
          <w:sz w:val="20"/>
          <w:szCs w:val="20"/>
        </w:rPr>
      </w:pPr>
      <w:r w:rsidRPr="00895C6C">
        <w:rPr>
          <w:rFonts w:eastAsia="Times New Roman"/>
          <w:color w:val="000000"/>
          <w:sz w:val="20"/>
          <w:szCs w:val="20"/>
        </w:rPr>
        <w:t xml:space="preserve">        +----+    :   +----+    +----+    +----+   :   +----+</w:t>
      </w:r>
    </w:p>
    <w:p w14:paraId="729DE260" w14:textId="77777777" w:rsidR="00895C6C" w:rsidRPr="00895C6C" w:rsidRDefault="00895C6C" w:rsidP="00895C6C">
      <w:pPr>
        <w:pStyle w:val="RFCFigure"/>
        <w:rPr>
          <w:rFonts w:eastAsia="Times New Roman"/>
          <w:color w:val="000000"/>
          <w:sz w:val="20"/>
          <w:szCs w:val="20"/>
        </w:rPr>
      </w:pPr>
      <w:r w:rsidRPr="00895C6C">
        <w:rPr>
          <w:rFonts w:eastAsia="Times New Roman"/>
          <w:color w:val="000000"/>
          <w:sz w:val="20"/>
          <w:szCs w:val="20"/>
        </w:rPr>
        <w:t xml:space="preserve">                  :     |                    |     :</w:t>
      </w:r>
    </w:p>
    <w:p w14:paraId="2E026BB2" w14:textId="77777777" w:rsidR="00895C6C" w:rsidRPr="00895C6C" w:rsidRDefault="00895C6C" w:rsidP="00895C6C">
      <w:pPr>
        <w:pStyle w:val="RFCFigure"/>
        <w:rPr>
          <w:rFonts w:eastAsia="Times New Roman"/>
          <w:color w:val="000000"/>
          <w:sz w:val="20"/>
          <w:szCs w:val="20"/>
        </w:rPr>
      </w:pPr>
      <w:r w:rsidRPr="00895C6C">
        <w:rPr>
          <w:rFonts w:eastAsia="Times New Roman"/>
          <w:color w:val="000000"/>
          <w:sz w:val="20"/>
          <w:szCs w:val="20"/>
        </w:rPr>
        <w:t xml:space="preserve">                  :     |                    |     :</w:t>
      </w:r>
    </w:p>
    <w:p w14:paraId="2DEA5804" w14:textId="77777777" w:rsidR="00895C6C" w:rsidRPr="00895C6C" w:rsidRDefault="00895C6C" w:rsidP="00895C6C">
      <w:pPr>
        <w:pStyle w:val="RFCFigure"/>
        <w:rPr>
          <w:rFonts w:eastAsia="Times New Roman"/>
          <w:color w:val="000000"/>
          <w:sz w:val="20"/>
          <w:szCs w:val="20"/>
        </w:rPr>
      </w:pPr>
      <w:r w:rsidRPr="00895C6C">
        <w:rPr>
          <w:rFonts w:eastAsia="Times New Roman"/>
          <w:color w:val="000000"/>
          <w:sz w:val="20"/>
          <w:szCs w:val="20"/>
        </w:rPr>
        <w:t xml:space="preserve">                  :     +--------------------+     :</w:t>
      </w:r>
    </w:p>
    <w:p w14:paraId="123F6ED1" w14:textId="77777777" w:rsidR="00895C6C" w:rsidRPr="00895C6C" w:rsidRDefault="00895C6C" w:rsidP="00895C6C">
      <w:pPr>
        <w:pStyle w:val="RFCFigure"/>
        <w:rPr>
          <w:rFonts w:eastAsia="Times New Roman"/>
          <w:color w:val="000000"/>
          <w:sz w:val="20"/>
          <w:szCs w:val="20"/>
        </w:rPr>
      </w:pPr>
      <w:r w:rsidRPr="00895C6C">
        <w:rPr>
          <w:rFonts w:eastAsia="Times New Roman"/>
          <w:color w:val="000000"/>
          <w:sz w:val="20"/>
          <w:szCs w:val="20"/>
        </w:rPr>
        <w:t xml:space="preserve">                  :     |                    |     :</w:t>
      </w:r>
    </w:p>
    <w:p w14:paraId="268B07D7" w14:textId="77777777" w:rsidR="00895C6C" w:rsidRPr="00895C6C" w:rsidRDefault="00895C6C" w:rsidP="00895C6C">
      <w:pPr>
        <w:pStyle w:val="RFCFigure"/>
        <w:rPr>
          <w:rFonts w:eastAsia="Times New Roman"/>
          <w:color w:val="000000"/>
          <w:sz w:val="20"/>
          <w:szCs w:val="20"/>
        </w:rPr>
      </w:pPr>
      <w:r w:rsidRPr="00895C6C">
        <w:rPr>
          <w:rFonts w:eastAsia="Times New Roman"/>
          <w:color w:val="000000"/>
          <w:sz w:val="20"/>
          <w:szCs w:val="20"/>
        </w:rPr>
        <w:t xml:space="preserve">                  :     |&lt;-Provider network-&gt;|     :</w:t>
      </w:r>
    </w:p>
    <w:p w14:paraId="69289EFA" w14:textId="77777777" w:rsidR="00A15723" w:rsidRDefault="00895C6C" w:rsidP="00895C6C">
      <w:pPr>
        <w:pStyle w:val="RFCFigure"/>
        <w:rPr>
          <w:rFonts w:eastAsia="Times New Roman"/>
          <w:color w:val="000000"/>
          <w:sz w:val="20"/>
          <w:szCs w:val="20"/>
        </w:rPr>
      </w:pPr>
      <w:r w:rsidRPr="00895C6C">
        <w:rPr>
          <w:rFonts w:eastAsia="Times New Roman"/>
          <w:color w:val="000000"/>
          <w:sz w:val="20"/>
          <w:szCs w:val="20"/>
        </w:rPr>
        <w:t xml:space="preserve">             </w:t>
      </w:r>
    </w:p>
    <w:p w14:paraId="3EB89A9F" w14:textId="45134CB5" w:rsidR="00895C6C" w:rsidRPr="00895C6C" w:rsidRDefault="00A15723" w:rsidP="00895C6C">
      <w:pPr>
        <w:pStyle w:val="RFCFigure"/>
        <w:rPr>
          <w:rFonts w:eastAsia="Times New Roman"/>
          <w:color w:val="000000"/>
          <w:sz w:val="20"/>
          <w:szCs w:val="20"/>
        </w:rPr>
      </w:pPr>
      <w:r>
        <w:rPr>
          <w:rFonts w:eastAsia="Times New Roman"/>
          <w:color w:val="000000"/>
          <w:sz w:val="20"/>
          <w:szCs w:val="20"/>
        </w:rPr>
        <w:t xml:space="preserve">              </w:t>
      </w:r>
      <w:r w:rsidR="00895C6C" w:rsidRPr="00895C6C">
        <w:rPr>
          <w:rFonts w:eastAsia="Times New Roman"/>
          <w:color w:val="000000"/>
          <w:sz w:val="20"/>
          <w:szCs w:val="20"/>
        </w:rPr>
        <w:t>Customer                          Customer</w:t>
      </w:r>
    </w:p>
    <w:p w14:paraId="4B10A598" w14:textId="3DA99782" w:rsidR="00895C6C" w:rsidRPr="00895C6C" w:rsidRDefault="00895C6C" w:rsidP="00895C6C">
      <w:pPr>
        <w:pStyle w:val="RFCFigure"/>
        <w:rPr>
          <w:rFonts w:eastAsia="Times New Roman"/>
          <w:color w:val="000000"/>
          <w:sz w:val="20"/>
          <w:szCs w:val="20"/>
        </w:rPr>
      </w:pPr>
      <w:r w:rsidRPr="00895C6C">
        <w:rPr>
          <w:rFonts w:eastAsia="Times New Roman"/>
          <w:color w:val="000000"/>
          <w:sz w:val="20"/>
          <w:szCs w:val="20"/>
        </w:rPr>
        <w:t xml:space="preserve">             </w:t>
      </w:r>
      <w:r w:rsidR="00A15723">
        <w:rPr>
          <w:rFonts w:eastAsia="Times New Roman"/>
          <w:color w:val="000000"/>
          <w:sz w:val="20"/>
          <w:szCs w:val="20"/>
        </w:rPr>
        <w:t xml:space="preserve"> I</w:t>
      </w:r>
      <w:r w:rsidRPr="00895C6C">
        <w:rPr>
          <w:rFonts w:eastAsia="Times New Roman"/>
          <w:color w:val="000000"/>
          <w:sz w:val="20"/>
          <w:szCs w:val="20"/>
        </w:rPr>
        <w:t xml:space="preserve">nterface                         </w:t>
      </w:r>
      <w:r w:rsidR="00A15723">
        <w:rPr>
          <w:rFonts w:eastAsia="Times New Roman"/>
          <w:color w:val="000000"/>
          <w:sz w:val="20"/>
          <w:szCs w:val="20"/>
        </w:rPr>
        <w:t>I</w:t>
      </w:r>
      <w:r w:rsidRPr="00895C6C">
        <w:rPr>
          <w:rFonts w:eastAsia="Times New Roman"/>
          <w:color w:val="000000"/>
          <w:sz w:val="20"/>
          <w:szCs w:val="20"/>
        </w:rPr>
        <w:t>nterface</w:t>
      </w:r>
    </w:p>
    <w:p w14:paraId="58AD9E45" w14:textId="77777777" w:rsidR="00895C6C" w:rsidRPr="00895C6C" w:rsidRDefault="00895C6C" w:rsidP="00895C6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20"/>
          <w:szCs w:val="20"/>
        </w:rPr>
      </w:pPr>
    </w:p>
    <w:p w14:paraId="179DA60B" w14:textId="02482E47" w:rsidR="00895C6C" w:rsidRPr="00895C6C" w:rsidRDefault="00895C6C" w:rsidP="00A31DC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jc w:val="center"/>
        <w:rPr>
          <w:rFonts w:eastAsia="Times New Roman"/>
          <w:color w:val="000000"/>
          <w:sz w:val="20"/>
          <w:szCs w:val="20"/>
        </w:rPr>
      </w:pPr>
      <w:r>
        <w:rPr>
          <w:rFonts w:eastAsia="Times New Roman"/>
          <w:color w:val="000000"/>
          <w:sz w:val="20"/>
          <w:szCs w:val="20"/>
        </w:rPr>
        <w:t>Figure 1</w:t>
      </w:r>
      <w:r w:rsidRPr="00895C6C">
        <w:rPr>
          <w:rFonts w:eastAsia="Times New Roman"/>
          <w:color w:val="000000"/>
          <w:sz w:val="20"/>
          <w:szCs w:val="20"/>
        </w:rPr>
        <w:t xml:space="preserve">: </w:t>
      </w:r>
      <w:r>
        <w:rPr>
          <w:rFonts w:eastAsia="Times New Roman"/>
          <w:color w:val="000000"/>
          <w:sz w:val="20"/>
          <w:szCs w:val="20"/>
        </w:rPr>
        <w:t xml:space="preserve">L1VPN </w:t>
      </w:r>
      <w:r w:rsidR="00A15723">
        <w:rPr>
          <w:rFonts w:eastAsia="Times New Roman"/>
          <w:color w:val="000000"/>
          <w:sz w:val="20"/>
          <w:szCs w:val="20"/>
        </w:rPr>
        <w:t>SDN Controller</w:t>
      </w:r>
      <w:ins w:id="167" w:author="Leeyoung" w:date="2017-10-27T09:45:00Z">
        <w:r w:rsidR="0007084F">
          <w:rPr>
            <w:rFonts w:eastAsia="Times New Roman"/>
            <w:color w:val="000000"/>
            <w:sz w:val="20"/>
            <w:szCs w:val="20"/>
          </w:rPr>
          <w:t>/EMS/NMS</w:t>
        </w:r>
      </w:ins>
      <w:r w:rsidRPr="00895C6C">
        <w:rPr>
          <w:rFonts w:eastAsia="Times New Roman"/>
          <w:color w:val="000000"/>
          <w:sz w:val="20"/>
          <w:szCs w:val="20"/>
        </w:rPr>
        <w:t>-Based Service Model</w:t>
      </w:r>
      <w:r w:rsidR="00E57284">
        <w:rPr>
          <w:rFonts w:eastAsia="Times New Roman"/>
          <w:color w:val="000000"/>
          <w:sz w:val="20"/>
          <w:szCs w:val="20"/>
        </w:rPr>
        <w:t>: External Customer</w:t>
      </w:r>
    </w:p>
    <w:p w14:paraId="6DC60AB1" w14:textId="77777777" w:rsidR="00E57284" w:rsidRDefault="00E57284" w:rsidP="00C416A1"/>
    <w:p w14:paraId="3FC9178E" w14:textId="692DD289" w:rsidR="00810EA8" w:rsidRDefault="00810EA8" w:rsidP="00C416A1">
      <w:r>
        <w:t xml:space="preserve">With this scenario, the customer service orchestrator interfaces with the network SDN controller </w:t>
      </w:r>
      <w:r w:rsidR="00961DFD">
        <w:t xml:space="preserve">of the provider </w:t>
      </w:r>
      <w:r>
        <w:t xml:space="preserve">using Customer Service Model as defined in </w:t>
      </w:r>
      <w:r w:rsidR="00961DFD">
        <w:t>[</w:t>
      </w:r>
      <w:del w:id="168" w:author="Leeyoung" w:date="2018-08-30T12:27:00Z">
        <w:r w:rsidR="00961DFD" w:rsidDel="00D40C66">
          <w:delText>Service-Yang</w:delText>
        </w:r>
      </w:del>
      <w:ins w:id="169" w:author="Leeyoung" w:date="2018-08-30T12:27:00Z">
        <w:r w:rsidR="00D40C66">
          <w:t>RFC8309</w:t>
        </w:r>
      </w:ins>
      <w:r w:rsidR="00961DFD">
        <w:t xml:space="preserve">]. </w:t>
      </w:r>
    </w:p>
    <w:p w14:paraId="70EFA736" w14:textId="0B733DD1" w:rsidR="00B655E0" w:rsidRDefault="00E57284" w:rsidP="00B655E0">
      <w:pPr>
        <w:spacing w:after="0"/>
      </w:pPr>
      <w:r>
        <w:t xml:space="preserve">Figure 2 depicts another deployment scenario for internal customer (e.g., </w:t>
      </w:r>
      <w:r w:rsidR="00B655E0">
        <w:t>higher-layer service management department(s)) interfacing the layer 1 transport network department. With this scenario, a</w:t>
      </w:r>
      <w:r>
        <w:t xml:space="preserve"> m</w:t>
      </w:r>
      <w:r w:rsidRPr="00E57284">
        <w:t>ulti-service backbone is characterized such that each service</w:t>
      </w:r>
      <w:r w:rsidR="00B655E0">
        <w:t xml:space="preserve"> department of a provider (e.g., L2/3 services) that receives the same provider</w:t>
      </w:r>
      <w:r w:rsidRPr="00E57284">
        <w:t>'s L1VPN service</w:t>
      </w:r>
      <w:r w:rsidR="00B655E0">
        <w:t xml:space="preserve"> </w:t>
      </w:r>
      <w:r w:rsidRPr="00E57284">
        <w:t>provides a different kind of higher-layer service.  The customer</w:t>
      </w:r>
      <w:r w:rsidR="00B655E0">
        <w:t xml:space="preserve"> </w:t>
      </w:r>
      <w:r w:rsidRPr="00E57284">
        <w:t>receiving the L1VPN service (i.e., each service department) can offer</w:t>
      </w:r>
      <w:r w:rsidR="00B655E0">
        <w:t xml:space="preserve"> </w:t>
      </w:r>
      <w:r w:rsidRPr="00E57284">
        <w:t>its own services, whose payloads can be any layer (e.g., ATM, IP,</w:t>
      </w:r>
      <w:r w:rsidR="00B655E0">
        <w:t xml:space="preserve"> TDM). </w:t>
      </w:r>
      <w:r w:rsidRPr="00E57284">
        <w:t>The layer 1 transport network and each service network belong</w:t>
      </w:r>
      <w:r w:rsidR="00B655E0">
        <w:t xml:space="preserve"> </w:t>
      </w:r>
      <w:r w:rsidRPr="00E57284">
        <w:t xml:space="preserve">to the same organization, but may be managed separately. </w:t>
      </w:r>
      <w:r w:rsidR="00DC0551">
        <w:t xml:space="preserve">The Service SDN Controller is the control/management entity owned by higher-layer service department (e.g., L2/3 VPN) whereas the Network SDN Controller is the control/management entity responsible for Layer 1 connectivity service. </w:t>
      </w:r>
      <w:r w:rsidR="00E0721F">
        <w:t xml:space="preserve">The CE’s in Figure 2 are L2/3 devices that interface with L1 PE devices. </w:t>
      </w:r>
    </w:p>
    <w:p w14:paraId="444ABFC4" w14:textId="77777777" w:rsidR="00B655E0" w:rsidDel="00B72A93" w:rsidRDefault="00B655E0" w:rsidP="00B655E0">
      <w:pPr>
        <w:spacing w:after="0"/>
        <w:rPr>
          <w:del w:id="170" w:author="Leeyoung" w:date="2018-06-22T15:16:00Z"/>
        </w:rPr>
      </w:pPr>
    </w:p>
    <w:p w14:paraId="3CEAE1D0" w14:textId="77777777" w:rsidR="00A15723" w:rsidDel="00B72A93" w:rsidRDefault="00A15723" w:rsidP="00B655E0">
      <w:pPr>
        <w:spacing w:after="0"/>
        <w:rPr>
          <w:del w:id="171" w:author="Leeyoung" w:date="2018-06-22T15:16:00Z"/>
        </w:rPr>
      </w:pPr>
    </w:p>
    <w:p w14:paraId="19E5BFEE" w14:textId="77777777" w:rsidR="00A15723" w:rsidDel="00B72A93" w:rsidRDefault="00A15723" w:rsidP="00B655E0">
      <w:pPr>
        <w:spacing w:after="0"/>
        <w:rPr>
          <w:del w:id="172" w:author="Leeyoung" w:date="2018-06-22T15:16:00Z"/>
        </w:rPr>
      </w:pPr>
    </w:p>
    <w:p w14:paraId="1E00DF5C" w14:textId="77777777" w:rsidR="00A15723" w:rsidRDefault="00A15723">
      <w:pPr>
        <w:spacing w:after="0"/>
        <w:ind w:left="0"/>
        <w:pPrChange w:id="173" w:author="Leeyoung" w:date="2018-06-22T15:16:00Z">
          <w:pPr>
            <w:spacing w:after="0"/>
          </w:pPr>
        </w:pPrChange>
      </w:pPr>
    </w:p>
    <w:p w14:paraId="68BE52D4" w14:textId="71F5102A" w:rsidR="00A15723" w:rsidRPr="00B72A93" w:rsidRDefault="00A15723" w:rsidP="00A15723">
      <w:pPr>
        <w:spacing w:after="0"/>
        <w:ind w:left="0"/>
        <w:rPr>
          <w:sz w:val="20"/>
          <w:rPrChange w:id="174" w:author="Leeyoung" w:date="2018-06-22T15:16:00Z">
            <w:rPr>
              <w:sz w:val="22"/>
            </w:rPr>
          </w:rPrChange>
        </w:rPr>
      </w:pPr>
      <w:r w:rsidRPr="00B72A93">
        <w:rPr>
          <w:sz w:val="20"/>
          <w:rPrChange w:id="175" w:author="Leeyoung" w:date="2018-06-22T15:16:00Z">
            <w:rPr>
              <w:sz w:val="22"/>
            </w:rPr>
          </w:rPrChange>
        </w:rPr>
        <w:t xml:space="preserve">                    </w:t>
      </w:r>
      <w:ins w:id="176" w:author="Leeyoung" w:date="2018-06-22T15:17:00Z">
        <w:r w:rsidR="00B72A93">
          <w:rPr>
            <w:sz w:val="20"/>
          </w:rPr>
          <w:t xml:space="preserve">   </w:t>
        </w:r>
      </w:ins>
      <w:r w:rsidRPr="00B72A93">
        <w:rPr>
          <w:sz w:val="20"/>
          <w:rPrChange w:id="177" w:author="Leeyoung" w:date="2018-06-22T15:16:00Z">
            <w:rPr>
              <w:sz w:val="22"/>
            </w:rPr>
          </w:rPrChange>
        </w:rPr>
        <w:t xml:space="preserve">         +----------+</w:t>
      </w:r>
    </w:p>
    <w:p w14:paraId="687C6F39" w14:textId="617A0787" w:rsidR="00A15723" w:rsidRPr="00B72A93" w:rsidRDefault="00A15723" w:rsidP="00A15723">
      <w:pPr>
        <w:spacing w:after="0"/>
        <w:ind w:left="0"/>
        <w:rPr>
          <w:sz w:val="20"/>
          <w:rPrChange w:id="178" w:author="Leeyoung" w:date="2018-06-22T15:16:00Z">
            <w:rPr>
              <w:sz w:val="22"/>
            </w:rPr>
          </w:rPrChange>
        </w:rPr>
      </w:pPr>
      <w:r w:rsidRPr="00B72A93">
        <w:rPr>
          <w:sz w:val="20"/>
          <w:rPrChange w:id="179" w:author="Leeyoung" w:date="2018-06-22T15:16:00Z">
            <w:rPr>
              <w:sz w:val="22"/>
            </w:rPr>
          </w:rPrChange>
        </w:rPr>
        <w:t xml:space="preserve">                          </w:t>
      </w:r>
      <w:ins w:id="180" w:author="Leeyoung" w:date="2018-06-22T15:17:00Z">
        <w:r w:rsidR="00B72A93">
          <w:rPr>
            <w:sz w:val="20"/>
          </w:rPr>
          <w:t xml:space="preserve">   </w:t>
        </w:r>
      </w:ins>
      <w:r w:rsidRPr="00B72A93">
        <w:rPr>
          <w:sz w:val="20"/>
          <w:rPrChange w:id="181" w:author="Leeyoung" w:date="2018-06-22T15:16:00Z">
            <w:rPr>
              <w:sz w:val="22"/>
            </w:rPr>
          </w:rPrChange>
        </w:rPr>
        <w:t xml:space="preserve">   | </w:t>
      </w:r>
      <w:r w:rsidR="00951B81" w:rsidRPr="00B72A93">
        <w:rPr>
          <w:sz w:val="20"/>
          <w:rPrChange w:id="182" w:author="Leeyoung" w:date="2018-06-22T15:16:00Z">
            <w:rPr>
              <w:sz w:val="22"/>
            </w:rPr>
          </w:rPrChange>
        </w:rPr>
        <w:t xml:space="preserve">Service </w:t>
      </w:r>
      <w:r w:rsidRPr="00B72A93">
        <w:rPr>
          <w:sz w:val="20"/>
          <w:rPrChange w:id="183" w:author="Leeyoung" w:date="2018-06-22T15:16:00Z">
            <w:rPr>
              <w:sz w:val="22"/>
            </w:rPr>
          </w:rPrChange>
        </w:rPr>
        <w:t xml:space="preserve"> |</w:t>
      </w:r>
    </w:p>
    <w:p w14:paraId="08C3C03E" w14:textId="217FB204" w:rsidR="00A15723" w:rsidRPr="00B72A93" w:rsidRDefault="00A15723" w:rsidP="00A15723">
      <w:pPr>
        <w:spacing w:after="0"/>
        <w:ind w:left="0"/>
        <w:rPr>
          <w:sz w:val="20"/>
          <w:rPrChange w:id="184" w:author="Leeyoung" w:date="2018-06-22T15:16:00Z">
            <w:rPr>
              <w:sz w:val="22"/>
            </w:rPr>
          </w:rPrChange>
        </w:rPr>
      </w:pPr>
      <w:r w:rsidRPr="00B72A93">
        <w:rPr>
          <w:sz w:val="20"/>
          <w:rPrChange w:id="185" w:author="Leeyoung" w:date="2018-06-22T15:16:00Z">
            <w:rPr>
              <w:sz w:val="22"/>
            </w:rPr>
          </w:rPrChange>
        </w:rPr>
        <w:t xml:space="preserve">                           </w:t>
      </w:r>
      <w:ins w:id="186" w:author="Leeyoung" w:date="2018-06-22T15:17:00Z">
        <w:r w:rsidR="00B72A93">
          <w:rPr>
            <w:sz w:val="20"/>
          </w:rPr>
          <w:t xml:space="preserve">   </w:t>
        </w:r>
      </w:ins>
      <w:r w:rsidRPr="00B72A93">
        <w:rPr>
          <w:sz w:val="20"/>
          <w:rPrChange w:id="187" w:author="Leeyoung" w:date="2018-06-22T15:16:00Z">
            <w:rPr>
              <w:sz w:val="22"/>
            </w:rPr>
          </w:rPrChange>
        </w:rPr>
        <w:t xml:space="preserve">  |   SDN    |</w:t>
      </w:r>
    </w:p>
    <w:p w14:paraId="05A7F29A" w14:textId="3ADD137A" w:rsidR="00A15723" w:rsidRPr="00B72A93" w:rsidRDefault="00A15723" w:rsidP="00A15723">
      <w:pPr>
        <w:spacing w:after="0"/>
        <w:ind w:left="0"/>
        <w:rPr>
          <w:ins w:id="188" w:author="Leeyoung" w:date="2017-10-27T09:44:00Z"/>
          <w:sz w:val="20"/>
          <w:rPrChange w:id="189" w:author="Leeyoung" w:date="2018-06-22T15:16:00Z">
            <w:rPr>
              <w:ins w:id="190" w:author="Leeyoung" w:date="2017-10-27T09:44:00Z"/>
              <w:sz w:val="22"/>
            </w:rPr>
          </w:rPrChange>
        </w:rPr>
      </w:pPr>
      <w:r w:rsidRPr="00B72A93">
        <w:rPr>
          <w:sz w:val="20"/>
          <w:rPrChange w:id="191" w:author="Leeyoung" w:date="2018-06-22T15:16:00Z">
            <w:rPr>
              <w:sz w:val="22"/>
            </w:rPr>
          </w:rPrChange>
        </w:rPr>
        <w:t xml:space="preserve">                           </w:t>
      </w:r>
      <w:ins w:id="192" w:author="Leeyoung" w:date="2018-06-22T15:17:00Z">
        <w:r w:rsidR="00B72A93">
          <w:rPr>
            <w:sz w:val="20"/>
          </w:rPr>
          <w:t xml:space="preserve">   </w:t>
        </w:r>
      </w:ins>
      <w:r w:rsidRPr="00B72A93">
        <w:rPr>
          <w:sz w:val="20"/>
          <w:rPrChange w:id="193" w:author="Leeyoung" w:date="2018-06-22T15:16:00Z">
            <w:rPr>
              <w:sz w:val="22"/>
            </w:rPr>
          </w:rPrChange>
        </w:rPr>
        <w:t xml:space="preserve">  |Controller|</w:t>
      </w:r>
    </w:p>
    <w:p w14:paraId="78DF2B35" w14:textId="4E4108DC" w:rsidR="0007084F" w:rsidRPr="00B72A93" w:rsidRDefault="0007084F" w:rsidP="00A15723">
      <w:pPr>
        <w:spacing w:after="0"/>
        <w:ind w:left="0"/>
        <w:rPr>
          <w:sz w:val="20"/>
          <w:rPrChange w:id="194" w:author="Leeyoung" w:date="2018-06-22T15:16:00Z">
            <w:rPr>
              <w:sz w:val="22"/>
            </w:rPr>
          </w:rPrChange>
        </w:rPr>
      </w:pPr>
      <w:ins w:id="195" w:author="Leeyoung" w:date="2017-10-27T09:44:00Z">
        <w:r w:rsidRPr="00B72A93">
          <w:rPr>
            <w:sz w:val="20"/>
            <w:rPrChange w:id="196" w:author="Leeyoung" w:date="2018-06-22T15:16:00Z">
              <w:rPr>
                <w:sz w:val="22"/>
              </w:rPr>
            </w:rPrChange>
          </w:rPr>
          <w:t xml:space="preserve">                            </w:t>
        </w:r>
      </w:ins>
      <w:ins w:id="197" w:author="Leeyoung" w:date="2018-06-22T15:17:00Z">
        <w:r w:rsidR="00B72A93">
          <w:rPr>
            <w:sz w:val="20"/>
          </w:rPr>
          <w:t xml:space="preserve">   </w:t>
        </w:r>
      </w:ins>
      <w:ins w:id="198" w:author="Leeyoung" w:date="2017-10-27T09:44:00Z">
        <w:r w:rsidRPr="00B72A93">
          <w:rPr>
            <w:sz w:val="20"/>
            <w:rPrChange w:id="199" w:author="Leeyoung" w:date="2018-06-22T15:16:00Z">
              <w:rPr>
                <w:sz w:val="22"/>
              </w:rPr>
            </w:rPrChange>
          </w:rPr>
          <w:t xml:space="preserve"> |/EMS/NMS  |</w:t>
        </w:r>
      </w:ins>
    </w:p>
    <w:p w14:paraId="58B2B887" w14:textId="2FFDBC16" w:rsidR="00A15723" w:rsidRPr="00B72A93" w:rsidRDefault="00A15723" w:rsidP="00A15723">
      <w:pPr>
        <w:spacing w:after="0"/>
        <w:ind w:left="0"/>
        <w:rPr>
          <w:sz w:val="20"/>
          <w:rPrChange w:id="200" w:author="Leeyoung" w:date="2018-06-22T15:16:00Z">
            <w:rPr>
              <w:sz w:val="22"/>
            </w:rPr>
          </w:rPrChange>
        </w:rPr>
      </w:pPr>
      <w:r w:rsidRPr="00B72A93">
        <w:rPr>
          <w:sz w:val="20"/>
          <w:rPrChange w:id="201" w:author="Leeyoung" w:date="2018-06-22T15:16:00Z">
            <w:rPr>
              <w:sz w:val="22"/>
            </w:rPr>
          </w:rPrChange>
        </w:rPr>
        <w:t xml:space="preserve">                            </w:t>
      </w:r>
      <w:ins w:id="202" w:author="Leeyoung" w:date="2018-06-22T15:17:00Z">
        <w:r w:rsidR="00B72A93">
          <w:rPr>
            <w:sz w:val="20"/>
          </w:rPr>
          <w:t xml:space="preserve">   </w:t>
        </w:r>
      </w:ins>
      <w:r w:rsidRPr="00B72A93">
        <w:rPr>
          <w:sz w:val="20"/>
          <w:rPrChange w:id="203" w:author="Leeyoung" w:date="2018-06-22T15:16:00Z">
            <w:rPr>
              <w:sz w:val="22"/>
            </w:rPr>
          </w:rPrChange>
        </w:rPr>
        <w:t xml:space="preserve"> | for L2/3 |</w:t>
      </w:r>
    </w:p>
    <w:p w14:paraId="5B5E011C" w14:textId="34255B81" w:rsidR="00A15723" w:rsidRPr="00B72A93" w:rsidRDefault="00A15723" w:rsidP="00A15723">
      <w:pPr>
        <w:spacing w:after="0"/>
        <w:ind w:left="0"/>
        <w:rPr>
          <w:sz w:val="20"/>
          <w:rPrChange w:id="204" w:author="Leeyoung" w:date="2018-06-22T15:16:00Z">
            <w:rPr>
              <w:sz w:val="22"/>
            </w:rPr>
          </w:rPrChange>
        </w:rPr>
      </w:pPr>
      <w:r w:rsidRPr="00B72A93">
        <w:rPr>
          <w:sz w:val="20"/>
          <w:rPrChange w:id="205" w:author="Leeyoung" w:date="2018-06-22T15:16:00Z">
            <w:rPr>
              <w:sz w:val="22"/>
            </w:rPr>
          </w:rPrChange>
        </w:rPr>
        <w:t xml:space="preserve">                            </w:t>
      </w:r>
      <w:ins w:id="206" w:author="Leeyoung" w:date="2018-06-22T15:17:00Z">
        <w:r w:rsidR="00B72A93">
          <w:rPr>
            <w:sz w:val="20"/>
          </w:rPr>
          <w:t xml:space="preserve">   </w:t>
        </w:r>
      </w:ins>
      <w:r w:rsidRPr="00B72A93">
        <w:rPr>
          <w:sz w:val="20"/>
          <w:rPrChange w:id="207" w:author="Leeyoung" w:date="2018-06-22T15:16:00Z">
            <w:rPr>
              <w:sz w:val="22"/>
            </w:rPr>
          </w:rPrChange>
        </w:rPr>
        <w:t xml:space="preserve"> +----------+</w:t>
      </w:r>
    </w:p>
    <w:p w14:paraId="405D88DB" w14:textId="18343098" w:rsidR="00A15723" w:rsidRPr="00B72A93" w:rsidRDefault="00A15723" w:rsidP="00A15723">
      <w:pPr>
        <w:spacing w:after="0"/>
        <w:ind w:left="0"/>
        <w:rPr>
          <w:sz w:val="20"/>
          <w:szCs w:val="20"/>
          <w:rPrChange w:id="208" w:author="Leeyoung" w:date="2018-06-22T15:17:00Z">
            <w:rPr>
              <w:sz w:val="22"/>
            </w:rPr>
          </w:rPrChange>
        </w:rPr>
      </w:pPr>
      <w:r w:rsidRPr="00B72A93">
        <w:rPr>
          <w:sz w:val="20"/>
          <w:szCs w:val="20"/>
          <w:rPrChange w:id="209" w:author="Leeyoung" w:date="2018-06-22T15:17:00Z">
            <w:rPr>
              <w:sz w:val="22"/>
            </w:rPr>
          </w:rPrChange>
        </w:rPr>
        <w:t xml:space="preserve">                                  </w:t>
      </w:r>
      <w:ins w:id="210" w:author="Leeyoung" w:date="2018-06-22T15:17:00Z">
        <w:r w:rsidR="00B72A93" w:rsidRPr="00780ED7">
          <w:rPr>
            <w:sz w:val="20"/>
            <w:szCs w:val="20"/>
          </w:rPr>
          <w:t xml:space="preserve">   </w:t>
        </w:r>
      </w:ins>
      <w:del w:id="211" w:author="Leeyoung" w:date="2018-06-22T15:17:00Z">
        <w:r w:rsidRPr="00B72A93" w:rsidDel="00B72A93">
          <w:rPr>
            <w:sz w:val="20"/>
            <w:szCs w:val="20"/>
            <w:rPrChange w:id="212" w:author="Leeyoung" w:date="2018-06-22T15:17:00Z">
              <w:rPr>
                <w:sz w:val="22"/>
              </w:rPr>
            </w:rPrChange>
          </w:rPr>
          <w:delText xml:space="preserve"> </w:delText>
        </w:r>
      </w:del>
      <w:r w:rsidRPr="00B72A93">
        <w:rPr>
          <w:sz w:val="20"/>
          <w:szCs w:val="20"/>
          <w:rPrChange w:id="213" w:author="Leeyoung" w:date="2018-06-22T15:17:00Z">
            <w:rPr>
              <w:sz w:val="22"/>
            </w:rPr>
          </w:rPrChange>
        </w:rPr>
        <w:t>|</w:t>
      </w:r>
    </w:p>
    <w:p w14:paraId="060FB23F" w14:textId="29983CA2" w:rsidR="00E0721F" w:rsidRPr="00B72A93" w:rsidRDefault="00E0721F" w:rsidP="00A15723">
      <w:pPr>
        <w:spacing w:after="0"/>
        <w:ind w:left="0"/>
        <w:rPr>
          <w:sz w:val="20"/>
          <w:szCs w:val="20"/>
          <w:rPrChange w:id="214" w:author="Leeyoung" w:date="2018-06-22T15:17:00Z">
            <w:rPr>
              <w:sz w:val="22"/>
            </w:rPr>
          </w:rPrChange>
        </w:rPr>
      </w:pPr>
      <w:r w:rsidRPr="00B72A93">
        <w:rPr>
          <w:sz w:val="20"/>
          <w:szCs w:val="20"/>
          <w:rPrChange w:id="215" w:author="Leeyoung" w:date="2018-06-22T15:17:00Z">
            <w:rPr>
              <w:sz w:val="22"/>
            </w:rPr>
          </w:rPrChange>
        </w:rPr>
        <w:t xml:space="preserve">                                 </w:t>
      </w:r>
      <w:ins w:id="216" w:author="Leeyoung" w:date="2018-06-22T15:17:00Z">
        <w:r w:rsidR="00B72A93">
          <w:rPr>
            <w:sz w:val="20"/>
            <w:szCs w:val="20"/>
          </w:rPr>
          <w:t xml:space="preserve">  </w:t>
        </w:r>
      </w:ins>
      <w:r w:rsidRPr="00B72A93">
        <w:rPr>
          <w:sz w:val="20"/>
          <w:szCs w:val="20"/>
          <w:rPrChange w:id="217" w:author="Leeyoung" w:date="2018-06-22T15:17:00Z">
            <w:rPr>
              <w:sz w:val="22"/>
            </w:rPr>
          </w:rPrChange>
        </w:rPr>
        <w:t xml:space="preserve">  |</w:t>
      </w:r>
    </w:p>
    <w:p w14:paraId="2335DD46" w14:textId="505AE113" w:rsidR="00E0721F" w:rsidRPr="00B72A93" w:rsidRDefault="00E0721F" w:rsidP="00A15723">
      <w:pPr>
        <w:spacing w:after="0"/>
        <w:ind w:left="0"/>
        <w:rPr>
          <w:sz w:val="20"/>
          <w:szCs w:val="20"/>
          <w:rPrChange w:id="218" w:author="Leeyoung" w:date="2018-06-22T15:17:00Z">
            <w:rPr>
              <w:sz w:val="22"/>
            </w:rPr>
          </w:rPrChange>
        </w:rPr>
      </w:pPr>
      <w:r w:rsidRPr="00B72A93">
        <w:rPr>
          <w:sz w:val="20"/>
          <w:szCs w:val="20"/>
          <w:rPrChange w:id="219" w:author="Leeyoung" w:date="2018-06-22T15:17:00Z">
            <w:rPr>
              <w:sz w:val="22"/>
            </w:rPr>
          </w:rPrChange>
        </w:rPr>
        <w:t xml:space="preserve">                                  </w:t>
      </w:r>
      <w:ins w:id="220" w:author="Leeyoung" w:date="2018-06-22T15:17:00Z">
        <w:r w:rsidR="00B72A93">
          <w:rPr>
            <w:sz w:val="20"/>
            <w:szCs w:val="20"/>
          </w:rPr>
          <w:t xml:space="preserve">  </w:t>
        </w:r>
      </w:ins>
      <w:r w:rsidRPr="00B72A93">
        <w:rPr>
          <w:sz w:val="20"/>
          <w:szCs w:val="20"/>
          <w:rPrChange w:id="221" w:author="Leeyoung" w:date="2018-06-22T15:17:00Z">
            <w:rPr>
              <w:sz w:val="22"/>
            </w:rPr>
          </w:rPrChange>
        </w:rPr>
        <w:t xml:space="preserve"> |</w:t>
      </w:r>
    </w:p>
    <w:p w14:paraId="3D34C6D6" w14:textId="1CB61266" w:rsidR="00A15723" w:rsidRPr="00895C6C" w:rsidRDefault="00A15723" w:rsidP="00A15723">
      <w:pPr>
        <w:pStyle w:val="RFCFigure"/>
        <w:rPr>
          <w:rFonts w:eastAsia="Times New Roman"/>
          <w:color w:val="000000"/>
          <w:sz w:val="20"/>
          <w:szCs w:val="20"/>
        </w:rPr>
      </w:pPr>
      <w:r w:rsidRPr="00895C6C">
        <w:rPr>
          <w:rFonts w:eastAsia="Times New Roman"/>
          <w:color w:val="000000"/>
          <w:sz w:val="20"/>
          <w:szCs w:val="20"/>
        </w:rPr>
        <w:t xml:space="preserve">                  </w:t>
      </w:r>
      <w:r w:rsidR="00E0721F">
        <w:rPr>
          <w:rFonts w:eastAsia="Times New Roman"/>
          <w:color w:val="000000"/>
          <w:sz w:val="20"/>
          <w:szCs w:val="20"/>
        </w:rPr>
        <w:t xml:space="preserve"> </w:t>
      </w:r>
      <w:r w:rsidRPr="00895C6C">
        <w:rPr>
          <w:rFonts w:eastAsia="Times New Roman"/>
          <w:color w:val="000000"/>
          <w:sz w:val="20"/>
          <w:szCs w:val="20"/>
        </w:rPr>
        <w:t xml:space="preserve">     +--------------------+</w:t>
      </w:r>
      <w:r>
        <w:rPr>
          <w:rStyle w:val="CommentReference"/>
          <w:rFonts w:cs="Times New Roman"/>
        </w:rPr>
        <w:commentReference w:id="222"/>
      </w:r>
      <w:r w:rsidR="00E0721F">
        <w:rPr>
          <w:rFonts w:eastAsia="Times New Roman"/>
          <w:color w:val="000000"/>
          <w:sz w:val="20"/>
          <w:szCs w:val="20"/>
        </w:rPr>
        <w:t xml:space="preserve">     </w:t>
      </w:r>
    </w:p>
    <w:p w14:paraId="2CBCCAF9" w14:textId="04B78A1E" w:rsidR="00A15723" w:rsidRPr="00895C6C" w:rsidRDefault="00E0721F" w:rsidP="00A15723">
      <w:pPr>
        <w:pStyle w:val="RFCFigure"/>
        <w:rPr>
          <w:rFonts w:eastAsia="Times New Roman"/>
          <w:color w:val="000000"/>
          <w:sz w:val="20"/>
          <w:szCs w:val="20"/>
        </w:rPr>
      </w:pPr>
      <w:r>
        <w:rPr>
          <w:rFonts w:eastAsia="Times New Roman"/>
          <w:color w:val="000000"/>
          <w:sz w:val="20"/>
          <w:szCs w:val="20"/>
        </w:rPr>
        <w:t xml:space="preserve">                   </w:t>
      </w:r>
      <w:r w:rsidR="00A15723" w:rsidRPr="00895C6C">
        <w:rPr>
          <w:rFonts w:eastAsia="Times New Roman"/>
          <w:color w:val="000000"/>
          <w:sz w:val="20"/>
          <w:szCs w:val="20"/>
        </w:rPr>
        <w:t xml:space="preserve">     |                    |</w:t>
      </w:r>
      <w:r>
        <w:rPr>
          <w:rFonts w:eastAsia="Times New Roman"/>
          <w:color w:val="000000"/>
          <w:sz w:val="20"/>
          <w:szCs w:val="20"/>
        </w:rPr>
        <w:t xml:space="preserve">     </w:t>
      </w:r>
    </w:p>
    <w:p w14:paraId="61C37404" w14:textId="2AAF426F" w:rsidR="00A15723" w:rsidRPr="00895C6C" w:rsidRDefault="00A15723" w:rsidP="00A15723">
      <w:pPr>
        <w:pStyle w:val="RFCFigure"/>
        <w:rPr>
          <w:rFonts w:eastAsia="Times New Roman"/>
          <w:color w:val="000000"/>
          <w:sz w:val="20"/>
          <w:szCs w:val="20"/>
        </w:rPr>
      </w:pPr>
      <w:r w:rsidRPr="00895C6C">
        <w:rPr>
          <w:rFonts w:eastAsia="Times New Roman"/>
          <w:color w:val="000000"/>
          <w:sz w:val="20"/>
          <w:szCs w:val="20"/>
        </w:rPr>
        <w:t xml:space="preserve">     </w:t>
      </w:r>
      <w:r>
        <w:rPr>
          <w:rFonts w:eastAsia="Times New Roman"/>
          <w:color w:val="000000"/>
          <w:sz w:val="20"/>
          <w:szCs w:val="20"/>
        </w:rPr>
        <w:t xml:space="preserve">            </w:t>
      </w:r>
      <w:r w:rsidR="00E0721F">
        <w:rPr>
          <w:rFonts w:eastAsia="Times New Roman"/>
          <w:color w:val="000000"/>
          <w:sz w:val="20"/>
          <w:szCs w:val="20"/>
        </w:rPr>
        <w:t xml:space="preserve">  </w:t>
      </w:r>
      <w:r w:rsidRPr="00895C6C">
        <w:rPr>
          <w:rFonts w:eastAsia="Times New Roman"/>
          <w:color w:val="000000"/>
          <w:sz w:val="20"/>
          <w:szCs w:val="20"/>
        </w:rPr>
        <w:t xml:space="preserve">     |    +----------+    |</w:t>
      </w:r>
      <w:r w:rsidR="00E0721F">
        <w:rPr>
          <w:rFonts w:eastAsia="Times New Roman"/>
          <w:color w:val="000000"/>
          <w:sz w:val="20"/>
          <w:szCs w:val="20"/>
        </w:rPr>
        <w:t xml:space="preserve">     </w:t>
      </w:r>
    </w:p>
    <w:p w14:paraId="2246BB2F" w14:textId="338373BC" w:rsidR="00A15723" w:rsidRPr="00895C6C" w:rsidRDefault="00A15723" w:rsidP="00A15723">
      <w:pPr>
        <w:pStyle w:val="RFCFigure"/>
        <w:rPr>
          <w:rFonts w:eastAsia="Times New Roman"/>
          <w:color w:val="000000"/>
          <w:sz w:val="20"/>
          <w:szCs w:val="20"/>
        </w:rPr>
      </w:pPr>
      <w:r w:rsidRPr="00895C6C">
        <w:rPr>
          <w:rFonts w:eastAsia="Times New Roman"/>
          <w:color w:val="000000"/>
          <w:sz w:val="20"/>
          <w:szCs w:val="20"/>
        </w:rPr>
        <w:t xml:space="preserve">     </w:t>
      </w:r>
      <w:r>
        <w:rPr>
          <w:rFonts w:eastAsia="Times New Roman"/>
          <w:color w:val="000000"/>
          <w:sz w:val="20"/>
          <w:szCs w:val="20"/>
        </w:rPr>
        <w:t xml:space="preserve">            </w:t>
      </w:r>
      <w:r w:rsidR="00E0721F">
        <w:rPr>
          <w:rFonts w:eastAsia="Times New Roman"/>
          <w:color w:val="000000"/>
          <w:sz w:val="20"/>
          <w:szCs w:val="20"/>
        </w:rPr>
        <w:t xml:space="preserve">  </w:t>
      </w:r>
      <w:r w:rsidRPr="00895C6C">
        <w:rPr>
          <w:rFonts w:eastAsia="Times New Roman"/>
          <w:color w:val="000000"/>
          <w:sz w:val="20"/>
          <w:szCs w:val="20"/>
        </w:rPr>
        <w:t xml:space="preserve">     |    | </w:t>
      </w:r>
      <w:r w:rsidR="00951B81">
        <w:rPr>
          <w:rFonts w:eastAsia="Times New Roman"/>
          <w:color w:val="000000"/>
          <w:sz w:val="20"/>
          <w:szCs w:val="20"/>
        </w:rPr>
        <w:t xml:space="preserve">Network </w:t>
      </w:r>
      <w:r>
        <w:rPr>
          <w:rFonts w:eastAsia="Times New Roman"/>
          <w:color w:val="000000"/>
          <w:sz w:val="20"/>
          <w:szCs w:val="20"/>
        </w:rPr>
        <w:t xml:space="preserve"> </w:t>
      </w:r>
      <w:r w:rsidRPr="00895C6C">
        <w:rPr>
          <w:rFonts w:eastAsia="Times New Roman"/>
          <w:color w:val="000000"/>
          <w:sz w:val="20"/>
          <w:szCs w:val="20"/>
        </w:rPr>
        <w:t>|    |</w:t>
      </w:r>
      <w:r w:rsidR="00E0721F">
        <w:rPr>
          <w:rFonts w:eastAsia="Times New Roman"/>
          <w:color w:val="000000"/>
          <w:sz w:val="20"/>
          <w:szCs w:val="20"/>
        </w:rPr>
        <w:t xml:space="preserve">     </w:t>
      </w:r>
    </w:p>
    <w:p w14:paraId="0E87CBF9" w14:textId="4EE14308" w:rsidR="00A15723" w:rsidRPr="00895C6C" w:rsidRDefault="00A15723" w:rsidP="00A15723">
      <w:pPr>
        <w:pStyle w:val="RFCFigure"/>
        <w:rPr>
          <w:rFonts w:eastAsia="Times New Roman"/>
          <w:color w:val="000000"/>
          <w:sz w:val="20"/>
          <w:szCs w:val="20"/>
        </w:rPr>
      </w:pPr>
      <w:r w:rsidRPr="00895C6C">
        <w:rPr>
          <w:rFonts w:eastAsia="Times New Roman"/>
          <w:color w:val="000000"/>
          <w:sz w:val="20"/>
          <w:szCs w:val="20"/>
        </w:rPr>
        <w:t xml:space="preserve">     </w:t>
      </w:r>
      <w:r>
        <w:rPr>
          <w:rFonts w:eastAsia="Times New Roman"/>
          <w:color w:val="000000"/>
          <w:sz w:val="20"/>
          <w:szCs w:val="20"/>
        </w:rPr>
        <w:t xml:space="preserve">            </w:t>
      </w:r>
      <w:r w:rsidR="00E0721F">
        <w:rPr>
          <w:rFonts w:eastAsia="Times New Roman"/>
          <w:color w:val="000000"/>
          <w:sz w:val="20"/>
          <w:szCs w:val="20"/>
        </w:rPr>
        <w:t xml:space="preserve">  </w:t>
      </w:r>
      <w:r w:rsidRPr="00895C6C">
        <w:rPr>
          <w:rFonts w:eastAsia="Times New Roman"/>
          <w:color w:val="000000"/>
          <w:sz w:val="20"/>
          <w:szCs w:val="20"/>
        </w:rPr>
        <w:t xml:space="preserve">     |    |</w:t>
      </w:r>
      <w:r>
        <w:rPr>
          <w:rFonts w:eastAsia="Times New Roman"/>
          <w:color w:val="000000"/>
          <w:sz w:val="20"/>
          <w:szCs w:val="20"/>
        </w:rPr>
        <w:t xml:space="preserve">   SDN    </w:t>
      </w:r>
      <w:r w:rsidRPr="00895C6C">
        <w:rPr>
          <w:rFonts w:eastAsia="Times New Roman"/>
          <w:color w:val="000000"/>
          <w:sz w:val="20"/>
          <w:szCs w:val="20"/>
        </w:rPr>
        <w:t>|    |</w:t>
      </w:r>
      <w:r w:rsidR="00E0721F">
        <w:rPr>
          <w:rFonts w:eastAsia="Times New Roman"/>
          <w:color w:val="000000"/>
          <w:sz w:val="20"/>
          <w:szCs w:val="20"/>
        </w:rPr>
        <w:t xml:space="preserve">     </w:t>
      </w:r>
    </w:p>
    <w:p w14:paraId="48899784" w14:textId="77777777" w:rsidR="0007084F" w:rsidRDefault="00A15723" w:rsidP="00A15723">
      <w:pPr>
        <w:pStyle w:val="RFCFigure"/>
        <w:rPr>
          <w:ins w:id="223" w:author="Leeyoung" w:date="2017-10-27T09:44:00Z"/>
          <w:rFonts w:eastAsia="Times New Roman"/>
          <w:color w:val="000000"/>
          <w:sz w:val="20"/>
          <w:szCs w:val="20"/>
        </w:rPr>
      </w:pPr>
      <w:r w:rsidRPr="00895C6C">
        <w:rPr>
          <w:rFonts w:eastAsia="Times New Roman"/>
          <w:color w:val="000000"/>
          <w:sz w:val="20"/>
          <w:szCs w:val="20"/>
        </w:rPr>
        <w:t xml:space="preserve">     </w:t>
      </w:r>
      <w:r>
        <w:rPr>
          <w:rFonts w:eastAsia="Times New Roman"/>
          <w:color w:val="000000"/>
          <w:sz w:val="20"/>
          <w:szCs w:val="20"/>
        </w:rPr>
        <w:t xml:space="preserve">             </w:t>
      </w:r>
      <w:r w:rsidR="00E0721F">
        <w:rPr>
          <w:rFonts w:eastAsia="Times New Roman"/>
          <w:color w:val="000000"/>
          <w:sz w:val="20"/>
          <w:szCs w:val="20"/>
        </w:rPr>
        <w:t xml:space="preserve"> </w:t>
      </w:r>
      <w:r>
        <w:rPr>
          <w:rFonts w:eastAsia="Times New Roman"/>
          <w:color w:val="000000"/>
          <w:sz w:val="20"/>
          <w:szCs w:val="20"/>
        </w:rPr>
        <w:t xml:space="preserve">     </w:t>
      </w:r>
      <w:r w:rsidRPr="00895C6C">
        <w:rPr>
          <w:rFonts w:eastAsia="Times New Roman"/>
          <w:color w:val="000000"/>
          <w:sz w:val="20"/>
          <w:szCs w:val="20"/>
        </w:rPr>
        <w:t>|</w:t>
      </w:r>
      <w:r>
        <w:rPr>
          <w:rFonts w:eastAsia="Times New Roman"/>
          <w:color w:val="000000"/>
          <w:sz w:val="20"/>
          <w:szCs w:val="20"/>
        </w:rPr>
        <w:t xml:space="preserve">    |Controller</w:t>
      </w:r>
      <w:r w:rsidRPr="00895C6C">
        <w:rPr>
          <w:rFonts w:eastAsia="Times New Roman"/>
          <w:color w:val="000000"/>
          <w:sz w:val="20"/>
          <w:szCs w:val="20"/>
        </w:rPr>
        <w:t xml:space="preserve">| </w:t>
      </w:r>
      <w:r w:rsidR="00E0721F">
        <w:rPr>
          <w:rFonts w:eastAsia="Times New Roman"/>
          <w:color w:val="000000"/>
          <w:sz w:val="20"/>
          <w:szCs w:val="20"/>
        </w:rPr>
        <w:t xml:space="preserve">   | </w:t>
      </w:r>
    </w:p>
    <w:p w14:paraId="5511DA17" w14:textId="7E1838CE" w:rsidR="00A15723" w:rsidRDefault="0007084F" w:rsidP="00A15723">
      <w:pPr>
        <w:pStyle w:val="RFCFigure"/>
        <w:rPr>
          <w:rFonts w:eastAsia="Times New Roman"/>
          <w:color w:val="000000"/>
          <w:sz w:val="20"/>
          <w:szCs w:val="20"/>
        </w:rPr>
      </w:pPr>
      <w:ins w:id="224" w:author="Leeyoung" w:date="2017-10-27T09:44:00Z">
        <w:r>
          <w:rPr>
            <w:rFonts w:eastAsia="Times New Roman"/>
            <w:color w:val="000000"/>
            <w:sz w:val="20"/>
            <w:szCs w:val="20"/>
          </w:rPr>
          <w:t xml:space="preserve">                        |    |/EMS/NMS  |    |</w:t>
        </w:r>
      </w:ins>
      <w:r w:rsidR="00E0721F">
        <w:rPr>
          <w:rFonts w:eastAsia="Times New Roman"/>
          <w:color w:val="000000"/>
          <w:sz w:val="20"/>
          <w:szCs w:val="20"/>
        </w:rPr>
        <w:t xml:space="preserve">    </w:t>
      </w:r>
    </w:p>
    <w:p w14:paraId="0AA8D764" w14:textId="6DFB14DA" w:rsidR="00A15723" w:rsidRPr="00895C6C" w:rsidRDefault="00E0721F" w:rsidP="00A15723">
      <w:pPr>
        <w:pStyle w:val="RFCFigure"/>
        <w:rPr>
          <w:rFonts w:eastAsia="Times New Roman"/>
          <w:color w:val="000000"/>
          <w:sz w:val="20"/>
          <w:szCs w:val="20"/>
        </w:rPr>
      </w:pPr>
      <w:r>
        <w:rPr>
          <w:rFonts w:eastAsia="Times New Roman"/>
          <w:color w:val="000000"/>
          <w:sz w:val="20"/>
          <w:szCs w:val="20"/>
        </w:rPr>
        <w:t xml:space="preserve">                   </w:t>
      </w:r>
      <w:r w:rsidR="00A15723">
        <w:rPr>
          <w:rFonts w:eastAsia="Times New Roman"/>
          <w:color w:val="000000"/>
          <w:sz w:val="20"/>
          <w:szCs w:val="20"/>
        </w:rPr>
        <w:t xml:space="preserve">  </w:t>
      </w:r>
      <w:r w:rsidR="00A15723" w:rsidRPr="00895C6C">
        <w:rPr>
          <w:rFonts w:eastAsia="Times New Roman"/>
          <w:color w:val="000000"/>
          <w:sz w:val="20"/>
          <w:szCs w:val="20"/>
        </w:rPr>
        <w:t xml:space="preserve">   |</w:t>
      </w:r>
      <w:r w:rsidR="00A15723">
        <w:rPr>
          <w:rFonts w:eastAsia="Times New Roman"/>
          <w:color w:val="000000"/>
          <w:sz w:val="20"/>
          <w:szCs w:val="20"/>
        </w:rPr>
        <w:t xml:space="preserve">    | for L1VPN|    |     </w:t>
      </w:r>
    </w:p>
    <w:p w14:paraId="0A5BD932" w14:textId="65F06E51" w:rsidR="00A15723" w:rsidRPr="00895C6C" w:rsidRDefault="00A15723" w:rsidP="00A15723">
      <w:pPr>
        <w:pStyle w:val="RFCFigure"/>
        <w:rPr>
          <w:rFonts w:eastAsia="Times New Roman"/>
          <w:color w:val="000000"/>
          <w:sz w:val="20"/>
          <w:szCs w:val="20"/>
        </w:rPr>
      </w:pPr>
      <w:r w:rsidRPr="00895C6C">
        <w:rPr>
          <w:rFonts w:eastAsia="Times New Roman"/>
          <w:color w:val="000000"/>
          <w:sz w:val="20"/>
          <w:szCs w:val="20"/>
        </w:rPr>
        <w:t xml:space="preserve">     </w:t>
      </w:r>
      <w:r>
        <w:rPr>
          <w:rFonts w:eastAsia="Times New Roman"/>
          <w:color w:val="000000"/>
          <w:sz w:val="20"/>
          <w:szCs w:val="20"/>
        </w:rPr>
        <w:t xml:space="preserve">            </w:t>
      </w:r>
      <w:r w:rsidR="00E0721F">
        <w:rPr>
          <w:rFonts w:eastAsia="Times New Roman"/>
          <w:color w:val="000000"/>
          <w:sz w:val="20"/>
          <w:szCs w:val="20"/>
        </w:rPr>
        <w:t xml:space="preserve">  </w:t>
      </w:r>
      <w:r w:rsidRPr="00895C6C">
        <w:rPr>
          <w:rFonts w:eastAsia="Times New Roman"/>
          <w:color w:val="000000"/>
          <w:sz w:val="20"/>
          <w:szCs w:val="20"/>
        </w:rPr>
        <w:t xml:space="preserve">     |    +----------+    |</w:t>
      </w:r>
      <w:r w:rsidR="00E0721F">
        <w:rPr>
          <w:rFonts w:eastAsia="Times New Roman"/>
          <w:color w:val="000000"/>
          <w:sz w:val="20"/>
          <w:szCs w:val="20"/>
        </w:rPr>
        <w:t xml:space="preserve">     </w:t>
      </w:r>
    </w:p>
    <w:p w14:paraId="00A7F9AE" w14:textId="4927C1AC" w:rsidR="00A15723" w:rsidRPr="00895C6C" w:rsidRDefault="00E0721F" w:rsidP="00A15723">
      <w:pPr>
        <w:pStyle w:val="RFCFigure"/>
        <w:rPr>
          <w:rFonts w:eastAsia="Times New Roman"/>
          <w:color w:val="000000"/>
          <w:sz w:val="20"/>
          <w:szCs w:val="20"/>
        </w:rPr>
      </w:pPr>
      <w:r>
        <w:rPr>
          <w:rFonts w:eastAsia="Times New Roman"/>
          <w:color w:val="000000"/>
          <w:sz w:val="20"/>
          <w:szCs w:val="20"/>
        </w:rPr>
        <w:t xml:space="preserve">                   </w:t>
      </w:r>
      <w:r w:rsidR="00A15723" w:rsidRPr="00895C6C">
        <w:rPr>
          <w:rFonts w:eastAsia="Times New Roman"/>
          <w:color w:val="000000"/>
          <w:sz w:val="20"/>
          <w:szCs w:val="20"/>
        </w:rPr>
        <w:t xml:space="preserve">     |           </w:t>
      </w:r>
      <w:r>
        <w:rPr>
          <w:rFonts w:eastAsia="Times New Roman"/>
          <w:color w:val="000000"/>
          <w:sz w:val="20"/>
          <w:szCs w:val="20"/>
        </w:rPr>
        <w:t xml:space="preserve">         |     </w:t>
      </w:r>
    </w:p>
    <w:p w14:paraId="472249A0" w14:textId="7CA34A2D" w:rsidR="00A15723" w:rsidRPr="00895C6C" w:rsidRDefault="00E0721F" w:rsidP="00A15723">
      <w:pPr>
        <w:pStyle w:val="RFCFigure"/>
        <w:rPr>
          <w:rFonts w:eastAsia="Times New Roman"/>
          <w:color w:val="000000"/>
          <w:sz w:val="20"/>
          <w:szCs w:val="20"/>
        </w:rPr>
      </w:pPr>
      <w:r>
        <w:rPr>
          <w:rFonts w:eastAsia="Times New Roman"/>
          <w:color w:val="000000"/>
          <w:sz w:val="20"/>
          <w:szCs w:val="20"/>
        </w:rPr>
        <w:t xml:space="preserve">                   </w:t>
      </w:r>
      <w:r w:rsidR="00A15723" w:rsidRPr="00895C6C">
        <w:rPr>
          <w:rFonts w:eastAsia="Times New Roman"/>
          <w:color w:val="000000"/>
          <w:sz w:val="20"/>
          <w:szCs w:val="20"/>
        </w:rPr>
        <w:t xml:space="preserve"> </w:t>
      </w:r>
      <w:r>
        <w:rPr>
          <w:rFonts w:eastAsia="Times New Roman"/>
          <w:color w:val="000000"/>
          <w:sz w:val="20"/>
          <w:szCs w:val="20"/>
        </w:rPr>
        <w:t xml:space="preserve">    |                    |     </w:t>
      </w:r>
    </w:p>
    <w:p w14:paraId="096F488F" w14:textId="7C315762" w:rsidR="00A15723" w:rsidRPr="00895C6C" w:rsidRDefault="00E0721F" w:rsidP="00A15723">
      <w:pPr>
        <w:pStyle w:val="RFCFigure"/>
        <w:rPr>
          <w:rFonts w:eastAsia="Times New Roman"/>
          <w:color w:val="000000"/>
          <w:sz w:val="20"/>
          <w:szCs w:val="20"/>
        </w:rPr>
      </w:pPr>
      <w:r>
        <w:rPr>
          <w:rFonts w:eastAsia="Times New Roman"/>
          <w:color w:val="000000"/>
          <w:sz w:val="20"/>
          <w:szCs w:val="20"/>
        </w:rPr>
        <w:t xml:space="preserve">        +----+     </w:t>
      </w:r>
      <w:r w:rsidR="00A15723" w:rsidRPr="00895C6C">
        <w:rPr>
          <w:rFonts w:eastAsia="Times New Roman"/>
          <w:color w:val="000000"/>
          <w:sz w:val="20"/>
          <w:szCs w:val="20"/>
        </w:rPr>
        <w:t xml:space="preserve"> </w:t>
      </w:r>
      <w:r>
        <w:rPr>
          <w:rFonts w:eastAsia="Times New Roman"/>
          <w:color w:val="000000"/>
          <w:sz w:val="20"/>
          <w:szCs w:val="20"/>
        </w:rPr>
        <w:t xml:space="preserve">  +----+    +----+    +----+   </w:t>
      </w:r>
      <w:r w:rsidR="00A15723" w:rsidRPr="00895C6C">
        <w:rPr>
          <w:rFonts w:eastAsia="Times New Roman"/>
          <w:color w:val="000000"/>
          <w:sz w:val="20"/>
          <w:szCs w:val="20"/>
        </w:rPr>
        <w:t xml:space="preserve">   +----+</w:t>
      </w:r>
    </w:p>
    <w:p w14:paraId="0D3F5531" w14:textId="08343BA1" w:rsidR="00A15723" w:rsidRPr="00895C6C" w:rsidRDefault="00E0721F" w:rsidP="00A15723">
      <w:pPr>
        <w:pStyle w:val="RFCFigure"/>
        <w:rPr>
          <w:rFonts w:eastAsia="Times New Roman"/>
          <w:color w:val="000000"/>
          <w:sz w:val="20"/>
          <w:szCs w:val="20"/>
        </w:rPr>
      </w:pPr>
      <w:r>
        <w:rPr>
          <w:rFonts w:eastAsia="Times New Roman"/>
          <w:color w:val="000000"/>
          <w:sz w:val="20"/>
          <w:szCs w:val="20"/>
        </w:rPr>
        <w:t xml:space="preserve">        | CE |-----</w:t>
      </w:r>
      <w:r w:rsidR="00A15723" w:rsidRPr="00895C6C">
        <w:rPr>
          <w:rFonts w:eastAsia="Times New Roman"/>
          <w:color w:val="000000"/>
          <w:sz w:val="20"/>
          <w:szCs w:val="20"/>
        </w:rPr>
        <w:t>-</w:t>
      </w:r>
      <w:r>
        <w:rPr>
          <w:rFonts w:eastAsia="Times New Roman"/>
          <w:color w:val="000000"/>
          <w:sz w:val="20"/>
          <w:szCs w:val="20"/>
        </w:rPr>
        <w:t>--| PE |----| P  |----| PE |---</w:t>
      </w:r>
      <w:r w:rsidR="00A15723" w:rsidRPr="00895C6C">
        <w:rPr>
          <w:rFonts w:eastAsia="Times New Roman"/>
          <w:color w:val="000000"/>
          <w:sz w:val="20"/>
          <w:szCs w:val="20"/>
        </w:rPr>
        <w:t>---| CE |</w:t>
      </w:r>
    </w:p>
    <w:p w14:paraId="51B3F7F7" w14:textId="7B0A3559" w:rsidR="00A15723" w:rsidRPr="00895C6C" w:rsidRDefault="00E0721F" w:rsidP="00A15723">
      <w:pPr>
        <w:pStyle w:val="RFCFigure"/>
        <w:rPr>
          <w:rFonts w:eastAsia="Times New Roman"/>
          <w:color w:val="000000"/>
          <w:sz w:val="20"/>
          <w:szCs w:val="20"/>
        </w:rPr>
      </w:pPr>
      <w:r>
        <w:rPr>
          <w:rFonts w:eastAsia="Times New Roman"/>
          <w:color w:val="000000"/>
          <w:sz w:val="20"/>
          <w:szCs w:val="20"/>
        </w:rPr>
        <w:t xml:space="preserve">        +----+     </w:t>
      </w:r>
      <w:r w:rsidR="00A15723" w:rsidRPr="00895C6C">
        <w:rPr>
          <w:rFonts w:eastAsia="Times New Roman"/>
          <w:color w:val="000000"/>
          <w:sz w:val="20"/>
          <w:szCs w:val="20"/>
        </w:rPr>
        <w:t xml:space="preserve"> </w:t>
      </w:r>
      <w:r>
        <w:rPr>
          <w:rFonts w:eastAsia="Times New Roman"/>
          <w:color w:val="000000"/>
          <w:sz w:val="20"/>
          <w:szCs w:val="20"/>
        </w:rPr>
        <w:t xml:space="preserve">  +----+    +----+    +----+   </w:t>
      </w:r>
      <w:r w:rsidR="00A15723" w:rsidRPr="00895C6C">
        <w:rPr>
          <w:rFonts w:eastAsia="Times New Roman"/>
          <w:color w:val="000000"/>
          <w:sz w:val="20"/>
          <w:szCs w:val="20"/>
        </w:rPr>
        <w:t xml:space="preserve">   +----+</w:t>
      </w:r>
    </w:p>
    <w:p w14:paraId="003C9D4B" w14:textId="4279EED5" w:rsidR="00A15723" w:rsidRPr="00895C6C" w:rsidRDefault="00E0721F" w:rsidP="00A15723">
      <w:pPr>
        <w:pStyle w:val="RFCFigure"/>
        <w:rPr>
          <w:rFonts w:eastAsia="Times New Roman"/>
          <w:color w:val="000000"/>
          <w:sz w:val="20"/>
          <w:szCs w:val="20"/>
        </w:rPr>
      </w:pPr>
      <w:r>
        <w:rPr>
          <w:rFonts w:eastAsia="Times New Roman"/>
          <w:color w:val="000000"/>
          <w:sz w:val="20"/>
          <w:szCs w:val="20"/>
        </w:rPr>
        <w:t xml:space="preserve">           |       </w:t>
      </w:r>
      <w:r w:rsidR="00A15723" w:rsidRPr="00895C6C">
        <w:rPr>
          <w:rFonts w:eastAsia="Times New Roman"/>
          <w:color w:val="000000"/>
          <w:sz w:val="20"/>
          <w:szCs w:val="20"/>
        </w:rPr>
        <w:t xml:space="preserve"> </w:t>
      </w:r>
      <w:r>
        <w:rPr>
          <w:rFonts w:eastAsia="Times New Roman"/>
          <w:color w:val="000000"/>
          <w:sz w:val="20"/>
          <w:szCs w:val="20"/>
        </w:rPr>
        <w:t xml:space="preserve">    |                    |          |</w:t>
      </w:r>
    </w:p>
    <w:p w14:paraId="306B0291" w14:textId="5ACC451B" w:rsidR="00A15723" w:rsidRPr="00895C6C" w:rsidRDefault="00E0721F" w:rsidP="00A15723">
      <w:pPr>
        <w:pStyle w:val="RFCFigure"/>
        <w:rPr>
          <w:rFonts w:eastAsia="Times New Roman"/>
          <w:color w:val="000000"/>
          <w:sz w:val="20"/>
          <w:szCs w:val="20"/>
        </w:rPr>
      </w:pPr>
      <w:r>
        <w:rPr>
          <w:rFonts w:eastAsia="Times New Roman"/>
          <w:color w:val="000000"/>
          <w:sz w:val="20"/>
          <w:szCs w:val="20"/>
        </w:rPr>
        <w:t xml:space="preserve">           |       </w:t>
      </w:r>
      <w:r w:rsidR="00A15723" w:rsidRPr="00895C6C">
        <w:rPr>
          <w:rFonts w:eastAsia="Times New Roman"/>
          <w:color w:val="000000"/>
          <w:sz w:val="20"/>
          <w:szCs w:val="20"/>
        </w:rPr>
        <w:t xml:space="preserve"> </w:t>
      </w:r>
      <w:r>
        <w:rPr>
          <w:rFonts w:eastAsia="Times New Roman"/>
          <w:color w:val="000000"/>
          <w:sz w:val="20"/>
          <w:szCs w:val="20"/>
        </w:rPr>
        <w:t xml:space="preserve">    |                    |          |</w:t>
      </w:r>
    </w:p>
    <w:p w14:paraId="144E309F" w14:textId="698413F1" w:rsidR="00A15723" w:rsidRPr="00895C6C" w:rsidRDefault="00E0721F" w:rsidP="00A15723">
      <w:pPr>
        <w:pStyle w:val="RFCFigure"/>
        <w:rPr>
          <w:rFonts w:eastAsia="Times New Roman"/>
          <w:color w:val="000000"/>
          <w:sz w:val="20"/>
          <w:szCs w:val="20"/>
        </w:rPr>
      </w:pPr>
      <w:r>
        <w:rPr>
          <w:rFonts w:eastAsia="Times New Roman"/>
          <w:color w:val="000000"/>
          <w:sz w:val="20"/>
          <w:szCs w:val="20"/>
        </w:rPr>
        <w:t xml:space="preserve">           |       </w:t>
      </w:r>
      <w:r w:rsidR="00A15723" w:rsidRPr="00895C6C">
        <w:rPr>
          <w:rFonts w:eastAsia="Times New Roman"/>
          <w:color w:val="000000"/>
          <w:sz w:val="20"/>
          <w:szCs w:val="20"/>
        </w:rPr>
        <w:t xml:space="preserve"> </w:t>
      </w:r>
      <w:r>
        <w:rPr>
          <w:rFonts w:eastAsia="Times New Roman"/>
          <w:color w:val="000000"/>
          <w:sz w:val="20"/>
          <w:szCs w:val="20"/>
        </w:rPr>
        <w:t xml:space="preserve">    +--------------------+          |</w:t>
      </w:r>
    </w:p>
    <w:p w14:paraId="16AC119D" w14:textId="0AFDFD6A" w:rsidR="00A15723" w:rsidRPr="00895C6C" w:rsidRDefault="00E0721F" w:rsidP="00A15723">
      <w:pPr>
        <w:pStyle w:val="RFCFigure"/>
        <w:rPr>
          <w:rFonts w:eastAsia="Times New Roman"/>
          <w:color w:val="000000"/>
          <w:sz w:val="20"/>
          <w:szCs w:val="20"/>
        </w:rPr>
      </w:pPr>
      <w:r>
        <w:rPr>
          <w:rFonts w:eastAsia="Times New Roman"/>
          <w:color w:val="000000"/>
          <w:sz w:val="20"/>
          <w:szCs w:val="20"/>
        </w:rPr>
        <w:t xml:space="preserve">           |       </w:t>
      </w:r>
      <w:r w:rsidR="00A15723">
        <w:rPr>
          <w:rFonts w:eastAsia="Times New Roman"/>
          <w:color w:val="000000"/>
          <w:sz w:val="20"/>
          <w:szCs w:val="20"/>
        </w:rPr>
        <w:t xml:space="preserve">     </w:t>
      </w:r>
      <w:r>
        <w:rPr>
          <w:rFonts w:eastAsia="Times New Roman"/>
          <w:color w:val="000000"/>
          <w:sz w:val="20"/>
          <w:szCs w:val="20"/>
        </w:rPr>
        <w:t>|                    |          |</w:t>
      </w:r>
    </w:p>
    <w:p w14:paraId="622C834F" w14:textId="6341FA0A" w:rsidR="00A15723" w:rsidRDefault="00E0721F" w:rsidP="00A15723">
      <w:pPr>
        <w:pStyle w:val="RFCFigure"/>
        <w:rPr>
          <w:rFonts w:eastAsia="Times New Roman"/>
          <w:color w:val="000000"/>
          <w:sz w:val="20"/>
          <w:szCs w:val="20"/>
        </w:rPr>
      </w:pPr>
      <w:r>
        <w:rPr>
          <w:rFonts w:eastAsia="Times New Roman"/>
          <w:color w:val="000000"/>
          <w:sz w:val="20"/>
          <w:szCs w:val="20"/>
        </w:rPr>
        <w:t xml:space="preserve">           |            |&lt;-----------------</w:t>
      </w:r>
      <w:r w:rsidR="00A15723" w:rsidRPr="00895C6C">
        <w:rPr>
          <w:rFonts w:eastAsia="Times New Roman"/>
          <w:color w:val="000000"/>
          <w:sz w:val="20"/>
          <w:szCs w:val="20"/>
        </w:rPr>
        <w:t>-</w:t>
      </w:r>
      <w:r>
        <w:rPr>
          <w:rFonts w:eastAsia="Times New Roman"/>
          <w:color w:val="000000"/>
          <w:sz w:val="20"/>
          <w:szCs w:val="20"/>
        </w:rPr>
        <w:t>&gt;|          |</w:t>
      </w:r>
    </w:p>
    <w:p w14:paraId="4D166204" w14:textId="1B134FBD" w:rsidR="00E0721F" w:rsidRPr="00895C6C" w:rsidRDefault="00E0721F" w:rsidP="00A15723">
      <w:pPr>
        <w:pStyle w:val="RFCFigure"/>
        <w:rPr>
          <w:rFonts w:eastAsia="Times New Roman"/>
          <w:color w:val="000000"/>
          <w:sz w:val="20"/>
          <w:szCs w:val="20"/>
        </w:rPr>
      </w:pPr>
      <w:r>
        <w:rPr>
          <w:rFonts w:eastAsia="Times New Roman"/>
          <w:color w:val="000000"/>
          <w:sz w:val="20"/>
          <w:szCs w:val="20"/>
        </w:rPr>
        <w:t xml:space="preserve">           |               Provider Network             |</w:t>
      </w:r>
    </w:p>
    <w:p w14:paraId="60B64E48" w14:textId="660711D2" w:rsidR="00A15723" w:rsidRDefault="00A15723" w:rsidP="00A15723">
      <w:pPr>
        <w:pStyle w:val="RFCFigure"/>
        <w:rPr>
          <w:rFonts w:eastAsia="Times New Roman"/>
          <w:color w:val="000000"/>
          <w:sz w:val="20"/>
          <w:szCs w:val="20"/>
        </w:rPr>
      </w:pPr>
      <w:r w:rsidRPr="00895C6C">
        <w:rPr>
          <w:rFonts w:eastAsia="Times New Roman"/>
          <w:color w:val="000000"/>
          <w:sz w:val="20"/>
          <w:szCs w:val="20"/>
        </w:rPr>
        <w:t xml:space="preserve">           </w:t>
      </w:r>
      <w:r w:rsidR="00E0721F">
        <w:rPr>
          <w:rFonts w:eastAsia="Times New Roman"/>
          <w:color w:val="000000"/>
          <w:sz w:val="20"/>
          <w:szCs w:val="20"/>
        </w:rPr>
        <w:t>|</w:t>
      </w:r>
      <w:r w:rsidRPr="00895C6C">
        <w:rPr>
          <w:rFonts w:eastAsia="Times New Roman"/>
          <w:color w:val="000000"/>
          <w:sz w:val="20"/>
          <w:szCs w:val="20"/>
        </w:rPr>
        <w:t xml:space="preserve">  </w:t>
      </w:r>
      <w:r w:rsidR="00E0721F">
        <w:rPr>
          <w:rFonts w:eastAsia="Times New Roman"/>
          <w:color w:val="000000"/>
          <w:sz w:val="20"/>
          <w:szCs w:val="20"/>
        </w:rPr>
        <w:t xml:space="preserve">                </w:t>
      </w:r>
      <w:r>
        <w:rPr>
          <w:rFonts w:eastAsia="Times New Roman"/>
          <w:color w:val="000000"/>
          <w:sz w:val="20"/>
          <w:szCs w:val="20"/>
        </w:rPr>
        <w:t>For Layer 1</w:t>
      </w:r>
      <w:r w:rsidR="00E0721F">
        <w:rPr>
          <w:rFonts w:eastAsia="Times New Roman"/>
          <w:color w:val="000000"/>
          <w:sz w:val="20"/>
          <w:szCs w:val="20"/>
        </w:rPr>
        <w:t xml:space="preserve">               |</w:t>
      </w:r>
    </w:p>
    <w:p w14:paraId="3932A38C" w14:textId="54DEA6E1" w:rsidR="00A15723" w:rsidRDefault="00E0721F" w:rsidP="00A1572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20"/>
          <w:szCs w:val="20"/>
        </w:rPr>
      </w:pPr>
      <w:r>
        <w:rPr>
          <w:rFonts w:eastAsia="Times New Roman"/>
          <w:color w:val="000000"/>
          <w:sz w:val="20"/>
          <w:szCs w:val="20"/>
        </w:rPr>
        <w:tab/>
        <w:t xml:space="preserve">       |&lt;------------------------------------------&gt;|</w:t>
      </w:r>
    </w:p>
    <w:p w14:paraId="2BAB8077" w14:textId="2111D1F0" w:rsidR="00E0721F" w:rsidRPr="00895C6C" w:rsidRDefault="00E0721F" w:rsidP="00A1572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20"/>
          <w:szCs w:val="20"/>
        </w:rPr>
      </w:pPr>
      <w:r>
        <w:rPr>
          <w:rFonts w:eastAsia="Times New Roman"/>
          <w:color w:val="000000"/>
          <w:sz w:val="20"/>
          <w:szCs w:val="20"/>
        </w:rPr>
        <w:t xml:space="preserve">                          Provider Network for L2/3</w:t>
      </w:r>
    </w:p>
    <w:p w14:paraId="7B5D22FA" w14:textId="77777777" w:rsidR="00E0721F" w:rsidRDefault="00A15723" w:rsidP="00A1572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20"/>
          <w:szCs w:val="20"/>
        </w:rPr>
      </w:pPr>
      <w:r>
        <w:rPr>
          <w:rFonts w:eastAsia="Times New Roman"/>
          <w:color w:val="000000"/>
          <w:sz w:val="20"/>
          <w:szCs w:val="20"/>
        </w:rPr>
        <w:t xml:space="preserve">              </w:t>
      </w:r>
    </w:p>
    <w:p w14:paraId="66B8F392" w14:textId="2623FB96" w:rsidR="00A15723" w:rsidRPr="00895C6C" w:rsidRDefault="00A15723" w:rsidP="00A31DC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jc w:val="center"/>
        <w:rPr>
          <w:rFonts w:eastAsia="Times New Roman"/>
          <w:color w:val="000000"/>
          <w:sz w:val="20"/>
          <w:szCs w:val="20"/>
        </w:rPr>
      </w:pPr>
      <w:r>
        <w:rPr>
          <w:rFonts w:eastAsia="Times New Roman"/>
          <w:color w:val="000000"/>
          <w:sz w:val="20"/>
          <w:szCs w:val="20"/>
        </w:rPr>
        <w:t>Figure 2</w:t>
      </w:r>
      <w:r w:rsidRPr="00895C6C">
        <w:rPr>
          <w:rFonts w:eastAsia="Times New Roman"/>
          <w:color w:val="000000"/>
          <w:sz w:val="20"/>
          <w:szCs w:val="20"/>
        </w:rPr>
        <w:t xml:space="preserve">: </w:t>
      </w:r>
      <w:r>
        <w:rPr>
          <w:rFonts w:eastAsia="Times New Roman"/>
          <w:color w:val="000000"/>
          <w:sz w:val="20"/>
          <w:szCs w:val="20"/>
        </w:rPr>
        <w:t>L1VPN SDN Controller</w:t>
      </w:r>
      <w:ins w:id="225" w:author="Leeyoung" w:date="2017-10-27T09:45:00Z">
        <w:r w:rsidR="0007084F">
          <w:rPr>
            <w:rFonts w:eastAsia="Times New Roman"/>
            <w:color w:val="000000"/>
            <w:sz w:val="20"/>
            <w:szCs w:val="20"/>
          </w:rPr>
          <w:t>/EMS/NMS</w:t>
        </w:r>
      </w:ins>
      <w:r w:rsidRPr="00895C6C">
        <w:rPr>
          <w:rFonts w:eastAsia="Times New Roman"/>
          <w:color w:val="000000"/>
          <w:sz w:val="20"/>
          <w:szCs w:val="20"/>
        </w:rPr>
        <w:t>-Based Service Model</w:t>
      </w:r>
      <w:r>
        <w:rPr>
          <w:rFonts w:eastAsia="Times New Roman"/>
          <w:color w:val="000000"/>
          <w:sz w:val="20"/>
          <w:szCs w:val="20"/>
        </w:rPr>
        <w:t>: Internal Customer</w:t>
      </w:r>
    </w:p>
    <w:p w14:paraId="45EDCCB2" w14:textId="5A8350F1" w:rsidR="0036287A" w:rsidRDefault="0036287A" w:rsidP="00C416A1"/>
    <w:p w14:paraId="773ADA31" w14:textId="204B0467" w:rsidR="0002465C" w:rsidRDefault="0002465C" w:rsidP="0002465C">
      <w:pPr>
        <w:spacing w:after="0"/>
      </w:pPr>
      <w:r w:rsidRPr="0002465C">
        <w:t>The benefit is that the same layer 1 transport network resources are</w:t>
      </w:r>
      <w:r>
        <w:t xml:space="preserve"> </w:t>
      </w:r>
      <w:r w:rsidRPr="0002465C">
        <w:t>shared by multiple services.  A large capacity backbone network (data</w:t>
      </w:r>
      <w:r>
        <w:t xml:space="preserve"> </w:t>
      </w:r>
      <w:r w:rsidRPr="0002465C">
        <w:t>plane) can be built economically by having the resources shared by</w:t>
      </w:r>
      <w:r>
        <w:t xml:space="preserve"> </w:t>
      </w:r>
      <w:r w:rsidRPr="0002465C">
        <w:t>multiple services usually with flexibility to modify topologies,</w:t>
      </w:r>
      <w:r>
        <w:t xml:space="preserve"> </w:t>
      </w:r>
      <w:r w:rsidRPr="0002465C">
        <w:t>while separating the control functions for each service department.</w:t>
      </w:r>
      <w:r>
        <w:t xml:space="preserve"> </w:t>
      </w:r>
      <w:r w:rsidRPr="0002465C">
        <w:t>Thus, each customer can select a specific set of features that are</w:t>
      </w:r>
      <w:r>
        <w:t xml:space="preserve"> </w:t>
      </w:r>
      <w:r w:rsidRPr="0002465C">
        <w:t>need</w:t>
      </w:r>
      <w:r>
        <w:t xml:space="preserve">ed to provide their own service [RFC4847]. </w:t>
      </w:r>
    </w:p>
    <w:p w14:paraId="62EC5A24" w14:textId="77777777" w:rsidR="0002465C" w:rsidRPr="0002465C" w:rsidRDefault="0002465C" w:rsidP="0002465C">
      <w:pPr>
        <w:spacing w:after="0"/>
      </w:pPr>
    </w:p>
    <w:p w14:paraId="48E6C6D7" w14:textId="77777777" w:rsidR="0002465C" w:rsidRDefault="0002465C" w:rsidP="0002465C">
      <w:pPr>
        <w:spacing w:after="0"/>
      </w:pPr>
    </w:p>
    <w:p w14:paraId="7BE4D618" w14:textId="77777777" w:rsidR="00D85315" w:rsidRDefault="003624DC" w:rsidP="00AD6B06">
      <w:pPr>
        <w:pStyle w:val="Heading2"/>
      </w:pPr>
      <w:bookmarkStart w:id="226" w:name="_Toc486595815"/>
      <w:bookmarkStart w:id="227" w:name="_Toc519595499"/>
      <w:bookmarkEnd w:id="226"/>
      <w:r>
        <w:t>Terminology</w:t>
      </w:r>
      <w:bookmarkEnd w:id="227"/>
    </w:p>
    <w:p w14:paraId="14F64CE2" w14:textId="44F2C694" w:rsidR="007719ED" w:rsidRDefault="00DD4B58">
      <w:r>
        <w:t>Refer to</w:t>
      </w:r>
      <w:del w:id="228" w:author="Leeyoung" w:date="2017-10-27T09:45:00Z">
        <w:r w:rsidDel="0007084F">
          <w:delText xml:space="preserve"> </w:delText>
        </w:r>
        <w:r w:rsidR="009B5FC9" w:rsidDel="0007084F">
          <w:delText>[MEF-L1CS],</w:delText>
        </w:r>
      </w:del>
      <w:r w:rsidR="009B5FC9">
        <w:t xml:space="preserve"> </w:t>
      </w:r>
      <w:r w:rsidR="000E50E2">
        <w:t xml:space="preserve">[RFC4847] and [RFC5253] </w:t>
      </w:r>
      <w:r>
        <w:t xml:space="preserve">for the key terms used in this document. </w:t>
      </w:r>
    </w:p>
    <w:p w14:paraId="361040B7" w14:textId="4D35BCB4" w:rsidR="00C46BA5" w:rsidDel="001D3791" w:rsidRDefault="00C46BA5" w:rsidP="00AD6B06">
      <w:pPr>
        <w:spacing w:after="0"/>
        <w:rPr>
          <w:del w:id="229" w:author="Leeyoung" w:date="2018-07-05T11:43:00Z"/>
        </w:rPr>
      </w:pPr>
      <w:r>
        <w:t>The following terms are defined in [</w:t>
      </w:r>
      <w:r>
        <w:rPr>
          <w:color w:val="0000FF"/>
        </w:rPr>
        <w:t>RFC</w:t>
      </w:r>
      <w:ins w:id="230" w:author="Leeyoung" w:date="2018-07-05T11:41:00Z">
        <w:r w:rsidR="001D3791">
          <w:rPr>
            <w:color w:val="0000FF"/>
          </w:rPr>
          <w:t>7950</w:t>
        </w:r>
      </w:ins>
      <w:del w:id="231" w:author="Leeyoung" w:date="2018-07-05T11:41:00Z">
        <w:r w:rsidDel="001D3791">
          <w:rPr>
            <w:color w:val="0000FF"/>
          </w:rPr>
          <w:delText>6241</w:delText>
        </w:r>
      </w:del>
      <w:r>
        <w:t>] and are not redefined</w:t>
      </w:r>
      <w:ins w:id="232" w:author="Leeyoung" w:date="2018-07-05T11:43:00Z">
        <w:r w:rsidR="001D3791">
          <w:t xml:space="preserve"> </w:t>
        </w:r>
      </w:ins>
    </w:p>
    <w:p w14:paraId="288F78D6" w14:textId="77777777" w:rsidR="00C46BA5" w:rsidRDefault="00C46BA5">
      <w:pPr>
        <w:spacing w:after="0"/>
      </w:pPr>
      <w:r>
        <w:t>here:</w:t>
      </w:r>
    </w:p>
    <w:p w14:paraId="1B8C0B89" w14:textId="77777777" w:rsidR="00C46BA5" w:rsidRDefault="00C46BA5" w:rsidP="00C46BA5">
      <w:pPr>
        <w:spacing w:after="0"/>
      </w:pPr>
    </w:p>
    <w:p w14:paraId="10F2172F" w14:textId="5ABDE95A" w:rsidR="00C46BA5" w:rsidDel="001D3791" w:rsidRDefault="001D3791">
      <w:pPr>
        <w:pStyle w:val="ListParagraph"/>
        <w:numPr>
          <w:ilvl w:val="0"/>
          <w:numId w:val="72"/>
        </w:numPr>
        <w:spacing w:after="0"/>
        <w:rPr>
          <w:del w:id="233" w:author="Leeyoung" w:date="2018-07-05T11:42:00Z"/>
        </w:rPr>
        <w:pPrChange w:id="234" w:author="Leeyoung" w:date="2018-07-05T11:42:00Z">
          <w:pPr>
            <w:spacing w:after="0"/>
            <w:ind w:left="504"/>
          </w:pPr>
        </w:pPrChange>
      </w:pPr>
      <w:ins w:id="235" w:author="Leeyoung" w:date="2018-07-05T11:42:00Z">
        <w:r>
          <w:t>c</w:t>
        </w:r>
      </w:ins>
      <w:del w:id="236" w:author="Leeyoung" w:date="2018-07-05T11:42:00Z">
        <w:r w:rsidDel="001D3791">
          <w:delText>C</w:delText>
        </w:r>
      </w:del>
      <w:r w:rsidR="00C46BA5">
        <w:t>lient</w:t>
      </w:r>
    </w:p>
    <w:p w14:paraId="7BFE9D25" w14:textId="77777777" w:rsidR="001D3791" w:rsidRDefault="001D3791">
      <w:pPr>
        <w:pStyle w:val="ListParagraph"/>
        <w:numPr>
          <w:ilvl w:val="0"/>
          <w:numId w:val="72"/>
        </w:numPr>
        <w:spacing w:after="0"/>
        <w:rPr>
          <w:ins w:id="237" w:author="Leeyoung" w:date="2018-07-05T11:42:00Z"/>
        </w:rPr>
        <w:pPrChange w:id="238" w:author="Leeyoung" w:date="2018-07-05T11:41:00Z">
          <w:pPr>
            <w:pStyle w:val="ListParagraph"/>
            <w:numPr>
              <w:numId w:val="69"/>
            </w:numPr>
            <w:spacing w:after="0"/>
            <w:ind w:left="792" w:hanging="360"/>
          </w:pPr>
        </w:pPrChange>
      </w:pPr>
    </w:p>
    <w:p w14:paraId="100747FC" w14:textId="77777777" w:rsidR="00C46BA5" w:rsidDel="001D3791" w:rsidRDefault="00C46BA5">
      <w:pPr>
        <w:pStyle w:val="ListParagraph"/>
        <w:spacing w:after="0"/>
        <w:ind w:left="792"/>
        <w:rPr>
          <w:del w:id="239" w:author="Leeyoung" w:date="2018-07-05T11:40:00Z"/>
        </w:rPr>
        <w:pPrChange w:id="240" w:author="Leeyoung" w:date="2018-07-05T11:42:00Z">
          <w:pPr>
            <w:spacing w:after="0"/>
            <w:ind w:left="504"/>
          </w:pPr>
        </w:pPrChange>
      </w:pPr>
    </w:p>
    <w:p w14:paraId="6C5B18EF" w14:textId="23D0D180" w:rsidR="00C46BA5" w:rsidDel="001D3791" w:rsidRDefault="00C46BA5">
      <w:pPr>
        <w:pStyle w:val="ListParagraph"/>
        <w:ind w:left="792"/>
        <w:rPr>
          <w:del w:id="241" w:author="Leeyoung" w:date="2018-07-05T11:39:00Z"/>
        </w:rPr>
        <w:pPrChange w:id="242" w:author="Leeyoung" w:date="2018-07-05T11:42:00Z">
          <w:pPr>
            <w:pStyle w:val="ListParagraph"/>
            <w:numPr>
              <w:numId w:val="69"/>
            </w:numPr>
            <w:spacing w:after="0"/>
            <w:ind w:left="792" w:hanging="360"/>
          </w:pPr>
        </w:pPrChange>
      </w:pPr>
      <w:del w:id="243" w:author="Leeyoung" w:date="2018-07-05T11:39:00Z">
        <w:r w:rsidDel="001D3791">
          <w:delText>configuration data</w:delText>
        </w:r>
      </w:del>
    </w:p>
    <w:p w14:paraId="22FAC6A6" w14:textId="77777777" w:rsidR="00C46BA5" w:rsidRDefault="00C46BA5">
      <w:pPr>
        <w:pStyle w:val="ListParagraph"/>
        <w:spacing w:after="0"/>
        <w:ind w:left="792"/>
        <w:pPrChange w:id="244" w:author="Leeyoung" w:date="2018-07-05T11:42:00Z">
          <w:pPr>
            <w:spacing w:after="0"/>
            <w:ind w:left="504"/>
          </w:pPr>
        </w:pPrChange>
      </w:pPr>
    </w:p>
    <w:p w14:paraId="7DD886B3" w14:textId="42AE0726" w:rsidR="00C46BA5" w:rsidDel="001D3791" w:rsidRDefault="001D3791" w:rsidP="00AD6B06">
      <w:pPr>
        <w:pStyle w:val="ListParagraph"/>
        <w:numPr>
          <w:ilvl w:val="0"/>
          <w:numId w:val="69"/>
        </w:numPr>
        <w:spacing w:after="0"/>
        <w:ind w:left="792"/>
        <w:rPr>
          <w:del w:id="245" w:author="Leeyoung" w:date="2018-07-05T11:42:00Z"/>
        </w:rPr>
      </w:pPr>
      <w:ins w:id="246" w:author="Leeyoung" w:date="2018-07-05T11:42:00Z">
        <w:r>
          <w:t>s</w:t>
        </w:r>
      </w:ins>
      <w:del w:id="247" w:author="Leeyoung" w:date="2018-07-05T11:42:00Z">
        <w:r w:rsidDel="001D3791">
          <w:delText>S</w:delText>
        </w:r>
      </w:del>
      <w:r w:rsidR="00C46BA5">
        <w:t>erver</w:t>
      </w:r>
    </w:p>
    <w:p w14:paraId="6317EC58" w14:textId="77777777" w:rsidR="001D3791" w:rsidRDefault="001D3791">
      <w:pPr>
        <w:pStyle w:val="ListParagraph"/>
        <w:numPr>
          <w:ilvl w:val="0"/>
          <w:numId w:val="69"/>
        </w:numPr>
        <w:spacing w:after="0"/>
        <w:ind w:left="792"/>
        <w:rPr>
          <w:ins w:id="248" w:author="Leeyoung" w:date="2018-07-05T11:42:00Z"/>
        </w:rPr>
        <w:pPrChange w:id="249" w:author="Leeyoung" w:date="2018-07-05T11:42:00Z">
          <w:pPr/>
        </w:pPrChange>
      </w:pPr>
    </w:p>
    <w:p w14:paraId="7B677E53" w14:textId="77777777" w:rsidR="001D3791" w:rsidRDefault="001D3791">
      <w:pPr>
        <w:pStyle w:val="ListParagraph"/>
        <w:spacing w:after="0"/>
        <w:ind w:left="792"/>
        <w:rPr>
          <w:ins w:id="250" w:author="Leeyoung" w:date="2018-07-05T11:42:00Z"/>
        </w:rPr>
        <w:pPrChange w:id="251" w:author="Leeyoung" w:date="2018-07-05T11:42:00Z">
          <w:pPr>
            <w:pStyle w:val="ListParagraph"/>
            <w:numPr>
              <w:numId w:val="69"/>
            </w:numPr>
            <w:spacing w:after="0"/>
            <w:ind w:left="792" w:hanging="360"/>
          </w:pPr>
        </w:pPrChange>
      </w:pPr>
    </w:p>
    <w:p w14:paraId="09A3A287" w14:textId="77777777" w:rsidR="00C46BA5" w:rsidDel="001D3791" w:rsidRDefault="00C46BA5">
      <w:pPr>
        <w:pStyle w:val="ListParagraph"/>
        <w:numPr>
          <w:ilvl w:val="0"/>
          <w:numId w:val="69"/>
        </w:numPr>
        <w:spacing w:after="0"/>
        <w:ind w:left="504"/>
        <w:rPr>
          <w:del w:id="252" w:author="Leeyoung" w:date="2018-07-05T11:42:00Z"/>
        </w:rPr>
        <w:pPrChange w:id="253" w:author="Leeyoung" w:date="2018-07-05T11:42:00Z">
          <w:pPr>
            <w:spacing w:after="0"/>
            <w:ind w:left="504"/>
          </w:pPr>
        </w:pPrChange>
      </w:pPr>
    </w:p>
    <w:p w14:paraId="364D04AA" w14:textId="77777777" w:rsidR="001D3791" w:rsidRDefault="001D3791">
      <w:pPr>
        <w:pStyle w:val="ListParagraph"/>
        <w:numPr>
          <w:ilvl w:val="0"/>
          <w:numId w:val="69"/>
        </w:numPr>
        <w:spacing w:after="0"/>
        <w:ind w:left="792"/>
        <w:rPr>
          <w:ins w:id="254" w:author="Leeyoung" w:date="2018-07-05T11:42:00Z"/>
          <w:lang w:val="it-IT"/>
        </w:rPr>
        <w:pPrChange w:id="255" w:author="Leeyoung" w:date="2018-07-05T11:42:00Z">
          <w:pPr/>
        </w:pPrChange>
      </w:pPr>
      <w:ins w:id="256" w:author="Leeyoung" w:date="2018-07-05T11:39:00Z">
        <w:r w:rsidRPr="00471F2A">
          <w:rPr>
            <w:lang w:val="it-IT"/>
          </w:rPr>
          <w:t>augment</w:t>
        </w:r>
      </w:ins>
    </w:p>
    <w:p w14:paraId="27165F0E" w14:textId="77777777" w:rsidR="001D3791" w:rsidRDefault="001D3791">
      <w:pPr>
        <w:pStyle w:val="ListParagraph"/>
        <w:spacing w:after="0"/>
        <w:ind w:left="792"/>
        <w:rPr>
          <w:ins w:id="257" w:author="Leeyoung" w:date="2018-07-05T11:42:00Z"/>
          <w:lang w:val="it-IT"/>
        </w:rPr>
        <w:pPrChange w:id="258" w:author="Leeyoung" w:date="2018-07-05T11:42:00Z">
          <w:pPr/>
        </w:pPrChange>
      </w:pPr>
    </w:p>
    <w:p w14:paraId="585C1E78" w14:textId="77777777" w:rsidR="001D3791" w:rsidRDefault="001D3791">
      <w:pPr>
        <w:pStyle w:val="ListParagraph"/>
        <w:numPr>
          <w:ilvl w:val="0"/>
          <w:numId w:val="69"/>
        </w:numPr>
        <w:spacing w:after="0"/>
        <w:ind w:left="792"/>
        <w:rPr>
          <w:ins w:id="259" w:author="Leeyoung" w:date="2018-07-05T11:42:00Z"/>
          <w:lang w:val="it-IT"/>
        </w:rPr>
        <w:pPrChange w:id="260" w:author="Leeyoung" w:date="2018-07-05T11:42:00Z">
          <w:pPr/>
        </w:pPrChange>
      </w:pPr>
      <w:ins w:id="261" w:author="Leeyoung" w:date="2018-07-05T11:39:00Z">
        <w:r w:rsidRPr="001D3791">
          <w:rPr>
            <w:lang w:val="it-IT"/>
          </w:rPr>
          <w:t>data model</w:t>
        </w:r>
      </w:ins>
    </w:p>
    <w:p w14:paraId="20495183" w14:textId="77777777" w:rsidR="001D3791" w:rsidRPr="001D3791" w:rsidRDefault="001D3791">
      <w:pPr>
        <w:spacing w:after="0"/>
        <w:ind w:left="0"/>
        <w:rPr>
          <w:ins w:id="262" w:author="Leeyoung" w:date="2018-07-05T11:42:00Z"/>
          <w:lang w:val="it-IT"/>
        </w:rPr>
        <w:pPrChange w:id="263" w:author="Leeyoung" w:date="2018-07-05T11:42:00Z">
          <w:pPr/>
        </w:pPrChange>
      </w:pPr>
    </w:p>
    <w:p w14:paraId="24E312A2" w14:textId="6109C6BF" w:rsidR="001D3791" w:rsidRPr="001D3791" w:rsidRDefault="001D3791">
      <w:pPr>
        <w:pStyle w:val="ListParagraph"/>
        <w:numPr>
          <w:ilvl w:val="0"/>
          <w:numId w:val="69"/>
        </w:numPr>
        <w:spacing w:after="0"/>
        <w:ind w:left="792"/>
        <w:rPr>
          <w:ins w:id="264" w:author="Leeyoung" w:date="2018-07-05T11:39:00Z"/>
          <w:lang w:val="it-IT"/>
          <w:rPrChange w:id="265" w:author="Leeyoung" w:date="2018-07-05T11:42:00Z">
            <w:rPr>
              <w:ins w:id="266" w:author="Leeyoung" w:date="2018-07-05T11:39:00Z"/>
            </w:rPr>
          </w:rPrChange>
        </w:rPr>
        <w:pPrChange w:id="267" w:author="Leeyoung" w:date="2018-07-05T11:42:00Z">
          <w:pPr/>
        </w:pPrChange>
      </w:pPr>
      <w:ins w:id="268" w:author="Leeyoung" w:date="2018-07-05T11:39:00Z">
        <w:r>
          <w:t>data node</w:t>
        </w:r>
      </w:ins>
    </w:p>
    <w:p w14:paraId="76B48739" w14:textId="49824129" w:rsidR="00C46BA5" w:rsidDel="001D3791" w:rsidRDefault="00C46BA5" w:rsidP="00AD6B06">
      <w:pPr>
        <w:pStyle w:val="ListParagraph"/>
        <w:numPr>
          <w:ilvl w:val="0"/>
          <w:numId w:val="69"/>
        </w:numPr>
        <w:spacing w:after="0"/>
        <w:ind w:left="792"/>
        <w:rPr>
          <w:del w:id="269" w:author="Leeyoung" w:date="2018-07-05T11:39:00Z"/>
        </w:rPr>
      </w:pPr>
      <w:del w:id="270" w:author="Leeyoung" w:date="2018-07-05T11:39:00Z">
        <w:r w:rsidDel="001D3791">
          <w:delText>state data</w:delText>
        </w:r>
      </w:del>
    </w:p>
    <w:p w14:paraId="659ECED0" w14:textId="77777777" w:rsidR="00C46BA5" w:rsidRDefault="00C46BA5" w:rsidP="00C46BA5">
      <w:pPr>
        <w:spacing w:after="0"/>
      </w:pPr>
    </w:p>
    <w:p w14:paraId="06B47BD7" w14:textId="48C70DE0" w:rsidR="00C46BA5" w:rsidRDefault="00C46BA5" w:rsidP="00AD6B06">
      <w:pPr>
        <w:spacing w:after="0"/>
      </w:pPr>
      <w:r>
        <w:t>The following terms are defined in [</w:t>
      </w:r>
      <w:r>
        <w:rPr>
          <w:color w:val="0000FF"/>
        </w:rPr>
        <w:t>RFC6</w:t>
      </w:r>
      <w:ins w:id="271" w:author="Leeyoung" w:date="2018-07-05T11:41:00Z">
        <w:r w:rsidR="001D3791">
          <w:rPr>
            <w:color w:val="0000FF"/>
          </w:rPr>
          <w:t>241</w:t>
        </w:r>
      </w:ins>
      <w:del w:id="272" w:author="Leeyoung" w:date="2018-07-05T11:41:00Z">
        <w:r w:rsidDel="001D3791">
          <w:rPr>
            <w:color w:val="0000FF"/>
          </w:rPr>
          <w:delText>020</w:delText>
        </w:r>
      </w:del>
      <w:r>
        <w:t>] and are not redefined</w:t>
      </w:r>
    </w:p>
    <w:p w14:paraId="54FF8A65" w14:textId="77777777" w:rsidR="00C46BA5" w:rsidRPr="00471F2A" w:rsidRDefault="00C46BA5" w:rsidP="00AD6B06">
      <w:pPr>
        <w:spacing w:after="0"/>
        <w:rPr>
          <w:lang w:val="it-IT"/>
        </w:rPr>
      </w:pPr>
      <w:r w:rsidRPr="00471F2A">
        <w:rPr>
          <w:lang w:val="it-IT"/>
        </w:rPr>
        <w:t>here:</w:t>
      </w:r>
    </w:p>
    <w:p w14:paraId="1870DD21" w14:textId="77777777" w:rsidR="00C46BA5" w:rsidRPr="00471F2A" w:rsidRDefault="00C46BA5" w:rsidP="00C46BA5">
      <w:pPr>
        <w:spacing w:after="0"/>
        <w:rPr>
          <w:lang w:val="it-IT"/>
        </w:rPr>
      </w:pPr>
    </w:p>
    <w:p w14:paraId="2C0964CA" w14:textId="29551466" w:rsidR="001D3791" w:rsidRDefault="00C46BA5">
      <w:pPr>
        <w:rPr>
          <w:ins w:id="273" w:author="Leeyoung" w:date="2018-07-05T11:39:00Z"/>
          <w:lang w:val="it-IT"/>
        </w:rPr>
      </w:pPr>
      <w:r w:rsidRPr="00471F2A">
        <w:rPr>
          <w:lang w:val="it-IT"/>
        </w:rPr>
        <w:t xml:space="preserve">o </w:t>
      </w:r>
      <w:ins w:id="274" w:author="Leeyoung" w:date="2018-07-05T11:42:00Z">
        <w:r w:rsidR="001D3791">
          <w:rPr>
            <w:lang w:val="it-IT"/>
          </w:rPr>
          <w:t xml:space="preserve"> </w:t>
        </w:r>
      </w:ins>
      <w:ins w:id="275" w:author="Leeyoung" w:date="2018-07-05T11:39:00Z">
        <w:r w:rsidR="001D3791">
          <w:rPr>
            <w:lang w:val="it-IT"/>
          </w:rPr>
          <w:t>configuration data</w:t>
        </w:r>
      </w:ins>
    </w:p>
    <w:p w14:paraId="6A6D33BC" w14:textId="3FFC4D7E" w:rsidR="00C46BA5" w:rsidRPr="00471F2A" w:rsidDel="001D3791" w:rsidRDefault="001D3791">
      <w:pPr>
        <w:ind w:left="0"/>
        <w:rPr>
          <w:del w:id="276" w:author="Leeyoung" w:date="2018-07-05T11:39:00Z"/>
          <w:lang w:val="it-IT"/>
        </w:rPr>
        <w:pPrChange w:id="277" w:author="Leeyoung" w:date="2018-07-05T11:40:00Z">
          <w:pPr/>
        </w:pPrChange>
      </w:pPr>
      <w:ins w:id="278" w:author="Leeyoung" w:date="2018-07-05T11:40:00Z">
        <w:r>
          <w:rPr>
            <w:lang w:val="it-IT"/>
          </w:rPr>
          <w:tab/>
          <w:t xml:space="preserve">o </w:t>
        </w:r>
      </w:ins>
      <w:ins w:id="279" w:author="Leeyoung" w:date="2018-07-05T11:42:00Z">
        <w:r>
          <w:rPr>
            <w:lang w:val="it-IT"/>
          </w:rPr>
          <w:t xml:space="preserve"> </w:t>
        </w:r>
      </w:ins>
      <w:ins w:id="280" w:author="Leeyoung" w:date="2018-07-05T11:40:00Z">
        <w:r>
          <w:rPr>
            <w:lang w:val="it-IT"/>
          </w:rPr>
          <w:t>state</w:t>
        </w:r>
        <w:r w:rsidRPr="001D3791">
          <w:rPr>
            <w:lang w:val="it-IT"/>
          </w:rPr>
          <w:t xml:space="preserve"> data</w:t>
        </w:r>
      </w:ins>
      <w:del w:id="281" w:author="Leeyoung" w:date="2018-07-05T11:39:00Z">
        <w:r w:rsidR="00C46BA5" w:rsidRPr="00471F2A" w:rsidDel="001D3791">
          <w:rPr>
            <w:lang w:val="it-IT"/>
          </w:rPr>
          <w:delText>augment</w:delText>
        </w:r>
      </w:del>
    </w:p>
    <w:p w14:paraId="7A66947A" w14:textId="50826D16" w:rsidR="00C46BA5" w:rsidRPr="00471F2A" w:rsidDel="001D3791" w:rsidRDefault="00C46BA5">
      <w:pPr>
        <w:ind w:left="0"/>
        <w:rPr>
          <w:del w:id="282" w:author="Leeyoung" w:date="2018-07-05T11:39:00Z"/>
          <w:lang w:val="it-IT"/>
        </w:rPr>
        <w:pPrChange w:id="283" w:author="Leeyoung" w:date="2018-07-05T11:40:00Z">
          <w:pPr/>
        </w:pPrChange>
      </w:pPr>
      <w:del w:id="284" w:author="Leeyoung" w:date="2018-07-05T11:39:00Z">
        <w:r w:rsidRPr="00471F2A" w:rsidDel="001D3791">
          <w:rPr>
            <w:lang w:val="it-IT"/>
          </w:rPr>
          <w:delText>o data model</w:delText>
        </w:r>
      </w:del>
    </w:p>
    <w:p w14:paraId="4C5AFCB6" w14:textId="369FD05E" w:rsidR="00C46BA5" w:rsidRDefault="00C46BA5">
      <w:pPr>
        <w:ind w:left="0"/>
        <w:pPrChange w:id="285" w:author="Leeyoung" w:date="2018-07-05T11:40:00Z">
          <w:pPr/>
        </w:pPrChange>
      </w:pPr>
      <w:del w:id="286" w:author="Leeyoung" w:date="2018-07-05T11:39:00Z">
        <w:r w:rsidDel="001D3791">
          <w:delText>o data node</w:delText>
        </w:r>
      </w:del>
    </w:p>
    <w:p w14:paraId="599DBDA3" w14:textId="77777777" w:rsidR="00C46BA5" w:rsidRDefault="00C46BA5" w:rsidP="00AD6B06">
      <w:pPr>
        <w:spacing w:after="0"/>
      </w:pPr>
      <w:r>
        <w:t>The terminology for describing YANG data models is found in</w:t>
      </w:r>
    </w:p>
    <w:p w14:paraId="13810928" w14:textId="43C31220" w:rsidR="00C46BA5" w:rsidRDefault="00C46BA5" w:rsidP="00AD6B06">
      <w:pPr>
        <w:spacing w:after="0"/>
      </w:pPr>
      <w:r>
        <w:t>[</w:t>
      </w:r>
      <w:r>
        <w:rPr>
          <w:color w:val="0000FF"/>
        </w:rPr>
        <w:t>RFC</w:t>
      </w:r>
      <w:ins w:id="287" w:author="Leeyoung" w:date="2018-07-05T11:38:00Z">
        <w:r w:rsidR="001D3791">
          <w:rPr>
            <w:color w:val="0000FF"/>
          </w:rPr>
          <w:t>7950</w:t>
        </w:r>
      </w:ins>
      <w:del w:id="288" w:author="Leeyoung" w:date="2018-07-05T11:37:00Z">
        <w:r w:rsidDel="001D3791">
          <w:rPr>
            <w:color w:val="0000FF"/>
          </w:rPr>
          <w:delText>6020</w:delText>
        </w:r>
      </w:del>
      <w:r>
        <w:t>].</w:t>
      </w:r>
    </w:p>
    <w:p w14:paraId="15A146A5" w14:textId="77777777" w:rsidR="00AD6B06" w:rsidRDefault="00AD6B06" w:rsidP="00AD6B06">
      <w:pPr>
        <w:spacing w:after="0"/>
      </w:pPr>
    </w:p>
    <w:p w14:paraId="58490F6F" w14:textId="32810717" w:rsidR="00C46BA5" w:rsidRDefault="00C46BA5" w:rsidP="00AD6B06">
      <w:pPr>
        <w:pStyle w:val="Heading2"/>
      </w:pPr>
      <w:bookmarkStart w:id="289" w:name="_Toc519595500"/>
      <w:r>
        <w:t>Tree diagram</w:t>
      </w:r>
      <w:bookmarkEnd w:id="289"/>
    </w:p>
    <w:p w14:paraId="0BB87893" w14:textId="77777777" w:rsidR="000E6DBB" w:rsidRDefault="0021717A">
      <w:pPr>
        <w:rPr>
          <w:ins w:id="290" w:author="Leeyoung" w:date="2018-06-22T14:15:00Z"/>
        </w:rPr>
        <w:pPrChange w:id="291" w:author="Leeyoung" w:date="2018-06-22T10:18:00Z">
          <w:pPr>
            <w:pStyle w:val="Heading2"/>
          </w:pPr>
        </w:pPrChange>
      </w:pPr>
      <w:ins w:id="292" w:author="Leeyoung" w:date="2018-06-22T10:17:00Z">
        <w:r w:rsidRPr="0021717A">
          <w:t>A simplified graphical representation of the data model is used in</w:t>
        </w:r>
      </w:ins>
      <w:ins w:id="293" w:author="Leeyoung" w:date="2018-06-22T10:18:00Z">
        <w:r>
          <w:t xml:space="preserve"> </w:t>
        </w:r>
      </w:ins>
      <w:ins w:id="294" w:author="Leeyoung" w:date="2018-06-22T10:17:00Z">
        <w:r>
          <w:t>chapter 3</w:t>
        </w:r>
        <w:r w:rsidRPr="0021717A">
          <w:t xml:space="preserve"> of this this document.  The meaning of the symbols in</w:t>
        </w:r>
      </w:ins>
      <w:ins w:id="295" w:author="Leeyoung" w:date="2018-06-22T10:18:00Z">
        <w:r>
          <w:t xml:space="preserve"> </w:t>
        </w:r>
      </w:ins>
      <w:ins w:id="296" w:author="Leeyoung" w:date="2018-06-22T10:17:00Z">
        <w:r w:rsidRPr="0021717A">
          <w:t>these diagrams is defined in [RFC8340].</w:t>
        </w:r>
      </w:ins>
    </w:p>
    <w:p w14:paraId="1ADA64CC" w14:textId="5073BB47" w:rsidR="000E6DBB" w:rsidRDefault="000E6DBB">
      <w:pPr>
        <w:pStyle w:val="Heading2"/>
        <w:rPr>
          <w:ins w:id="297" w:author="Leeyoung" w:date="2018-06-22T14:15:00Z"/>
        </w:rPr>
      </w:pPr>
      <w:bookmarkStart w:id="298" w:name="_Toc519595501"/>
      <w:ins w:id="299" w:author="Leeyoung" w:date="2018-06-22T14:15:00Z">
        <w:r>
          <w:lastRenderedPageBreak/>
          <w:t>Prefixes in Data Node Names</w:t>
        </w:r>
        <w:bookmarkEnd w:id="298"/>
      </w:ins>
    </w:p>
    <w:p w14:paraId="534362B7" w14:textId="77777777" w:rsidR="000E6DBB" w:rsidRDefault="000E6DBB" w:rsidP="000E6DBB">
      <w:pPr>
        <w:spacing w:after="0"/>
        <w:ind w:left="0"/>
        <w:rPr>
          <w:ins w:id="300" w:author="Leeyoung" w:date="2018-06-22T14:15:00Z"/>
        </w:rPr>
      </w:pPr>
      <w:ins w:id="301" w:author="Leeyoung" w:date="2018-06-22T14:15:00Z">
        <w:r>
          <w:t xml:space="preserve">   In this document, names of data nodes and other data model objects</w:t>
        </w:r>
      </w:ins>
    </w:p>
    <w:p w14:paraId="5B2EEAF5" w14:textId="77777777" w:rsidR="000E6DBB" w:rsidRDefault="000E6DBB" w:rsidP="000E6DBB">
      <w:pPr>
        <w:spacing w:after="0"/>
        <w:ind w:left="0"/>
        <w:rPr>
          <w:ins w:id="302" w:author="Leeyoung" w:date="2018-06-22T14:15:00Z"/>
        </w:rPr>
      </w:pPr>
      <w:ins w:id="303" w:author="Leeyoung" w:date="2018-06-22T14:15:00Z">
        <w:r>
          <w:t xml:space="preserve">   are prefixed using the standard prefix associated with the</w:t>
        </w:r>
      </w:ins>
    </w:p>
    <w:p w14:paraId="31F8A919" w14:textId="77777777" w:rsidR="000E6DBB" w:rsidRDefault="000E6DBB" w:rsidP="000E6DBB">
      <w:pPr>
        <w:spacing w:after="0"/>
        <w:ind w:left="0"/>
        <w:rPr>
          <w:ins w:id="304" w:author="Leeyoung" w:date="2018-06-22T14:15:00Z"/>
        </w:rPr>
      </w:pPr>
      <w:ins w:id="305" w:author="Leeyoung" w:date="2018-06-22T14:15:00Z">
        <w:r>
          <w:t xml:space="preserve">   corresponding YANG imported modules, as shown in Table 1.</w:t>
        </w:r>
      </w:ins>
    </w:p>
    <w:p w14:paraId="7E51E609" w14:textId="77777777" w:rsidR="000E6DBB" w:rsidRDefault="000E6DBB" w:rsidP="000E6DBB">
      <w:pPr>
        <w:spacing w:after="0"/>
        <w:ind w:left="0"/>
        <w:rPr>
          <w:ins w:id="306" w:author="Leeyoung" w:date="2018-06-22T14:15:00Z"/>
        </w:rPr>
      </w:pPr>
    </w:p>
    <w:p w14:paraId="26F2F5A3" w14:textId="77777777" w:rsidR="000E6DBB" w:rsidRPr="004A047E" w:rsidRDefault="000E6DBB" w:rsidP="000E6DBB">
      <w:pPr>
        <w:spacing w:after="0"/>
        <w:ind w:left="0"/>
        <w:rPr>
          <w:ins w:id="307" w:author="Leeyoung" w:date="2018-06-22T14:15:00Z"/>
        </w:rPr>
      </w:pPr>
      <w:ins w:id="308" w:author="Leeyoung" w:date="2018-06-22T14:15:00Z">
        <w:r w:rsidRPr="004A047E">
          <w:t xml:space="preserve">      +---------+------------------------------+-----------------+</w:t>
        </w:r>
      </w:ins>
    </w:p>
    <w:p w14:paraId="51C6262F" w14:textId="77777777" w:rsidR="000E6DBB" w:rsidRPr="004A047E" w:rsidRDefault="000E6DBB" w:rsidP="000E6DBB">
      <w:pPr>
        <w:spacing w:after="0"/>
        <w:ind w:left="0"/>
        <w:rPr>
          <w:ins w:id="309" w:author="Leeyoung" w:date="2018-06-22T14:15:00Z"/>
        </w:rPr>
      </w:pPr>
      <w:ins w:id="310" w:author="Leeyoung" w:date="2018-06-22T14:15:00Z">
        <w:r w:rsidRPr="004A047E">
          <w:t xml:space="preserve">      | Prefix  | YANG module                  | Reference       |</w:t>
        </w:r>
      </w:ins>
    </w:p>
    <w:p w14:paraId="39B3CD37" w14:textId="77777777" w:rsidR="000E6DBB" w:rsidRPr="004A047E" w:rsidRDefault="000E6DBB" w:rsidP="000E6DBB">
      <w:pPr>
        <w:spacing w:after="0"/>
        <w:ind w:left="0"/>
        <w:rPr>
          <w:ins w:id="311" w:author="Leeyoung" w:date="2018-06-22T14:15:00Z"/>
        </w:rPr>
      </w:pPr>
      <w:ins w:id="312" w:author="Leeyoung" w:date="2018-06-22T14:15:00Z">
        <w:r w:rsidRPr="004A047E">
          <w:t xml:space="preserve">      +---------+------------------------------+-----------------+</w:t>
        </w:r>
      </w:ins>
    </w:p>
    <w:p w14:paraId="41D47F49" w14:textId="2CF5CC38" w:rsidR="000E6DBB" w:rsidRPr="004A047E" w:rsidRDefault="004A047E" w:rsidP="000E6DBB">
      <w:pPr>
        <w:spacing w:after="0"/>
        <w:ind w:left="0"/>
        <w:rPr>
          <w:ins w:id="313" w:author="Leeyoung" w:date="2018-06-22T14:15:00Z"/>
        </w:rPr>
      </w:pPr>
      <w:ins w:id="314" w:author="Leeyoung" w:date="2018-06-22T14:15:00Z">
        <w:r w:rsidRPr="004A047E">
          <w:t xml:space="preserve">      | l1csm   | ietf-l1c</w:t>
        </w:r>
        <w:r w:rsidR="00F036FD">
          <w:t>ms                   | [RFC XXXX</w:t>
        </w:r>
        <w:r w:rsidR="000E6DBB" w:rsidRPr="004A047E">
          <w:t xml:space="preserve">] </w:t>
        </w:r>
      </w:ins>
      <w:ins w:id="315" w:author="Leeyoung" w:date="2018-06-22T14:17:00Z">
        <w:r w:rsidRPr="004A047E">
          <w:t xml:space="preserve">     </w:t>
        </w:r>
      </w:ins>
      <w:ins w:id="316" w:author="Leeyoung" w:date="2018-06-22T14:15:00Z">
        <w:r w:rsidR="000E6DBB" w:rsidRPr="004A047E">
          <w:t>|</w:t>
        </w:r>
      </w:ins>
    </w:p>
    <w:p w14:paraId="1023F83A" w14:textId="4467E26D" w:rsidR="000E6DBB" w:rsidRPr="004A047E" w:rsidRDefault="004A047E" w:rsidP="000E6DBB">
      <w:pPr>
        <w:spacing w:after="0"/>
        <w:ind w:left="0"/>
        <w:rPr>
          <w:ins w:id="317" w:author="Leeyoung" w:date="2018-06-22T14:15:00Z"/>
        </w:rPr>
      </w:pPr>
      <w:ins w:id="318" w:author="Leeyoung" w:date="2018-06-22T14:15:00Z">
        <w:r w:rsidRPr="004A047E">
          <w:t xml:space="preserve">      | l1-st   </w:t>
        </w:r>
        <w:r w:rsidR="000E6DBB" w:rsidRPr="004A047E">
          <w:t xml:space="preserve">| </w:t>
        </w:r>
      </w:ins>
      <w:ins w:id="319" w:author="Leeyoung" w:date="2018-06-22T14:17:00Z">
        <w:r w:rsidR="00A04B7C" w:rsidRPr="0042052E">
          <w:rPr>
            <w:rFonts w:eastAsiaTheme="minorEastAsia"/>
          </w:rPr>
          <w:t>ietf-l1</w:t>
        </w:r>
        <w:r w:rsidRPr="004A047E">
          <w:rPr>
            <w:rFonts w:eastAsiaTheme="minorEastAsia"/>
            <w:rPrChange w:id="320" w:author="Leeyoung" w:date="2018-06-22T14:20:00Z">
              <w:rPr>
                <w:rFonts w:eastAsiaTheme="minorEastAsia"/>
                <w:sz w:val="22"/>
                <w:szCs w:val="22"/>
              </w:rPr>
            </w:rPrChange>
          </w:rPr>
          <w:t>-ser</w:t>
        </w:r>
        <w:r>
          <w:rPr>
            <w:rFonts w:eastAsiaTheme="minorEastAsia"/>
          </w:rPr>
          <w:t>vice-types</w:t>
        </w:r>
        <w:r>
          <w:rPr>
            <w:rFonts w:eastAsiaTheme="minorEastAsia"/>
          </w:rPr>
          <w:tab/>
          <w:t xml:space="preserve"> </w:t>
        </w:r>
      </w:ins>
      <w:ins w:id="321" w:author="Leeyoung" w:date="2018-08-30T12:30:00Z">
        <w:r w:rsidR="00A04B7C">
          <w:rPr>
            <w:rFonts w:eastAsiaTheme="minorEastAsia"/>
          </w:rPr>
          <w:t xml:space="preserve">   </w:t>
        </w:r>
      </w:ins>
      <w:ins w:id="322" w:author="Leeyoung" w:date="2018-06-22T14:17:00Z">
        <w:r>
          <w:rPr>
            <w:rFonts w:eastAsiaTheme="minorEastAsia"/>
          </w:rPr>
          <w:t xml:space="preserve"> </w:t>
        </w:r>
      </w:ins>
      <w:ins w:id="323" w:author="Leeyoung" w:date="2018-06-22T14:18:00Z">
        <w:r w:rsidR="00F036FD">
          <w:t>| [RFC XXXX</w:t>
        </w:r>
        <w:r w:rsidRPr="004A047E">
          <w:t>]      |</w:t>
        </w:r>
      </w:ins>
    </w:p>
    <w:p w14:paraId="4EF68157" w14:textId="3E918C22" w:rsidR="000E6DBB" w:rsidRPr="004A047E" w:rsidRDefault="004A047E" w:rsidP="000E6DBB">
      <w:pPr>
        <w:spacing w:after="0"/>
        <w:ind w:left="0"/>
        <w:rPr>
          <w:ins w:id="324" w:author="Leeyoung" w:date="2018-06-22T14:15:00Z"/>
        </w:rPr>
      </w:pPr>
      <w:ins w:id="325" w:author="Leeyoung" w:date="2018-06-22T14:15:00Z">
        <w:r w:rsidRPr="004A047E">
          <w:t xml:space="preserve">      | yang    </w:t>
        </w:r>
        <w:r w:rsidR="000E6DBB" w:rsidRPr="004A047E">
          <w:t xml:space="preserve">| </w:t>
        </w:r>
      </w:ins>
      <w:ins w:id="326" w:author="Leeyoung" w:date="2018-06-22T14:19:00Z">
        <w:r w:rsidRPr="004A047E">
          <w:rPr>
            <w:rFonts w:eastAsiaTheme="minorEastAsia"/>
            <w:rPrChange w:id="327" w:author="Leeyoung" w:date="2018-06-22T14:20:00Z">
              <w:rPr>
                <w:rFonts w:eastAsiaTheme="minorEastAsia"/>
                <w:sz w:val="22"/>
                <w:szCs w:val="22"/>
              </w:rPr>
            </w:rPrChange>
          </w:rPr>
          <w:t xml:space="preserve">ietf-yang-types </w:t>
        </w:r>
        <w:r>
          <w:rPr>
            <w:rFonts w:eastAsiaTheme="minorEastAsia"/>
          </w:rPr>
          <w:t xml:space="preserve">             </w:t>
        </w:r>
      </w:ins>
      <w:ins w:id="328" w:author="Leeyoung" w:date="2018-06-22T14:15:00Z">
        <w:r w:rsidRPr="004A047E">
          <w:t>| [RFC6991</w:t>
        </w:r>
        <w:r w:rsidR="000E6DBB" w:rsidRPr="004A047E">
          <w:t>]</w:t>
        </w:r>
      </w:ins>
      <w:ins w:id="329" w:author="Leeyoung" w:date="2018-06-22T14:21:00Z">
        <w:r>
          <w:t xml:space="preserve">       |</w:t>
        </w:r>
      </w:ins>
    </w:p>
    <w:p w14:paraId="6362289C" w14:textId="77777777" w:rsidR="000E6DBB" w:rsidRPr="004A047E" w:rsidRDefault="000E6DBB" w:rsidP="000E6DBB">
      <w:pPr>
        <w:spacing w:after="0"/>
        <w:ind w:left="0"/>
        <w:rPr>
          <w:ins w:id="330" w:author="Leeyoung" w:date="2018-06-22T14:15:00Z"/>
        </w:rPr>
      </w:pPr>
      <w:ins w:id="331" w:author="Leeyoung" w:date="2018-06-22T14:15:00Z">
        <w:r w:rsidRPr="004A047E">
          <w:t xml:space="preserve">      +---------+------------------------------+-----------------+</w:t>
        </w:r>
      </w:ins>
    </w:p>
    <w:p w14:paraId="47BCCCB3" w14:textId="77777777" w:rsidR="000E6DBB" w:rsidRPr="004A047E" w:rsidRDefault="000E6DBB" w:rsidP="000E6DBB">
      <w:pPr>
        <w:spacing w:after="0"/>
        <w:ind w:left="0"/>
        <w:rPr>
          <w:ins w:id="332" w:author="Leeyoung" w:date="2018-06-22T14:15:00Z"/>
        </w:rPr>
      </w:pPr>
    </w:p>
    <w:p w14:paraId="3105DBAD" w14:textId="77777777" w:rsidR="000E6DBB" w:rsidRDefault="000E6DBB" w:rsidP="000E6DBB">
      <w:pPr>
        <w:spacing w:after="0"/>
        <w:ind w:left="0"/>
        <w:rPr>
          <w:ins w:id="333" w:author="Leeyoung" w:date="2018-06-22T14:15:00Z"/>
        </w:rPr>
      </w:pPr>
      <w:ins w:id="334" w:author="Leeyoung" w:date="2018-06-22T14:15:00Z">
        <w:r>
          <w:t xml:space="preserve">             Table 1: Prefixes and corresponding YANG modules</w:t>
        </w:r>
      </w:ins>
    </w:p>
    <w:p w14:paraId="48C93DDC" w14:textId="77777777" w:rsidR="000E6DBB" w:rsidRDefault="000E6DBB" w:rsidP="000E6DBB">
      <w:pPr>
        <w:spacing w:after="0"/>
        <w:ind w:left="0"/>
        <w:rPr>
          <w:ins w:id="335" w:author="Leeyoung" w:date="2018-06-22T14:15:00Z"/>
        </w:rPr>
      </w:pPr>
    </w:p>
    <w:p w14:paraId="05E1EF3E" w14:textId="1FF530BA" w:rsidR="00C46BA5" w:rsidRPr="00C46BA5" w:rsidDel="0021717A" w:rsidRDefault="00F036FD">
      <w:pPr>
        <w:rPr>
          <w:del w:id="336" w:author="Leeyoung" w:date="2018-06-22T10:17:00Z"/>
        </w:rPr>
        <w:pPrChange w:id="337" w:author="Leeyoung" w:date="2018-07-05T14:33:00Z">
          <w:pPr>
            <w:pStyle w:val="Heading2"/>
          </w:pPr>
        </w:pPrChange>
      </w:pPr>
      <w:ins w:id="338" w:author="Leeyoung" w:date="2018-07-02T15:56:00Z">
        <w:r>
          <w:t xml:space="preserve">Note: </w:t>
        </w:r>
      </w:ins>
      <w:ins w:id="339" w:author="Leeyoung" w:date="2018-07-02T15:57:00Z">
        <w:r>
          <w:t xml:space="preserve">The </w:t>
        </w:r>
      </w:ins>
      <w:ins w:id="340" w:author="Leeyoung" w:date="2018-07-02T15:56:00Z">
        <w:r>
          <w:t xml:space="preserve">RFC Editor </w:t>
        </w:r>
      </w:ins>
      <w:ins w:id="341" w:author="Leeyoung" w:date="2018-07-02T15:57:00Z">
        <w:r>
          <w:t xml:space="preserve">will replace XXXX with the number assigned to the RFC once this draft becomes an RFC. </w:t>
        </w:r>
      </w:ins>
      <w:del w:id="342" w:author="Leeyoung" w:date="2018-06-22T10:17:00Z">
        <w:r w:rsidR="00C46BA5" w:rsidRPr="00C46BA5" w:rsidDel="0021717A">
          <w:delText>A simplified graphical representation of the data model is presented</w:delText>
        </w:r>
      </w:del>
    </w:p>
    <w:p w14:paraId="47A3CFCD" w14:textId="6CDBF57A" w:rsidR="00C46BA5" w:rsidRPr="00C46BA5" w:rsidDel="0021717A" w:rsidRDefault="00C46BA5">
      <w:pPr>
        <w:rPr>
          <w:del w:id="343" w:author="Leeyoung" w:date="2018-06-22T10:17:00Z"/>
        </w:rPr>
        <w:pPrChange w:id="344" w:author="Leeyoung" w:date="2018-07-05T14:33:00Z">
          <w:pPr>
            <w:pStyle w:val="Heading2"/>
          </w:pPr>
        </w:pPrChange>
      </w:pPr>
      <w:del w:id="345" w:author="Leeyoung" w:date="2018-06-22T10:17:00Z">
        <w:r w:rsidRPr="00C46BA5" w:rsidDel="0021717A">
          <w:delText xml:space="preserve">in </w:delText>
        </w:r>
        <w:r w:rsidRPr="00AD6B06" w:rsidDel="0021717A">
          <w:delText xml:space="preserve">Section </w:delText>
        </w:r>
        <w:r w:rsidR="00AD6B06" w:rsidDel="0021717A">
          <w:delText>x</w:delText>
        </w:r>
        <w:r w:rsidRPr="00C46BA5" w:rsidDel="0021717A">
          <w:delText>.</w:delText>
        </w:r>
      </w:del>
    </w:p>
    <w:p w14:paraId="671FD3EC" w14:textId="4D652B07" w:rsidR="00AD6B06" w:rsidDel="0021717A" w:rsidRDefault="00AD6B06">
      <w:pPr>
        <w:rPr>
          <w:del w:id="346" w:author="Leeyoung" w:date="2018-06-22T10:17:00Z"/>
        </w:rPr>
        <w:pPrChange w:id="347" w:author="Leeyoung" w:date="2018-07-05T14:33:00Z">
          <w:pPr>
            <w:pStyle w:val="Heading2"/>
          </w:pPr>
        </w:pPrChange>
      </w:pPr>
    </w:p>
    <w:p w14:paraId="7267C0BD" w14:textId="08AADB97" w:rsidR="00C46BA5" w:rsidRPr="00AD6B06" w:rsidDel="0021717A" w:rsidRDefault="00C46BA5">
      <w:pPr>
        <w:rPr>
          <w:del w:id="348" w:author="Leeyoung" w:date="2018-06-22T10:17:00Z"/>
        </w:rPr>
        <w:pPrChange w:id="349" w:author="Leeyoung" w:date="2018-07-05T14:33:00Z">
          <w:pPr>
            <w:pStyle w:val="Heading2"/>
          </w:pPr>
        </w:pPrChange>
      </w:pPr>
      <w:del w:id="350" w:author="Leeyoung" w:date="2018-06-22T10:17:00Z">
        <w:r w:rsidRPr="00AD6B06" w:rsidDel="0021717A">
          <w:delText>The meaning of the symbols in these diagrams is as follows:</w:delText>
        </w:r>
      </w:del>
    </w:p>
    <w:p w14:paraId="115A07A0" w14:textId="0AA3D7EB" w:rsidR="00C46BA5" w:rsidRPr="00AD6B06" w:rsidDel="0021717A" w:rsidRDefault="00C46BA5">
      <w:pPr>
        <w:rPr>
          <w:del w:id="351" w:author="Leeyoung" w:date="2018-06-22T10:17:00Z"/>
        </w:rPr>
        <w:pPrChange w:id="352" w:author="Leeyoung" w:date="2018-07-05T14:33:00Z">
          <w:pPr>
            <w:pStyle w:val="Heading2"/>
          </w:pPr>
        </w:pPrChange>
      </w:pPr>
      <w:del w:id="353" w:author="Leeyoung" w:date="2018-06-22T10:17:00Z">
        <w:r w:rsidRPr="00AD6B06" w:rsidDel="0021717A">
          <w:delText>o Brackets "[" and "]" enclose list keys.</w:delText>
        </w:r>
      </w:del>
    </w:p>
    <w:p w14:paraId="45E34D6E" w14:textId="53149777" w:rsidR="00C46BA5" w:rsidRPr="00AD6B06" w:rsidDel="0021717A" w:rsidRDefault="00C46BA5">
      <w:pPr>
        <w:rPr>
          <w:del w:id="354" w:author="Leeyoung" w:date="2018-06-22T10:17:00Z"/>
        </w:rPr>
        <w:pPrChange w:id="355" w:author="Leeyoung" w:date="2018-07-05T14:33:00Z">
          <w:pPr>
            <w:pStyle w:val="Heading2"/>
          </w:pPr>
        </w:pPrChange>
      </w:pPr>
      <w:del w:id="356" w:author="Leeyoung" w:date="2018-06-22T10:17:00Z">
        <w:r w:rsidRPr="00AD6B06" w:rsidDel="0021717A">
          <w:delText>o Curly braces "{" and "}" contain names of optional features that</w:delText>
        </w:r>
      </w:del>
    </w:p>
    <w:p w14:paraId="3C1E59AA" w14:textId="3D0AB59D" w:rsidR="00C46BA5" w:rsidDel="0021717A" w:rsidRDefault="00C46BA5">
      <w:pPr>
        <w:rPr>
          <w:del w:id="357" w:author="Leeyoung" w:date="2018-06-22T10:17:00Z"/>
        </w:rPr>
        <w:pPrChange w:id="358" w:author="Leeyoung" w:date="2018-07-05T14:33:00Z">
          <w:pPr>
            <w:pStyle w:val="Heading2"/>
          </w:pPr>
        </w:pPrChange>
      </w:pPr>
      <w:del w:id="359" w:author="Leeyoung" w:date="2018-06-22T10:17:00Z">
        <w:r w:rsidRPr="00AD6B06" w:rsidDel="0021717A">
          <w:delText>make the corresponding node conditional.</w:delText>
        </w:r>
      </w:del>
    </w:p>
    <w:p w14:paraId="4B11F67A" w14:textId="5EE6234C" w:rsidR="00AD6B06" w:rsidRPr="00AD6B06" w:rsidDel="0021717A" w:rsidRDefault="00AD6B06">
      <w:pPr>
        <w:rPr>
          <w:del w:id="360" w:author="Leeyoung" w:date="2018-06-22T10:17:00Z"/>
        </w:rPr>
        <w:pPrChange w:id="361" w:author="Leeyoung" w:date="2018-07-05T14:33:00Z">
          <w:pPr>
            <w:pStyle w:val="Heading2"/>
          </w:pPr>
        </w:pPrChange>
      </w:pPr>
    </w:p>
    <w:p w14:paraId="7362AD64" w14:textId="14E161AD" w:rsidR="00C46BA5" w:rsidRPr="00AD6B06" w:rsidDel="0021717A" w:rsidRDefault="00C46BA5">
      <w:pPr>
        <w:rPr>
          <w:del w:id="362" w:author="Leeyoung" w:date="2018-06-22T10:17:00Z"/>
        </w:rPr>
        <w:pPrChange w:id="363" w:author="Leeyoung" w:date="2018-07-05T14:33:00Z">
          <w:pPr>
            <w:pStyle w:val="Heading2"/>
          </w:pPr>
        </w:pPrChange>
      </w:pPr>
      <w:del w:id="364" w:author="Leeyoung" w:date="2018-06-22T10:17:00Z">
        <w:r w:rsidRPr="00AD6B06" w:rsidDel="0021717A">
          <w:delText>o Abbreviations before data node names: "rw" means configuration</w:delText>
        </w:r>
      </w:del>
    </w:p>
    <w:p w14:paraId="2BA2BEFB" w14:textId="5BC71295" w:rsidR="00C46BA5" w:rsidDel="0021717A" w:rsidRDefault="00C46BA5">
      <w:pPr>
        <w:rPr>
          <w:del w:id="365" w:author="Leeyoung" w:date="2018-06-22T10:17:00Z"/>
        </w:rPr>
        <w:pPrChange w:id="366" w:author="Leeyoung" w:date="2018-07-05T14:33:00Z">
          <w:pPr>
            <w:pStyle w:val="Heading2"/>
          </w:pPr>
        </w:pPrChange>
      </w:pPr>
      <w:del w:id="367" w:author="Leeyoung" w:date="2018-06-22T10:17:00Z">
        <w:r w:rsidRPr="00AD6B06" w:rsidDel="0021717A">
          <w:delText>(read-write), and "ro" state data (read-only).</w:delText>
        </w:r>
      </w:del>
    </w:p>
    <w:p w14:paraId="0B2975D3" w14:textId="7F20C899" w:rsidR="00AD6B06" w:rsidRPr="00AD6B06" w:rsidDel="0021717A" w:rsidRDefault="00AD6B06">
      <w:pPr>
        <w:rPr>
          <w:del w:id="368" w:author="Leeyoung" w:date="2018-06-22T10:17:00Z"/>
        </w:rPr>
        <w:pPrChange w:id="369" w:author="Leeyoung" w:date="2018-07-05T14:33:00Z">
          <w:pPr>
            <w:pStyle w:val="Heading2"/>
          </w:pPr>
        </w:pPrChange>
      </w:pPr>
    </w:p>
    <w:p w14:paraId="1D855B28" w14:textId="096EEA53" w:rsidR="00C46BA5" w:rsidRPr="00AD6B06" w:rsidDel="0021717A" w:rsidRDefault="00C46BA5">
      <w:pPr>
        <w:rPr>
          <w:del w:id="370" w:author="Leeyoung" w:date="2018-06-22T10:17:00Z"/>
        </w:rPr>
        <w:pPrChange w:id="371" w:author="Leeyoung" w:date="2018-07-05T14:33:00Z">
          <w:pPr>
            <w:pStyle w:val="Heading2"/>
          </w:pPr>
        </w:pPrChange>
      </w:pPr>
      <w:del w:id="372" w:author="Leeyoung" w:date="2018-06-22T10:17:00Z">
        <w:r w:rsidRPr="00AD6B06" w:rsidDel="0021717A">
          <w:delText>o Symbols after data node names: "?" means an optional node and "*"</w:delText>
        </w:r>
      </w:del>
    </w:p>
    <w:p w14:paraId="2006DB4F" w14:textId="0E8A0C16" w:rsidR="00C46BA5" w:rsidDel="0021717A" w:rsidRDefault="00C46BA5">
      <w:pPr>
        <w:rPr>
          <w:del w:id="373" w:author="Leeyoung" w:date="2018-06-22T10:17:00Z"/>
        </w:rPr>
        <w:pPrChange w:id="374" w:author="Leeyoung" w:date="2018-07-05T14:33:00Z">
          <w:pPr>
            <w:pStyle w:val="Heading2"/>
          </w:pPr>
        </w:pPrChange>
      </w:pPr>
      <w:del w:id="375" w:author="Leeyoung" w:date="2018-06-22T10:17:00Z">
        <w:r w:rsidRPr="00AD6B06" w:rsidDel="0021717A">
          <w:delText>denotes a "list" or "leaf-list".</w:delText>
        </w:r>
      </w:del>
    </w:p>
    <w:p w14:paraId="5099C86A" w14:textId="60FE6AE7" w:rsidR="00AD6B06" w:rsidRPr="00AD6B06" w:rsidDel="0021717A" w:rsidRDefault="00AD6B06">
      <w:pPr>
        <w:rPr>
          <w:del w:id="376" w:author="Leeyoung" w:date="2018-06-22T10:17:00Z"/>
        </w:rPr>
        <w:pPrChange w:id="377" w:author="Leeyoung" w:date="2018-07-05T14:33:00Z">
          <w:pPr>
            <w:pStyle w:val="Heading2"/>
          </w:pPr>
        </w:pPrChange>
      </w:pPr>
    </w:p>
    <w:p w14:paraId="42182E01" w14:textId="1DEB4EB7" w:rsidR="00C46BA5" w:rsidRPr="00AD6B06" w:rsidDel="0021717A" w:rsidRDefault="00C46BA5">
      <w:pPr>
        <w:rPr>
          <w:del w:id="378" w:author="Leeyoung" w:date="2018-06-22T10:17:00Z"/>
        </w:rPr>
        <w:pPrChange w:id="379" w:author="Leeyoung" w:date="2018-07-05T14:33:00Z">
          <w:pPr>
            <w:pStyle w:val="Heading2"/>
          </w:pPr>
        </w:pPrChange>
      </w:pPr>
      <w:del w:id="380" w:author="Leeyoung" w:date="2018-06-22T10:17:00Z">
        <w:r w:rsidRPr="00AD6B06" w:rsidDel="0021717A">
          <w:delText>o Parentheses enclose choice and case nodes, and case nodes are also</w:delText>
        </w:r>
      </w:del>
    </w:p>
    <w:p w14:paraId="34A9C111" w14:textId="59DC99D3" w:rsidR="00C46BA5" w:rsidDel="0021717A" w:rsidRDefault="00C46BA5">
      <w:pPr>
        <w:rPr>
          <w:del w:id="381" w:author="Leeyoung" w:date="2018-06-22T10:17:00Z"/>
        </w:rPr>
        <w:pPrChange w:id="382" w:author="Leeyoung" w:date="2018-07-05T14:33:00Z">
          <w:pPr>
            <w:pStyle w:val="Heading2"/>
          </w:pPr>
        </w:pPrChange>
      </w:pPr>
      <w:del w:id="383" w:author="Leeyoung" w:date="2018-06-22T10:17:00Z">
        <w:r w:rsidRPr="00AD6B06" w:rsidDel="0021717A">
          <w:delText>marked with a colon (":").</w:delText>
        </w:r>
      </w:del>
    </w:p>
    <w:p w14:paraId="36AA5D28" w14:textId="7F0616C7" w:rsidR="00AD6B06" w:rsidRPr="00AD6B06" w:rsidDel="0021717A" w:rsidRDefault="00AD6B06">
      <w:pPr>
        <w:rPr>
          <w:del w:id="384" w:author="Leeyoung" w:date="2018-06-22T10:17:00Z"/>
        </w:rPr>
        <w:pPrChange w:id="385" w:author="Leeyoung" w:date="2018-07-05T14:33:00Z">
          <w:pPr>
            <w:pStyle w:val="Heading2"/>
          </w:pPr>
        </w:pPrChange>
      </w:pPr>
    </w:p>
    <w:p w14:paraId="6F6087CF" w14:textId="7AA87564" w:rsidR="00C46BA5" w:rsidRPr="00AD6B06" w:rsidDel="0021717A" w:rsidRDefault="00C46BA5">
      <w:pPr>
        <w:rPr>
          <w:del w:id="386" w:author="Leeyoung" w:date="2018-06-22T10:17:00Z"/>
        </w:rPr>
        <w:pPrChange w:id="387" w:author="Leeyoung" w:date="2018-07-05T14:33:00Z">
          <w:pPr>
            <w:pStyle w:val="Heading2"/>
          </w:pPr>
        </w:pPrChange>
      </w:pPr>
      <w:del w:id="388" w:author="Leeyoung" w:date="2018-06-22T10:17:00Z">
        <w:r w:rsidRPr="00AD6B06" w:rsidDel="0021717A">
          <w:delText>o Ellipsis ("...") stands for contents of subtrees that are not</w:delText>
        </w:r>
      </w:del>
    </w:p>
    <w:p w14:paraId="21FBC6BD" w14:textId="14E82A41" w:rsidR="00C46BA5" w:rsidRPr="00AD6B06" w:rsidDel="0021717A" w:rsidRDefault="00C46BA5">
      <w:pPr>
        <w:rPr>
          <w:del w:id="389" w:author="Leeyoung" w:date="2018-06-22T10:17:00Z"/>
        </w:rPr>
        <w:pPrChange w:id="390" w:author="Leeyoung" w:date="2018-07-05T14:33:00Z">
          <w:pPr>
            <w:pStyle w:val="Heading2"/>
          </w:pPr>
        </w:pPrChange>
      </w:pPr>
      <w:del w:id="391" w:author="Leeyoung" w:date="2018-06-22T10:17:00Z">
        <w:r w:rsidRPr="00AD6B06" w:rsidDel="0021717A">
          <w:delText>shown.</w:delText>
        </w:r>
      </w:del>
    </w:p>
    <w:p w14:paraId="47F03ED0" w14:textId="29A9C333" w:rsidR="00D85315" w:rsidDel="0021717A" w:rsidRDefault="00D85315">
      <w:pPr>
        <w:rPr>
          <w:del w:id="392" w:author="Leeyoung" w:date="2018-06-22T10:17:00Z"/>
        </w:rPr>
        <w:pPrChange w:id="393" w:author="Leeyoung" w:date="2018-07-05T14:33:00Z">
          <w:pPr>
            <w:pStyle w:val="Heading2"/>
          </w:pPr>
        </w:pPrChange>
      </w:pPr>
      <w:bookmarkStart w:id="394" w:name="_Toc465428129"/>
      <w:bookmarkStart w:id="395" w:name="_Toc465428130"/>
      <w:bookmarkStart w:id="396" w:name="_Toc465428131"/>
      <w:bookmarkStart w:id="397" w:name="_Toc465428132"/>
      <w:bookmarkStart w:id="398" w:name="_Toc465428133"/>
      <w:bookmarkStart w:id="399" w:name="_Toc465428134"/>
      <w:bookmarkStart w:id="400" w:name="_Toc465428135"/>
      <w:bookmarkEnd w:id="394"/>
      <w:bookmarkEnd w:id="395"/>
      <w:bookmarkEnd w:id="396"/>
      <w:bookmarkEnd w:id="397"/>
      <w:bookmarkEnd w:id="398"/>
      <w:bookmarkEnd w:id="399"/>
      <w:bookmarkEnd w:id="400"/>
    </w:p>
    <w:p w14:paraId="2284F7A6" w14:textId="77777777" w:rsidR="00252A21" w:rsidRDefault="00252A21">
      <w:pPr>
        <w:pPrChange w:id="401" w:author="Leeyoung" w:date="2018-07-05T14:33:00Z">
          <w:pPr>
            <w:pStyle w:val="Heading2"/>
          </w:pPr>
        </w:pPrChange>
      </w:pPr>
      <w:bookmarkStart w:id="402" w:name="_Toc411254992"/>
      <w:bookmarkStart w:id="403" w:name="_Toc411255389"/>
      <w:bookmarkStart w:id="404" w:name="_Toc411254993"/>
      <w:bookmarkStart w:id="405" w:name="_Toc411255390"/>
      <w:bookmarkStart w:id="406" w:name="_Toc378607219"/>
      <w:bookmarkStart w:id="407" w:name="_Toc378607220"/>
      <w:bookmarkStart w:id="408" w:name="_Toc378607221"/>
      <w:bookmarkStart w:id="409" w:name="_Toc378607222"/>
      <w:bookmarkStart w:id="410" w:name="_Toc378607223"/>
      <w:bookmarkStart w:id="411" w:name="_Toc378607224"/>
      <w:bookmarkStart w:id="412" w:name="_Toc378607225"/>
      <w:bookmarkStart w:id="413" w:name="_Toc378607226"/>
      <w:bookmarkStart w:id="414" w:name="_Toc378607227"/>
      <w:bookmarkStart w:id="415" w:name="_Toc378607228"/>
      <w:bookmarkStart w:id="416" w:name="_Toc378607229"/>
      <w:bookmarkStart w:id="417" w:name="_Toc378607230"/>
      <w:bookmarkStart w:id="418" w:name="_Toc378607231"/>
      <w:bookmarkStart w:id="419" w:name="_Toc378607232"/>
      <w:bookmarkStart w:id="420" w:name="_Toc378607233"/>
      <w:bookmarkStart w:id="421" w:name="_Toc378607234"/>
      <w:bookmarkStart w:id="422" w:name="_Toc378607235"/>
      <w:bookmarkStart w:id="423" w:name="_Toc378607236"/>
      <w:bookmarkStart w:id="424" w:name="_Toc378607237"/>
      <w:bookmarkStart w:id="425" w:name="_Toc378607238"/>
      <w:bookmarkStart w:id="426" w:name="_Toc378607239"/>
      <w:bookmarkStart w:id="427" w:name="_Toc378607240"/>
      <w:bookmarkStart w:id="428" w:name="_Toc378607241"/>
      <w:bookmarkStart w:id="429" w:name="_Toc378607242"/>
      <w:bookmarkStart w:id="430" w:name="_Toc378607243"/>
      <w:bookmarkStart w:id="431" w:name="_Toc378607244"/>
      <w:bookmarkStart w:id="432" w:name="_Toc378607245"/>
      <w:bookmarkStart w:id="433" w:name="_Toc378607246"/>
      <w:bookmarkStart w:id="434" w:name="_Toc378607247"/>
      <w:bookmarkStart w:id="435" w:name="_Toc378607248"/>
      <w:bookmarkStart w:id="436" w:name="_Toc378607249"/>
      <w:bookmarkStart w:id="437" w:name="_Toc378607250"/>
      <w:bookmarkStart w:id="438" w:name="_Toc378607251"/>
      <w:bookmarkStart w:id="439" w:name="_Toc378607252"/>
      <w:bookmarkStart w:id="440" w:name="_Toc378607253"/>
      <w:bookmarkStart w:id="441" w:name="_Toc378607254"/>
      <w:bookmarkStart w:id="442" w:name="_Toc378607255"/>
      <w:bookmarkStart w:id="443" w:name="_Toc378607256"/>
      <w:bookmarkStart w:id="444" w:name="_Toc378607257"/>
      <w:bookmarkStart w:id="445" w:name="_Toc378607258"/>
      <w:bookmarkStart w:id="446" w:name="_Toc378607259"/>
      <w:bookmarkStart w:id="447" w:name="_Toc378607260"/>
      <w:bookmarkStart w:id="448" w:name="_Toc378607261"/>
      <w:bookmarkStart w:id="449" w:name="_Toc378607262"/>
      <w:bookmarkStart w:id="450" w:name="_Toc378607263"/>
      <w:bookmarkStart w:id="451" w:name="_Toc378607264"/>
      <w:bookmarkStart w:id="452" w:name="_Toc378607265"/>
      <w:bookmarkStart w:id="453" w:name="_Toc378607266"/>
      <w:bookmarkStart w:id="454" w:name="_Toc378607267"/>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p>
    <w:p w14:paraId="72906A81" w14:textId="2952CE3A" w:rsidR="00AD6B06" w:rsidRDefault="00AD6B06" w:rsidP="00070E0F">
      <w:pPr>
        <w:pStyle w:val="Heading1"/>
      </w:pPr>
      <w:bookmarkStart w:id="455" w:name="_Toc411255050"/>
      <w:bookmarkStart w:id="456" w:name="_Toc411255433"/>
      <w:bookmarkStart w:id="457" w:name="_Toc411258108"/>
      <w:bookmarkStart w:id="458" w:name="_Toc411255051"/>
      <w:bookmarkStart w:id="459" w:name="_Toc411255434"/>
      <w:bookmarkStart w:id="460" w:name="_Toc411258109"/>
      <w:bookmarkStart w:id="461" w:name="_Toc411255052"/>
      <w:bookmarkStart w:id="462" w:name="_Toc411255435"/>
      <w:bookmarkStart w:id="463" w:name="_Toc411258110"/>
      <w:bookmarkStart w:id="464" w:name="_Toc411255053"/>
      <w:bookmarkStart w:id="465" w:name="_Toc411255436"/>
      <w:bookmarkStart w:id="466" w:name="_Toc411258111"/>
      <w:bookmarkStart w:id="467" w:name="_Toc519595502"/>
      <w:bookmarkEnd w:id="455"/>
      <w:bookmarkEnd w:id="456"/>
      <w:bookmarkEnd w:id="457"/>
      <w:bookmarkEnd w:id="458"/>
      <w:bookmarkEnd w:id="459"/>
      <w:bookmarkEnd w:id="460"/>
      <w:bookmarkEnd w:id="461"/>
      <w:bookmarkEnd w:id="462"/>
      <w:bookmarkEnd w:id="463"/>
      <w:bookmarkEnd w:id="464"/>
      <w:bookmarkEnd w:id="465"/>
      <w:bookmarkEnd w:id="466"/>
      <w:r>
        <w:t>Definitions</w:t>
      </w:r>
      <w:bookmarkEnd w:id="467"/>
    </w:p>
    <w:p w14:paraId="1A4DEF39" w14:textId="19B4216F" w:rsidR="00324834" w:rsidRDefault="00324834" w:rsidP="007B7CA3">
      <w:pPr>
        <w:rPr>
          <w:ins w:id="468" w:author="Leeyoung" w:date="2018-06-22T14:42:00Z"/>
        </w:rPr>
      </w:pPr>
      <w:ins w:id="469" w:author="Leeyoung" w:date="2018-06-22T14:42:00Z">
        <w:r>
          <w:t>L1VC</w:t>
        </w:r>
        <w:r>
          <w:tab/>
          <w:t xml:space="preserve">Layer 1 Virtual Connection </w:t>
        </w:r>
      </w:ins>
    </w:p>
    <w:p w14:paraId="235C038F" w14:textId="3ADF244A" w:rsidR="007B7CA3" w:rsidRDefault="007B7CA3" w:rsidP="007B7CA3">
      <w:pPr>
        <w:rPr>
          <w:ins w:id="470" w:author="Leeyoung" w:date="2018-06-22T13:31:00Z"/>
        </w:rPr>
      </w:pPr>
      <w:del w:id="471" w:author="Leeyoung" w:date="2018-06-22T13:31:00Z">
        <w:r w:rsidDel="00791FCA">
          <w:delText>TDB</w:delText>
        </w:r>
      </w:del>
      <w:ins w:id="472" w:author="Leeyoung" w:date="2018-06-22T13:31:00Z">
        <w:r w:rsidR="00791FCA">
          <w:t>SLS</w:t>
        </w:r>
        <w:r w:rsidR="00791FCA">
          <w:tab/>
        </w:r>
        <w:r w:rsidR="008A149F">
          <w:t>Service Level Specification</w:t>
        </w:r>
        <w:r w:rsidR="00791FCA">
          <w:t xml:space="preserve"> </w:t>
        </w:r>
      </w:ins>
    </w:p>
    <w:p w14:paraId="143F05FF" w14:textId="2E1A6450" w:rsidR="00791FCA" w:rsidRDefault="00791FCA" w:rsidP="007B7CA3">
      <w:pPr>
        <w:rPr>
          <w:ins w:id="473" w:author="Leeyoung" w:date="2018-06-22T13:31:00Z"/>
        </w:rPr>
      </w:pPr>
      <w:ins w:id="474" w:author="Leeyoung" w:date="2018-06-22T13:31:00Z">
        <w:r>
          <w:t>UNI</w:t>
        </w:r>
      </w:ins>
      <w:ins w:id="475" w:author="Leeyoung" w:date="2018-06-22T14:30:00Z">
        <w:r w:rsidR="008A149F">
          <w:t xml:space="preserve">   User Network Interface</w:t>
        </w:r>
      </w:ins>
    </w:p>
    <w:p w14:paraId="3391CC89" w14:textId="45871B64" w:rsidR="00791FCA" w:rsidRDefault="00791FCA" w:rsidP="007B7CA3">
      <w:pPr>
        <w:rPr>
          <w:ins w:id="476" w:author="Leeyoung" w:date="2018-06-22T13:31:00Z"/>
        </w:rPr>
      </w:pPr>
      <w:ins w:id="477" w:author="Leeyoung" w:date="2018-06-22T13:31:00Z">
        <w:r>
          <w:t>PE</w:t>
        </w:r>
      </w:ins>
      <w:ins w:id="478" w:author="Leeyoung" w:date="2018-06-22T14:31:00Z">
        <w:r w:rsidR="008A149F">
          <w:t xml:space="preserve">    Provider Edge</w:t>
        </w:r>
      </w:ins>
    </w:p>
    <w:p w14:paraId="50CD2EAF" w14:textId="6B32AC5C" w:rsidR="00791FCA" w:rsidRDefault="00791FCA" w:rsidP="007B7CA3">
      <w:pPr>
        <w:rPr>
          <w:ins w:id="479" w:author="Leeyoung" w:date="2018-06-22T14:42:00Z"/>
        </w:rPr>
      </w:pPr>
      <w:ins w:id="480" w:author="Leeyoung" w:date="2018-06-22T13:31:00Z">
        <w:r>
          <w:t>CE</w:t>
        </w:r>
      </w:ins>
      <w:ins w:id="481" w:author="Leeyoung" w:date="2018-06-22T14:31:00Z">
        <w:r w:rsidR="008A149F">
          <w:t xml:space="preserve">    Customer Edge</w:t>
        </w:r>
      </w:ins>
    </w:p>
    <w:p w14:paraId="1D8008C5" w14:textId="53DD37E5" w:rsidR="00324834" w:rsidRDefault="00324834" w:rsidP="007B7CA3">
      <w:pPr>
        <w:rPr>
          <w:ins w:id="482" w:author="Leeyoung" w:date="2018-06-22T13:31:00Z"/>
        </w:rPr>
      </w:pPr>
      <w:ins w:id="483" w:author="Leeyoung" w:date="2018-06-22T14:42:00Z">
        <w:r>
          <w:t>EP</w:t>
        </w:r>
        <w:r>
          <w:tab/>
        </w:r>
        <w:r>
          <w:tab/>
          <w:t>End Point</w:t>
        </w:r>
      </w:ins>
    </w:p>
    <w:p w14:paraId="664F4CA7" w14:textId="120B27E1" w:rsidR="00791FCA" w:rsidRDefault="00791FCA" w:rsidP="007B7CA3">
      <w:pPr>
        <w:rPr>
          <w:ins w:id="484" w:author="Leeyoung" w:date="2018-06-22T13:31:00Z"/>
        </w:rPr>
      </w:pPr>
      <w:ins w:id="485" w:author="Leeyoung" w:date="2018-06-22T13:31:00Z">
        <w:r>
          <w:t>P</w:t>
        </w:r>
      </w:ins>
      <w:ins w:id="486" w:author="Leeyoung" w:date="2018-06-22T14:31:00Z">
        <w:r w:rsidR="008A149F">
          <w:t xml:space="preserve">     Protocol</w:t>
        </w:r>
      </w:ins>
    </w:p>
    <w:p w14:paraId="30F323A5" w14:textId="5105B04A" w:rsidR="00791FCA" w:rsidRDefault="00791FCA" w:rsidP="007B7CA3">
      <w:pPr>
        <w:rPr>
          <w:ins w:id="487" w:author="Leeyoung" w:date="2018-06-22T13:31:00Z"/>
        </w:rPr>
      </w:pPr>
      <w:ins w:id="488" w:author="Leeyoung" w:date="2018-06-22T13:31:00Z">
        <w:r>
          <w:t>C</w:t>
        </w:r>
      </w:ins>
      <w:ins w:id="489" w:author="Leeyoung" w:date="2018-06-22T14:31:00Z">
        <w:r w:rsidR="008A149F">
          <w:t xml:space="preserve">     Coding</w:t>
        </w:r>
      </w:ins>
    </w:p>
    <w:p w14:paraId="13E1A435" w14:textId="6248E0A5" w:rsidR="00791FCA" w:rsidRDefault="00791FCA" w:rsidP="007B7CA3">
      <w:pPr>
        <w:rPr>
          <w:ins w:id="490" w:author="Leeyoung" w:date="2018-06-22T13:31:00Z"/>
        </w:rPr>
      </w:pPr>
      <w:ins w:id="491" w:author="Leeyoung" w:date="2018-06-22T13:31:00Z">
        <w:r>
          <w:t>O</w:t>
        </w:r>
      </w:ins>
      <w:ins w:id="492" w:author="Leeyoung" w:date="2018-06-22T14:31:00Z">
        <w:r w:rsidR="008A149F">
          <w:t xml:space="preserve">     Optical Interface</w:t>
        </w:r>
      </w:ins>
    </w:p>
    <w:p w14:paraId="69027EF3" w14:textId="77777777" w:rsidR="00791FCA" w:rsidRPr="007B7CA3" w:rsidRDefault="00791FCA" w:rsidP="007B7CA3"/>
    <w:p w14:paraId="3D6B560A" w14:textId="39E190D3" w:rsidR="00D72C03" w:rsidRPr="00CE750A" w:rsidRDefault="0056142E" w:rsidP="00CE750A">
      <w:pPr>
        <w:pStyle w:val="Heading1"/>
      </w:pPr>
      <w:bookmarkStart w:id="493" w:name="_Toc519595503"/>
      <w:r>
        <w:t>L1SM</w:t>
      </w:r>
      <w:r w:rsidR="00AF3518">
        <w:t xml:space="preserve"> </w:t>
      </w:r>
      <w:r w:rsidR="001D6130">
        <w:t>YANG Model</w:t>
      </w:r>
      <w:r w:rsidR="00CD2CA5">
        <w:t xml:space="preserve"> (Tree Structure)</w:t>
      </w:r>
      <w:bookmarkEnd w:id="493"/>
      <w:r w:rsidR="00CD2CA5">
        <w:t xml:space="preserve"> </w:t>
      </w:r>
    </w:p>
    <w:p w14:paraId="3B377F93"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494" w:author="Leeyoung" w:date="2018-09-12T18:21:00Z"/>
          <w:rFonts w:eastAsiaTheme="minorEastAsia"/>
          <w:sz w:val="20"/>
          <w:szCs w:val="22"/>
        </w:rPr>
      </w:pPr>
      <w:ins w:id="495" w:author="Leeyoung" w:date="2018-09-12T18:21:00Z">
        <w:r w:rsidRPr="00281573">
          <w:rPr>
            <w:rFonts w:eastAsiaTheme="minorEastAsia"/>
            <w:sz w:val="20"/>
            <w:szCs w:val="22"/>
          </w:rPr>
          <w:t>module: ietf-l1csm</w:t>
        </w:r>
      </w:ins>
    </w:p>
    <w:p w14:paraId="5B260BBC"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496" w:author="Leeyoung" w:date="2018-09-12T18:21:00Z"/>
          <w:rFonts w:eastAsiaTheme="minorEastAsia"/>
          <w:sz w:val="20"/>
          <w:szCs w:val="22"/>
        </w:rPr>
      </w:pPr>
      <w:ins w:id="497" w:author="Leeyoung" w:date="2018-09-12T18:21:00Z">
        <w:r w:rsidRPr="00281573">
          <w:rPr>
            <w:rFonts w:eastAsiaTheme="minorEastAsia"/>
            <w:sz w:val="20"/>
            <w:szCs w:val="22"/>
          </w:rPr>
          <w:t xml:space="preserve">    +--rw l1-connectivity</w:t>
        </w:r>
      </w:ins>
    </w:p>
    <w:p w14:paraId="5D9D0343"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498" w:author="Leeyoung" w:date="2018-09-12T18:21:00Z"/>
          <w:rFonts w:eastAsiaTheme="minorEastAsia"/>
          <w:sz w:val="20"/>
          <w:szCs w:val="22"/>
        </w:rPr>
      </w:pPr>
      <w:ins w:id="499" w:author="Leeyoung" w:date="2018-09-12T18:21:00Z">
        <w:r w:rsidRPr="00281573">
          <w:rPr>
            <w:rFonts w:eastAsiaTheme="minorEastAsia"/>
            <w:sz w:val="20"/>
            <w:szCs w:val="22"/>
          </w:rPr>
          <w:t xml:space="preserve">       +--rw access</w:t>
        </w:r>
      </w:ins>
    </w:p>
    <w:p w14:paraId="6B93049E"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500" w:author="Leeyoung" w:date="2018-09-12T18:21:00Z"/>
          <w:rFonts w:eastAsiaTheme="minorEastAsia"/>
          <w:sz w:val="20"/>
          <w:szCs w:val="22"/>
        </w:rPr>
      </w:pPr>
      <w:ins w:id="501" w:author="Leeyoung" w:date="2018-09-12T18:21:00Z">
        <w:r w:rsidRPr="00281573">
          <w:rPr>
            <w:rFonts w:eastAsiaTheme="minorEastAsia"/>
            <w:sz w:val="20"/>
            <w:szCs w:val="22"/>
          </w:rPr>
          <w:t xml:space="preserve">       |  +--rw unis</w:t>
        </w:r>
      </w:ins>
    </w:p>
    <w:p w14:paraId="02251518"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502" w:author="Leeyoung" w:date="2018-09-12T18:21:00Z"/>
          <w:rFonts w:eastAsiaTheme="minorEastAsia"/>
          <w:sz w:val="20"/>
          <w:szCs w:val="22"/>
        </w:rPr>
      </w:pPr>
      <w:ins w:id="503" w:author="Leeyoung" w:date="2018-09-12T18:21:00Z">
        <w:r w:rsidRPr="00281573">
          <w:rPr>
            <w:rFonts w:eastAsiaTheme="minorEastAsia"/>
            <w:sz w:val="20"/>
            <w:szCs w:val="22"/>
          </w:rPr>
          <w:t xml:space="preserve">       |     +--rw uni* [id]</w:t>
        </w:r>
      </w:ins>
    </w:p>
    <w:p w14:paraId="63A6D836"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504" w:author="Leeyoung" w:date="2018-09-12T18:21:00Z"/>
          <w:rFonts w:eastAsiaTheme="minorEastAsia"/>
          <w:sz w:val="20"/>
          <w:szCs w:val="22"/>
        </w:rPr>
      </w:pPr>
      <w:ins w:id="505" w:author="Leeyoung" w:date="2018-09-12T18:21:00Z">
        <w:r w:rsidRPr="00281573">
          <w:rPr>
            <w:rFonts w:eastAsiaTheme="minorEastAsia"/>
            <w:sz w:val="20"/>
            <w:szCs w:val="22"/>
          </w:rPr>
          <w:lastRenderedPageBreak/>
          <w:t xml:space="preserve">       |        +--rw id                   string</w:t>
        </w:r>
      </w:ins>
    </w:p>
    <w:p w14:paraId="12C18D0D"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506" w:author="Leeyoung" w:date="2018-09-12T18:21:00Z"/>
          <w:rFonts w:eastAsiaTheme="minorEastAsia"/>
          <w:sz w:val="20"/>
          <w:szCs w:val="22"/>
        </w:rPr>
      </w:pPr>
      <w:ins w:id="507" w:author="Leeyoung" w:date="2018-09-12T18:21:00Z">
        <w:r w:rsidRPr="00281573">
          <w:rPr>
            <w:rFonts w:eastAsiaTheme="minorEastAsia"/>
            <w:sz w:val="20"/>
            <w:szCs w:val="22"/>
          </w:rPr>
          <w:t xml:space="preserve">       |        +--rw protocol?            identityref</w:t>
        </w:r>
      </w:ins>
    </w:p>
    <w:p w14:paraId="264CF8C0"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508" w:author="Leeyoung" w:date="2018-09-12T18:21:00Z"/>
          <w:rFonts w:eastAsiaTheme="minorEastAsia"/>
          <w:sz w:val="20"/>
          <w:szCs w:val="22"/>
        </w:rPr>
      </w:pPr>
      <w:ins w:id="509" w:author="Leeyoung" w:date="2018-09-12T18:21:00Z">
        <w:r w:rsidRPr="00281573">
          <w:rPr>
            <w:rFonts w:eastAsiaTheme="minorEastAsia"/>
            <w:sz w:val="20"/>
            <w:szCs w:val="22"/>
          </w:rPr>
          <w:t xml:space="preserve">       |        +--rw coding?              identityref</w:t>
        </w:r>
      </w:ins>
    </w:p>
    <w:p w14:paraId="71EFAD19"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510" w:author="Leeyoung" w:date="2018-09-12T18:21:00Z"/>
          <w:rFonts w:eastAsiaTheme="minorEastAsia"/>
          <w:sz w:val="20"/>
          <w:szCs w:val="22"/>
        </w:rPr>
      </w:pPr>
      <w:ins w:id="511" w:author="Leeyoung" w:date="2018-09-12T18:21:00Z">
        <w:r w:rsidRPr="00281573">
          <w:rPr>
            <w:rFonts w:eastAsiaTheme="minorEastAsia"/>
            <w:sz w:val="20"/>
            <w:szCs w:val="22"/>
          </w:rPr>
          <w:t xml:space="preserve">       |        +--rw optical-interface?   identityref</w:t>
        </w:r>
      </w:ins>
    </w:p>
    <w:p w14:paraId="12D07FA3"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512" w:author="Leeyoung" w:date="2018-09-12T18:21:00Z"/>
          <w:rFonts w:eastAsiaTheme="minorEastAsia"/>
          <w:sz w:val="20"/>
          <w:szCs w:val="22"/>
        </w:rPr>
      </w:pPr>
      <w:ins w:id="513" w:author="Leeyoung" w:date="2018-09-12T18:21:00Z">
        <w:r w:rsidRPr="00281573">
          <w:rPr>
            <w:rFonts w:eastAsiaTheme="minorEastAsia"/>
            <w:sz w:val="20"/>
            <w:szCs w:val="22"/>
          </w:rPr>
          <w:t xml:space="preserve">       +--rw services</w:t>
        </w:r>
      </w:ins>
    </w:p>
    <w:p w14:paraId="63BD44E3"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514" w:author="Leeyoung" w:date="2018-09-12T18:21:00Z"/>
          <w:rFonts w:eastAsiaTheme="minorEastAsia"/>
          <w:sz w:val="20"/>
          <w:szCs w:val="22"/>
        </w:rPr>
      </w:pPr>
      <w:ins w:id="515" w:author="Leeyoung" w:date="2018-09-12T18:21:00Z">
        <w:r w:rsidRPr="00281573">
          <w:rPr>
            <w:rFonts w:eastAsiaTheme="minorEastAsia"/>
            <w:sz w:val="20"/>
            <w:szCs w:val="22"/>
          </w:rPr>
          <w:t xml:space="preserve">          +--rw service* [service-id]</w:t>
        </w:r>
      </w:ins>
    </w:p>
    <w:p w14:paraId="6F08ACE7"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516" w:author="Leeyoung" w:date="2018-09-12T18:21:00Z"/>
          <w:rFonts w:eastAsiaTheme="minorEastAsia"/>
          <w:sz w:val="20"/>
          <w:szCs w:val="22"/>
        </w:rPr>
      </w:pPr>
      <w:ins w:id="517" w:author="Leeyoung" w:date="2018-09-12T18:21:00Z">
        <w:r w:rsidRPr="00281573">
          <w:rPr>
            <w:rFonts w:eastAsiaTheme="minorEastAsia"/>
            <w:sz w:val="20"/>
            <w:szCs w:val="22"/>
          </w:rPr>
          <w:t xml:space="preserve">             +--rw service-id            string</w:t>
        </w:r>
      </w:ins>
    </w:p>
    <w:p w14:paraId="3ADDFE19"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518" w:author="Leeyoung" w:date="2018-09-12T18:21:00Z"/>
          <w:rFonts w:eastAsiaTheme="minorEastAsia"/>
          <w:sz w:val="20"/>
          <w:szCs w:val="22"/>
        </w:rPr>
      </w:pPr>
      <w:ins w:id="519" w:author="Leeyoung" w:date="2018-09-12T18:21:00Z">
        <w:r w:rsidRPr="00281573">
          <w:rPr>
            <w:rFonts w:eastAsiaTheme="minorEastAsia"/>
            <w:sz w:val="20"/>
            <w:szCs w:val="22"/>
          </w:rPr>
          <w:t xml:space="preserve">             +--rw endpoint-1</w:t>
        </w:r>
      </w:ins>
    </w:p>
    <w:p w14:paraId="7169D960"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520" w:author="Leeyoung" w:date="2018-09-12T18:21:00Z"/>
          <w:rFonts w:eastAsiaTheme="minorEastAsia"/>
          <w:sz w:val="20"/>
          <w:szCs w:val="22"/>
        </w:rPr>
      </w:pPr>
      <w:ins w:id="521" w:author="Leeyoung" w:date="2018-09-12T18:21:00Z">
        <w:r w:rsidRPr="00281573">
          <w:rPr>
            <w:rFonts w:eastAsiaTheme="minorEastAsia"/>
            <w:sz w:val="20"/>
            <w:szCs w:val="22"/>
          </w:rPr>
          <w:t xml:space="preserve">             |  +--rw id     string</w:t>
        </w:r>
      </w:ins>
    </w:p>
    <w:p w14:paraId="04C51EFB"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522" w:author="Leeyoung" w:date="2018-09-12T18:21:00Z"/>
          <w:rFonts w:eastAsiaTheme="minorEastAsia"/>
          <w:sz w:val="20"/>
          <w:szCs w:val="22"/>
        </w:rPr>
      </w:pPr>
      <w:ins w:id="523" w:author="Leeyoung" w:date="2018-09-12T18:21:00Z">
        <w:r w:rsidRPr="00281573">
          <w:rPr>
            <w:rFonts w:eastAsiaTheme="minorEastAsia"/>
            <w:sz w:val="20"/>
            <w:szCs w:val="22"/>
          </w:rPr>
          <w:t xml:space="preserve">             |  +--rw uni    -&gt; /l1-connectivity/access/unis/uni/id</w:t>
        </w:r>
      </w:ins>
    </w:p>
    <w:p w14:paraId="19423444"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524" w:author="Leeyoung" w:date="2018-09-12T18:21:00Z"/>
          <w:rFonts w:eastAsiaTheme="minorEastAsia"/>
          <w:sz w:val="20"/>
          <w:szCs w:val="22"/>
        </w:rPr>
      </w:pPr>
      <w:ins w:id="525" w:author="Leeyoung" w:date="2018-09-12T18:21:00Z">
        <w:r w:rsidRPr="00281573">
          <w:rPr>
            <w:rFonts w:eastAsiaTheme="minorEastAsia"/>
            <w:sz w:val="20"/>
            <w:szCs w:val="22"/>
          </w:rPr>
          <w:t xml:space="preserve">             +--rw endpoint-2</w:t>
        </w:r>
      </w:ins>
    </w:p>
    <w:p w14:paraId="1BDBC735"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526" w:author="Leeyoung" w:date="2018-09-12T18:21:00Z"/>
          <w:rFonts w:eastAsiaTheme="minorEastAsia"/>
          <w:sz w:val="20"/>
          <w:szCs w:val="22"/>
        </w:rPr>
      </w:pPr>
      <w:ins w:id="527" w:author="Leeyoung" w:date="2018-09-12T18:21:00Z">
        <w:r w:rsidRPr="00281573">
          <w:rPr>
            <w:rFonts w:eastAsiaTheme="minorEastAsia"/>
            <w:sz w:val="20"/>
            <w:szCs w:val="22"/>
          </w:rPr>
          <w:t xml:space="preserve">             |  +--rw id     string</w:t>
        </w:r>
      </w:ins>
    </w:p>
    <w:p w14:paraId="59760010"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528" w:author="Leeyoung" w:date="2018-09-12T18:21:00Z"/>
          <w:rFonts w:eastAsiaTheme="minorEastAsia"/>
          <w:sz w:val="20"/>
          <w:szCs w:val="22"/>
        </w:rPr>
      </w:pPr>
      <w:ins w:id="529" w:author="Leeyoung" w:date="2018-09-12T18:21:00Z">
        <w:r w:rsidRPr="00281573">
          <w:rPr>
            <w:rFonts w:eastAsiaTheme="minorEastAsia"/>
            <w:sz w:val="20"/>
            <w:szCs w:val="22"/>
          </w:rPr>
          <w:t xml:space="preserve">             |  +--rw uni    -&gt; /l1-connectivity/access/unis/uni/id</w:t>
        </w:r>
      </w:ins>
    </w:p>
    <w:p w14:paraId="1EED4E6A"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530" w:author="Leeyoung" w:date="2018-09-12T18:21:00Z"/>
          <w:rFonts w:eastAsiaTheme="minorEastAsia"/>
          <w:sz w:val="20"/>
          <w:szCs w:val="22"/>
        </w:rPr>
      </w:pPr>
      <w:ins w:id="531" w:author="Leeyoung" w:date="2018-09-12T18:21:00Z">
        <w:r w:rsidRPr="00281573">
          <w:rPr>
            <w:rFonts w:eastAsiaTheme="minorEastAsia"/>
            <w:sz w:val="20"/>
            <w:szCs w:val="22"/>
          </w:rPr>
          <w:t xml:space="preserve">             +--rw start-time?           yang:date-and-time</w:t>
        </w:r>
      </w:ins>
    </w:p>
    <w:p w14:paraId="10E601DE"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532" w:author="Leeyoung" w:date="2018-09-12T18:21:00Z"/>
          <w:rFonts w:eastAsiaTheme="minorEastAsia"/>
          <w:sz w:val="20"/>
          <w:szCs w:val="22"/>
        </w:rPr>
      </w:pPr>
      <w:ins w:id="533" w:author="Leeyoung" w:date="2018-09-12T18:21:00Z">
        <w:r w:rsidRPr="00281573">
          <w:rPr>
            <w:rFonts w:eastAsiaTheme="minorEastAsia"/>
            <w:sz w:val="20"/>
            <w:szCs w:val="22"/>
          </w:rPr>
          <w:t xml:space="preserve">             +--rw time-interval?        int32</w:t>
        </w:r>
      </w:ins>
    </w:p>
    <w:p w14:paraId="7859F0E0" w14:textId="62E24E74" w:rsidR="0041373E"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534" w:author="Leeyoung" w:date="2018-09-12T18:21:00Z"/>
          <w:rFonts w:eastAsiaTheme="minorEastAsia"/>
          <w:sz w:val="20"/>
          <w:szCs w:val="22"/>
        </w:rPr>
      </w:pPr>
      <w:ins w:id="535" w:author="Leeyoung" w:date="2018-09-12T18:21:00Z">
        <w:r w:rsidRPr="00281573">
          <w:rPr>
            <w:rFonts w:eastAsiaTheme="minorEastAsia"/>
            <w:sz w:val="20"/>
            <w:szCs w:val="22"/>
          </w:rPr>
          <w:t xml:space="preserve">             +--rw performance-metric*   identityref</w:t>
        </w:r>
      </w:ins>
    </w:p>
    <w:p w14:paraId="5AC49F79" w14:textId="77777777" w:rsidR="00281573" w:rsidRPr="00791FCA" w:rsidRDefault="00281573" w:rsidP="0041373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536" w:author="Leeyoung" w:date="2018-06-20T10:07:00Z"/>
          <w:rFonts w:eastAsiaTheme="minorEastAsia"/>
          <w:sz w:val="20"/>
          <w:szCs w:val="22"/>
          <w:rPrChange w:id="537" w:author="Leeyoung" w:date="2018-06-22T13:33:00Z">
            <w:rPr>
              <w:ins w:id="538" w:author="Leeyoung" w:date="2018-06-20T10:07:00Z"/>
              <w:rFonts w:eastAsiaTheme="minorEastAsia"/>
              <w:sz w:val="22"/>
              <w:szCs w:val="22"/>
            </w:rPr>
          </w:rPrChange>
        </w:rPr>
      </w:pPr>
    </w:p>
    <w:p w14:paraId="189B4264" w14:textId="21E26347" w:rsidR="00C27613" w:rsidRPr="00C27613" w:rsidDel="00EA3148" w:rsidRDefault="00C27613" w:rsidP="00EA314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539" w:author="Leeyoung" w:date="2017-10-27T10:41:00Z"/>
          <w:color w:val="1F497D"/>
        </w:rPr>
      </w:pPr>
      <w:del w:id="540" w:author="Leeyoung" w:date="2017-10-27T10:41:00Z">
        <w:r w:rsidRPr="00C27613" w:rsidDel="00EA3148">
          <w:rPr>
            <w:color w:val="1F497D"/>
          </w:rPr>
          <w:delText>module: ietf-l1csm</w:delText>
        </w:r>
        <w:bookmarkStart w:id="541" w:name="_Toc517443929"/>
        <w:bookmarkStart w:id="542" w:name="_Toc518564538"/>
        <w:bookmarkStart w:id="543" w:name="_Toc518564590"/>
        <w:bookmarkStart w:id="544" w:name="_Toc519595504"/>
        <w:bookmarkEnd w:id="541"/>
        <w:bookmarkEnd w:id="542"/>
        <w:bookmarkEnd w:id="543"/>
        <w:bookmarkEnd w:id="544"/>
      </w:del>
    </w:p>
    <w:p w14:paraId="174EB44C" w14:textId="2181E109" w:rsidR="00C27613" w:rsidRP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545" w:author="Leeyoung" w:date="2017-10-27T10:41:00Z"/>
          <w:color w:val="1F497D"/>
        </w:rPr>
      </w:pPr>
      <w:del w:id="546" w:author="Leeyoung" w:date="2017-10-27T10:41:00Z">
        <w:r w:rsidRPr="00C27613" w:rsidDel="00EA3148">
          <w:rPr>
            <w:color w:val="1F497D"/>
          </w:rPr>
          <w:delText xml:space="preserve">    +--rw l1cs</w:delText>
        </w:r>
        <w:bookmarkStart w:id="547" w:name="_Toc517443930"/>
        <w:bookmarkStart w:id="548" w:name="_Toc518564539"/>
        <w:bookmarkStart w:id="549" w:name="_Toc518564591"/>
        <w:bookmarkStart w:id="550" w:name="_Toc519595505"/>
        <w:bookmarkEnd w:id="547"/>
        <w:bookmarkEnd w:id="548"/>
        <w:bookmarkEnd w:id="549"/>
        <w:bookmarkEnd w:id="550"/>
      </w:del>
    </w:p>
    <w:p w14:paraId="41678367" w14:textId="181F3F2C" w:rsidR="00C27613" w:rsidRP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551" w:author="Leeyoung" w:date="2017-10-27T10:41:00Z"/>
          <w:color w:val="1F497D"/>
        </w:rPr>
      </w:pPr>
      <w:del w:id="552" w:author="Leeyoung" w:date="2017-10-27T10:41:00Z">
        <w:r w:rsidRPr="00C27613" w:rsidDel="00EA3148">
          <w:rPr>
            <w:color w:val="1F497D"/>
          </w:rPr>
          <w:delText xml:space="preserve">       +--rw access</w:delText>
        </w:r>
        <w:bookmarkStart w:id="553" w:name="_Toc517443931"/>
        <w:bookmarkStart w:id="554" w:name="_Toc518564540"/>
        <w:bookmarkStart w:id="555" w:name="_Toc518564592"/>
        <w:bookmarkStart w:id="556" w:name="_Toc519595506"/>
        <w:bookmarkEnd w:id="553"/>
        <w:bookmarkEnd w:id="554"/>
        <w:bookmarkEnd w:id="555"/>
        <w:bookmarkEnd w:id="556"/>
      </w:del>
    </w:p>
    <w:p w14:paraId="3B28DE4F" w14:textId="26FBC4F3"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557" w:author="Leeyoung" w:date="2017-10-27T10:41:00Z"/>
          <w:color w:val="1F497D"/>
          <w:lang w:val="it-IT"/>
        </w:rPr>
      </w:pPr>
      <w:del w:id="558" w:author="Leeyoung" w:date="2017-10-27T10:41:00Z">
        <w:r w:rsidRPr="00C27613" w:rsidDel="00EA3148">
          <w:rPr>
            <w:color w:val="1F497D"/>
          </w:rPr>
          <w:delText xml:space="preserve">       </w:delText>
        </w:r>
        <w:r w:rsidRPr="00471F2A" w:rsidDel="00EA3148">
          <w:rPr>
            <w:color w:val="1F497D"/>
            <w:lang w:val="it-IT"/>
          </w:rPr>
          <w:delText>|  +--rw uni-list* [UNI-ID]</w:delText>
        </w:r>
        <w:bookmarkStart w:id="559" w:name="_Toc517443932"/>
        <w:bookmarkStart w:id="560" w:name="_Toc518564541"/>
        <w:bookmarkStart w:id="561" w:name="_Toc518564593"/>
        <w:bookmarkStart w:id="562" w:name="_Toc519595507"/>
        <w:bookmarkEnd w:id="559"/>
        <w:bookmarkEnd w:id="560"/>
        <w:bookmarkEnd w:id="561"/>
        <w:bookmarkEnd w:id="562"/>
      </w:del>
    </w:p>
    <w:p w14:paraId="29E55903" w14:textId="7EAA3F88"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563" w:author="Leeyoung" w:date="2017-10-27T10:41:00Z"/>
          <w:color w:val="1F497D"/>
          <w:lang w:val="it-IT"/>
        </w:rPr>
      </w:pPr>
      <w:del w:id="564" w:author="Leeyoung" w:date="2017-10-27T10:41:00Z">
        <w:r w:rsidRPr="00471F2A" w:rsidDel="00EA3148">
          <w:rPr>
            <w:color w:val="1F497D"/>
            <w:lang w:val="it-IT"/>
          </w:rPr>
          <w:delText xml:space="preserve">       |     +--rw UNI-ID               string</w:delText>
        </w:r>
        <w:bookmarkStart w:id="565" w:name="_Toc517443933"/>
        <w:bookmarkStart w:id="566" w:name="_Toc518564542"/>
        <w:bookmarkStart w:id="567" w:name="_Toc518564594"/>
        <w:bookmarkStart w:id="568" w:name="_Toc519595508"/>
        <w:bookmarkEnd w:id="565"/>
        <w:bookmarkEnd w:id="566"/>
        <w:bookmarkEnd w:id="567"/>
        <w:bookmarkEnd w:id="568"/>
      </w:del>
    </w:p>
    <w:p w14:paraId="5E949989" w14:textId="3AB3E55E" w:rsidR="00C27613" w:rsidRP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569" w:author="Leeyoung" w:date="2017-10-27T10:41:00Z"/>
          <w:color w:val="1F497D"/>
        </w:rPr>
      </w:pPr>
      <w:del w:id="570" w:author="Leeyoung" w:date="2017-10-27T10:41:00Z">
        <w:r w:rsidRPr="00471F2A" w:rsidDel="00EA3148">
          <w:rPr>
            <w:color w:val="1F497D"/>
            <w:lang w:val="it-IT"/>
          </w:rPr>
          <w:delText xml:space="preserve">       |     +--rw protocol?            </w:delText>
        </w:r>
        <w:r w:rsidRPr="00C27613" w:rsidDel="00EA3148">
          <w:rPr>
            <w:color w:val="1F497D"/>
          </w:rPr>
          <w:delText>identityref</w:delText>
        </w:r>
        <w:bookmarkStart w:id="571" w:name="_Toc517443934"/>
        <w:bookmarkStart w:id="572" w:name="_Toc518564543"/>
        <w:bookmarkStart w:id="573" w:name="_Toc518564595"/>
        <w:bookmarkStart w:id="574" w:name="_Toc519595509"/>
        <w:bookmarkEnd w:id="571"/>
        <w:bookmarkEnd w:id="572"/>
        <w:bookmarkEnd w:id="573"/>
        <w:bookmarkEnd w:id="574"/>
      </w:del>
    </w:p>
    <w:p w14:paraId="05D3079F" w14:textId="35412188" w:rsidR="00C27613" w:rsidRP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575" w:author="Leeyoung" w:date="2017-10-27T10:41:00Z"/>
          <w:color w:val="1F497D"/>
        </w:rPr>
      </w:pPr>
      <w:del w:id="576" w:author="Leeyoung" w:date="2017-10-27T10:41:00Z">
        <w:r w:rsidRPr="00C27613" w:rsidDel="00EA3148">
          <w:rPr>
            <w:color w:val="1F497D"/>
          </w:rPr>
          <w:delText xml:space="preserve">       |     +--rw coding?              identityref</w:delText>
        </w:r>
        <w:bookmarkStart w:id="577" w:name="_Toc517443935"/>
        <w:bookmarkStart w:id="578" w:name="_Toc518564544"/>
        <w:bookmarkStart w:id="579" w:name="_Toc518564596"/>
        <w:bookmarkStart w:id="580" w:name="_Toc519595510"/>
        <w:bookmarkEnd w:id="577"/>
        <w:bookmarkEnd w:id="578"/>
        <w:bookmarkEnd w:id="579"/>
        <w:bookmarkEnd w:id="580"/>
      </w:del>
    </w:p>
    <w:p w14:paraId="0BD812FE" w14:textId="37D15547" w:rsidR="00C27613" w:rsidRP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581" w:author="Leeyoung" w:date="2017-10-27T10:41:00Z"/>
          <w:color w:val="1F497D"/>
        </w:rPr>
      </w:pPr>
      <w:del w:id="582" w:author="Leeyoung" w:date="2017-10-27T10:41:00Z">
        <w:r w:rsidRPr="00C27613" w:rsidDel="00EA3148">
          <w:rPr>
            <w:color w:val="1F497D"/>
          </w:rPr>
          <w:delText xml:space="preserve">       |     +--rw optical_interface?   identityref</w:delText>
        </w:r>
        <w:bookmarkStart w:id="583" w:name="_Toc517443936"/>
        <w:bookmarkStart w:id="584" w:name="_Toc518564545"/>
        <w:bookmarkStart w:id="585" w:name="_Toc518564597"/>
        <w:bookmarkStart w:id="586" w:name="_Toc519595511"/>
        <w:bookmarkEnd w:id="583"/>
        <w:bookmarkEnd w:id="584"/>
        <w:bookmarkEnd w:id="585"/>
        <w:bookmarkEnd w:id="586"/>
      </w:del>
    </w:p>
    <w:p w14:paraId="7B5D3E89" w14:textId="359549D9" w:rsidR="00C27613" w:rsidRP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587" w:author="Leeyoung" w:date="2017-10-27T10:41:00Z"/>
          <w:color w:val="1F497D"/>
        </w:rPr>
      </w:pPr>
      <w:del w:id="588" w:author="Leeyoung" w:date="2017-10-27T10:41:00Z">
        <w:r w:rsidRPr="00C27613" w:rsidDel="00EA3148">
          <w:rPr>
            <w:color w:val="1F497D"/>
          </w:rPr>
          <w:delText xml:space="preserve">       +--rw service</w:delText>
        </w:r>
        <w:bookmarkStart w:id="589" w:name="_Toc517443937"/>
        <w:bookmarkStart w:id="590" w:name="_Toc518564546"/>
        <w:bookmarkStart w:id="591" w:name="_Toc518564598"/>
        <w:bookmarkStart w:id="592" w:name="_Toc519595512"/>
        <w:bookmarkEnd w:id="589"/>
        <w:bookmarkEnd w:id="590"/>
        <w:bookmarkEnd w:id="591"/>
        <w:bookmarkEnd w:id="592"/>
      </w:del>
    </w:p>
    <w:p w14:paraId="43350AAD" w14:textId="768E90B5" w:rsidR="00C27613" w:rsidRP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593" w:author="Leeyoung" w:date="2017-10-27T10:41:00Z"/>
          <w:color w:val="1F497D"/>
        </w:rPr>
      </w:pPr>
      <w:del w:id="594" w:author="Leeyoung" w:date="2017-10-27T10:41:00Z">
        <w:r w:rsidRPr="00C27613" w:rsidDel="00EA3148">
          <w:rPr>
            <w:color w:val="1F497D"/>
          </w:rPr>
          <w:delText xml:space="preserve">          +--rw service-list* [subscriber-l1vc-id]</w:delText>
        </w:r>
        <w:bookmarkStart w:id="595" w:name="_Toc517443938"/>
        <w:bookmarkStart w:id="596" w:name="_Toc518564547"/>
        <w:bookmarkStart w:id="597" w:name="_Toc518564599"/>
        <w:bookmarkStart w:id="598" w:name="_Toc519595513"/>
        <w:bookmarkEnd w:id="595"/>
        <w:bookmarkEnd w:id="596"/>
        <w:bookmarkEnd w:id="597"/>
        <w:bookmarkEnd w:id="598"/>
      </w:del>
    </w:p>
    <w:p w14:paraId="64E760E4" w14:textId="2F764B9A" w:rsidR="00C27613" w:rsidRP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599" w:author="Leeyoung" w:date="2017-10-27T10:41:00Z"/>
          <w:color w:val="1F497D"/>
        </w:rPr>
      </w:pPr>
      <w:del w:id="600" w:author="Leeyoung" w:date="2017-10-27T10:41:00Z">
        <w:r w:rsidRPr="00C27613" w:rsidDel="00EA3148">
          <w:rPr>
            <w:color w:val="1F497D"/>
          </w:rPr>
          <w:delText xml:space="preserve">             +--rw subscriber-l1vc-id    string</w:delText>
        </w:r>
        <w:bookmarkStart w:id="601" w:name="_Toc517443939"/>
        <w:bookmarkStart w:id="602" w:name="_Toc518564548"/>
        <w:bookmarkStart w:id="603" w:name="_Toc518564600"/>
        <w:bookmarkStart w:id="604" w:name="_Toc519595514"/>
        <w:bookmarkEnd w:id="601"/>
        <w:bookmarkEnd w:id="602"/>
        <w:bookmarkEnd w:id="603"/>
        <w:bookmarkEnd w:id="604"/>
      </w:del>
    </w:p>
    <w:p w14:paraId="1B7D0710" w14:textId="5A2A5240" w:rsidR="00C27613" w:rsidRP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605" w:author="Leeyoung" w:date="2017-10-27T10:41:00Z"/>
          <w:color w:val="1F497D"/>
        </w:rPr>
      </w:pPr>
      <w:del w:id="606" w:author="Leeyoung" w:date="2017-10-27T10:41:00Z">
        <w:r w:rsidRPr="00C27613" w:rsidDel="00EA3148">
          <w:rPr>
            <w:color w:val="1F497D"/>
          </w:rPr>
          <w:delText xml:space="preserve">             +--rw service-config</w:delText>
        </w:r>
        <w:bookmarkStart w:id="607" w:name="_Toc517443940"/>
        <w:bookmarkStart w:id="608" w:name="_Toc518564549"/>
        <w:bookmarkStart w:id="609" w:name="_Toc518564601"/>
        <w:bookmarkStart w:id="610" w:name="_Toc519595515"/>
        <w:bookmarkEnd w:id="607"/>
        <w:bookmarkEnd w:id="608"/>
        <w:bookmarkEnd w:id="609"/>
        <w:bookmarkEnd w:id="610"/>
      </w:del>
    </w:p>
    <w:p w14:paraId="2684AA6F" w14:textId="023FAAD0" w:rsidR="00C27613" w:rsidRP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611" w:author="Leeyoung" w:date="2017-10-27T10:41:00Z"/>
          <w:color w:val="1F497D"/>
        </w:rPr>
      </w:pPr>
      <w:del w:id="612" w:author="Leeyoung" w:date="2017-10-27T10:41:00Z">
        <w:r w:rsidRPr="00C27613" w:rsidDel="00EA3148">
          <w:rPr>
            <w:color w:val="1F497D"/>
          </w:rPr>
          <w:delText xml:space="preserve">                +--rw subscriber-l1vc-id?           string</w:delText>
        </w:r>
        <w:bookmarkStart w:id="613" w:name="_Toc517443941"/>
        <w:bookmarkStart w:id="614" w:name="_Toc518564550"/>
        <w:bookmarkStart w:id="615" w:name="_Toc518564602"/>
        <w:bookmarkStart w:id="616" w:name="_Toc519595516"/>
        <w:bookmarkEnd w:id="613"/>
        <w:bookmarkEnd w:id="614"/>
        <w:bookmarkEnd w:id="615"/>
        <w:bookmarkEnd w:id="616"/>
      </w:del>
    </w:p>
    <w:p w14:paraId="4A8B31F3" w14:textId="7252883C" w:rsidR="00C27613" w:rsidRP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617" w:author="Leeyoung" w:date="2017-10-27T10:41:00Z"/>
          <w:color w:val="1F497D"/>
        </w:rPr>
      </w:pPr>
      <w:del w:id="618" w:author="Leeyoung" w:date="2017-10-27T10:41:00Z">
        <w:r w:rsidRPr="00C27613" w:rsidDel="00EA3148">
          <w:rPr>
            <w:color w:val="1F497D"/>
          </w:rPr>
          <w:delText xml:space="preserve">                +--rw subscriber-l1vc-ep-ingress?   -&gt; /l1cs/access/uni-list/UNI-ID</w:delText>
        </w:r>
        <w:bookmarkStart w:id="619" w:name="_Toc517443942"/>
        <w:bookmarkStart w:id="620" w:name="_Toc518564551"/>
        <w:bookmarkStart w:id="621" w:name="_Toc518564603"/>
        <w:bookmarkStart w:id="622" w:name="_Toc519595517"/>
        <w:bookmarkEnd w:id="619"/>
        <w:bookmarkEnd w:id="620"/>
        <w:bookmarkEnd w:id="621"/>
        <w:bookmarkEnd w:id="622"/>
      </w:del>
    </w:p>
    <w:p w14:paraId="59081802" w14:textId="5B46E9F6" w:rsidR="00C27613" w:rsidRP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623" w:author="Leeyoung" w:date="2017-10-27T10:41:00Z"/>
          <w:color w:val="1F497D"/>
        </w:rPr>
      </w:pPr>
      <w:del w:id="624" w:author="Leeyoung" w:date="2017-10-27T10:41:00Z">
        <w:r w:rsidRPr="00C27613" w:rsidDel="00EA3148">
          <w:rPr>
            <w:color w:val="1F497D"/>
          </w:rPr>
          <w:delText xml:space="preserve">                +--rw subscriber-l1vc-ep-egress?    -&gt; /l1cs/access/uni-list/UNI-ID</w:delText>
        </w:r>
        <w:bookmarkStart w:id="625" w:name="_Toc517443943"/>
        <w:bookmarkStart w:id="626" w:name="_Toc518564552"/>
        <w:bookmarkStart w:id="627" w:name="_Toc518564604"/>
        <w:bookmarkStart w:id="628" w:name="_Toc519595518"/>
        <w:bookmarkEnd w:id="625"/>
        <w:bookmarkEnd w:id="626"/>
        <w:bookmarkEnd w:id="627"/>
        <w:bookmarkEnd w:id="628"/>
      </w:del>
    </w:p>
    <w:p w14:paraId="268DF1AD" w14:textId="39A9C74C" w:rsidR="00C27613" w:rsidRP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629" w:author="Leeyoung" w:date="2017-10-27T10:41:00Z"/>
          <w:color w:val="1F497D"/>
        </w:rPr>
      </w:pPr>
      <w:del w:id="630" w:author="Leeyoung" w:date="2017-10-27T10:41:00Z">
        <w:r w:rsidRPr="00C27613" w:rsidDel="00EA3148">
          <w:rPr>
            <w:color w:val="1F497D"/>
          </w:rPr>
          <w:delText xml:space="preserve">                +--rw client-protocol?              identityref</w:delText>
        </w:r>
        <w:bookmarkStart w:id="631" w:name="_Toc517443944"/>
        <w:bookmarkStart w:id="632" w:name="_Toc518564553"/>
        <w:bookmarkStart w:id="633" w:name="_Toc518564605"/>
        <w:bookmarkStart w:id="634" w:name="_Toc519595519"/>
        <w:bookmarkEnd w:id="631"/>
        <w:bookmarkEnd w:id="632"/>
        <w:bookmarkEnd w:id="633"/>
        <w:bookmarkEnd w:id="634"/>
      </w:del>
    </w:p>
    <w:p w14:paraId="2E7D315F" w14:textId="46948BBD" w:rsidR="00C27613" w:rsidRP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635" w:author="Leeyoung" w:date="2017-10-27T10:41:00Z"/>
          <w:color w:val="1F497D"/>
        </w:rPr>
      </w:pPr>
      <w:del w:id="636" w:author="Leeyoung" w:date="2017-10-27T10:41:00Z">
        <w:r w:rsidRPr="00C27613" w:rsidDel="00EA3148">
          <w:rPr>
            <w:color w:val="1F497D"/>
          </w:rPr>
          <w:delText xml:space="preserve">                +--rw time-start?                   yang:date-and-time</w:delText>
        </w:r>
        <w:bookmarkStart w:id="637" w:name="_Toc517443945"/>
        <w:bookmarkStart w:id="638" w:name="_Toc518564554"/>
        <w:bookmarkStart w:id="639" w:name="_Toc518564606"/>
        <w:bookmarkStart w:id="640" w:name="_Toc519595520"/>
        <w:bookmarkEnd w:id="637"/>
        <w:bookmarkEnd w:id="638"/>
        <w:bookmarkEnd w:id="639"/>
        <w:bookmarkEnd w:id="640"/>
      </w:del>
    </w:p>
    <w:p w14:paraId="13DBD3D8" w14:textId="5F926288" w:rsidR="00C27613" w:rsidRP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641" w:author="Leeyoung" w:date="2017-10-27T10:41:00Z"/>
          <w:color w:val="1F497D"/>
        </w:rPr>
      </w:pPr>
      <w:del w:id="642" w:author="Leeyoung" w:date="2017-10-27T10:41:00Z">
        <w:r w:rsidRPr="00C27613" w:rsidDel="00EA3148">
          <w:rPr>
            <w:color w:val="1F497D"/>
          </w:rPr>
          <w:delText xml:space="preserve">                +--rw time-interval?                int64</w:delText>
        </w:r>
        <w:bookmarkStart w:id="643" w:name="_Toc517443946"/>
        <w:bookmarkStart w:id="644" w:name="_Toc518564555"/>
        <w:bookmarkStart w:id="645" w:name="_Toc518564607"/>
        <w:bookmarkStart w:id="646" w:name="_Toc519595521"/>
        <w:bookmarkEnd w:id="643"/>
        <w:bookmarkEnd w:id="644"/>
        <w:bookmarkEnd w:id="645"/>
        <w:bookmarkEnd w:id="646"/>
      </w:del>
    </w:p>
    <w:p w14:paraId="735AC023" w14:textId="23B16FD5" w:rsidR="00C27613" w:rsidRP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647" w:author="Leeyoung" w:date="2017-10-27T10:41:00Z"/>
          <w:color w:val="1F497D"/>
        </w:rPr>
      </w:pPr>
      <w:del w:id="648" w:author="Leeyoung" w:date="2017-10-27T10:41:00Z">
        <w:r w:rsidRPr="00C27613" w:rsidDel="00EA3148">
          <w:rPr>
            <w:color w:val="1F497D"/>
          </w:rPr>
          <w:delText xml:space="preserve">                +--rw CoS_Name?                     string</w:delText>
        </w:r>
        <w:bookmarkStart w:id="649" w:name="_Toc517443947"/>
        <w:bookmarkStart w:id="650" w:name="_Toc518564556"/>
        <w:bookmarkStart w:id="651" w:name="_Toc518564608"/>
        <w:bookmarkStart w:id="652" w:name="_Toc519595522"/>
        <w:bookmarkEnd w:id="649"/>
        <w:bookmarkEnd w:id="650"/>
        <w:bookmarkEnd w:id="651"/>
        <w:bookmarkEnd w:id="652"/>
      </w:del>
    </w:p>
    <w:p w14:paraId="11B1A185" w14:textId="7036EEEF" w:rsidR="003859C6"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653" w:author="Leeyoung" w:date="2017-10-27T10:41:00Z"/>
          <w:rFonts w:eastAsiaTheme="minorEastAsia"/>
          <w:sz w:val="22"/>
          <w:szCs w:val="22"/>
        </w:rPr>
      </w:pPr>
      <w:del w:id="654" w:author="Leeyoung" w:date="2017-10-27T10:41:00Z">
        <w:r w:rsidRPr="00C27613" w:rsidDel="00EA3148">
          <w:rPr>
            <w:color w:val="1F497D"/>
          </w:rPr>
          <w:delText xml:space="preserve">                +--rw performance-metric?           identityref</w:delText>
        </w:r>
        <w:bookmarkStart w:id="655" w:name="_Toc517443948"/>
        <w:bookmarkStart w:id="656" w:name="_Toc518564557"/>
        <w:bookmarkStart w:id="657" w:name="_Toc518564609"/>
        <w:bookmarkStart w:id="658" w:name="_Toc519595523"/>
        <w:bookmarkEnd w:id="655"/>
        <w:bookmarkEnd w:id="656"/>
        <w:bookmarkEnd w:id="657"/>
        <w:bookmarkEnd w:id="658"/>
      </w:del>
    </w:p>
    <w:p w14:paraId="4424BD38" w14:textId="05076427" w:rsidR="003F11EC" w:rsidDel="00480B9D" w:rsidRDefault="003F11EC" w:rsidP="00AF3518">
      <w:pPr>
        <w:spacing w:after="0" w:line="240" w:lineRule="auto"/>
        <w:rPr>
          <w:del w:id="659" w:author="Leeyoung" w:date="2018-06-20T10:07:00Z"/>
        </w:rPr>
      </w:pPr>
      <w:bookmarkStart w:id="660" w:name="_Toc517443949"/>
      <w:bookmarkStart w:id="661" w:name="_Toc518564558"/>
      <w:bookmarkStart w:id="662" w:name="_Toc518564610"/>
      <w:bookmarkStart w:id="663" w:name="_Toc519595524"/>
      <w:bookmarkEnd w:id="660"/>
      <w:bookmarkEnd w:id="661"/>
      <w:bookmarkEnd w:id="662"/>
      <w:bookmarkEnd w:id="663"/>
    </w:p>
    <w:p w14:paraId="507BEF93" w14:textId="279BB9B2" w:rsidR="003F11EC" w:rsidRDefault="0056142E" w:rsidP="003F11EC">
      <w:pPr>
        <w:pStyle w:val="Heading1"/>
      </w:pPr>
      <w:bookmarkStart w:id="664" w:name="_Toc519595525"/>
      <w:r>
        <w:t>L1SM</w:t>
      </w:r>
      <w:r w:rsidR="003F11EC">
        <w:t xml:space="preserve"> YANG </w:t>
      </w:r>
      <w:r w:rsidR="00205062">
        <w:t>Code</w:t>
      </w:r>
      <w:bookmarkEnd w:id="664"/>
    </w:p>
    <w:p w14:paraId="3DA2B943" w14:textId="77777777" w:rsidR="007A1A50" w:rsidRDefault="003F11EC" w:rsidP="003F11EC">
      <w:r>
        <w:t>The YANG code is as follows:</w:t>
      </w:r>
    </w:p>
    <w:p w14:paraId="26AA1788" w14:textId="77777777" w:rsidR="003F11EC" w:rsidRDefault="003F11EC" w:rsidP="00AF3518">
      <w:pPr>
        <w:spacing w:after="0" w:line="240" w:lineRule="auto"/>
      </w:pPr>
    </w:p>
    <w:p w14:paraId="66558E3A" w14:textId="01CDE18A" w:rsidR="003F11EC" w:rsidRPr="00480B9D" w:rsidRDefault="003F11EC" w:rsidP="00AF3518">
      <w:pPr>
        <w:spacing w:after="0" w:line="240" w:lineRule="auto"/>
        <w:rPr>
          <w:rPrChange w:id="665" w:author="Leeyoung" w:date="2018-06-20T10:09:00Z">
            <w:rPr>
              <w:sz w:val="20"/>
            </w:rPr>
          </w:rPrChange>
        </w:rPr>
      </w:pPr>
      <w:r w:rsidRPr="00480B9D">
        <w:rPr>
          <w:rPrChange w:id="666" w:author="Leeyoung" w:date="2018-06-20T10:09:00Z">
            <w:rPr>
              <w:sz w:val="20"/>
            </w:rPr>
          </w:rPrChange>
        </w:rPr>
        <w:t xml:space="preserve">&lt;CODE BEGINS&gt; file </w:t>
      </w:r>
      <w:r w:rsidR="00946C70" w:rsidRPr="00480B9D">
        <w:rPr>
          <w:rPrChange w:id="667" w:author="Leeyoung" w:date="2018-06-20T10:09:00Z">
            <w:rPr>
              <w:sz w:val="20"/>
            </w:rPr>
          </w:rPrChange>
        </w:rPr>
        <w:t>“</w:t>
      </w:r>
      <w:ins w:id="668" w:author="Leeyoung" w:date="2018-09-12T18:21:00Z">
        <w:r w:rsidR="00281573">
          <w:fldChar w:fldCharType="begin"/>
        </w:r>
        <w:r w:rsidR="00281573">
          <w:instrText xml:space="preserve"> HYPERLINK "mailto:</w:instrText>
        </w:r>
      </w:ins>
      <w:r w:rsidR="00281573" w:rsidRPr="00281573">
        <w:rPr>
          <w:rPrChange w:id="669" w:author="Leeyoung" w:date="2018-09-12T18:21:00Z">
            <w:rPr>
              <w:rStyle w:val="Hyperlink"/>
              <w:sz w:val="20"/>
            </w:rPr>
          </w:rPrChange>
        </w:rPr>
        <w:instrText>ietf-l1csm@201</w:instrText>
      </w:r>
      <w:ins w:id="670" w:author="Leeyoung" w:date="2018-03-05T14:02:00Z">
        <w:r w:rsidR="00281573" w:rsidRPr="00281573">
          <w:rPr>
            <w:rPrChange w:id="671" w:author="Leeyoung" w:date="2018-09-12T18:21:00Z">
              <w:rPr>
                <w:rStyle w:val="Hyperlink"/>
              </w:rPr>
            </w:rPrChange>
          </w:rPr>
          <w:instrText>8-09-12</w:instrText>
        </w:r>
      </w:ins>
      <w:r w:rsidR="00281573" w:rsidRPr="00281573">
        <w:rPr>
          <w:rPrChange w:id="672" w:author="Leeyoung" w:date="2018-09-12T18:21:00Z">
            <w:rPr>
              <w:rStyle w:val="Hyperlink"/>
              <w:sz w:val="20"/>
            </w:rPr>
          </w:rPrChange>
        </w:rPr>
        <w:instrText>.yang</w:instrText>
      </w:r>
      <w:ins w:id="673" w:author="Leeyoung" w:date="2018-09-12T18:21:00Z">
        <w:r w:rsidR="00281573">
          <w:instrText xml:space="preserve">" </w:instrText>
        </w:r>
        <w:r w:rsidR="00281573">
          <w:fldChar w:fldCharType="separate"/>
        </w:r>
      </w:ins>
      <w:r w:rsidR="00281573" w:rsidRPr="00E539B7">
        <w:rPr>
          <w:rStyle w:val="Hyperlink"/>
          <w:rPrChange w:id="674" w:author="Leeyoung" w:date="2018-09-12T18:21:00Z">
            <w:rPr>
              <w:rStyle w:val="Hyperlink"/>
              <w:sz w:val="20"/>
            </w:rPr>
          </w:rPrChange>
        </w:rPr>
        <w:t>ietf-l1csm@201</w:t>
      </w:r>
      <w:ins w:id="675" w:author="Leeyoung" w:date="2018-03-05T14:02:00Z">
        <w:r w:rsidR="00281573" w:rsidRPr="00E539B7">
          <w:rPr>
            <w:rStyle w:val="Hyperlink"/>
          </w:rPr>
          <w:t>8-09-12</w:t>
        </w:r>
      </w:ins>
      <w:del w:id="676" w:author="Leeyoung" w:date="2018-03-05T14:02:00Z">
        <w:r w:rsidR="00281573" w:rsidRPr="00E539B7" w:rsidDel="00EB00CD">
          <w:rPr>
            <w:rStyle w:val="Hyperlink"/>
            <w:rPrChange w:id="677" w:author="Leeyoung" w:date="2018-09-12T18:21:00Z">
              <w:rPr>
                <w:rStyle w:val="Hyperlink"/>
                <w:sz w:val="20"/>
              </w:rPr>
            </w:rPrChange>
          </w:rPr>
          <w:delText>7-10-</w:delText>
        </w:r>
      </w:del>
      <w:del w:id="678" w:author="Leeyoung" w:date="2017-10-27T09:52:00Z">
        <w:r w:rsidR="00281573" w:rsidRPr="00E539B7" w:rsidDel="0007084F">
          <w:rPr>
            <w:rStyle w:val="Hyperlink"/>
            <w:rPrChange w:id="679" w:author="Leeyoung" w:date="2018-09-12T18:21:00Z">
              <w:rPr>
                <w:rStyle w:val="Hyperlink"/>
                <w:sz w:val="20"/>
              </w:rPr>
            </w:rPrChange>
          </w:rPr>
          <w:delText>1</w:delText>
        </w:r>
      </w:del>
      <w:del w:id="680" w:author="Leeyoung" w:date="2018-03-05T14:02:00Z">
        <w:r w:rsidR="00281573" w:rsidRPr="00E539B7" w:rsidDel="00EB00CD">
          <w:rPr>
            <w:rStyle w:val="Hyperlink"/>
            <w:rPrChange w:id="681" w:author="Leeyoung" w:date="2018-09-12T18:21:00Z">
              <w:rPr>
                <w:rStyle w:val="Hyperlink"/>
                <w:sz w:val="20"/>
              </w:rPr>
            </w:rPrChange>
          </w:rPr>
          <w:delText>7</w:delText>
        </w:r>
      </w:del>
      <w:r w:rsidR="00281573" w:rsidRPr="00E539B7">
        <w:rPr>
          <w:rStyle w:val="Hyperlink"/>
          <w:rPrChange w:id="682" w:author="Leeyoung" w:date="2018-09-12T18:21:00Z">
            <w:rPr>
              <w:rStyle w:val="Hyperlink"/>
              <w:sz w:val="20"/>
            </w:rPr>
          </w:rPrChange>
        </w:rPr>
        <w:t>.yang</w:t>
      </w:r>
      <w:ins w:id="683" w:author="Leeyoung" w:date="2018-09-12T18:21:00Z">
        <w:r w:rsidR="00281573">
          <w:fldChar w:fldCharType="end"/>
        </w:r>
      </w:ins>
      <w:r w:rsidR="00946C70" w:rsidRPr="00480B9D">
        <w:rPr>
          <w:rStyle w:val="Hyperlink"/>
          <w:rPrChange w:id="684" w:author="Leeyoung" w:date="2018-06-20T10:09:00Z">
            <w:rPr>
              <w:rStyle w:val="Hyperlink"/>
              <w:sz w:val="20"/>
            </w:rPr>
          </w:rPrChange>
        </w:rPr>
        <w:t>”</w:t>
      </w:r>
    </w:p>
    <w:p w14:paraId="466DC0C5" w14:textId="5AB36A97" w:rsidR="00CE750A" w:rsidRDefault="00CE750A" w:rsidP="00CE750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685" w:author="Leeyoung" w:date="2018-09-12T18:21:00Z"/>
          <w:rFonts w:eastAsiaTheme="minorEastAsia"/>
          <w:sz w:val="22"/>
          <w:szCs w:val="22"/>
        </w:rPr>
      </w:pPr>
    </w:p>
    <w:p w14:paraId="15D529CC"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686" w:author="Leeyoung" w:date="2018-09-12T18:22:00Z"/>
          <w:rFonts w:eastAsiaTheme="minorEastAsia"/>
          <w:sz w:val="20"/>
          <w:szCs w:val="22"/>
          <w:rPrChange w:id="687" w:author="Leeyoung" w:date="2018-09-12T18:24:00Z">
            <w:rPr>
              <w:ins w:id="688" w:author="Leeyoung" w:date="2018-09-12T18:22:00Z"/>
              <w:rFonts w:eastAsiaTheme="minorEastAsia"/>
              <w:sz w:val="22"/>
              <w:szCs w:val="22"/>
            </w:rPr>
          </w:rPrChange>
        </w:rPr>
      </w:pPr>
      <w:ins w:id="689" w:author="Leeyoung" w:date="2018-09-12T18:22:00Z">
        <w:r w:rsidRPr="00281573">
          <w:rPr>
            <w:rFonts w:eastAsiaTheme="minorEastAsia"/>
            <w:sz w:val="20"/>
            <w:szCs w:val="22"/>
            <w:rPrChange w:id="690" w:author="Leeyoung" w:date="2018-09-12T18:24:00Z">
              <w:rPr>
                <w:rFonts w:eastAsiaTheme="minorEastAsia"/>
                <w:sz w:val="22"/>
                <w:szCs w:val="22"/>
              </w:rPr>
            </w:rPrChange>
          </w:rPr>
          <w:t>module ietf-l1csm {</w:t>
        </w:r>
      </w:ins>
    </w:p>
    <w:p w14:paraId="2DB125F1"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691" w:author="Leeyoung" w:date="2018-09-12T18:22:00Z"/>
          <w:rFonts w:eastAsiaTheme="minorEastAsia"/>
          <w:sz w:val="20"/>
          <w:szCs w:val="22"/>
          <w:rPrChange w:id="692" w:author="Leeyoung" w:date="2018-09-12T18:24:00Z">
            <w:rPr>
              <w:ins w:id="693" w:author="Leeyoung" w:date="2018-09-12T18:22:00Z"/>
              <w:rFonts w:eastAsiaTheme="minorEastAsia"/>
              <w:sz w:val="22"/>
              <w:szCs w:val="22"/>
            </w:rPr>
          </w:rPrChange>
        </w:rPr>
      </w:pPr>
      <w:ins w:id="694" w:author="Leeyoung" w:date="2018-09-12T18:22:00Z">
        <w:r w:rsidRPr="00281573">
          <w:rPr>
            <w:rFonts w:eastAsiaTheme="minorEastAsia"/>
            <w:sz w:val="20"/>
            <w:szCs w:val="22"/>
            <w:rPrChange w:id="695" w:author="Leeyoung" w:date="2018-09-12T18:24:00Z">
              <w:rPr>
                <w:rFonts w:eastAsiaTheme="minorEastAsia"/>
                <w:sz w:val="22"/>
                <w:szCs w:val="22"/>
              </w:rPr>
            </w:rPrChange>
          </w:rPr>
          <w:t xml:space="preserve">  yang-version 1.1;</w:t>
        </w:r>
      </w:ins>
    </w:p>
    <w:p w14:paraId="00095630"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696" w:author="Leeyoung" w:date="2018-09-12T18:22:00Z"/>
          <w:rFonts w:eastAsiaTheme="minorEastAsia"/>
          <w:sz w:val="20"/>
          <w:szCs w:val="22"/>
          <w:rPrChange w:id="697" w:author="Leeyoung" w:date="2018-09-12T18:24:00Z">
            <w:rPr>
              <w:ins w:id="698" w:author="Leeyoung" w:date="2018-09-12T18:22:00Z"/>
              <w:rFonts w:eastAsiaTheme="minorEastAsia"/>
              <w:sz w:val="22"/>
              <w:szCs w:val="22"/>
            </w:rPr>
          </w:rPrChange>
        </w:rPr>
      </w:pPr>
      <w:ins w:id="699" w:author="Leeyoung" w:date="2018-09-12T18:22:00Z">
        <w:r w:rsidRPr="00281573">
          <w:rPr>
            <w:rFonts w:eastAsiaTheme="minorEastAsia"/>
            <w:sz w:val="20"/>
            <w:szCs w:val="22"/>
            <w:rPrChange w:id="700" w:author="Leeyoung" w:date="2018-09-12T18:24:00Z">
              <w:rPr>
                <w:rFonts w:eastAsiaTheme="minorEastAsia"/>
                <w:sz w:val="22"/>
                <w:szCs w:val="22"/>
              </w:rPr>
            </w:rPrChange>
          </w:rPr>
          <w:t xml:space="preserve">  namespace "urn:ietf:params:xml:ns:yang:ietf-l1csm";</w:t>
        </w:r>
      </w:ins>
    </w:p>
    <w:p w14:paraId="013C156E"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701" w:author="Leeyoung" w:date="2018-09-12T18:22:00Z"/>
          <w:rFonts w:eastAsiaTheme="minorEastAsia"/>
          <w:sz w:val="20"/>
          <w:szCs w:val="22"/>
          <w:rPrChange w:id="702" w:author="Leeyoung" w:date="2018-09-12T18:24:00Z">
            <w:rPr>
              <w:ins w:id="703" w:author="Leeyoung" w:date="2018-09-12T18:22:00Z"/>
              <w:rFonts w:eastAsiaTheme="minorEastAsia"/>
              <w:sz w:val="22"/>
              <w:szCs w:val="22"/>
            </w:rPr>
          </w:rPrChange>
        </w:rPr>
      </w:pPr>
      <w:ins w:id="704" w:author="Leeyoung" w:date="2018-09-12T18:22:00Z">
        <w:r w:rsidRPr="00281573">
          <w:rPr>
            <w:rFonts w:eastAsiaTheme="minorEastAsia"/>
            <w:sz w:val="20"/>
            <w:szCs w:val="22"/>
            <w:rPrChange w:id="705" w:author="Leeyoung" w:date="2018-09-12T18:24:00Z">
              <w:rPr>
                <w:rFonts w:eastAsiaTheme="minorEastAsia"/>
                <w:sz w:val="22"/>
                <w:szCs w:val="22"/>
              </w:rPr>
            </w:rPrChange>
          </w:rPr>
          <w:tab/>
        </w:r>
        <w:r w:rsidRPr="00281573">
          <w:rPr>
            <w:rFonts w:eastAsiaTheme="minorEastAsia"/>
            <w:sz w:val="20"/>
            <w:szCs w:val="22"/>
            <w:rPrChange w:id="706" w:author="Leeyoung" w:date="2018-09-12T18:24:00Z">
              <w:rPr>
                <w:rFonts w:eastAsiaTheme="minorEastAsia"/>
                <w:sz w:val="22"/>
                <w:szCs w:val="22"/>
              </w:rPr>
            </w:rPrChange>
          </w:rPr>
          <w:tab/>
          <w:t xml:space="preserve"> </w:t>
        </w:r>
      </w:ins>
    </w:p>
    <w:p w14:paraId="790ED3F5"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707" w:author="Leeyoung" w:date="2018-09-12T18:22:00Z"/>
          <w:rFonts w:eastAsiaTheme="minorEastAsia"/>
          <w:sz w:val="20"/>
          <w:szCs w:val="22"/>
          <w:rPrChange w:id="708" w:author="Leeyoung" w:date="2018-09-12T18:24:00Z">
            <w:rPr>
              <w:ins w:id="709" w:author="Leeyoung" w:date="2018-09-12T18:22:00Z"/>
              <w:rFonts w:eastAsiaTheme="minorEastAsia"/>
              <w:sz w:val="22"/>
              <w:szCs w:val="22"/>
            </w:rPr>
          </w:rPrChange>
        </w:rPr>
      </w:pPr>
      <w:ins w:id="710" w:author="Leeyoung" w:date="2018-09-12T18:22:00Z">
        <w:r w:rsidRPr="00281573">
          <w:rPr>
            <w:rFonts w:eastAsiaTheme="minorEastAsia"/>
            <w:sz w:val="20"/>
            <w:szCs w:val="22"/>
            <w:rPrChange w:id="711" w:author="Leeyoung" w:date="2018-09-12T18:24:00Z">
              <w:rPr>
                <w:rFonts w:eastAsiaTheme="minorEastAsia"/>
                <w:sz w:val="22"/>
                <w:szCs w:val="22"/>
              </w:rPr>
            </w:rPrChange>
          </w:rPr>
          <w:t xml:space="preserve">  prefix "l1csm";</w:t>
        </w:r>
      </w:ins>
    </w:p>
    <w:p w14:paraId="0FC7AF01" w14:textId="721A92E9" w:rsidR="00E07C90"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712" w:author="Leeyoung" w:date="2018-09-12T18:22:00Z"/>
          <w:rFonts w:eastAsiaTheme="minorEastAsia"/>
          <w:sz w:val="20"/>
          <w:szCs w:val="22"/>
          <w:rPrChange w:id="713" w:author="Leeyoung" w:date="2018-09-12T18:24:00Z">
            <w:rPr>
              <w:ins w:id="714" w:author="Leeyoung" w:date="2018-09-12T18:22:00Z"/>
              <w:rFonts w:eastAsiaTheme="minorEastAsia"/>
              <w:sz w:val="22"/>
              <w:szCs w:val="22"/>
            </w:rPr>
          </w:rPrChange>
        </w:rPr>
      </w:pPr>
      <w:ins w:id="715" w:author="Leeyoung" w:date="2018-09-12T18:22:00Z">
        <w:r w:rsidRPr="00281573">
          <w:rPr>
            <w:rFonts w:eastAsiaTheme="minorEastAsia"/>
            <w:sz w:val="20"/>
            <w:szCs w:val="22"/>
            <w:rPrChange w:id="716" w:author="Leeyoung" w:date="2018-09-12T18:24:00Z">
              <w:rPr>
                <w:rFonts w:eastAsiaTheme="minorEastAsia"/>
                <w:sz w:val="22"/>
                <w:szCs w:val="22"/>
              </w:rPr>
            </w:rPrChange>
          </w:rPr>
          <w:t xml:space="preserve">  import ietf-yang-types </w:t>
        </w:r>
        <w:r w:rsidR="00C8124C" w:rsidRPr="00C8124C">
          <w:rPr>
            <w:rFonts w:eastAsiaTheme="minorEastAsia"/>
            <w:sz w:val="20"/>
            <w:szCs w:val="22"/>
          </w:rPr>
          <w:t>{</w:t>
        </w:r>
      </w:ins>
    </w:p>
    <w:p w14:paraId="46E22AB2" w14:textId="387B3826" w:rsid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717" w:author="Leeyoung" w:date="2019-03-06T18:48:00Z"/>
          <w:rFonts w:eastAsiaTheme="minorEastAsia"/>
          <w:sz w:val="20"/>
          <w:szCs w:val="22"/>
        </w:rPr>
      </w:pPr>
      <w:ins w:id="718" w:author="Leeyoung" w:date="2018-09-12T18:22:00Z">
        <w:r w:rsidRPr="00281573">
          <w:rPr>
            <w:rFonts w:eastAsiaTheme="minorEastAsia"/>
            <w:sz w:val="20"/>
            <w:szCs w:val="22"/>
            <w:rPrChange w:id="719" w:author="Leeyoung" w:date="2018-09-12T18:24:00Z">
              <w:rPr>
                <w:rFonts w:eastAsiaTheme="minorEastAsia"/>
                <w:sz w:val="22"/>
                <w:szCs w:val="22"/>
              </w:rPr>
            </w:rPrChange>
          </w:rPr>
          <w:t xml:space="preserve">    prefix "yang";  </w:t>
        </w:r>
      </w:ins>
    </w:p>
    <w:p w14:paraId="0D5194DE" w14:textId="77777777" w:rsidR="00C8124C" w:rsidRPr="004D3D3E" w:rsidRDefault="00C8124C" w:rsidP="00C8124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720" w:author="Leeyoung" w:date="2019-03-06T18:48:00Z"/>
          <w:rFonts w:eastAsiaTheme="minorEastAsia"/>
          <w:sz w:val="20"/>
          <w:szCs w:val="22"/>
        </w:rPr>
      </w:pPr>
      <w:ins w:id="721" w:author="Leeyoung" w:date="2019-03-06T18:48:00Z">
        <w:r>
          <w:rPr>
            <w:rFonts w:eastAsiaTheme="minorEastAsia"/>
            <w:sz w:val="20"/>
            <w:szCs w:val="22"/>
          </w:rPr>
          <w:t xml:space="preserve">    </w:t>
        </w:r>
        <w:r w:rsidRPr="00E07C90">
          <w:rPr>
            <w:rFonts w:eastAsiaTheme="minorEastAsia"/>
            <w:sz w:val="20"/>
            <w:szCs w:val="22"/>
          </w:rPr>
          <w:t>reference "RFC 6991 - Common YANG Data Types";</w:t>
        </w:r>
      </w:ins>
    </w:p>
    <w:p w14:paraId="6A25E66A" w14:textId="62F5436D" w:rsidR="00C8124C" w:rsidRPr="00281573" w:rsidRDefault="00C8124C"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722" w:author="Leeyoung" w:date="2018-09-12T18:22:00Z"/>
          <w:rFonts w:eastAsiaTheme="minorEastAsia"/>
          <w:sz w:val="20"/>
          <w:szCs w:val="22"/>
          <w:rPrChange w:id="723" w:author="Leeyoung" w:date="2018-09-12T18:24:00Z">
            <w:rPr>
              <w:ins w:id="724" w:author="Leeyoung" w:date="2018-09-12T18:22:00Z"/>
              <w:rFonts w:eastAsiaTheme="minorEastAsia"/>
              <w:sz w:val="22"/>
              <w:szCs w:val="22"/>
            </w:rPr>
          </w:rPrChange>
        </w:rPr>
      </w:pPr>
    </w:p>
    <w:p w14:paraId="6D8CC594"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725" w:author="Leeyoung" w:date="2018-09-12T18:22:00Z"/>
          <w:rFonts w:eastAsiaTheme="minorEastAsia"/>
          <w:sz w:val="20"/>
          <w:szCs w:val="22"/>
          <w:rPrChange w:id="726" w:author="Leeyoung" w:date="2018-09-12T18:24:00Z">
            <w:rPr>
              <w:ins w:id="727" w:author="Leeyoung" w:date="2018-09-12T18:22:00Z"/>
              <w:rFonts w:eastAsiaTheme="minorEastAsia"/>
              <w:sz w:val="22"/>
              <w:szCs w:val="22"/>
            </w:rPr>
          </w:rPrChange>
        </w:rPr>
      </w:pPr>
      <w:ins w:id="728" w:author="Leeyoung" w:date="2018-09-12T18:22:00Z">
        <w:r w:rsidRPr="00281573">
          <w:rPr>
            <w:rFonts w:eastAsiaTheme="minorEastAsia"/>
            <w:sz w:val="20"/>
            <w:szCs w:val="22"/>
            <w:rPrChange w:id="729" w:author="Leeyoung" w:date="2018-09-12T18:24:00Z">
              <w:rPr>
                <w:rFonts w:eastAsiaTheme="minorEastAsia"/>
                <w:sz w:val="22"/>
                <w:szCs w:val="22"/>
              </w:rPr>
            </w:rPrChange>
          </w:rPr>
          <w:t xml:space="preserve">  }</w:t>
        </w:r>
      </w:ins>
    </w:p>
    <w:p w14:paraId="4C84B394"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730" w:author="Leeyoung" w:date="2018-09-12T18:22:00Z"/>
          <w:rFonts w:eastAsiaTheme="minorEastAsia"/>
          <w:sz w:val="20"/>
          <w:szCs w:val="22"/>
          <w:rPrChange w:id="731" w:author="Leeyoung" w:date="2018-09-12T18:24:00Z">
            <w:rPr>
              <w:ins w:id="732" w:author="Leeyoung" w:date="2018-09-12T18:22:00Z"/>
              <w:rFonts w:eastAsiaTheme="minorEastAsia"/>
              <w:sz w:val="22"/>
              <w:szCs w:val="22"/>
            </w:rPr>
          </w:rPrChange>
        </w:rPr>
      </w:pPr>
    </w:p>
    <w:p w14:paraId="4EB5679C" w14:textId="77777777" w:rsidR="00C8124C" w:rsidRDefault="00281573" w:rsidP="00C8124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733" w:author="Leeyoung" w:date="2019-03-06T18:48:00Z"/>
          <w:rFonts w:eastAsiaTheme="minorEastAsia"/>
          <w:sz w:val="20"/>
          <w:szCs w:val="22"/>
        </w:rPr>
      </w:pPr>
      <w:ins w:id="734" w:author="Leeyoung" w:date="2018-09-12T18:22:00Z">
        <w:r w:rsidRPr="00281573">
          <w:rPr>
            <w:rFonts w:eastAsiaTheme="minorEastAsia"/>
            <w:sz w:val="20"/>
            <w:szCs w:val="22"/>
            <w:rPrChange w:id="735" w:author="Leeyoung" w:date="2018-09-12T18:24:00Z">
              <w:rPr>
                <w:rFonts w:eastAsiaTheme="minorEastAsia"/>
                <w:sz w:val="22"/>
                <w:szCs w:val="22"/>
              </w:rPr>
            </w:rPrChange>
          </w:rPr>
          <w:t xml:space="preserve">  import ietf-l1-service-types {</w:t>
        </w:r>
      </w:ins>
    </w:p>
    <w:p w14:paraId="7355472A" w14:textId="187EE180" w:rsidR="00C8124C" w:rsidRPr="004D3D3E" w:rsidRDefault="00C8124C" w:rsidP="00C8124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736" w:author="Leeyoung" w:date="2019-03-06T18:48:00Z"/>
          <w:rFonts w:eastAsiaTheme="minorEastAsia"/>
          <w:sz w:val="20"/>
          <w:szCs w:val="22"/>
        </w:rPr>
      </w:pPr>
      <w:ins w:id="737" w:author="Leeyoung" w:date="2019-03-06T18:48:00Z">
        <w:r>
          <w:rPr>
            <w:rFonts w:eastAsiaTheme="minorEastAsia"/>
            <w:sz w:val="20"/>
            <w:szCs w:val="22"/>
          </w:rPr>
          <w:t xml:space="preserve">    </w:t>
        </w:r>
        <w:r w:rsidRPr="004D3D3E">
          <w:rPr>
            <w:rFonts w:eastAsiaTheme="minorEastAsia"/>
            <w:sz w:val="20"/>
            <w:szCs w:val="22"/>
          </w:rPr>
          <w:t>prefix "l1-st";</w:t>
        </w:r>
      </w:ins>
    </w:p>
    <w:p w14:paraId="74C9577F" w14:textId="17777482" w:rsidR="00E07C90" w:rsidRPr="00E07C90" w:rsidRDefault="00E07C90" w:rsidP="00E07C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738" w:author="Leeyoung" w:date="2018-09-13T10:12:00Z"/>
          <w:rFonts w:eastAsiaTheme="minorEastAsia"/>
          <w:sz w:val="20"/>
          <w:szCs w:val="22"/>
        </w:rPr>
      </w:pPr>
      <w:ins w:id="739" w:author="Leeyoung" w:date="2018-09-13T10:12:00Z">
        <w:r>
          <w:rPr>
            <w:rFonts w:eastAsiaTheme="minorEastAsia"/>
            <w:sz w:val="20"/>
            <w:szCs w:val="22"/>
          </w:rPr>
          <w:t xml:space="preserve">    </w:t>
        </w:r>
        <w:r w:rsidRPr="00E07C90">
          <w:rPr>
            <w:rFonts w:eastAsiaTheme="minorEastAsia"/>
            <w:sz w:val="20"/>
            <w:szCs w:val="22"/>
          </w:rPr>
          <w:t xml:space="preserve">reference "RFC XXXX - A </w:t>
        </w:r>
      </w:ins>
      <w:ins w:id="740" w:author="Leeyoung" w:date="2018-09-13T10:20:00Z">
        <w:r>
          <w:rPr>
            <w:rFonts w:eastAsiaTheme="minorEastAsia"/>
            <w:sz w:val="20"/>
            <w:szCs w:val="22"/>
          </w:rPr>
          <w:t>YANG</w:t>
        </w:r>
      </w:ins>
      <w:ins w:id="741" w:author="Leeyoung" w:date="2018-09-13T10:12:00Z">
        <w:r w:rsidRPr="00E07C90">
          <w:rPr>
            <w:rFonts w:eastAsiaTheme="minorEastAsia"/>
            <w:sz w:val="20"/>
            <w:szCs w:val="22"/>
          </w:rPr>
          <w:t xml:space="preserve"> Data Model for L1 Connectivity</w:t>
        </w:r>
      </w:ins>
    </w:p>
    <w:p w14:paraId="44479615" w14:textId="1BF69F4B" w:rsidR="00281573" w:rsidRPr="00281573" w:rsidRDefault="00E07C90"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742" w:author="Leeyoung" w:date="2018-09-12T18:22:00Z"/>
          <w:rFonts w:eastAsiaTheme="minorEastAsia"/>
          <w:sz w:val="20"/>
          <w:szCs w:val="22"/>
          <w:rPrChange w:id="743" w:author="Leeyoung" w:date="2018-09-12T18:24:00Z">
            <w:rPr>
              <w:ins w:id="744" w:author="Leeyoung" w:date="2018-09-12T18:22:00Z"/>
              <w:rFonts w:eastAsiaTheme="minorEastAsia"/>
              <w:sz w:val="22"/>
              <w:szCs w:val="22"/>
            </w:rPr>
          </w:rPrChange>
        </w:rPr>
      </w:pPr>
      <w:ins w:id="745" w:author="Leeyoung" w:date="2018-09-13T10:12:00Z">
        <w:r w:rsidRPr="00E07C90">
          <w:rPr>
            <w:rFonts w:eastAsiaTheme="minorEastAsia"/>
            <w:sz w:val="20"/>
            <w:szCs w:val="22"/>
          </w:rPr>
          <w:t xml:space="preserve">          </w:t>
        </w:r>
        <w:r>
          <w:rPr>
            <w:rFonts w:eastAsiaTheme="minorEastAsia"/>
            <w:sz w:val="20"/>
            <w:szCs w:val="22"/>
          </w:rPr>
          <w:t xml:space="preserve">    </w:t>
        </w:r>
        <w:r w:rsidRPr="00E07C90">
          <w:rPr>
            <w:rFonts w:eastAsiaTheme="minorEastAsia"/>
            <w:sz w:val="20"/>
            <w:szCs w:val="22"/>
          </w:rPr>
          <w:t>Service Model (L1CSM)";</w:t>
        </w:r>
      </w:ins>
      <w:bookmarkStart w:id="746" w:name="_GoBack"/>
      <w:bookmarkEnd w:id="746"/>
      <w:ins w:id="747" w:author="Leeyoung" w:date="2018-09-12T18:22:00Z">
        <w:r w:rsidR="00281573" w:rsidRPr="00281573">
          <w:rPr>
            <w:rFonts w:eastAsiaTheme="minorEastAsia"/>
            <w:sz w:val="20"/>
            <w:szCs w:val="22"/>
            <w:rPrChange w:id="748" w:author="Leeyoung" w:date="2018-09-12T18:24:00Z">
              <w:rPr>
                <w:rFonts w:eastAsiaTheme="minorEastAsia"/>
                <w:sz w:val="22"/>
                <w:szCs w:val="22"/>
              </w:rPr>
            </w:rPrChange>
          </w:rPr>
          <w:t xml:space="preserve"> </w:t>
        </w:r>
      </w:ins>
    </w:p>
    <w:p w14:paraId="09558185"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749" w:author="Leeyoung" w:date="2018-09-12T18:22:00Z"/>
          <w:rFonts w:eastAsiaTheme="minorEastAsia"/>
          <w:sz w:val="20"/>
          <w:szCs w:val="22"/>
          <w:rPrChange w:id="750" w:author="Leeyoung" w:date="2018-09-12T18:24:00Z">
            <w:rPr>
              <w:ins w:id="751" w:author="Leeyoung" w:date="2018-09-12T18:22:00Z"/>
              <w:rFonts w:eastAsiaTheme="minorEastAsia"/>
              <w:sz w:val="22"/>
              <w:szCs w:val="22"/>
            </w:rPr>
          </w:rPrChange>
        </w:rPr>
      </w:pPr>
      <w:ins w:id="752" w:author="Leeyoung" w:date="2018-09-12T18:22:00Z">
        <w:r w:rsidRPr="00281573">
          <w:rPr>
            <w:rFonts w:eastAsiaTheme="minorEastAsia"/>
            <w:sz w:val="20"/>
            <w:szCs w:val="22"/>
            <w:rPrChange w:id="753" w:author="Leeyoung" w:date="2018-09-12T18:24:00Z">
              <w:rPr>
                <w:rFonts w:eastAsiaTheme="minorEastAsia"/>
                <w:sz w:val="22"/>
                <w:szCs w:val="22"/>
              </w:rPr>
            </w:rPrChange>
          </w:rPr>
          <w:t xml:space="preserve">  }</w:t>
        </w:r>
      </w:ins>
    </w:p>
    <w:p w14:paraId="30566F49"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754" w:author="Leeyoung" w:date="2018-09-12T18:22:00Z"/>
          <w:rFonts w:eastAsiaTheme="minorEastAsia"/>
          <w:sz w:val="20"/>
          <w:szCs w:val="22"/>
          <w:rPrChange w:id="755" w:author="Leeyoung" w:date="2018-09-12T18:24:00Z">
            <w:rPr>
              <w:ins w:id="756" w:author="Leeyoung" w:date="2018-09-12T18:22:00Z"/>
              <w:rFonts w:eastAsiaTheme="minorEastAsia"/>
              <w:sz w:val="22"/>
              <w:szCs w:val="22"/>
            </w:rPr>
          </w:rPrChange>
        </w:rPr>
      </w:pPr>
      <w:ins w:id="757" w:author="Leeyoung" w:date="2018-09-12T18:22:00Z">
        <w:r w:rsidRPr="00281573">
          <w:rPr>
            <w:rFonts w:eastAsiaTheme="minorEastAsia"/>
            <w:sz w:val="20"/>
            <w:szCs w:val="22"/>
            <w:rPrChange w:id="758" w:author="Leeyoung" w:date="2018-09-12T18:24:00Z">
              <w:rPr>
                <w:rFonts w:eastAsiaTheme="minorEastAsia"/>
                <w:sz w:val="22"/>
                <w:szCs w:val="22"/>
              </w:rPr>
            </w:rPrChange>
          </w:rPr>
          <w:tab/>
        </w:r>
        <w:r w:rsidRPr="00281573">
          <w:rPr>
            <w:rFonts w:eastAsiaTheme="minorEastAsia"/>
            <w:sz w:val="20"/>
            <w:szCs w:val="22"/>
            <w:rPrChange w:id="759" w:author="Leeyoung" w:date="2018-09-12T18:24:00Z">
              <w:rPr>
                <w:rFonts w:eastAsiaTheme="minorEastAsia"/>
                <w:sz w:val="22"/>
                <w:szCs w:val="22"/>
              </w:rPr>
            </w:rPrChange>
          </w:rPr>
          <w:tab/>
        </w:r>
      </w:ins>
    </w:p>
    <w:p w14:paraId="7EF7FE2F"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760" w:author="Leeyoung" w:date="2018-09-12T18:22:00Z"/>
          <w:rFonts w:eastAsiaTheme="minorEastAsia"/>
          <w:sz w:val="20"/>
          <w:szCs w:val="22"/>
          <w:rPrChange w:id="761" w:author="Leeyoung" w:date="2018-09-12T18:24:00Z">
            <w:rPr>
              <w:ins w:id="762" w:author="Leeyoung" w:date="2018-09-12T18:22:00Z"/>
              <w:rFonts w:eastAsiaTheme="minorEastAsia"/>
              <w:sz w:val="22"/>
              <w:szCs w:val="22"/>
            </w:rPr>
          </w:rPrChange>
        </w:rPr>
      </w:pPr>
      <w:ins w:id="763" w:author="Leeyoung" w:date="2018-09-12T18:22:00Z">
        <w:r w:rsidRPr="00281573">
          <w:rPr>
            <w:rFonts w:eastAsiaTheme="minorEastAsia"/>
            <w:sz w:val="20"/>
            <w:szCs w:val="22"/>
            <w:rPrChange w:id="764" w:author="Leeyoung" w:date="2018-09-12T18:24:00Z">
              <w:rPr>
                <w:rFonts w:eastAsiaTheme="minorEastAsia"/>
                <w:sz w:val="22"/>
                <w:szCs w:val="22"/>
              </w:rPr>
            </w:rPrChange>
          </w:rPr>
          <w:t xml:space="preserve">  organization</w:t>
        </w:r>
      </w:ins>
    </w:p>
    <w:p w14:paraId="0ADF59E6"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765" w:author="Leeyoung" w:date="2018-09-12T18:22:00Z"/>
          <w:rFonts w:eastAsiaTheme="minorEastAsia"/>
          <w:sz w:val="20"/>
          <w:szCs w:val="22"/>
          <w:rPrChange w:id="766" w:author="Leeyoung" w:date="2018-09-12T18:24:00Z">
            <w:rPr>
              <w:ins w:id="767" w:author="Leeyoung" w:date="2018-09-12T18:22:00Z"/>
              <w:rFonts w:eastAsiaTheme="minorEastAsia"/>
              <w:sz w:val="22"/>
              <w:szCs w:val="22"/>
            </w:rPr>
          </w:rPrChange>
        </w:rPr>
      </w:pPr>
      <w:ins w:id="768" w:author="Leeyoung" w:date="2018-09-12T18:22:00Z">
        <w:r w:rsidRPr="00281573">
          <w:rPr>
            <w:rFonts w:eastAsiaTheme="minorEastAsia"/>
            <w:sz w:val="20"/>
            <w:szCs w:val="22"/>
            <w:rPrChange w:id="769" w:author="Leeyoung" w:date="2018-09-12T18:24:00Z">
              <w:rPr>
                <w:rFonts w:eastAsiaTheme="minorEastAsia"/>
                <w:sz w:val="22"/>
                <w:szCs w:val="22"/>
              </w:rPr>
            </w:rPrChange>
          </w:rPr>
          <w:t xml:space="preserve">    "Internet Engineering Task Force (IETF) CCAMP WG";</w:t>
        </w:r>
      </w:ins>
    </w:p>
    <w:p w14:paraId="358873BE"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770" w:author="Leeyoung" w:date="2018-09-12T18:22:00Z"/>
          <w:rFonts w:eastAsiaTheme="minorEastAsia"/>
          <w:sz w:val="20"/>
          <w:szCs w:val="22"/>
          <w:rPrChange w:id="771" w:author="Leeyoung" w:date="2018-09-12T18:24:00Z">
            <w:rPr>
              <w:ins w:id="772" w:author="Leeyoung" w:date="2018-09-12T18:22:00Z"/>
              <w:rFonts w:eastAsiaTheme="minorEastAsia"/>
              <w:sz w:val="22"/>
              <w:szCs w:val="22"/>
            </w:rPr>
          </w:rPrChange>
        </w:rPr>
      </w:pPr>
      <w:ins w:id="773" w:author="Leeyoung" w:date="2018-09-12T18:22:00Z">
        <w:r w:rsidRPr="00281573">
          <w:rPr>
            <w:rFonts w:eastAsiaTheme="minorEastAsia"/>
            <w:sz w:val="20"/>
            <w:szCs w:val="22"/>
            <w:rPrChange w:id="774" w:author="Leeyoung" w:date="2018-09-12T18:24:00Z">
              <w:rPr>
                <w:rFonts w:eastAsiaTheme="minorEastAsia"/>
                <w:sz w:val="22"/>
                <w:szCs w:val="22"/>
              </w:rPr>
            </w:rPrChange>
          </w:rPr>
          <w:tab/>
        </w:r>
        <w:r w:rsidRPr="00281573">
          <w:rPr>
            <w:rFonts w:eastAsiaTheme="minorEastAsia"/>
            <w:sz w:val="20"/>
            <w:szCs w:val="22"/>
            <w:rPrChange w:id="775" w:author="Leeyoung" w:date="2018-09-12T18:24:00Z">
              <w:rPr>
                <w:rFonts w:eastAsiaTheme="minorEastAsia"/>
                <w:sz w:val="22"/>
                <w:szCs w:val="22"/>
              </w:rPr>
            </w:rPrChange>
          </w:rPr>
          <w:tab/>
        </w:r>
        <w:r w:rsidRPr="00281573">
          <w:rPr>
            <w:rFonts w:eastAsiaTheme="minorEastAsia"/>
            <w:sz w:val="20"/>
            <w:szCs w:val="22"/>
            <w:rPrChange w:id="776" w:author="Leeyoung" w:date="2018-09-12T18:24:00Z">
              <w:rPr>
                <w:rFonts w:eastAsiaTheme="minorEastAsia"/>
                <w:sz w:val="22"/>
                <w:szCs w:val="22"/>
              </w:rPr>
            </w:rPrChange>
          </w:rPr>
          <w:tab/>
        </w:r>
      </w:ins>
    </w:p>
    <w:p w14:paraId="4ECD19C9"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777" w:author="Leeyoung" w:date="2018-09-12T18:22:00Z"/>
          <w:rFonts w:eastAsiaTheme="minorEastAsia"/>
          <w:sz w:val="20"/>
          <w:szCs w:val="22"/>
          <w:rPrChange w:id="778" w:author="Leeyoung" w:date="2018-09-12T18:24:00Z">
            <w:rPr>
              <w:ins w:id="779" w:author="Leeyoung" w:date="2018-09-12T18:22:00Z"/>
              <w:rFonts w:eastAsiaTheme="minorEastAsia"/>
              <w:sz w:val="22"/>
              <w:szCs w:val="22"/>
            </w:rPr>
          </w:rPrChange>
        </w:rPr>
      </w:pPr>
      <w:ins w:id="780" w:author="Leeyoung" w:date="2018-09-12T18:22:00Z">
        <w:r w:rsidRPr="00281573">
          <w:rPr>
            <w:rFonts w:eastAsiaTheme="minorEastAsia"/>
            <w:sz w:val="20"/>
            <w:szCs w:val="22"/>
            <w:rPrChange w:id="781" w:author="Leeyoung" w:date="2018-09-12T18:24:00Z">
              <w:rPr>
                <w:rFonts w:eastAsiaTheme="minorEastAsia"/>
                <w:sz w:val="22"/>
                <w:szCs w:val="22"/>
              </w:rPr>
            </w:rPrChange>
          </w:rPr>
          <w:t xml:space="preserve">  contact</w:t>
        </w:r>
      </w:ins>
    </w:p>
    <w:p w14:paraId="2D632516"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782" w:author="Leeyoung" w:date="2018-09-12T18:22:00Z"/>
          <w:rFonts w:eastAsiaTheme="minorEastAsia"/>
          <w:sz w:val="20"/>
          <w:szCs w:val="22"/>
          <w:rPrChange w:id="783" w:author="Leeyoung" w:date="2018-09-12T18:24:00Z">
            <w:rPr>
              <w:ins w:id="784" w:author="Leeyoung" w:date="2018-09-12T18:22:00Z"/>
              <w:rFonts w:eastAsiaTheme="minorEastAsia"/>
              <w:sz w:val="22"/>
              <w:szCs w:val="22"/>
            </w:rPr>
          </w:rPrChange>
        </w:rPr>
      </w:pPr>
      <w:ins w:id="785" w:author="Leeyoung" w:date="2018-09-12T18:22:00Z">
        <w:r w:rsidRPr="00281573">
          <w:rPr>
            <w:rFonts w:eastAsiaTheme="minorEastAsia"/>
            <w:sz w:val="20"/>
            <w:szCs w:val="22"/>
            <w:rPrChange w:id="786" w:author="Leeyoung" w:date="2018-09-12T18:24:00Z">
              <w:rPr>
                <w:rFonts w:eastAsiaTheme="minorEastAsia"/>
                <w:sz w:val="22"/>
                <w:szCs w:val="22"/>
              </w:rPr>
            </w:rPrChange>
          </w:rPr>
          <w:t xml:space="preserve">                        </w:t>
        </w:r>
      </w:ins>
    </w:p>
    <w:p w14:paraId="4F929A81"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787" w:author="Leeyoung" w:date="2018-09-12T18:22:00Z"/>
          <w:rFonts w:eastAsiaTheme="minorEastAsia"/>
          <w:sz w:val="20"/>
          <w:szCs w:val="22"/>
          <w:rPrChange w:id="788" w:author="Leeyoung" w:date="2018-09-12T18:24:00Z">
            <w:rPr>
              <w:ins w:id="789" w:author="Leeyoung" w:date="2018-09-12T18:22:00Z"/>
              <w:rFonts w:eastAsiaTheme="minorEastAsia"/>
              <w:sz w:val="22"/>
              <w:szCs w:val="22"/>
            </w:rPr>
          </w:rPrChange>
        </w:rPr>
      </w:pPr>
      <w:ins w:id="790" w:author="Leeyoung" w:date="2018-09-12T18:22:00Z">
        <w:r w:rsidRPr="00281573">
          <w:rPr>
            <w:rFonts w:eastAsiaTheme="minorEastAsia"/>
            <w:sz w:val="20"/>
            <w:szCs w:val="22"/>
            <w:rPrChange w:id="791" w:author="Leeyoung" w:date="2018-09-12T18:24:00Z">
              <w:rPr>
                <w:rFonts w:eastAsiaTheme="minorEastAsia"/>
                <w:sz w:val="22"/>
                <w:szCs w:val="22"/>
              </w:rPr>
            </w:rPrChange>
          </w:rPr>
          <w:t xml:space="preserve">    "Editor: G. Fioccolla (giuseppe.fioccola@telecomitalia.it)</w:t>
        </w:r>
      </w:ins>
    </w:p>
    <w:p w14:paraId="463E14B7"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792" w:author="Leeyoung" w:date="2018-09-12T18:22:00Z"/>
          <w:rFonts w:eastAsiaTheme="minorEastAsia"/>
          <w:sz w:val="20"/>
          <w:szCs w:val="22"/>
          <w:rPrChange w:id="793" w:author="Leeyoung" w:date="2018-09-12T18:24:00Z">
            <w:rPr>
              <w:ins w:id="794" w:author="Leeyoung" w:date="2018-09-12T18:22:00Z"/>
              <w:rFonts w:eastAsiaTheme="minorEastAsia"/>
              <w:sz w:val="22"/>
              <w:szCs w:val="22"/>
            </w:rPr>
          </w:rPrChange>
        </w:rPr>
      </w:pPr>
      <w:ins w:id="795" w:author="Leeyoung" w:date="2018-09-12T18:22:00Z">
        <w:r w:rsidRPr="00281573">
          <w:rPr>
            <w:rFonts w:eastAsiaTheme="minorEastAsia"/>
            <w:sz w:val="20"/>
            <w:szCs w:val="22"/>
            <w:rPrChange w:id="796" w:author="Leeyoung" w:date="2018-09-12T18:24:00Z">
              <w:rPr>
                <w:rFonts w:eastAsiaTheme="minorEastAsia"/>
                <w:sz w:val="22"/>
                <w:szCs w:val="22"/>
              </w:rPr>
            </w:rPrChange>
          </w:rPr>
          <w:t xml:space="preserve">     Editor: K. Lee (kwangkoog.lee@kt.com)</w:t>
        </w:r>
      </w:ins>
    </w:p>
    <w:p w14:paraId="56AD7FC1"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797" w:author="Leeyoung" w:date="2018-09-12T18:22:00Z"/>
          <w:rFonts w:eastAsiaTheme="minorEastAsia"/>
          <w:sz w:val="20"/>
          <w:szCs w:val="22"/>
          <w:rPrChange w:id="798" w:author="Leeyoung" w:date="2018-09-12T18:24:00Z">
            <w:rPr>
              <w:ins w:id="799" w:author="Leeyoung" w:date="2018-09-12T18:22:00Z"/>
              <w:rFonts w:eastAsiaTheme="minorEastAsia"/>
              <w:sz w:val="22"/>
              <w:szCs w:val="22"/>
            </w:rPr>
          </w:rPrChange>
        </w:rPr>
      </w:pPr>
      <w:ins w:id="800" w:author="Leeyoung" w:date="2018-09-12T18:22:00Z">
        <w:r w:rsidRPr="00281573">
          <w:rPr>
            <w:rFonts w:eastAsiaTheme="minorEastAsia"/>
            <w:sz w:val="20"/>
            <w:szCs w:val="22"/>
            <w:rPrChange w:id="801" w:author="Leeyoung" w:date="2018-09-12T18:24:00Z">
              <w:rPr>
                <w:rFonts w:eastAsiaTheme="minorEastAsia"/>
                <w:sz w:val="22"/>
                <w:szCs w:val="22"/>
              </w:rPr>
            </w:rPrChange>
          </w:rPr>
          <w:t xml:space="preserve">     Editor: Y. Lee (leeyoung@huawei.com)</w:t>
        </w:r>
      </w:ins>
    </w:p>
    <w:p w14:paraId="590AEFB2"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802" w:author="Leeyoung" w:date="2018-09-12T18:22:00Z"/>
          <w:rFonts w:eastAsiaTheme="minorEastAsia"/>
          <w:sz w:val="20"/>
          <w:szCs w:val="22"/>
          <w:rPrChange w:id="803" w:author="Leeyoung" w:date="2018-09-12T18:24:00Z">
            <w:rPr>
              <w:ins w:id="804" w:author="Leeyoung" w:date="2018-09-12T18:22:00Z"/>
              <w:rFonts w:eastAsiaTheme="minorEastAsia"/>
              <w:sz w:val="22"/>
              <w:szCs w:val="22"/>
            </w:rPr>
          </w:rPrChange>
        </w:rPr>
      </w:pPr>
      <w:ins w:id="805" w:author="Leeyoung" w:date="2018-09-12T18:22:00Z">
        <w:r w:rsidRPr="00281573">
          <w:rPr>
            <w:rFonts w:eastAsiaTheme="minorEastAsia"/>
            <w:sz w:val="20"/>
            <w:szCs w:val="22"/>
            <w:rPrChange w:id="806" w:author="Leeyoung" w:date="2018-09-12T18:24:00Z">
              <w:rPr>
                <w:rFonts w:eastAsiaTheme="minorEastAsia"/>
                <w:sz w:val="22"/>
                <w:szCs w:val="22"/>
              </w:rPr>
            </w:rPrChange>
          </w:rPr>
          <w:t xml:space="preserve">     Editor: D. Dhody (dhruv.ietf@gmail.com)</w:t>
        </w:r>
      </w:ins>
    </w:p>
    <w:p w14:paraId="139A5EAD"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807" w:author="Leeyoung" w:date="2018-09-12T18:22:00Z"/>
          <w:rFonts w:eastAsiaTheme="minorEastAsia"/>
          <w:sz w:val="20"/>
          <w:szCs w:val="22"/>
          <w:rPrChange w:id="808" w:author="Leeyoung" w:date="2018-09-12T18:24:00Z">
            <w:rPr>
              <w:ins w:id="809" w:author="Leeyoung" w:date="2018-09-12T18:22:00Z"/>
              <w:rFonts w:eastAsiaTheme="minorEastAsia"/>
              <w:sz w:val="22"/>
              <w:szCs w:val="22"/>
            </w:rPr>
          </w:rPrChange>
        </w:rPr>
      </w:pPr>
      <w:ins w:id="810" w:author="Leeyoung" w:date="2018-09-12T18:22:00Z">
        <w:r w:rsidRPr="00281573">
          <w:rPr>
            <w:rFonts w:eastAsiaTheme="minorEastAsia"/>
            <w:sz w:val="20"/>
            <w:szCs w:val="22"/>
            <w:rPrChange w:id="811" w:author="Leeyoung" w:date="2018-09-12T18:24:00Z">
              <w:rPr>
                <w:rFonts w:eastAsiaTheme="minorEastAsia"/>
                <w:sz w:val="22"/>
                <w:szCs w:val="22"/>
              </w:rPr>
            </w:rPrChange>
          </w:rPr>
          <w:t xml:space="preserve">     Editor: O. G. de-Dios (oscar.gonzalezdedios@telefonica.com)</w:t>
        </w:r>
      </w:ins>
    </w:p>
    <w:p w14:paraId="242ED29D"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812" w:author="Leeyoung" w:date="2018-09-12T18:22:00Z"/>
          <w:rFonts w:eastAsiaTheme="minorEastAsia"/>
          <w:sz w:val="20"/>
          <w:szCs w:val="22"/>
          <w:rPrChange w:id="813" w:author="Leeyoung" w:date="2018-09-12T18:24:00Z">
            <w:rPr>
              <w:ins w:id="814" w:author="Leeyoung" w:date="2018-09-12T18:22:00Z"/>
              <w:rFonts w:eastAsiaTheme="minorEastAsia"/>
              <w:sz w:val="22"/>
              <w:szCs w:val="22"/>
            </w:rPr>
          </w:rPrChange>
        </w:rPr>
      </w:pPr>
      <w:ins w:id="815" w:author="Leeyoung" w:date="2018-09-12T18:22:00Z">
        <w:r w:rsidRPr="00281573">
          <w:rPr>
            <w:rFonts w:eastAsiaTheme="minorEastAsia"/>
            <w:sz w:val="20"/>
            <w:szCs w:val="22"/>
            <w:rPrChange w:id="816" w:author="Leeyoung" w:date="2018-09-12T18:24:00Z">
              <w:rPr>
                <w:rFonts w:eastAsiaTheme="minorEastAsia"/>
                <w:sz w:val="22"/>
                <w:szCs w:val="22"/>
              </w:rPr>
            </w:rPrChange>
          </w:rPr>
          <w:t xml:space="preserve">     Editor: D. Ceccarelli (daniele.ceccarelli@ericsson.com)";</w:t>
        </w:r>
      </w:ins>
    </w:p>
    <w:p w14:paraId="33529A9E"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817" w:author="Leeyoung" w:date="2018-09-12T18:22:00Z"/>
          <w:rFonts w:eastAsiaTheme="minorEastAsia"/>
          <w:sz w:val="20"/>
          <w:szCs w:val="22"/>
          <w:rPrChange w:id="818" w:author="Leeyoung" w:date="2018-09-12T18:24:00Z">
            <w:rPr>
              <w:ins w:id="819" w:author="Leeyoung" w:date="2018-09-12T18:22:00Z"/>
              <w:rFonts w:eastAsiaTheme="minorEastAsia"/>
              <w:sz w:val="22"/>
              <w:szCs w:val="22"/>
            </w:rPr>
          </w:rPrChange>
        </w:rPr>
      </w:pPr>
    </w:p>
    <w:p w14:paraId="0302611D"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820" w:author="Leeyoung" w:date="2018-09-12T18:22:00Z"/>
          <w:rFonts w:eastAsiaTheme="minorEastAsia"/>
          <w:sz w:val="20"/>
          <w:szCs w:val="22"/>
          <w:rPrChange w:id="821" w:author="Leeyoung" w:date="2018-09-12T18:24:00Z">
            <w:rPr>
              <w:ins w:id="822" w:author="Leeyoung" w:date="2018-09-12T18:22:00Z"/>
              <w:rFonts w:eastAsiaTheme="minorEastAsia"/>
              <w:sz w:val="22"/>
              <w:szCs w:val="22"/>
            </w:rPr>
          </w:rPrChange>
        </w:rPr>
      </w:pPr>
      <w:ins w:id="823" w:author="Leeyoung" w:date="2018-09-12T18:22:00Z">
        <w:r w:rsidRPr="00281573">
          <w:rPr>
            <w:rFonts w:eastAsiaTheme="minorEastAsia"/>
            <w:sz w:val="20"/>
            <w:szCs w:val="22"/>
            <w:rPrChange w:id="824" w:author="Leeyoung" w:date="2018-09-12T18:24:00Z">
              <w:rPr>
                <w:rFonts w:eastAsiaTheme="minorEastAsia"/>
                <w:sz w:val="22"/>
                <w:szCs w:val="22"/>
              </w:rPr>
            </w:rPrChange>
          </w:rPr>
          <w:tab/>
        </w:r>
        <w:r w:rsidRPr="00281573">
          <w:rPr>
            <w:rFonts w:eastAsiaTheme="minorEastAsia"/>
            <w:sz w:val="20"/>
            <w:szCs w:val="22"/>
            <w:rPrChange w:id="825" w:author="Leeyoung" w:date="2018-09-12T18:24:00Z">
              <w:rPr>
                <w:rFonts w:eastAsiaTheme="minorEastAsia"/>
                <w:sz w:val="22"/>
                <w:szCs w:val="22"/>
              </w:rPr>
            </w:rPrChange>
          </w:rPr>
          <w:tab/>
        </w:r>
        <w:r w:rsidRPr="00281573">
          <w:rPr>
            <w:rFonts w:eastAsiaTheme="minorEastAsia"/>
            <w:sz w:val="20"/>
            <w:szCs w:val="22"/>
            <w:rPrChange w:id="826" w:author="Leeyoung" w:date="2018-09-12T18:24:00Z">
              <w:rPr>
                <w:rFonts w:eastAsiaTheme="minorEastAsia"/>
                <w:sz w:val="22"/>
                <w:szCs w:val="22"/>
              </w:rPr>
            </w:rPrChange>
          </w:rPr>
          <w:tab/>
        </w:r>
        <w:r w:rsidRPr="00281573">
          <w:rPr>
            <w:rFonts w:eastAsiaTheme="minorEastAsia"/>
            <w:sz w:val="20"/>
            <w:szCs w:val="22"/>
            <w:rPrChange w:id="827" w:author="Leeyoung" w:date="2018-09-12T18:24:00Z">
              <w:rPr>
                <w:rFonts w:eastAsiaTheme="minorEastAsia"/>
                <w:sz w:val="22"/>
                <w:szCs w:val="22"/>
              </w:rPr>
            </w:rPrChange>
          </w:rPr>
          <w:tab/>
        </w:r>
      </w:ins>
    </w:p>
    <w:p w14:paraId="0D54547A"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828" w:author="Leeyoung" w:date="2018-09-12T18:22:00Z"/>
          <w:rFonts w:eastAsiaTheme="minorEastAsia"/>
          <w:sz w:val="20"/>
          <w:szCs w:val="22"/>
          <w:rPrChange w:id="829" w:author="Leeyoung" w:date="2018-09-12T18:24:00Z">
            <w:rPr>
              <w:ins w:id="830" w:author="Leeyoung" w:date="2018-09-12T18:22:00Z"/>
              <w:rFonts w:eastAsiaTheme="minorEastAsia"/>
              <w:sz w:val="22"/>
              <w:szCs w:val="22"/>
            </w:rPr>
          </w:rPrChange>
        </w:rPr>
      </w:pPr>
      <w:ins w:id="831" w:author="Leeyoung" w:date="2018-09-12T18:22:00Z">
        <w:r w:rsidRPr="00281573">
          <w:rPr>
            <w:rFonts w:eastAsiaTheme="minorEastAsia"/>
            <w:sz w:val="20"/>
            <w:szCs w:val="22"/>
            <w:rPrChange w:id="832" w:author="Leeyoung" w:date="2018-09-12T18:24:00Z">
              <w:rPr>
                <w:rFonts w:eastAsiaTheme="minorEastAsia"/>
                <w:sz w:val="22"/>
                <w:szCs w:val="22"/>
              </w:rPr>
            </w:rPrChange>
          </w:rPr>
          <w:t xml:space="preserve">  description</w:t>
        </w:r>
      </w:ins>
    </w:p>
    <w:p w14:paraId="05FE5B8C" w14:textId="77777777" w:rsidR="00E07C90"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833" w:author="Leeyoung" w:date="2018-09-13T10:28:00Z"/>
          <w:rFonts w:eastAsiaTheme="minorEastAsia"/>
          <w:sz w:val="20"/>
          <w:szCs w:val="22"/>
        </w:rPr>
      </w:pPr>
      <w:ins w:id="834" w:author="Leeyoung" w:date="2018-09-12T18:22:00Z">
        <w:r w:rsidRPr="00281573">
          <w:rPr>
            <w:rFonts w:eastAsiaTheme="minorEastAsia"/>
            <w:sz w:val="20"/>
            <w:szCs w:val="22"/>
            <w:rPrChange w:id="835" w:author="Leeyoung" w:date="2018-09-12T18:24:00Z">
              <w:rPr>
                <w:rFonts w:eastAsiaTheme="minorEastAsia"/>
                <w:sz w:val="22"/>
                <w:szCs w:val="22"/>
              </w:rPr>
            </w:rPrChange>
          </w:rPr>
          <w:t xml:space="preserve">    "This module describes L1 connectivity service based on MEF 63: </w:t>
        </w:r>
      </w:ins>
    </w:p>
    <w:p w14:paraId="05E6D766" w14:textId="2255D241" w:rsidR="00E07C90" w:rsidRDefault="00E07C90"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836" w:author="Leeyoung" w:date="2018-09-13T10:28:00Z"/>
          <w:rFonts w:eastAsiaTheme="minorEastAsia"/>
          <w:sz w:val="20"/>
          <w:szCs w:val="22"/>
        </w:rPr>
      </w:pPr>
      <w:ins w:id="837" w:author="Leeyoung" w:date="2018-09-13T10:28:00Z">
        <w:r>
          <w:rPr>
            <w:rFonts w:eastAsiaTheme="minorEastAsia"/>
            <w:sz w:val="20"/>
            <w:szCs w:val="22"/>
          </w:rPr>
          <w:t xml:space="preserve">    </w:t>
        </w:r>
      </w:ins>
      <w:ins w:id="838" w:author="Leeyoung" w:date="2018-09-13T10:29:00Z">
        <w:r w:rsidR="00306FC8">
          <w:rPr>
            <w:rFonts w:eastAsiaTheme="minorEastAsia"/>
            <w:sz w:val="20"/>
            <w:szCs w:val="22"/>
          </w:rPr>
          <w:t xml:space="preserve"> </w:t>
        </w:r>
      </w:ins>
      <w:ins w:id="839" w:author="Leeyoung" w:date="2018-09-12T18:22:00Z">
        <w:r w:rsidR="00281573" w:rsidRPr="00281573">
          <w:rPr>
            <w:rFonts w:eastAsiaTheme="minorEastAsia"/>
            <w:sz w:val="20"/>
            <w:szCs w:val="22"/>
            <w:rPrChange w:id="840" w:author="Leeyoung" w:date="2018-09-12T18:24:00Z">
              <w:rPr>
                <w:rFonts w:eastAsiaTheme="minorEastAsia"/>
                <w:sz w:val="22"/>
                <w:szCs w:val="22"/>
              </w:rPr>
            </w:rPrChange>
          </w:rPr>
          <w:t>Subscriber Layer 1 Service Attribute Technical Specification.</w:t>
        </w:r>
      </w:ins>
      <w:ins w:id="841" w:author="Leeyoung" w:date="2018-09-13T10:28:00Z">
        <w:r>
          <w:rPr>
            <w:rFonts w:eastAsiaTheme="minorEastAsia"/>
            <w:sz w:val="20"/>
            <w:szCs w:val="22"/>
          </w:rPr>
          <w:t xml:space="preserve"> </w:t>
        </w:r>
      </w:ins>
    </w:p>
    <w:p w14:paraId="3F640C0B" w14:textId="6ED4C6A5" w:rsidR="00281573" w:rsidRPr="00281573" w:rsidRDefault="00E07C90"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842" w:author="Leeyoung" w:date="2018-09-12T18:22:00Z"/>
          <w:rFonts w:eastAsiaTheme="minorEastAsia"/>
          <w:sz w:val="20"/>
          <w:szCs w:val="22"/>
          <w:rPrChange w:id="843" w:author="Leeyoung" w:date="2018-09-12T18:24:00Z">
            <w:rPr>
              <w:ins w:id="844" w:author="Leeyoung" w:date="2018-09-12T18:22:00Z"/>
              <w:rFonts w:eastAsiaTheme="minorEastAsia"/>
              <w:sz w:val="22"/>
              <w:szCs w:val="22"/>
            </w:rPr>
          </w:rPrChange>
        </w:rPr>
      </w:pPr>
      <w:ins w:id="845" w:author="Leeyoung" w:date="2018-09-13T10:28:00Z">
        <w:r>
          <w:rPr>
            <w:rFonts w:eastAsiaTheme="minorEastAsia"/>
            <w:sz w:val="20"/>
            <w:szCs w:val="22"/>
          </w:rPr>
          <w:t xml:space="preserve">    </w:t>
        </w:r>
      </w:ins>
      <w:ins w:id="846" w:author="Leeyoung" w:date="2018-09-13T10:29:00Z">
        <w:r w:rsidR="00306FC8">
          <w:rPr>
            <w:rFonts w:eastAsiaTheme="minorEastAsia"/>
            <w:sz w:val="20"/>
            <w:szCs w:val="22"/>
          </w:rPr>
          <w:t xml:space="preserve"> </w:t>
        </w:r>
      </w:ins>
      <w:ins w:id="847" w:author="Leeyoung" w:date="2018-09-12T18:22:00Z">
        <w:r w:rsidR="00281573" w:rsidRPr="00281573">
          <w:rPr>
            <w:rFonts w:eastAsiaTheme="minorEastAsia"/>
            <w:sz w:val="20"/>
            <w:szCs w:val="22"/>
            <w:rPrChange w:id="848" w:author="Leeyoung" w:date="2018-09-12T18:24:00Z">
              <w:rPr>
                <w:rFonts w:eastAsiaTheme="minorEastAsia"/>
                <w:sz w:val="22"/>
                <w:szCs w:val="22"/>
              </w:rPr>
            </w:rPrChange>
          </w:rPr>
          <w:t xml:space="preserve">Refer to MEF 63 for all terms and the original references </w:t>
        </w:r>
      </w:ins>
    </w:p>
    <w:p w14:paraId="7C2ED1CB"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849" w:author="Leeyoung" w:date="2018-09-12T18:22:00Z"/>
          <w:rFonts w:eastAsiaTheme="minorEastAsia"/>
          <w:sz w:val="20"/>
          <w:szCs w:val="22"/>
          <w:rPrChange w:id="850" w:author="Leeyoung" w:date="2018-09-12T18:24:00Z">
            <w:rPr>
              <w:ins w:id="851" w:author="Leeyoung" w:date="2018-09-12T18:22:00Z"/>
              <w:rFonts w:eastAsiaTheme="minorEastAsia"/>
              <w:sz w:val="22"/>
              <w:szCs w:val="22"/>
            </w:rPr>
          </w:rPrChange>
        </w:rPr>
      </w:pPr>
      <w:ins w:id="852" w:author="Leeyoung" w:date="2018-09-12T18:22:00Z">
        <w:r w:rsidRPr="00281573">
          <w:rPr>
            <w:rFonts w:eastAsiaTheme="minorEastAsia"/>
            <w:sz w:val="20"/>
            <w:szCs w:val="22"/>
            <w:rPrChange w:id="853" w:author="Leeyoung" w:date="2018-09-12T18:24:00Z">
              <w:rPr>
                <w:rFonts w:eastAsiaTheme="minorEastAsia"/>
                <w:sz w:val="22"/>
                <w:szCs w:val="22"/>
              </w:rPr>
            </w:rPrChange>
          </w:rPr>
          <w:t xml:space="preserve">     used in the module.</w:t>
        </w:r>
      </w:ins>
    </w:p>
    <w:p w14:paraId="2B3343BF"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854" w:author="Leeyoung" w:date="2018-09-12T18:22:00Z"/>
          <w:rFonts w:eastAsiaTheme="minorEastAsia"/>
          <w:sz w:val="20"/>
          <w:szCs w:val="22"/>
          <w:rPrChange w:id="855" w:author="Leeyoung" w:date="2018-09-12T18:24:00Z">
            <w:rPr>
              <w:ins w:id="856" w:author="Leeyoung" w:date="2018-09-12T18:22:00Z"/>
              <w:rFonts w:eastAsiaTheme="minorEastAsia"/>
              <w:sz w:val="22"/>
              <w:szCs w:val="22"/>
            </w:rPr>
          </w:rPrChange>
        </w:rPr>
      </w:pPr>
    </w:p>
    <w:p w14:paraId="68BAB88C"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857" w:author="Leeyoung" w:date="2018-09-12T18:22:00Z"/>
          <w:rFonts w:eastAsiaTheme="minorEastAsia"/>
          <w:sz w:val="20"/>
          <w:szCs w:val="22"/>
          <w:rPrChange w:id="858" w:author="Leeyoung" w:date="2018-09-12T18:24:00Z">
            <w:rPr>
              <w:ins w:id="859" w:author="Leeyoung" w:date="2018-09-12T18:22:00Z"/>
              <w:rFonts w:eastAsiaTheme="minorEastAsia"/>
              <w:sz w:val="22"/>
              <w:szCs w:val="22"/>
            </w:rPr>
          </w:rPrChange>
        </w:rPr>
      </w:pPr>
      <w:ins w:id="860" w:author="Leeyoung" w:date="2018-09-12T18:22:00Z">
        <w:r w:rsidRPr="00281573">
          <w:rPr>
            <w:rFonts w:eastAsiaTheme="minorEastAsia"/>
            <w:sz w:val="20"/>
            <w:szCs w:val="22"/>
            <w:rPrChange w:id="861" w:author="Leeyoung" w:date="2018-09-12T18:24:00Z">
              <w:rPr>
                <w:rFonts w:eastAsiaTheme="minorEastAsia"/>
                <w:sz w:val="22"/>
                <w:szCs w:val="22"/>
              </w:rPr>
            </w:rPrChange>
          </w:rPr>
          <w:t xml:space="preserve">     Copyright (c) 2018 IETF Trust and the persons identified as</w:t>
        </w:r>
      </w:ins>
    </w:p>
    <w:p w14:paraId="5E46BB9C"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862" w:author="Leeyoung" w:date="2018-09-12T18:22:00Z"/>
          <w:rFonts w:eastAsiaTheme="minorEastAsia"/>
          <w:sz w:val="20"/>
          <w:szCs w:val="22"/>
          <w:rPrChange w:id="863" w:author="Leeyoung" w:date="2018-09-12T18:24:00Z">
            <w:rPr>
              <w:ins w:id="864" w:author="Leeyoung" w:date="2018-09-12T18:22:00Z"/>
              <w:rFonts w:eastAsiaTheme="minorEastAsia"/>
              <w:sz w:val="22"/>
              <w:szCs w:val="22"/>
            </w:rPr>
          </w:rPrChange>
        </w:rPr>
      </w:pPr>
      <w:ins w:id="865" w:author="Leeyoung" w:date="2018-09-12T18:22:00Z">
        <w:r w:rsidRPr="00281573">
          <w:rPr>
            <w:rFonts w:eastAsiaTheme="minorEastAsia"/>
            <w:sz w:val="20"/>
            <w:szCs w:val="22"/>
            <w:rPrChange w:id="866" w:author="Leeyoung" w:date="2018-09-12T18:24:00Z">
              <w:rPr>
                <w:rFonts w:eastAsiaTheme="minorEastAsia"/>
                <w:sz w:val="22"/>
                <w:szCs w:val="22"/>
              </w:rPr>
            </w:rPrChange>
          </w:rPr>
          <w:t xml:space="preserve">     authors of the code.  All rights reserved.</w:t>
        </w:r>
      </w:ins>
    </w:p>
    <w:p w14:paraId="5A9826F6"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867" w:author="Leeyoung" w:date="2018-09-12T18:22:00Z"/>
          <w:rFonts w:eastAsiaTheme="minorEastAsia"/>
          <w:sz w:val="20"/>
          <w:szCs w:val="22"/>
          <w:rPrChange w:id="868" w:author="Leeyoung" w:date="2018-09-12T18:24:00Z">
            <w:rPr>
              <w:ins w:id="869" w:author="Leeyoung" w:date="2018-09-12T18:22:00Z"/>
              <w:rFonts w:eastAsiaTheme="minorEastAsia"/>
              <w:sz w:val="22"/>
              <w:szCs w:val="22"/>
            </w:rPr>
          </w:rPrChange>
        </w:rPr>
      </w:pPr>
      <w:ins w:id="870" w:author="Leeyoung" w:date="2018-09-12T18:22:00Z">
        <w:r w:rsidRPr="00281573">
          <w:rPr>
            <w:rFonts w:eastAsiaTheme="minorEastAsia"/>
            <w:sz w:val="20"/>
            <w:szCs w:val="22"/>
            <w:rPrChange w:id="871" w:author="Leeyoung" w:date="2018-09-12T18:24:00Z">
              <w:rPr>
                <w:rFonts w:eastAsiaTheme="minorEastAsia"/>
                <w:sz w:val="22"/>
                <w:szCs w:val="22"/>
              </w:rPr>
            </w:rPrChange>
          </w:rPr>
          <w:t xml:space="preserve">     Redistribution and use in source and binary forms, with or</w:t>
        </w:r>
      </w:ins>
    </w:p>
    <w:p w14:paraId="1A1B9CA9"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872" w:author="Leeyoung" w:date="2018-09-12T18:22:00Z"/>
          <w:rFonts w:eastAsiaTheme="minorEastAsia"/>
          <w:sz w:val="20"/>
          <w:szCs w:val="22"/>
          <w:rPrChange w:id="873" w:author="Leeyoung" w:date="2018-09-12T18:24:00Z">
            <w:rPr>
              <w:ins w:id="874" w:author="Leeyoung" w:date="2018-09-12T18:22:00Z"/>
              <w:rFonts w:eastAsiaTheme="minorEastAsia"/>
              <w:sz w:val="22"/>
              <w:szCs w:val="22"/>
            </w:rPr>
          </w:rPrChange>
        </w:rPr>
      </w:pPr>
      <w:ins w:id="875" w:author="Leeyoung" w:date="2018-09-12T18:22:00Z">
        <w:r w:rsidRPr="00281573">
          <w:rPr>
            <w:rFonts w:eastAsiaTheme="minorEastAsia"/>
            <w:sz w:val="20"/>
            <w:szCs w:val="22"/>
            <w:rPrChange w:id="876" w:author="Leeyoung" w:date="2018-09-12T18:24:00Z">
              <w:rPr>
                <w:rFonts w:eastAsiaTheme="minorEastAsia"/>
                <w:sz w:val="22"/>
                <w:szCs w:val="22"/>
              </w:rPr>
            </w:rPrChange>
          </w:rPr>
          <w:t xml:space="preserve">     without modification, is permitted pursuant to, and subject</w:t>
        </w:r>
      </w:ins>
    </w:p>
    <w:p w14:paraId="3055CB73"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877" w:author="Leeyoung" w:date="2018-09-12T18:22:00Z"/>
          <w:rFonts w:eastAsiaTheme="minorEastAsia"/>
          <w:sz w:val="20"/>
          <w:szCs w:val="22"/>
          <w:rPrChange w:id="878" w:author="Leeyoung" w:date="2018-09-12T18:24:00Z">
            <w:rPr>
              <w:ins w:id="879" w:author="Leeyoung" w:date="2018-09-12T18:22:00Z"/>
              <w:rFonts w:eastAsiaTheme="minorEastAsia"/>
              <w:sz w:val="22"/>
              <w:szCs w:val="22"/>
            </w:rPr>
          </w:rPrChange>
        </w:rPr>
      </w:pPr>
      <w:ins w:id="880" w:author="Leeyoung" w:date="2018-09-12T18:22:00Z">
        <w:r w:rsidRPr="00281573">
          <w:rPr>
            <w:rFonts w:eastAsiaTheme="minorEastAsia"/>
            <w:sz w:val="20"/>
            <w:szCs w:val="22"/>
            <w:rPrChange w:id="881" w:author="Leeyoung" w:date="2018-09-12T18:24:00Z">
              <w:rPr>
                <w:rFonts w:eastAsiaTheme="minorEastAsia"/>
                <w:sz w:val="22"/>
                <w:szCs w:val="22"/>
              </w:rPr>
            </w:rPrChange>
          </w:rPr>
          <w:t xml:space="preserve">     to the license terms contained in, the Simplified BSD </w:t>
        </w:r>
      </w:ins>
    </w:p>
    <w:p w14:paraId="666ABC43"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882" w:author="Leeyoung" w:date="2018-09-12T18:22:00Z"/>
          <w:rFonts w:eastAsiaTheme="minorEastAsia"/>
          <w:sz w:val="20"/>
          <w:szCs w:val="22"/>
          <w:rPrChange w:id="883" w:author="Leeyoung" w:date="2018-09-12T18:24:00Z">
            <w:rPr>
              <w:ins w:id="884" w:author="Leeyoung" w:date="2018-09-12T18:22:00Z"/>
              <w:rFonts w:eastAsiaTheme="minorEastAsia"/>
              <w:sz w:val="22"/>
              <w:szCs w:val="22"/>
            </w:rPr>
          </w:rPrChange>
        </w:rPr>
      </w:pPr>
      <w:ins w:id="885" w:author="Leeyoung" w:date="2018-09-12T18:22:00Z">
        <w:r w:rsidRPr="00281573">
          <w:rPr>
            <w:rFonts w:eastAsiaTheme="minorEastAsia"/>
            <w:sz w:val="20"/>
            <w:szCs w:val="22"/>
            <w:rPrChange w:id="886" w:author="Leeyoung" w:date="2018-09-12T18:24:00Z">
              <w:rPr>
                <w:rFonts w:eastAsiaTheme="minorEastAsia"/>
                <w:sz w:val="22"/>
                <w:szCs w:val="22"/>
              </w:rPr>
            </w:rPrChange>
          </w:rPr>
          <w:t xml:space="preserve">     License set forth in Section 4.c of the IETF Trust's Legal </w:t>
        </w:r>
      </w:ins>
    </w:p>
    <w:p w14:paraId="27C54D1A"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887" w:author="Leeyoung" w:date="2018-09-12T18:22:00Z"/>
          <w:rFonts w:eastAsiaTheme="minorEastAsia"/>
          <w:sz w:val="20"/>
          <w:szCs w:val="22"/>
          <w:rPrChange w:id="888" w:author="Leeyoung" w:date="2018-09-12T18:24:00Z">
            <w:rPr>
              <w:ins w:id="889" w:author="Leeyoung" w:date="2018-09-12T18:22:00Z"/>
              <w:rFonts w:eastAsiaTheme="minorEastAsia"/>
              <w:sz w:val="22"/>
              <w:szCs w:val="22"/>
            </w:rPr>
          </w:rPrChange>
        </w:rPr>
      </w:pPr>
      <w:ins w:id="890" w:author="Leeyoung" w:date="2018-09-12T18:22:00Z">
        <w:r w:rsidRPr="00281573">
          <w:rPr>
            <w:rFonts w:eastAsiaTheme="minorEastAsia"/>
            <w:sz w:val="20"/>
            <w:szCs w:val="22"/>
            <w:rPrChange w:id="891" w:author="Leeyoung" w:date="2018-09-12T18:24:00Z">
              <w:rPr>
                <w:rFonts w:eastAsiaTheme="minorEastAsia"/>
                <w:sz w:val="22"/>
                <w:szCs w:val="22"/>
              </w:rPr>
            </w:rPrChange>
          </w:rPr>
          <w:t xml:space="preserve">     Provisions Relating to IETF Documents</w:t>
        </w:r>
      </w:ins>
    </w:p>
    <w:p w14:paraId="572BB476"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892" w:author="Leeyoung" w:date="2018-09-12T18:22:00Z"/>
          <w:rFonts w:eastAsiaTheme="minorEastAsia"/>
          <w:sz w:val="20"/>
          <w:szCs w:val="22"/>
          <w:rPrChange w:id="893" w:author="Leeyoung" w:date="2018-09-12T18:24:00Z">
            <w:rPr>
              <w:ins w:id="894" w:author="Leeyoung" w:date="2018-09-12T18:22:00Z"/>
              <w:rFonts w:eastAsiaTheme="minorEastAsia"/>
              <w:sz w:val="22"/>
              <w:szCs w:val="22"/>
            </w:rPr>
          </w:rPrChange>
        </w:rPr>
      </w:pPr>
      <w:ins w:id="895" w:author="Leeyoung" w:date="2018-09-12T18:22:00Z">
        <w:r w:rsidRPr="00281573">
          <w:rPr>
            <w:rFonts w:eastAsiaTheme="minorEastAsia"/>
            <w:sz w:val="20"/>
            <w:szCs w:val="22"/>
            <w:rPrChange w:id="896" w:author="Leeyoung" w:date="2018-09-12T18:24:00Z">
              <w:rPr>
                <w:rFonts w:eastAsiaTheme="minorEastAsia"/>
                <w:sz w:val="22"/>
                <w:szCs w:val="22"/>
              </w:rPr>
            </w:rPrChange>
          </w:rPr>
          <w:t xml:space="preserve">     (http://trustee.ietf.org/license-info).</w:t>
        </w:r>
      </w:ins>
    </w:p>
    <w:p w14:paraId="42B700CA"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897" w:author="Leeyoung" w:date="2018-09-12T18:22:00Z"/>
          <w:rFonts w:eastAsiaTheme="minorEastAsia"/>
          <w:sz w:val="20"/>
          <w:szCs w:val="22"/>
          <w:rPrChange w:id="898" w:author="Leeyoung" w:date="2018-09-12T18:24:00Z">
            <w:rPr>
              <w:ins w:id="899" w:author="Leeyoung" w:date="2018-09-12T18:22:00Z"/>
              <w:rFonts w:eastAsiaTheme="minorEastAsia"/>
              <w:sz w:val="22"/>
              <w:szCs w:val="22"/>
            </w:rPr>
          </w:rPrChange>
        </w:rPr>
      </w:pPr>
    </w:p>
    <w:p w14:paraId="01A60AC5"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900" w:author="Leeyoung" w:date="2018-09-12T18:22:00Z"/>
          <w:rFonts w:eastAsiaTheme="minorEastAsia"/>
          <w:sz w:val="20"/>
          <w:szCs w:val="22"/>
          <w:rPrChange w:id="901" w:author="Leeyoung" w:date="2018-09-12T18:24:00Z">
            <w:rPr>
              <w:ins w:id="902" w:author="Leeyoung" w:date="2018-09-12T18:22:00Z"/>
              <w:rFonts w:eastAsiaTheme="minorEastAsia"/>
              <w:sz w:val="22"/>
              <w:szCs w:val="22"/>
            </w:rPr>
          </w:rPrChange>
        </w:rPr>
      </w:pPr>
      <w:ins w:id="903" w:author="Leeyoung" w:date="2018-09-12T18:22:00Z">
        <w:r w:rsidRPr="00281573">
          <w:rPr>
            <w:rFonts w:eastAsiaTheme="minorEastAsia"/>
            <w:sz w:val="20"/>
            <w:szCs w:val="22"/>
            <w:rPrChange w:id="904" w:author="Leeyoung" w:date="2018-09-12T18:24:00Z">
              <w:rPr>
                <w:rFonts w:eastAsiaTheme="minorEastAsia"/>
                <w:sz w:val="22"/>
                <w:szCs w:val="22"/>
              </w:rPr>
            </w:rPrChange>
          </w:rPr>
          <w:t xml:space="preserve">     This version of this YANG module is part of RFC XXXX; see</w:t>
        </w:r>
      </w:ins>
    </w:p>
    <w:p w14:paraId="59F7E2AF"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905" w:author="Leeyoung" w:date="2018-09-12T18:22:00Z"/>
          <w:rFonts w:eastAsiaTheme="minorEastAsia"/>
          <w:sz w:val="20"/>
          <w:szCs w:val="22"/>
          <w:rPrChange w:id="906" w:author="Leeyoung" w:date="2018-09-12T18:24:00Z">
            <w:rPr>
              <w:ins w:id="907" w:author="Leeyoung" w:date="2018-09-12T18:22:00Z"/>
              <w:rFonts w:eastAsiaTheme="minorEastAsia"/>
              <w:sz w:val="22"/>
              <w:szCs w:val="22"/>
            </w:rPr>
          </w:rPrChange>
        </w:rPr>
      </w:pPr>
      <w:ins w:id="908" w:author="Leeyoung" w:date="2018-09-12T18:22:00Z">
        <w:r w:rsidRPr="00281573">
          <w:rPr>
            <w:rFonts w:eastAsiaTheme="minorEastAsia"/>
            <w:sz w:val="20"/>
            <w:szCs w:val="22"/>
            <w:rPrChange w:id="909" w:author="Leeyoung" w:date="2018-09-12T18:24:00Z">
              <w:rPr>
                <w:rFonts w:eastAsiaTheme="minorEastAsia"/>
                <w:sz w:val="22"/>
                <w:szCs w:val="22"/>
              </w:rPr>
            </w:rPrChange>
          </w:rPr>
          <w:lastRenderedPageBreak/>
          <w:t xml:space="preserve">     the RFC itself for full legal notices.";</w:t>
        </w:r>
      </w:ins>
    </w:p>
    <w:p w14:paraId="15C0397B"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910" w:author="Leeyoung" w:date="2018-09-12T18:22:00Z"/>
          <w:rFonts w:eastAsiaTheme="minorEastAsia"/>
          <w:sz w:val="20"/>
          <w:szCs w:val="22"/>
          <w:rPrChange w:id="911" w:author="Leeyoung" w:date="2018-09-12T18:24:00Z">
            <w:rPr>
              <w:ins w:id="912" w:author="Leeyoung" w:date="2018-09-12T18:22:00Z"/>
              <w:rFonts w:eastAsiaTheme="minorEastAsia"/>
              <w:sz w:val="22"/>
              <w:szCs w:val="22"/>
            </w:rPr>
          </w:rPrChange>
        </w:rPr>
      </w:pPr>
    </w:p>
    <w:p w14:paraId="0A69E3D3" w14:textId="59C9C7F1"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913" w:author="Leeyoung" w:date="2018-09-12T18:22:00Z"/>
          <w:rFonts w:eastAsiaTheme="minorEastAsia"/>
          <w:sz w:val="20"/>
          <w:szCs w:val="22"/>
          <w:rPrChange w:id="914" w:author="Leeyoung" w:date="2018-09-12T18:24:00Z">
            <w:rPr>
              <w:ins w:id="915" w:author="Leeyoung" w:date="2018-09-12T18:22:00Z"/>
              <w:rFonts w:eastAsiaTheme="minorEastAsia"/>
              <w:sz w:val="22"/>
              <w:szCs w:val="22"/>
            </w:rPr>
          </w:rPrChange>
        </w:rPr>
      </w:pPr>
      <w:ins w:id="916" w:author="Leeyoung" w:date="2018-09-12T18:22:00Z">
        <w:r w:rsidRPr="00281573">
          <w:rPr>
            <w:rFonts w:eastAsiaTheme="minorEastAsia"/>
            <w:sz w:val="20"/>
            <w:szCs w:val="22"/>
            <w:rPrChange w:id="917" w:author="Leeyoung" w:date="2018-09-12T18:24:00Z">
              <w:rPr>
                <w:rFonts w:eastAsiaTheme="minorEastAsia"/>
                <w:sz w:val="22"/>
                <w:szCs w:val="22"/>
              </w:rPr>
            </w:rPrChange>
          </w:rPr>
          <w:t xml:space="preserve">  revision "2018-09-12" {</w:t>
        </w:r>
      </w:ins>
    </w:p>
    <w:p w14:paraId="1B55DBB6"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918" w:author="Leeyoung" w:date="2018-09-12T18:22:00Z"/>
          <w:rFonts w:eastAsiaTheme="minorEastAsia"/>
          <w:sz w:val="20"/>
          <w:szCs w:val="22"/>
          <w:rPrChange w:id="919" w:author="Leeyoung" w:date="2018-09-12T18:24:00Z">
            <w:rPr>
              <w:ins w:id="920" w:author="Leeyoung" w:date="2018-09-12T18:22:00Z"/>
              <w:rFonts w:eastAsiaTheme="minorEastAsia"/>
              <w:sz w:val="22"/>
              <w:szCs w:val="22"/>
            </w:rPr>
          </w:rPrChange>
        </w:rPr>
      </w:pPr>
      <w:ins w:id="921" w:author="Leeyoung" w:date="2018-09-12T18:22:00Z">
        <w:r w:rsidRPr="00281573">
          <w:rPr>
            <w:rFonts w:eastAsiaTheme="minorEastAsia"/>
            <w:sz w:val="20"/>
            <w:szCs w:val="22"/>
            <w:rPrChange w:id="922" w:author="Leeyoung" w:date="2018-09-12T18:24:00Z">
              <w:rPr>
                <w:rFonts w:eastAsiaTheme="minorEastAsia"/>
                <w:sz w:val="22"/>
                <w:szCs w:val="22"/>
              </w:rPr>
            </w:rPrChange>
          </w:rPr>
          <w:t xml:space="preserve">       description "Initial revision.";</w:t>
        </w:r>
      </w:ins>
    </w:p>
    <w:p w14:paraId="47DAA896" w14:textId="3BAE84E0"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923" w:author="Leeyoung" w:date="2018-09-12T18:22:00Z"/>
          <w:rFonts w:eastAsiaTheme="minorEastAsia"/>
          <w:sz w:val="20"/>
          <w:szCs w:val="22"/>
          <w:rPrChange w:id="924" w:author="Leeyoung" w:date="2018-09-12T18:24:00Z">
            <w:rPr>
              <w:ins w:id="925" w:author="Leeyoung" w:date="2018-09-12T18:22:00Z"/>
              <w:rFonts w:eastAsiaTheme="minorEastAsia"/>
              <w:sz w:val="22"/>
              <w:szCs w:val="22"/>
            </w:rPr>
          </w:rPrChange>
        </w:rPr>
      </w:pPr>
      <w:ins w:id="926" w:author="Leeyoung" w:date="2018-09-12T18:22:00Z">
        <w:r w:rsidRPr="00281573">
          <w:rPr>
            <w:rFonts w:eastAsiaTheme="minorEastAsia"/>
            <w:sz w:val="20"/>
            <w:szCs w:val="22"/>
            <w:rPrChange w:id="927" w:author="Leeyoung" w:date="2018-09-12T18:24:00Z">
              <w:rPr>
                <w:rFonts w:eastAsiaTheme="minorEastAsia"/>
                <w:sz w:val="22"/>
                <w:szCs w:val="22"/>
              </w:rPr>
            </w:rPrChange>
          </w:rPr>
          <w:t xml:space="preserve">  </w:t>
        </w:r>
        <w:r w:rsidR="00E07C90">
          <w:rPr>
            <w:rFonts w:eastAsiaTheme="minorEastAsia"/>
            <w:sz w:val="20"/>
            <w:szCs w:val="22"/>
          </w:rPr>
          <w:t xml:space="preserve">     reference "RFC XXXX: A YANG</w:t>
        </w:r>
        <w:r w:rsidRPr="00281573">
          <w:rPr>
            <w:rFonts w:eastAsiaTheme="minorEastAsia"/>
            <w:sz w:val="20"/>
            <w:szCs w:val="22"/>
            <w:rPrChange w:id="928" w:author="Leeyoung" w:date="2018-09-12T18:24:00Z">
              <w:rPr>
                <w:rFonts w:eastAsiaTheme="minorEastAsia"/>
                <w:sz w:val="22"/>
                <w:szCs w:val="22"/>
              </w:rPr>
            </w:rPrChange>
          </w:rPr>
          <w:t xml:space="preserve"> Data Model for L1 Connectivity </w:t>
        </w:r>
      </w:ins>
    </w:p>
    <w:p w14:paraId="2A8269AC"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929" w:author="Leeyoung" w:date="2018-09-12T18:22:00Z"/>
          <w:rFonts w:eastAsiaTheme="minorEastAsia"/>
          <w:sz w:val="20"/>
          <w:szCs w:val="22"/>
          <w:rPrChange w:id="930" w:author="Leeyoung" w:date="2018-09-12T18:24:00Z">
            <w:rPr>
              <w:ins w:id="931" w:author="Leeyoung" w:date="2018-09-12T18:22:00Z"/>
              <w:rFonts w:eastAsiaTheme="minorEastAsia"/>
              <w:sz w:val="22"/>
              <w:szCs w:val="22"/>
            </w:rPr>
          </w:rPrChange>
        </w:rPr>
      </w:pPr>
      <w:ins w:id="932" w:author="Leeyoung" w:date="2018-09-12T18:22:00Z">
        <w:r w:rsidRPr="00281573">
          <w:rPr>
            <w:rFonts w:eastAsiaTheme="minorEastAsia"/>
            <w:sz w:val="20"/>
            <w:szCs w:val="22"/>
            <w:rPrChange w:id="933" w:author="Leeyoung" w:date="2018-09-12T18:24:00Z">
              <w:rPr>
                <w:rFonts w:eastAsiaTheme="minorEastAsia"/>
                <w:sz w:val="22"/>
                <w:szCs w:val="22"/>
              </w:rPr>
            </w:rPrChange>
          </w:rPr>
          <w:t xml:space="preserve">                 Service Model (L1CSM)";</w:t>
        </w:r>
      </w:ins>
    </w:p>
    <w:p w14:paraId="681CA387"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934" w:author="Leeyoung" w:date="2018-09-12T18:22:00Z"/>
          <w:rFonts w:eastAsiaTheme="minorEastAsia"/>
          <w:sz w:val="20"/>
          <w:szCs w:val="22"/>
          <w:rPrChange w:id="935" w:author="Leeyoung" w:date="2018-09-12T18:24:00Z">
            <w:rPr>
              <w:ins w:id="936" w:author="Leeyoung" w:date="2018-09-12T18:22:00Z"/>
              <w:rFonts w:eastAsiaTheme="minorEastAsia"/>
              <w:sz w:val="22"/>
              <w:szCs w:val="22"/>
            </w:rPr>
          </w:rPrChange>
        </w:rPr>
      </w:pPr>
      <w:ins w:id="937" w:author="Leeyoung" w:date="2018-09-12T18:22:00Z">
        <w:r w:rsidRPr="00281573">
          <w:rPr>
            <w:rFonts w:eastAsiaTheme="minorEastAsia"/>
            <w:sz w:val="20"/>
            <w:szCs w:val="22"/>
            <w:rPrChange w:id="938" w:author="Leeyoung" w:date="2018-09-12T18:24:00Z">
              <w:rPr>
                <w:rFonts w:eastAsiaTheme="minorEastAsia"/>
                <w:sz w:val="22"/>
                <w:szCs w:val="22"/>
              </w:rPr>
            </w:rPrChange>
          </w:rPr>
          <w:t xml:space="preserve">  // Note: The RFC Editor will replace XXXX with the number  </w:t>
        </w:r>
      </w:ins>
    </w:p>
    <w:p w14:paraId="2DBA6D27"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939" w:author="Leeyoung" w:date="2018-09-12T18:22:00Z"/>
          <w:rFonts w:eastAsiaTheme="minorEastAsia"/>
          <w:sz w:val="20"/>
          <w:szCs w:val="22"/>
          <w:rPrChange w:id="940" w:author="Leeyoung" w:date="2018-09-12T18:24:00Z">
            <w:rPr>
              <w:ins w:id="941" w:author="Leeyoung" w:date="2018-09-12T18:22:00Z"/>
              <w:rFonts w:eastAsiaTheme="minorEastAsia"/>
              <w:sz w:val="22"/>
              <w:szCs w:val="22"/>
            </w:rPr>
          </w:rPrChange>
        </w:rPr>
      </w:pPr>
      <w:ins w:id="942" w:author="Leeyoung" w:date="2018-09-12T18:22:00Z">
        <w:r w:rsidRPr="00281573">
          <w:rPr>
            <w:rFonts w:eastAsiaTheme="minorEastAsia"/>
            <w:sz w:val="20"/>
            <w:szCs w:val="22"/>
            <w:rPrChange w:id="943" w:author="Leeyoung" w:date="2018-09-12T18:24:00Z">
              <w:rPr>
                <w:rFonts w:eastAsiaTheme="minorEastAsia"/>
                <w:sz w:val="22"/>
                <w:szCs w:val="22"/>
              </w:rPr>
            </w:rPrChange>
          </w:rPr>
          <w:t xml:space="preserve">  // assigned to the RFC once this draft becomes an RFC. </w:t>
        </w:r>
      </w:ins>
    </w:p>
    <w:p w14:paraId="63FA355A"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944" w:author="Leeyoung" w:date="2018-09-12T18:22:00Z"/>
          <w:rFonts w:eastAsiaTheme="minorEastAsia"/>
          <w:sz w:val="20"/>
          <w:szCs w:val="22"/>
          <w:rPrChange w:id="945" w:author="Leeyoung" w:date="2018-09-12T18:24:00Z">
            <w:rPr>
              <w:ins w:id="946" w:author="Leeyoung" w:date="2018-09-12T18:22:00Z"/>
              <w:rFonts w:eastAsiaTheme="minorEastAsia"/>
              <w:sz w:val="22"/>
              <w:szCs w:val="22"/>
            </w:rPr>
          </w:rPrChange>
        </w:rPr>
      </w:pPr>
      <w:ins w:id="947" w:author="Leeyoung" w:date="2018-09-12T18:22:00Z">
        <w:r w:rsidRPr="00281573">
          <w:rPr>
            <w:rFonts w:eastAsiaTheme="minorEastAsia"/>
            <w:sz w:val="20"/>
            <w:szCs w:val="22"/>
            <w:rPrChange w:id="948" w:author="Leeyoung" w:date="2018-09-12T18:24:00Z">
              <w:rPr>
                <w:rFonts w:eastAsiaTheme="minorEastAsia"/>
                <w:sz w:val="22"/>
                <w:szCs w:val="22"/>
              </w:rPr>
            </w:rPrChange>
          </w:rPr>
          <w:t xml:space="preserve">  }  </w:t>
        </w:r>
      </w:ins>
    </w:p>
    <w:p w14:paraId="10DDA2C7"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949" w:author="Leeyoung" w:date="2018-09-12T18:22:00Z"/>
          <w:rFonts w:eastAsiaTheme="minorEastAsia"/>
          <w:sz w:val="20"/>
          <w:szCs w:val="22"/>
          <w:rPrChange w:id="950" w:author="Leeyoung" w:date="2018-09-12T18:24:00Z">
            <w:rPr>
              <w:ins w:id="951" w:author="Leeyoung" w:date="2018-09-12T18:22:00Z"/>
              <w:rFonts w:eastAsiaTheme="minorEastAsia"/>
              <w:sz w:val="22"/>
              <w:szCs w:val="22"/>
            </w:rPr>
          </w:rPrChange>
        </w:rPr>
      </w:pPr>
    </w:p>
    <w:p w14:paraId="21BA610B"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952" w:author="Leeyoung" w:date="2018-09-12T18:22:00Z"/>
          <w:rFonts w:eastAsiaTheme="minorEastAsia"/>
          <w:sz w:val="20"/>
          <w:szCs w:val="22"/>
          <w:rPrChange w:id="953" w:author="Leeyoung" w:date="2018-09-12T18:24:00Z">
            <w:rPr>
              <w:ins w:id="954" w:author="Leeyoung" w:date="2018-09-12T18:22:00Z"/>
              <w:rFonts w:eastAsiaTheme="minorEastAsia"/>
              <w:sz w:val="22"/>
              <w:szCs w:val="22"/>
            </w:rPr>
          </w:rPrChange>
        </w:rPr>
      </w:pPr>
      <w:ins w:id="955" w:author="Leeyoung" w:date="2018-09-12T18:22:00Z">
        <w:r w:rsidRPr="00281573">
          <w:rPr>
            <w:rFonts w:eastAsiaTheme="minorEastAsia"/>
            <w:sz w:val="20"/>
            <w:szCs w:val="22"/>
            <w:rPrChange w:id="956" w:author="Leeyoung" w:date="2018-09-12T18:24:00Z">
              <w:rPr>
                <w:rFonts w:eastAsiaTheme="minorEastAsia"/>
                <w:sz w:val="22"/>
                <w:szCs w:val="22"/>
              </w:rPr>
            </w:rPrChange>
          </w:rPr>
          <w:tab/>
        </w:r>
        <w:r w:rsidRPr="00281573">
          <w:rPr>
            <w:rFonts w:eastAsiaTheme="minorEastAsia"/>
            <w:sz w:val="20"/>
            <w:szCs w:val="22"/>
            <w:rPrChange w:id="957" w:author="Leeyoung" w:date="2018-09-12T18:24:00Z">
              <w:rPr>
                <w:rFonts w:eastAsiaTheme="minorEastAsia"/>
                <w:sz w:val="22"/>
                <w:szCs w:val="22"/>
              </w:rPr>
            </w:rPrChange>
          </w:rPr>
          <w:tab/>
        </w:r>
      </w:ins>
    </w:p>
    <w:p w14:paraId="0629B80B"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958" w:author="Leeyoung" w:date="2018-09-12T18:22:00Z"/>
          <w:rFonts w:eastAsiaTheme="minorEastAsia"/>
          <w:sz w:val="20"/>
          <w:szCs w:val="22"/>
          <w:rPrChange w:id="959" w:author="Leeyoung" w:date="2018-09-12T18:24:00Z">
            <w:rPr>
              <w:ins w:id="960" w:author="Leeyoung" w:date="2018-09-12T18:22:00Z"/>
              <w:rFonts w:eastAsiaTheme="minorEastAsia"/>
              <w:sz w:val="22"/>
              <w:szCs w:val="22"/>
            </w:rPr>
          </w:rPrChange>
        </w:rPr>
      </w:pPr>
      <w:ins w:id="961" w:author="Leeyoung" w:date="2018-09-12T18:22:00Z">
        <w:r w:rsidRPr="00281573">
          <w:rPr>
            <w:rFonts w:eastAsiaTheme="minorEastAsia"/>
            <w:sz w:val="20"/>
            <w:szCs w:val="22"/>
            <w:rPrChange w:id="962" w:author="Leeyoung" w:date="2018-09-12T18:24:00Z">
              <w:rPr>
                <w:rFonts w:eastAsiaTheme="minorEastAsia"/>
                <w:sz w:val="22"/>
                <w:szCs w:val="22"/>
              </w:rPr>
            </w:rPrChange>
          </w:rPr>
          <w:t xml:space="preserve">  grouping protocol-coding-optical-interface {</w:t>
        </w:r>
      </w:ins>
    </w:p>
    <w:p w14:paraId="098637B2"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963" w:author="Leeyoung" w:date="2018-09-12T18:22:00Z"/>
          <w:rFonts w:eastAsiaTheme="minorEastAsia"/>
          <w:sz w:val="20"/>
          <w:szCs w:val="22"/>
          <w:rPrChange w:id="964" w:author="Leeyoung" w:date="2018-09-12T18:24:00Z">
            <w:rPr>
              <w:ins w:id="965" w:author="Leeyoung" w:date="2018-09-12T18:22:00Z"/>
              <w:rFonts w:eastAsiaTheme="minorEastAsia"/>
              <w:sz w:val="22"/>
              <w:szCs w:val="22"/>
            </w:rPr>
          </w:rPrChange>
        </w:rPr>
      </w:pPr>
      <w:ins w:id="966" w:author="Leeyoung" w:date="2018-09-12T18:22:00Z">
        <w:r w:rsidRPr="00281573">
          <w:rPr>
            <w:rFonts w:eastAsiaTheme="minorEastAsia"/>
            <w:sz w:val="20"/>
            <w:szCs w:val="22"/>
            <w:rPrChange w:id="967" w:author="Leeyoung" w:date="2018-09-12T18:24:00Z">
              <w:rPr>
                <w:rFonts w:eastAsiaTheme="minorEastAsia"/>
                <w:sz w:val="22"/>
                <w:szCs w:val="22"/>
              </w:rPr>
            </w:rPrChange>
          </w:rPr>
          <w:t xml:space="preserve">     description</w:t>
        </w:r>
      </w:ins>
    </w:p>
    <w:p w14:paraId="7D1355E4"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968" w:author="Leeyoung" w:date="2018-09-12T18:22:00Z"/>
          <w:rFonts w:eastAsiaTheme="minorEastAsia"/>
          <w:sz w:val="20"/>
          <w:szCs w:val="22"/>
          <w:rPrChange w:id="969" w:author="Leeyoung" w:date="2018-09-12T18:24:00Z">
            <w:rPr>
              <w:ins w:id="970" w:author="Leeyoung" w:date="2018-09-12T18:22:00Z"/>
              <w:rFonts w:eastAsiaTheme="minorEastAsia"/>
              <w:sz w:val="22"/>
              <w:szCs w:val="22"/>
            </w:rPr>
          </w:rPrChange>
        </w:rPr>
      </w:pPr>
      <w:ins w:id="971" w:author="Leeyoung" w:date="2018-09-12T18:22:00Z">
        <w:r w:rsidRPr="00281573">
          <w:rPr>
            <w:rFonts w:eastAsiaTheme="minorEastAsia"/>
            <w:sz w:val="20"/>
            <w:szCs w:val="22"/>
            <w:rPrChange w:id="972" w:author="Leeyoung" w:date="2018-09-12T18:24:00Z">
              <w:rPr>
                <w:rFonts w:eastAsiaTheme="minorEastAsia"/>
                <w:sz w:val="22"/>
                <w:szCs w:val="22"/>
              </w:rPr>
            </w:rPrChange>
          </w:rPr>
          <w:tab/>
          <w:t xml:space="preserve"> "describes &lt;p,c,o&gt; where p:protocol type; c:coding </w:t>
        </w:r>
      </w:ins>
    </w:p>
    <w:p w14:paraId="69D30ECD"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973" w:author="Leeyoung" w:date="2018-09-12T18:22:00Z"/>
          <w:rFonts w:eastAsiaTheme="minorEastAsia"/>
          <w:sz w:val="20"/>
          <w:szCs w:val="22"/>
          <w:rPrChange w:id="974" w:author="Leeyoung" w:date="2018-09-12T18:24:00Z">
            <w:rPr>
              <w:ins w:id="975" w:author="Leeyoung" w:date="2018-09-12T18:22:00Z"/>
              <w:rFonts w:eastAsiaTheme="minorEastAsia"/>
              <w:sz w:val="22"/>
              <w:szCs w:val="22"/>
            </w:rPr>
          </w:rPrChange>
        </w:rPr>
      </w:pPr>
      <w:ins w:id="976" w:author="Leeyoung" w:date="2018-09-12T18:22:00Z">
        <w:r w:rsidRPr="00281573">
          <w:rPr>
            <w:rFonts w:eastAsiaTheme="minorEastAsia"/>
            <w:sz w:val="20"/>
            <w:szCs w:val="22"/>
            <w:rPrChange w:id="977" w:author="Leeyoung" w:date="2018-09-12T18:24:00Z">
              <w:rPr>
                <w:rFonts w:eastAsiaTheme="minorEastAsia"/>
                <w:sz w:val="22"/>
                <w:szCs w:val="22"/>
              </w:rPr>
            </w:rPrChange>
          </w:rPr>
          <w:t xml:space="preserve">       function; o:optical interface function";</w:t>
        </w:r>
      </w:ins>
    </w:p>
    <w:p w14:paraId="60EBBBCB"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978" w:author="Leeyoung" w:date="2018-09-12T18:22:00Z"/>
          <w:rFonts w:eastAsiaTheme="minorEastAsia"/>
          <w:sz w:val="20"/>
          <w:szCs w:val="22"/>
          <w:rPrChange w:id="979" w:author="Leeyoung" w:date="2018-09-12T18:24:00Z">
            <w:rPr>
              <w:ins w:id="980" w:author="Leeyoung" w:date="2018-09-12T18:22:00Z"/>
              <w:rFonts w:eastAsiaTheme="minorEastAsia"/>
              <w:sz w:val="22"/>
              <w:szCs w:val="22"/>
            </w:rPr>
          </w:rPrChange>
        </w:rPr>
      </w:pPr>
      <w:ins w:id="981" w:author="Leeyoung" w:date="2018-09-12T18:22:00Z">
        <w:r w:rsidRPr="00281573">
          <w:rPr>
            <w:rFonts w:eastAsiaTheme="minorEastAsia"/>
            <w:sz w:val="20"/>
            <w:szCs w:val="22"/>
            <w:rPrChange w:id="982" w:author="Leeyoung" w:date="2018-09-12T18:24:00Z">
              <w:rPr>
                <w:rFonts w:eastAsiaTheme="minorEastAsia"/>
                <w:sz w:val="22"/>
                <w:szCs w:val="22"/>
              </w:rPr>
            </w:rPrChange>
          </w:rPr>
          <w:tab/>
          <w:t xml:space="preserve"> reference "MEF 63"; </w:t>
        </w:r>
      </w:ins>
    </w:p>
    <w:p w14:paraId="4E90351C"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983" w:author="Leeyoung" w:date="2018-09-12T18:22:00Z"/>
          <w:rFonts w:eastAsiaTheme="minorEastAsia"/>
          <w:sz w:val="20"/>
          <w:szCs w:val="22"/>
          <w:rPrChange w:id="984" w:author="Leeyoung" w:date="2018-09-12T18:24:00Z">
            <w:rPr>
              <w:ins w:id="985" w:author="Leeyoung" w:date="2018-09-12T18:22:00Z"/>
              <w:rFonts w:eastAsiaTheme="minorEastAsia"/>
              <w:sz w:val="22"/>
              <w:szCs w:val="22"/>
            </w:rPr>
          </w:rPrChange>
        </w:rPr>
      </w:pPr>
      <w:ins w:id="986" w:author="Leeyoung" w:date="2018-09-12T18:22:00Z">
        <w:r w:rsidRPr="00281573">
          <w:rPr>
            <w:rFonts w:eastAsiaTheme="minorEastAsia"/>
            <w:sz w:val="20"/>
            <w:szCs w:val="22"/>
            <w:rPrChange w:id="987" w:author="Leeyoung" w:date="2018-09-12T18:24:00Z">
              <w:rPr>
                <w:rFonts w:eastAsiaTheme="minorEastAsia"/>
                <w:sz w:val="22"/>
                <w:szCs w:val="22"/>
              </w:rPr>
            </w:rPrChange>
          </w:rPr>
          <w:tab/>
          <w:t xml:space="preserve"> leaf protocol {</w:t>
        </w:r>
      </w:ins>
    </w:p>
    <w:p w14:paraId="0D524F43"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988" w:author="Leeyoung" w:date="2018-09-12T18:22:00Z"/>
          <w:rFonts w:eastAsiaTheme="minorEastAsia"/>
          <w:sz w:val="20"/>
          <w:szCs w:val="22"/>
          <w:rPrChange w:id="989" w:author="Leeyoung" w:date="2018-09-12T18:24:00Z">
            <w:rPr>
              <w:ins w:id="990" w:author="Leeyoung" w:date="2018-09-12T18:22:00Z"/>
              <w:rFonts w:eastAsiaTheme="minorEastAsia"/>
              <w:sz w:val="22"/>
              <w:szCs w:val="22"/>
            </w:rPr>
          </w:rPrChange>
        </w:rPr>
      </w:pPr>
      <w:ins w:id="991" w:author="Leeyoung" w:date="2018-09-12T18:22:00Z">
        <w:r w:rsidRPr="00281573">
          <w:rPr>
            <w:rFonts w:eastAsiaTheme="minorEastAsia"/>
            <w:sz w:val="20"/>
            <w:szCs w:val="22"/>
            <w:rPrChange w:id="992" w:author="Leeyoung" w:date="2018-09-12T18:24:00Z">
              <w:rPr>
                <w:rFonts w:eastAsiaTheme="minorEastAsia"/>
                <w:sz w:val="22"/>
                <w:szCs w:val="22"/>
              </w:rPr>
            </w:rPrChange>
          </w:rPr>
          <w:tab/>
          <w:t xml:space="preserve">   type identityref {</w:t>
        </w:r>
      </w:ins>
    </w:p>
    <w:p w14:paraId="29B779E2"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993" w:author="Leeyoung" w:date="2018-09-12T18:22:00Z"/>
          <w:rFonts w:eastAsiaTheme="minorEastAsia"/>
          <w:sz w:val="20"/>
          <w:szCs w:val="22"/>
          <w:rPrChange w:id="994" w:author="Leeyoung" w:date="2018-09-12T18:24:00Z">
            <w:rPr>
              <w:ins w:id="995" w:author="Leeyoung" w:date="2018-09-12T18:22:00Z"/>
              <w:rFonts w:eastAsiaTheme="minorEastAsia"/>
              <w:sz w:val="22"/>
              <w:szCs w:val="22"/>
            </w:rPr>
          </w:rPrChange>
        </w:rPr>
      </w:pPr>
      <w:ins w:id="996" w:author="Leeyoung" w:date="2018-09-12T18:22:00Z">
        <w:r w:rsidRPr="00281573">
          <w:rPr>
            <w:rFonts w:eastAsiaTheme="minorEastAsia"/>
            <w:sz w:val="20"/>
            <w:szCs w:val="22"/>
            <w:rPrChange w:id="997" w:author="Leeyoung" w:date="2018-09-12T18:24:00Z">
              <w:rPr>
                <w:rFonts w:eastAsiaTheme="minorEastAsia"/>
                <w:sz w:val="22"/>
                <w:szCs w:val="22"/>
              </w:rPr>
            </w:rPrChange>
          </w:rPr>
          <w:tab/>
          <w:t xml:space="preserve">     base "l1-st:protocol-type";</w:t>
        </w:r>
      </w:ins>
    </w:p>
    <w:p w14:paraId="7ECBA3F2"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998" w:author="Leeyoung" w:date="2018-09-12T18:22:00Z"/>
          <w:rFonts w:eastAsiaTheme="minorEastAsia"/>
          <w:sz w:val="20"/>
          <w:szCs w:val="22"/>
          <w:rPrChange w:id="999" w:author="Leeyoung" w:date="2018-09-12T18:24:00Z">
            <w:rPr>
              <w:ins w:id="1000" w:author="Leeyoung" w:date="2018-09-12T18:22:00Z"/>
              <w:rFonts w:eastAsiaTheme="minorEastAsia"/>
              <w:sz w:val="22"/>
              <w:szCs w:val="22"/>
            </w:rPr>
          </w:rPrChange>
        </w:rPr>
      </w:pPr>
      <w:ins w:id="1001" w:author="Leeyoung" w:date="2018-09-12T18:22:00Z">
        <w:r w:rsidRPr="00281573">
          <w:rPr>
            <w:rFonts w:eastAsiaTheme="minorEastAsia"/>
            <w:sz w:val="20"/>
            <w:szCs w:val="22"/>
            <w:rPrChange w:id="1002" w:author="Leeyoung" w:date="2018-09-12T18:24:00Z">
              <w:rPr>
                <w:rFonts w:eastAsiaTheme="minorEastAsia"/>
                <w:sz w:val="22"/>
                <w:szCs w:val="22"/>
              </w:rPr>
            </w:rPrChange>
          </w:rPr>
          <w:tab/>
          <w:t xml:space="preserve">   }</w:t>
        </w:r>
      </w:ins>
    </w:p>
    <w:p w14:paraId="655D7ABD"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003" w:author="Leeyoung" w:date="2018-09-12T18:22:00Z"/>
          <w:rFonts w:eastAsiaTheme="minorEastAsia"/>
          <w:sz w:val="20"/>
          <w:szCs w:val="22"/>
          <w:rPrChange w:id="1004" w:author="Leeyoung" w:date="2018-09-12T18:24:00Z">
            <w:rPr>
              <w:ins w:id="1005" w:author="Leeyoung" w:date="2018-09-12T18:22:00Z"/>
              <w:rFonts w:eastAsiaTheme="minorEastAsia"/>
              <w:sz w:val="22"/>
              <w:szCs w:val="22"/>
            </w:rPr>
          </w:rPrChange>
        </w:rPr>
      </w:pPr>
      <w:ins w:id="1006" w:author="Leeyoung" w:date="2018-09-12T18:22:00Z">
        <w:r w:rsidRPr="00281573">
          <w:rPr>
            <w:rFonts w:eastAsiaTheme="minorEastAsia"/>
            <w:sz w:val="20"/>
            <w:szCs w:val="22"/>
            <w:rPrChange w:id="1007" w:author="Leeyoung" w:date="2018-09-12T18:24:00Z">
              <w:rPr>
                <w:rFonts w:eastAsiaTheme="minorEastAsia"/>
                <w:sz w:val="22"/>
                <w:szCs w:val="22"/>
              </w:rPr>
            </w:rPrChange>
          </w:rPr>
          <w:tab/>
          <w:t xml:space="preserve">   description </w:t>
        </w:r>
      </w:ins>
    </w:p>
    <w:p w14:paraId="4E3AA05E"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008" w:author="Leeyoung" w:date="2018-09-12T18:22:00Z"/>
          <w:rFonts w:eastAsiaTheme="minorEastAsia"/>
          <w:sz w:val="20"/>
          <w:szCs w:val="22"/>
          <w:rPrChange w:id="1009" w:author="Leeyoung" w:date="2018-09-12T18:24:00Z">
            <w:rPr>
              <w:ins w:id="1010" w:author="Leeyoung" w:date="2018-09-12T18:22:00Z"/>
              <w:rFonts w:eastAsiaTheme="minorEastAsia"/>
              <w:sz w:val="22"/>
              <w:szCs w:val="22"/>
            </w:rPr>
          </w:rPrChange>
        </w:rPr>
      </w:pPr>
      <w:ins w:id="1011" w:author="Leeyoung" w:date="2018-09-12T18:22:00Z">
        <w:r w:rsidRPr="00281573">
          <w:rPr>
            <w:rFonts w:eastAsiaTheme="minorEastAsia"/>
            <w:sz w:val="20"/>
            <w:szCs w:val="22"/>
            <w:rPrChange w:id="1012" w:author="Leeyoung" w:date="2018-09-12T18:24:00Z">
              <w:rPr>
                <w:rFonts w:eastAsiaTheme="minorEastAsia"/>
                <w:sz w:val="22"/>
                <w:szCs w:val="22"/>
              </w:rPr>
            </w:rPrChange>
          </w:rPr>
          <w:t xml:space="preserve">          "List of physical layer L1VC clientprotocol";</w:t>
        </w:r>
      </w:ins>
    </w:p>
    <w:p w14:paraId="3A270BB8"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013" w:author="Leeyoung" w:date="2018-09-12T18:22:00Z"/>
          <w:rFonts w:eastAsiaTheme="minorEastAsia"/>
          <w:sz w:val="20"/>
          <w:szCs w:val="22"/>
          <w:rPrChange w:id="1014" w:author="Leeyoung" w:date="2018-09-12T18:24:00Z">
            <w:rPr>
              <w:ins w:id="1015" w:author="Leeyoung" w:date="2018-09-12T18:22:00Z"/>
              <w:rFonts w:eastAsiaTheme="minorEastAsia"/>
              <w:sz w:val="22"/>
              <w:szCs w:val="22"/>
            </w:rPr>
          </w:rPrChange>
        </w:rPr>
      </w:pPr>
      <w:ins w:id="1016" w:author="Leeyoung" w:date="2018-09-12T18:22:00Z">
        <w:r w:rsidRPr="00281573">
          <w:rPr>
            <w:rFonts w:eastAsiaTheme="minorEastAsia"/>
            <w:sz w:val="20"/>
            <w:szCs w:val="22"/>
            <w:rPrChange w:id="1017" w:author="Leeyoung" w:date="2018-09-12T18:24:00Z">
              <w:rPr>
                <w:rFonts w:eastAsiaTheme="minorEastAsia"/>
                <w:sz w:val="22"/>
                <w:szCs w:val="22"/>
              </w:rPr>
            </w:rPrChange>
          </w:rPr>
          <w:tab/>
        </w:r>
        <w:r w:rsidRPr="00281573">
          <w:rPr>
            <w:rFonts w:eastAsiaTheme="minorEastAsia"/>
            <w:sz w:val="20"/>
            <w:szCs w:val="22"/>
            <w:rPrChange w:id="1018" w:author="Leeyoung" w:date="2018-09-12T18:24:00Z">
              <w:rPr>
                <w:rFonts w:eastAsiaTheme="minorEastAsia"/>
                <w:sz w:val="22"/>
                <w:szCs w:val="22"/>
              </w:rPr>
            </w:rPrChange>
          </w:rPr>
          <w:tab/>
          <w:t xml:space="preserve">  </w:t>
        </w:r>
      </w:ins>
    </w:p>
    <w:p w14:paraId="06F955F5"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019" w:author="Leeyoung" w:date="2018-09-12T18:22:00Z"/>
          <w:rFonts w:eastAsiaTheme="minorEastAsia"/>
          <w:sz w:val="20"/>
          <w:szCs w:val="22"/>
          <w:rPrChange w:id="1020" w:author="Leeyoung" w:date="2018-09-12T18:24:00Z">
            <w:rPr>
              <w:ins w:id="1021" w:author="Leeyoung" w:date="2018-09-12T18:22:00Z"/>
              <w:rFonts w:eastAsiaTheme="minorEastAsia"/>
              <w:sz w:val="22"/>
              <w:szCs w:val="22"/>
            </w:rPr>
          </w:rPrChange>
        </w:rPr>
      </w:pPr>
      <w:ins w:id="1022" w:author="Leeyoung" w:date="2018-09-12T18:22:00Z">
        <w:r w:rsidRPr="00281573">
          <w:rPr>
            <w:rFonts w:eastAsiaTheme="minorEastAsia"/>
            <w:sz w:val="20"/>
            <w:szCs w:val="22"/>
            <w:rPrChange w:id="1023" w:author="Leeyoung" w:date="2018-09-12T18:24:00Z">
              <w:rPr>
                <w:rFonts w:eastAsiaTheme="minorEastAsia"/>
                <w:sz w:val="22"/>
                <w:szCs w:val="22"/>
              </w:rPr>
            </w:rPrChange>
          </w:rPr>
          <w:tab/>
          <w:t xml:space="preserve"> }</w:t>
        </w:r>
      </w:ins>
    </w:p>
    <w:p w14:paraId="26634FC1"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024" w:author="Leeyoung" w:date="2018-09-12T18:22:00Z"/>
          <w:rFonts w:eastAsiaTheme="minorEastAsia"/>
          <w:sz w:val="20"/>
          <w:szCs w:val="22"/>
          <w:rPrChange w:id="1025" w:author="Leeyoung" w:date="2018-09-12T18:24:00Z">
            <w:rPr>
              <w:ins w:id="1026" w:author="Leeyoung" w:date="2018-09-12T18:22:00Z"/>
              <w:rFonts w:eastAsiaTheme="minorEastAsia"/>
              <w:sz w:val="22"/>
              <w:szCs w:val="22"/>
            </w:rPr>
          </w:rPrChange>
        </w:rPr>
      </w:pPr>
      <w:ins w:id="1027" w:author="Leeyoung" w:date="2018-09-12T18:22:00Z">
        <w:r w:rsidRPr="00281573">
          <w:rPr>
            <w:rFonts w:eastAsiaTheme="minorEastAsia"/>
            <w:sz w:val="20"/>
            <w:szCs w:val="22"/>
            <w:rPrChange w:id="1028" w:author="Leeyoung" w:date="2018-09-12T18:24:00Z">
              <w:rPr>
                <w:rFonts w:eastAsiaTheme="minorEastAsia"/>
                <w:sz w:val="22"/>
                <w:szCs w:val="22"/>
              </w:rPr>
            </w:rPrChange>
          </w:rPr>
          <w:tab/>
          <w:t xml:space="preserve"> leaf coding {</w:t>
        </w:r>
      </w:ins>
    </w:p>
    <w:p w14:paraId="4AF757FC"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029" w:author="Leeyoung" w:date="2018-09-12T18:22:00Z"/>
          <w:rFonts w:eastAsiaTheme="minorEastAsia"/>
          <w:sz w:val="20"/>
          <w:szCs w:val="22"/>
          <w:rPrChange w:id="1030" w:author="Leeyoung" w:date="2018-09-12T18:24:00Z">
            <w:rPr>
              <w:ins w:id="1031" w:author="Leeyoung" w:date="2018-09-12T18:22:00Z"/>
              <w:rFonts w:eastAsiaTheme="minorEastAsia"/>
              <w:sz w:val="22"/>
              <w:szCs w:val="22"/>
            </w:rPr>
          </w:rPrChange>
        </w:rPr>
      </w:pPr>
      <w:ins w:id="1032" w:author="Leeyoung" w:date="2018-09-12T18:22:00Z">
        <w:r w:rsidRPr="00281573">
          <w:rPr>
            <w:rFonts w:eastAsiaTheme="minorEastAsia"/>
            <w:sz w:val="20"/>
            <w:szCs w:val="22"/>
            <w:rPrChange w:id="1033" w:author="Leeyoung" w:date="2018-09-12T18:24:00Z">
              <w:rPr>
                <w:rFonts w:eastAsiaTheme="minorEastAsia"/>
                <w:sz w:val="22"/>
                <w:szCs w:val="22"/>
              </w:rPr>
            </w:rPrChange>
          </w:rPr>
          <w:tab/>
          <w:t xml:space="preserve">    type identityref {</w:t>
        </w:r>
      </w:ins>
    </w:p>
    <w:p w14:paraId="0DF73338"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034" w:author="Leeyoung" w:date="2018-09-12T18:22:00Z"/>
          <w:rFonts w:eastAsiaTheme="minorEastAsia"/>
          <w:sz w:val="20"/>
          <w:szCs w:val="22"/>
          <w:rPrChange w:id="1035" w:author="Leeyoung" w:date="2018-09-12T18:24:00Z">
            <w:rPr>
              <w:ins w:id="1036" w:author="Leeyoung" w:date="2018-09-12T18:22:00Z"/>
              <w:rFonts w:eastAsiaTheme="minorEastAsia"/>
              <w:sz w:val="22"/>
              <w:szCs w:val="22"/>
            </w:rPr>
          </w:rPrChange>
        </w:rPr>
      </w:pPr>
      <w:ins w:id="1037" w:author="Leeyoung" w:date="2018-09-12T18:22:00Z">
        <w:r w:rsidRPr="00281573">
          <w:rPr>
            <w:rFonts w:eastAsiaTheme="minorEastAsia"/>
            <w:sz w:val="20"/>
            <w:szCs w:val="22"/>
            <w:rPrChange w:id="1038" w:author="Leeyoung" w:date="2018-09-12T18:24:00Z">
              <w:rPr>
                <w:rFonts w:eastAsiaTheme="minorEastAsia"/>
                <w:sz w:val="22"/>
                <w:szCs w:val="22"/>
              </w:rPr>
            </w:rPrChange>
          </w:rPr>
          <w:tab/>
        </w:r>
        <w:r w:rsidRPr="00281573">
          <w:rPr>
            <w:rFonts w:eastAsiaTheme="minorEastAsia"/>
            <w:sz w:val="20"/>
            <w:szCs w:val="22"/>
            <w:rPrChange w:id="1039" w:author="Leeyoung" w:date="2018-09-12T18:24:00Z">
              <w:rPr>
                <w:rFonts w:eastAsiaTheme="minorEastAsia"/>
                <w:sz w:val="22"/>
                <w:szCs w:val="22"/>
              </w:rPr>
            </w:rPrChange>
          </w:rPr>
          <w:tab/>
          <w:t xml:space="preserve"> base "l1-st:coding-func";</w:t>
        </w:r>
      </w:ins>
    </w:p>
    <w:p w14:paraId="5F74A88F"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040" w:author="Leeyoung" w:date="2018-09-12T18:22:00Z"/>
          <w:rFonts w:eastAsiaTheme="minorEastAsia"/>
          <w:sz w:val="20"/>
          <w:szCs w:val="22"/>
          <w:rPrChange w:id="1041" w:author="Leeyoung" w:date="2018-09-12T18:24:00Z">
            <w:rPr>
              <w:ins w:id="1042" w:author="Leeyoung" w:date="2018-09-12T18:22:00Z"/>
              <w:rFonts w:eastAsiaTheme="minorEastAsia"/>
              <w:sz w:val="22"/>
              <w:szCs w:val="22"/>
            </w:rPr>
          </w:rPrChange>
        </w:rPr>
      </w:pPr>
      <w:ins w:id="1043" w:author="Leeyoung" w:date="2018-09-12T18:22:00Z">
        <w:r w:rsidRPr="00281573">
          <w:rPr>
            <w:rFonts w:eastAsiaTheme="minorEastAsia"/>
            <w:sz w:val="20"/>
            <w:szCs w:val="22"/>
            <w:rPrChange w:id="1044" w:author="Leeyoung" w:date="2018-09-12T18:24:00Z">
              <w:rPr>
                <w:rFonts w:eastAsiaTheme="minorEastAsia"/>
                <w:sz w:val="22"/>
                <w:szCs w:val="22"/>
              </w:rPr>
            </w:rPrChange>
          </w:rPr>
          <w:tab/>
          <w:t xml:space="preserve">    }</w:t>
        </w:r>
      </w:ins>
    </w:p>
    <w:p w14:paraId="19735F27"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045" w:author="Leeyoung" w:date="2018-09-12T18:22:00Z"/>
          <w:rFonts w:eastAsiaTheme="minorEastAsia"/>
          <w:sz w:val="20"/>
          <w:szCs w:val="22"/>
          <w:rPrChange w:id="1046" w:author="Leeyoung" w:date="2018-09-12T18:24:00Z">
            <w:rPr>
              <w:ins w:id="1047" w:author="Leeyoung" w:date="2018-09-12T18:22:00Z"/>
              <w:rFonts w:eastAsiaTheme="minorEastAsia"/>
              <w:sz w:val="22"/>
              <w:szCs w:val="22"/>
            </w:rPr>
          </w:rPrChange>
        </w:rPr>
      </w:pPr>
      <w:ins w:id="1048" w:author="Leeyoung" w:date="2018-09-12T18:22:00Z">
        <w:r w:rsidRPr="00281573">
          <w:rPr>
            <w:rFonts w:eastAsiaTheme="minorEastAsia"/>
            <w:sz w:val="20"/>
            <w:szCs w:val="22"/>
            <w:rPrChange w:id="1049" w:author="Leeyoung" w:date="2018-09-12T18:24:00Z">
              <w:rPr>
                <w:rFonts w:eastAsiaTheme="minorEastAsia"/>
                <w:sz w:val="22"/>
                <w:szCs w:val="22"/>
              </w:rPr>
            </w:rPrChange>
          </w:rPr>
          <w:tab/>
          <w:t xml:space="preserve">    description "coding function";</w:t>
        </w:r>
      </w:ins>
    </w:p>
    <w:p w14:paraId="7A160F8A"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050" w:author="Leeyoung" w:date="2018-09-12T18:22:00Z"/>
          <w:rFonts w:eastAsiaTheme="minorEastAsia"/>
          <w:sz w:val="20"/>
          <w:szCs w:val="22"/>
          <w:rPrChange w:id="1051" w:author="Leeyoung" w:date="2018-09-12T18:24:00Z">
            <w:rPr>
              <w:ins w:id="1052" w:author="Leeyoung" w:date="2018-09-12T18:22:00Z"/>
              <w:rFonts w:eastAsiaTheme="minorEastAsia"/>
              <w:sz w:val="22"/>
              <w:szCs w:val="22"/>
            </w:rPr>
          </w:rPrChange>
        </w:rPr>
      </w:pPr>
      <w:ins w:id="1053" w:author="Leeyoung" w:date="2018-09-12T18:22:00Z">
        <w:r w:rsidRPr="00281573">
          <w:rPr>
            <w:rFonts w:eastAsiaTheme="minorEastAsia"/>
            <w:sz w:val="20"/>
            <w:szCs w:val="22"/>
            <w:rPrChange w:id="1054" w:author="Leeyoung" w:date="2018-09-12T18:24:00Z">
              <w:rPr>
                <w:rFonts w:eastAsiaTheme="minorEastAsia"/>
                <w:sz w:val="22"/>
                <w:szCs w:val="22"/>
              </w:rPr>
            </w:rPrChange>
          </w:rPr>
          <w:tab/>
          <w:t xml:space="preserve"> }</w:t>
        </w:r>
      </w:ins>
    </w:p>
    <w:p w14:paraId="3B5F2010"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055" w:author="Leeyoung" w:date="2018-09-12T18:22:00Z"/>
          <w:rFonts w:eastAsiaTheme="minorEastAsia"/>
          <w:sz w:val="20"/>
          <w:szCs w:val="22"/>
          <w:rPrChange w:id="1056" w:author="Leeyoung" w:date="2018-09-12T18:24:00Z">
            <w:rPr>
              <w:ins w:id="1057" w:author="Leeyoung" w:date="2018-09-12T18:22:00Z"/>
              <w:rFonts w:eastAsiaTheme="minorEastAsia"/>
              <w:sz w:val="22"/>
              <w:szCs w:val="22"/>
            </w:rPr>
          </w:rPrChange>
        </w:rPr>
      </w:pPr>
      <w:ins w:id="1058" w:author="Leeyoung" w:date="2018-09-12T18:22:00Z">
        <w:r w:rsidRPr="00281573">
          <w:rPr>
            <w:rFonts w:eastAsiaTheme="minorEastAsia"/>
            <w:sz w:val="20"/>
            <w:szCs w:val="22"/>
            <w:rPrChange w:id="1059" w:author="Leeyoung" w:date="2018-09-12T18:24:00Z">
              <w:rPr>
                <w:rFonts w:eastAsiaTheme="minorEastAsia"/>
                <w:sz w:val="22"/>
                <w:szCs w:val="22"/>
              </w:rPr>
            </w:rPrChange>
          </w:rPr>
          <w:tab/>
          <w:t xml:space="preserve"> </w:t>
        </w:r>
      </w:ins>
    </w:p>
    <w:p w14:paraId="4B5DD443"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060" w:author="Leeyoung" w:date="2018-09-12T18:22:00Z"/>
          <w:rFonts w:eastAsiaTheme="minorEastAsia"/>
          <w:sz w:val="20"/>
          <w:szCs w:val="22"/>
          <w:rPrChange w:id="1061" w:author="Leeyoung" w:date="2018-09-12T18:24:00Z">
            <w:rPr>
              <w:ins w:id="1062" w:author="Leeyoung" w:date="2018-09-12T18:22:00Z"/>
              <w:rFonts w:eastAsiaTheme="minorEastAsia"/>
              <w:sz w:val="22"/>
              <w:szCs w:val="22"/>
            </w:rPr>
          </w:rPrChange>
        </w:rPr>
      </w:pPr>
      <w:ins w:id="1063" w:author="Leeyoung" w:date="2018-09-12T18:22:00Z">
        <w:r w:rsidRPr="00281573">
          <w:rPr>
            <w:rFonts w:eastAsiaTheme="minorEastAsia"/>
            <w:sz w:val="20"/>
            <w:szCs w:val="22"/>
            <w:rPrChange w:id="1064" w:author="Leeyoung" w:date="2018-09-12T18:24:00Z">
              <w:rPr>
                <w:rFonts w:eastAsiaTheme="minorEastAsia"/>
                <w:sz w:val="22"/>
                <w:szCs w:val="22"/>
              </w:rPr>
            </w:rPrChange>
          </w:rPr>
          <w:t xml:space="preserve">       leaf optical-interface {</w:t>
        </w:r>
      </w:ins>
    </w:p>
    <w:p w14:paraId="69A4EEFF"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065" w:author="Leeyoung" w:date="2018-09-12T18:22:00Z"/>
          <w:rFonts w:eastAsiaTheme="minorEastAsia"/>
          <w:sz w:val="20"/>
          <w:szCs w:val="22"/>
          <w:rPrChange w:id="1066" w:author="Leeyoung" w:date="2018-09-12T18:24:00Z">
            <w:rPr>
              <w:ins w:id="1067" w:author="Leeyoung" w:date="2018-09-12T18:22:00Z"/>
              <w:rFonts w:eastAsiaTheme="minorEastAsia"/>
              <w:sz w:val="22"/>
              <w:szCs w:val="22"/>
            </w:rPr>
          </w:rPrChange>
        </w:rPr>
      </w:pPr>
      <w:ins w:id="1068" w:author="Leeyoung" w:date="2018-09-12T18:22:00Z">
        <w:r w:rsidRPr="00281573">
          <w:rPr>
            <w:rFonts w:eastAsiaTheme="minorEastAsia"/>
            <w:sz w:val="20"/>
            <w:szCs w:val="22"/>
            <w:rPrChange w:id="1069" w:author="Leeyoung" w:date="2018-09-12T18:24:00Z">
              <w:rPr>
                <w:rFonts w:eastAsiaTheme="minorEastAsia"/>
                <w:sz w:val="22"/>
                <w:szCs w:val="22"/>
              </w:rPr>
            </w:rPrChange>
          </w:rPr>
          <w:tab/>
          <w:t xml:space="preserve">    type identityref {</w:t>
        </w:r>
      </w:ins>
    </w:p>
    <w:p w14:paraId="7771929C"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070" w:author="Leeyoung" w:date="2018-09-12T18:22:00Z"/>
          <w:rFonts w:eastAsiaTheme="minorEastAsia"/>
          <w:sz w:val="20"/>
          <w:szCs w:val="22"/>
          <w:rPrChange w:id="1071" w:author="Leeyoung" w:date="2018-09-12T18:24:00Z">
            <w:rPr>
              <w:ins w:id="1072" w:author="Leeyoung" w:date="2018-09-12T18:22:00Z"/>
              <w:rFonts w:eastAsiaTheme="minorEastAsia"/>
              <w:sz w:val="22"/>
              <w:szCs w:val="22"/>
            </w:rPr>
          </w:rPrChange>
        </w:rPr>
      </w:pPr>
      <w:ins w:id="1073" w:author="Leeyoung" w:date="2018-09-12T18:22:00Z">
        <w:r w:rsidRPr="00281573">
          <w:rPr>
            <w:rFonts w:eastAsiaTheme="minorEastAsia"/>
            <w:sz w:val="20"/>
            <w:szCs w:val="22"/>
            <w:rPrChange w:id="1074" w:author="Leeyoung" w:date="2018-09-12T18:24:00Z">
              <w:rPr>
                <w:rFonts w:eastAsiaTheme="minorEastAsia"/>
                <w:sz w:val="22"/>
                <w:szCs w:val="22"/>
              </w:rPr>
            </w:rPrChange>
          </w:rPr>
          <w:tab/>
        </w:r>
        <w:r w:rsidRPr="00281573">
          <w:rPr>
            <w:rFonts w:eastAsiaTheme="minorEastAsia"/>
            <w:sz w:val="20"/>
            <w:szCs w:val="22"/>
            <w:rPrChange w:id="1075" w:author="Leeyoung" w:date="2018-09-12T18:24:00Z">
              <w:rPr>
                <w:rFonts w:eastAsiaTheme="minorEastAsia"/>
                <w:sz w:val="22"/>
                <w:szCs w:val="22"/>
              </w:rPr>
            </w:rPrChange>
          </w:rPr>
          <w:tab/>
          <w:t xml:space="preserve"> base "l1-st:optical-interface-func";</w:t>
        </w:r>
      </w:ins>
    </w:p>
    <w:p w14:paraId="5B12730A"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076" w:author="Leeyoung" w:date="2018-09-12T18:22:00Z"/>
          <w:rFonts w:eastAsiaTheme="minorEastAsia"/>
          <w:sz w:val="20"/>
          <w:szCs w:val="22"/>
          <w:rPrChange w:id="1077" w:author="Leeyoung" w:date="2018-09-12T18:24:00Z">
            <w:rPr>
              <w:ins w:id="1078" w:author="Leeyoung" w:date="2018-09-12T18:22:00Z"/>
              <w:rFonts w:eastAsiaTheme="minorEastAsia"/>
              <w:sz w:val="22"/>
              <w:szCs w:val="22"/>
            </w:rPr>
          </w:rPrChange>
        </w:rPr>
      </w:pPr>
      <w:ins w:id="1079" w:author="Leeyoung" w:date="2018-09-12T18:22:00Z">
        <w:r w:rsidRPr="00281573">
          <w:rPr>
            <w:rFonts w:eastAsiaTheme="minorEastAsia"/>
            <w:sz w:val="20"/>
            <w:szCs w:val="22"/>
            <w:rPrChange w:id="1080" w:author="Leeyoung" w:date="2018-09-12T18:24:00Z">
              <w:rPr>
                <w:rFonts w:eastAsiaTheme="minorEastAsia"/>
                <w:sz w:val="22"/>
                <w:szCs w:val="22"/>
              </w:rPr>
            </w:rPrChange>
          </w:rPr>
          <w:tab/>
          <w:t xml:space="preserve">    }</w:t>
        </w:r>
        <w:r w:rsidRPr="00281573">
          <w:rPr>
            <w:rFonts w:eastAsiaTheme="minorEastAsia"/>
            <w:sz w:val="20"/>
            <w:szCs w:val="22"/>
            <w:rPrChange w:id="1081" w:author="Leeyoung" w:date="2018-09-12T18:24:00Z">
              <w:rPr>
                <w:rFonts w:eastAsiaTheme="minorEastAsia"/>
                <w:sz w:val="22"/>
                <w:szCs w:val="22"/>
              </w:rPr>
            </w:rPrChange>
          </w:rPr>
          <w:tab/>
        </w:r>
        <w:r w:rsidRPr="00281573">
          <w:rPr>
            <w:rFonts w:eastAsiaTheme="minorEastAsia"/>
            <w:sz w:val="20"/>
            <w:szCs w:val="22"/>
            <w:rPrChange w:id="1082" w:author="Leeyoung" w:date="2018-09-12T18:24:00Z">
              <w:rPr>
                <w:rFonts w:eastAsiaTheme="minorEastAsia"/>
                <w:sz w:val="22"/>
                <w:szCs w:val="22"/>
              </w:rPr>
            </w:rPrChange>
          </w:rPr>
          <w:tab/>
        </w:r>
        <w:r w:rsidRPr="00281573">
          <w:rPr>
            <w:rFonts w:eastAsiaTheme="minorEastAsia"/>
            <w:sz w:val="20"/>
            <w:szCs w:val="22"/>
            <w:rPrChange w:id="1083" w:author="Leeyoung" w:date="2018-09-12T18:24:00Z">
              <w:rPr>
                <w:rFonts w:eastAsiaTheme="minorEastAsia"/>
                <w:sz w:val="22"/>
                <w:szCs w:val="22"/>
              </w:rPr>
            </w:rPrChange>
          </w:rPr>
          <w:tab/>
        </w:r>
        <w:r w:rsidRPr="00281573">
          <w:rPr>
            <w:rFonts w:eastAsiaTheme="minorEastAsia"/>
            <w:sz w:val="20"/>
            <w:szCs w:val="22"/>
            <w:rPrChange w:id="1084" w:author="Leeyoung" w:date="2018-09-12T18:24:00Z">
              <w:rPr>
                <w:rFonts w:eastAsiaTheme="minorEastAsia"/>
                <w:sz w:val="22"/>
                <w:szCs w:val="22"/>
              </w:rPr>
            </w:rPrChange>
          </w:rPr>
          <w:tab/>
        </w:r>
      </w:ins>
    </w:p>
    <w:p w14:paraId="6DD436F3"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085" w:author="Leeyoung" w:date="2018-09-12T18:22:00Z"/>
          <w:rFonts w:eastAsiaTheme="minorEastAsia"/>
          <w:sz w:val="20"/>
          <w:szCs w:val="22"/>
          <w:rPrChange w:id="1086" w:author="Leeyoung" w:date="2018-09-12T18:24:00Z">
            <w:rPr>
              <w:ins w:id="1087" w:author="Leeyoung" w:date="2018-09-12T18:22:00Z"/>
              <w:rFonts w:eastAsiaTheme="minorEastAsia"/>
              <w:sz w:val="22"/>
              <w:szCs w:val="22"/>
            </w:rPr>
          </w:rPrChange>
        </w:rPr>
      </w:pPr>
      <w:ins w:id="1088" w:author="Leeyoung" w:date="2018-09-12T18:22:00Z">
        <w:r w:rsidRPr="00281573">
          <w:rPr>
            <w:rFonts w:eastAsiaTheme="minorEastAsia"/>
            <w:sz w:val="20"/>
            <w:szCs w:val="22"/>
            <w:rPrChange w:id="1089" w:author="Leeyoung" w:date="2018-09-12T18:24:00Z">
              <w:rPr>
                <w:rFonts w:eastAsiaTheme="minorEastAsia"/>
                <w:sz w:val="22"/>
                <w:szCs w:val="22"/>
              </w:rPr>
            </w:rPrChange>
          </w:rPr>
          <w:tab/>
          <w:t xml:space="preserve">    description "optical-interface-function";</w:t>
        </w:r>
      </w:ins>
    </w:p>
    <w:p w14:paraId="014CECD6"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090" w:author="Leeyoung" w:date="2018-09-12T18:22:00Z"/>
          <w:rFonts w:eastAsiaTheme="minorEastAsia"/>
          <w:sz w:val="20"/>
          <w:szCs w:val="22"/>
          <w:rPrChange w:id="1091" w:author="Leeyoung" w:date="2018-09-12T18:24:00Z">
            <w:rPr>
              <w:ins w:id="1092" w:author="Leeyoung" w:date="2018-09-12T18:22:00Z"/>
              <w:rFonts w:eastAsiaTheme="minorEastAsia"/>
              <w:sz w:val="22"/>
              <w:szCs w:val="22"/>
            </w:rPr>
          </w:rPrChange>
        </w:rPr>
      </w:pPr>
      <w:ins w:id="1093" w:author="Leeyoung" w:date="2018-09-12T18:22:00Z">
        <w:r w:rsidRPr="00281573">
          <w:rPr>
            <w:rFonts w:eastAsiaTheme="minorEastAsia"/>
            <w:sz w:val="20"/>
            <w:szCs w:val="22"/>
            <w:rPrChange w:id="1094" w:author="Leeyoung" w:date="2018-09-12T18:24:00Z">
              <w:rPr>
                <w:rFonts w:eastAsiaTheme="minorEastAsia"/>
                <w:sz w:val="22"/>
                <w:szCs w:val="22"/>
              </w:rPr>
            </w:rPrChange>
          </w:rPr>
          <w:tab/>
          <w:t xml:space="preserve"> }</w:t>
        </w:r>
        <w:r w:rsidRPr="00281573">
          <w:rPr>
            <w:rFonts w:eastAsiaTheme="minorEastAsia"/>
            <w:sz w:val="20"/>
            <w:szCs w:val="22"/>
            <w:rPrChange w:id="1095" w:author="Leeyoung" w:date="2018-09-12T18:24:00Z">
              <w:rPr>
                <w:rFonts w:eastAsiaTheme="minorEastAsia"/>
                <w:sz w:val="22"/>
                <w:szCs w:val="22"/>
              </w:rPr>
            </w:rPrChange>
          </w:rPr>
          <w:tab/>
        </w:r>
      </w:ins>
    </w:p>
    <w:p w14:paraId="7F267839"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096" w:author="Leeyoung" w:date="2018-09-12T18:22:00Z"/>
          <w:rFonts w:eastAsiaTheme="minorEastAsia"/>
          <w:sz w:val="20"/>
          <w:szCs w:val="22"/>
          <w:rPrChange w:id="1097" w:author="Leeyoung" w:date="2018-09-12T18:24:00Z">
            <w:rPr>
              <w:ins w:id="1098" w:author="Leeyoung" w:date="2018-09-12T18:22:00Z"/>
              <w:rFonts w:eastAsiaTheme="minorEastAsia"/>
              <w:sz w:val="22"/>
              <w:szCs w:val="22"/>
            </w:rPr>
          </w:rPrChange>
        </w:rPr>
      </w:pPr>
      <w:ins w:id="1099" w:author="Leeyoung" w:date="2018-09-12T18:22:00Z">
        <w:r w:rsidRPr="00281573">
          <w:rPr>
            <w:rFonts w:eastAsiaTheme="minorEastAsia"/>
            <w:sz w:val="20"/>
            <w:szCs w:val="22"/>
            <w:rPrChange w:id="1100" w:author="Leeyoung" w:date="2018-09-12T18:24:00Z">
              <w:rPr>
                <w:rFonts w:eastAsiaTheme="minorEastAsia"/>
                <w:sz w:val="22"/>
                <w:szCs w:val="22"/>
              </w:rPr>
            </w:rPrChange>
          </w:rPr>
          <w:tab/>
          <w:t xml:space="preserve"> </w:t>
        </w:r>
      </w:ins>
    </w:p>
    <w:p w14:paraId="01DF228A"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101" w:author="Leeyoung" w:date="2018-09-12T18:22:00Z"/>
          <w:rFonts w:eastAsiaTheme="minorEastAsia"/>
          <w:sz w:val="20"/>
          <w:szCs w:val="22"/>
          <w:rPrChange w:id="1102" w:author="Leeyoung" w:date="2018-09-12T18:24:00Z">
            <w:rPr>
              <w:ins w:id="1103" w:author="Leeyoung" w:date="2018-09-12T18:22:00Z"/>
              <w:rFonts w:eastAsiaTheme="minorEastAsia"/>
              <w:sz w:val="22"/>
              <w:szCs w:val="22"/>
            </w:rPr>
          </w:rPrChange>
        </w:rPr>
      </w:pPr>
      <w:ins w:id="1104" w:author="Leeyoung" w:date="2018-09-12T18:22:00Z">
        <w:r w:rsidRPr="00281573">
          <w:rPr>
            <w:rFonts w:eastAsiaTheme="minorEastAsia"/>
            <w:sz w:val="20"/>
            <w:szCs w:val="22"/>
            <w:rPrChange w:id="1105" w:author="Leeyoung" w:date="2018-09-12T18:24:00Z">
              <w:rPr>
                <w:rFonts w:eastAsiaTheme="minorEastAsia"/>
                <w:sz w:val="22"/>
                <w:szCs w:val="22"/>
              </w:rPr>
            </w:rPrChange>
          </w:rPr>
          <w:tab/>
          <w:t>}</w:t>
        </w:r>
      </w:ins>
    </w:p>
    <w:p w14:paraId="683CC280"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106" w:author="Leeyoung" w:date="2018-09-12T18:22:00Z"/>
          <w:rFonts w:eastAsiaTheme="minorEastAsia"/>
          <w:sz w:val="20"/>
          <w:szCs w:val="22"/>
          <w:rPrChange w:id="1107" w:author="Leeyoung" w:date="2018-09-12T18:24:00Z">
            <w:rPr>
              <w:ins w:id="1108" w:author="Leeyoung" w:date="2018-09-12T18:22:00Z"/>
              <w:rFonts w:eastAsiaTheme="minorEastAsia"/>
              <w:sz w:val="22"/>
              <w:szCs w:val="22"/>
            </w:rPr>
          </w:rPrChange>
        </w:rPr>
      </w:pPr>
    </w:p>
    <w:p w14:paraId="7DFE9572"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109" w:author="Leeyoung" w:date="2018-09-12T18:22:00Z"/>
          <w:rFonts w:eastAsiaTheme="minorEastAsia"/>
          <w:sz w:val="20"/>
          <w:szCs w:val="22"/>
          <w:rPrChange w:id="1110" w:author="Leeyoung" w:date="2018-09-12T18:24:00Z">
            <w:rPr>
              <w:ins w:id="1111" w:author="Leeyoung" w:date="2018-09-12T18:22:00Z"/>
              <w:rFonts w:eastAsiaTheme="minorEastAsia"/>
              <w:sz w:val="22"/>
              <w:szCs w:val="22"/>
            </w:rPr>
          </w:rPrChange>
        </w:rPr>
      </w:pPr>
      <w:ins w:id="1112" w:author="Leeyoung" w:date="2018-09-12T18:22:00Z">
        <w:r w:rsidRPr="00281573">
          <w:rPr>
            <w:rFonts w:eastAsiaTheme="minorEastAsia"/>
            <w:sz w:val="20"/>
            <w:szCs w:val="22"/>
            <w:rPrChange w:id="1113" w:author="Leeyoung" w:date="2018-09-12T18:24:00Z">
              <w:rPr>
                <w:rFonts w:eastAsiaTheme="minorEastAsia"/>
                <w:sz w:val="22"/>
                <w:szCs w:val="22"/>
              </w:rPr>
            </w:rPrChange>
          </w:rPr>
          <w:t xml:space="preserve">  grouping subscriber-l1vc-sls-service-attribute {</w:t>
        </w:r>
      </w:ins>
    </w:p>
    <w:p w14:paraId="2AB82B4E"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114" w:author="Leeyoung" w:date="2018-09-12T18:22:00Z"/>
          <w:rFonts w:eastAsiaTheme="minorEastAsia"/>
          <w:sz w:val="20"/>
          <w:szCs w:val="22"/>
          <w:rPrChange w:id="1115" w:author="Leeyoung" w:date="2018-09-12T18:24:00Z">
            <w:rPr>
              <w:ins w:id="1116" w:author="Leeyoung" w:date="2018-09-12T18:22:00Z"/>
              <w:rFonts w:eastAsiaTheme="minorEastAsia"/>
              <w:sz w:val="22"/>
              <w:szCs w:val="22"/>
            </w:rPr>
          </w:rPrChange>
        </w:rPr>
      </w:pPr>
      <w:ins w:id="1117" w:author="Leeyoung" w:date="2018-09-12T18:22:00Z">
        <w:r w:rsidRPr="00281573">
          <w:rPr>
            <w:rFonts w:eastAsiaTheme="minorEastAsia"/>
            <w:sz w:val="20"/>
            <w:szCs w:val="22"/>
            <w:rPrChange w:id="1118" w:author="Leeyoung" w:date="2018-09-12T18:24:00Z">
              <w:rPr>
                <w:rFonts w:eastAsiaTheme="minorEastAsia"/>
                <w:sz w:val="22"/>
                <w:szCs w:val="22"/>
              </w:rPr>
            </w:rPrChange>
          </w:rPr>
          <w:t xml:space="preserve">     description</w:t>
        </w:r>
      </w:ins>
    </w:p>
    <w:p w14:paraId="76621098"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119" w:author="Leeyoung" w:date="2018-09-12T18:22:00Z"/>
          <w:rFonts w:eastAsiaTheme="minorEastAsia"/>
          <w:sz w:val="20"/>
          <w:szCs w:val="22"/>
          <w:rPrChange w:id="1120" w:author="Leeyoung" w:date="2018-09-12T18:24:00Z">
            <w:rPr>
              <w:ins w:id="1121" w:author="Leeyoung" w:date="2018-09-12T18:22:00Z"/>
              <w:rFonts w:eastAsiaTheme="minorEastAsia"/>
              <w:sz w:val="22"/>
              <w:szCs w:val="22"/>
            </w:rPr>
          </w:rPrChange>
        </w:rPr>
      </w:pPr>
      <w:ins w:id="1122" w:author="Leeyoung" w:date="2018-09-12T18:22:00Z">
        <w:r w:rsidRPr="00281573">
          <w:rPr>
            <w:rFonts w:eastAsiaTheme="minorEastAsia"/>
            <w:sz w:val="20"/>
            <w:szCs w:val="22"/>
            <w:rPrChange w:id="1123" w:author="Leeyoung" w:date="2018-09-12T18:24:00Z">
              <w:rPr>
                <w:rFonts w:eastAsiaTheme="minorEastAsia"/>
                <w:sz w:val="22"/>
                <w:szCs w:val="22"/>
              </w:rPr>
            </w:rPrChange>
          </w:rPr>
          <w:tab/>
          <w:t xml:space="preserve"> "The value of the Subscriber L1VC SLS (Service Level </w:t>
        </w:r>
      </w:ins>
    </w:p>
    <w:p w14:paraId="2B239F71"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124" w:author="Leeyoung" w:date="2018-09-12T18:22:00Z"/>
          <w:rFonts w:eastAsiaTheme="minorEastAsia"/>
          <w:sz w:val="20"/>
          <w:szCs w:val="22"/>
          <w:rPrChange w:id="1125" w:author="Leeyoung" w:date="2018-09-12T18:24:00Z">
            <w:rPr>
              <w:ins w:id="1126" w:author="Leeyoung" w:date="2018-09-12T18:22:00Z"/>
              <w:rFonts w:eastAsiaTheme="minorEastAsia"/>
              <w:sz w:val="22"/>
              <w:szCs w:val="22"/>
            </w:rPr>
          </w:rPrChange>
        </w:rPr>
      </w:pPr>
      <w:ins w:id="1127" w:author="Leeyoung" w:date="2018-09-12T18:22:00Z">
        <w:r w:rsidRPr="00281573">
          <w:rPr>
            <w:rFonts w:eastAsiaTheme="minorEastAsia"/>
            <w:sz w:val="20"/>
            <w:szCs w:val="22"/>
            <w:rPrChange w:id="1128" w:author="Leeyoung" w:date="2018-09-12T18:24:00Z">
              <w:rPr>
                <w:rFonts w:eastAsiaTheme="minorEastAsia"/>
                <w:sz w:val="22"/>
                <w:szCs w:val="22"/>
              </w:rPr>
            </w:rPrChange>
          </w:rPr>
          <w:t xml:space="preserve">        Specification) Service Attribute"; </w:t>
        </w:r>
      </w:ins>
    </w:p>
    <w:p w14:paraId="10A86E39"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129" w:author="Leeyoung" w:date="2018-09-12T18:22:00Z"/>
          <w:rFonts w:eastAsiaTheme="minorEastAsia"/>
          <w:sz w:val="20"/>
          <w:szCs w:val="22"/>
          <w:rPrChange w:id="1130" w:author="Leeyoung" w:date="2018-09-12T18:24:00Z">
            <w:rPr>
              <w:ins w:id="1131" w:author="Leeyoung" w:date="2018-09-12T18:22:00Z"/>
              <w:rFonts w:eastAsiaTheme="minorEastAsia"/>
              <w:sz w:val="22"/>
              <w:szCs w:val="22"/>
            </w:rPr>
          </w:rPrChange>
        </w:rPr>
      </w:pPr>
      <w:ins w:id="1132" w:author="Leeyoung" w:date="2018-09-12T18:22:00Z">
        <w:r w:rsidRPr="00281573">
          <w:rPr>
            <w:rFonts w:eastAsiaTheme="minorEastAsia"/>
            <w:sz w:val="20"/>
            <w:szCs w:val="22"/>
            <w:rPrChange w:id="1133" w:author="Leeyoung" w:date="2018-09-12T18:24:00Z">
              <w:rPr>
                <w:rFonts w:eastAsiaTheme="minorEastAsia"/>
                <w:sz w:val="22"/>
                <w:szCs w:val="22"/>
              </w:rPr>
            </w:rPrChange>
          </w:rPr>
          <w:tab/>
          <w:t xml:space="preserve"> reference "MEF 63";</w:t>
        </w:r>
      </w:ins>
    </w:p>
    <w:p w14:paraId="28992EB7"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134" w:author="Leeyoung" w:date="2018-09-12T18:22:00Z"/>
          <w:rFonts w:eastAsiaTheme="minorEastAsia"/>
          <w:sz w:val="20"/>
          <w:szCs w:val="22"/>
          <w:rPrChange w:id="1135" w:author="Leeyoung" w:date="2018-09-12T18:24:00Z">
            <w:rPr>
              <w:ins w:id="1136" w:author="Leeyoung" w:date="2018-09-12T18:22:00Z"/>
              <w:rFonts w:eastAsiaTheme="minorEastAsia"/>
              <w:sz w:val="22"/>
              <w:szCs w:val="22"/>
            </w:rPr>
          </w:rPrChange>
        </w:rPr>
      </w:pPr>
      <w:ins w:id="1137" w:author="Leeyoung" w:date="2018-09-12T18:22:00Z">
        <w:r w:rsidRPr="00281573">
          <w:rPr>
            <w:rFonts w:eastAsiaTheme="minorEastAsia"/>
            <w:sz w:val="20"/>
            <w:szCs w:val="22"/>
            <w:rPrChange w:id="1138" w:author="Leeyoung" w:date="2018-09-12T18:24:00Z">
              <w:rPr>
                <w:rFonts w:eastAsiaTheme="minorEastAsia"/>
                <w:sz w:val="22"/>
                <w:szCs w:val="22"/>
              </w:rPr>
            </w:rPrChange>
          </w:rPr>
          <w:tab/>
        </w:r>
        <w:r w:rsidRPr="00281573">
          <w:rPr>
            <w:rFonts w:eastAsiaTheme="minorEastAsia"/>
            <w:sz w:val="20"/>
            <w:szCs w:val="22"/>
            <w:rPrChange w:id="1139" w:author="Leeyoung" w:date="2018-09-12T18:24:00Z">
              <w:rPr>
                <w:rFonts w:eastAsiaTheme="minorEastAsia"/>
                <w:sz w:val="22"/>
                <w:szCs w:val="22"/>
              </w:rPr>
            </w:rPrChange>
          </w:rPr>
          <w:tab/>
        </w:r>
        <w:r w:rsidRPr="00281573">
          <w:rPr>
            <w:rFonts w:eastAsiaTheme="minorEastAsia"/>
            <w:sz w:val="20"/>
            <w:szCs w:val="22"/>
            <w:rPrChange w:id="1140" w:author="Leeyoung" w:date="2018-09-12T18:24:00Z">
              <w:rPr>
                <w:rFonts w:eastAsiaTheme="minorEastAsia"/>
                <w:sz w:val="22"/>
                <w:szCs w:val="22"/>
              </w:rPr>
            </w:rPrChange>
          </w:rPr>
          <w:tab/>
        </w:r>
        <w:r w:rsidRPr="00281573">
          <w:rPr>
            <w:rFonts w:eastAsiaTheme="minorEastAsia"/>
            <w:sz w:val="20"/>
            <w:szCs w:val="22"/>
            <w:rPrChange w:id="1141" w:author="Leeyoung" w:date="2018-09-12T18:24:00Z">
              <w:rPr>
                <w:rFonts w:eastAsiaTheme="minorEastAsia"/>
                <w:sz w:val="22"/>
                <w:szCs w:val="22"/>
              </w:rPr>
            </w:rPrChange>
          </w:rPr>
          <w:tab/>
        </w:r>
        <w:r w:rsidRPr="00281573">
          <w:rPr>
            <w:rFonts w:eastAsiaTheme="minorEastAsia"/>
            <w:sz w:val="20"/>
            <w:szCs w:val="22"/>
            <w:rPrChange w:id="1142" w:author="Leeyoung" w:date="2018-09-12T18:24:00Z">
              <w:rPr>
                <w:rFonts w:eastAsiaTheme="minorEastAsia"/>
                <w:sz w:val="22"/>
                <w:szCs w:val="22"/>
              </w:rPr>
            </w:rPrChange>
          </w:rPr>
          <w:tab/>
        </w:r>
        <w:r w:rsidRPr="00281573">
          <w:rPr>
            <w:rFonts w:eastAsiaTheme="minorEastAsia"/>
            <w:sz w:val="20"/>
            <w:szCs w:val="22"/>
            <w:rPrChange w:id="1143" w:author="Leeyoung" w:date="2018-09-12T18:24:00Z">
              <w:rPr>
                <w:rFonts w:eastAsiaTheme="minorEastAsia"/>
                <w:sz w:val="22"/>
                <w:szCs w:val="22"/>
              </w:rPr>
            </w:rPrChange>
          </w:rPr>
          <w:tab/>
        </w:r>
      </w:ins>
    </w:p>
    <w:p w14:paraId="17A1EA31"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144" w:author="Leeyoung" w:date="2018-09-12T18:22:00Z"/>
          <w:rFonts w:eastAsiaTheme="minorEastAsia"/>
          <w:sz w:val="20"/>
          <w:szCs w:val="22"/>
          <w:rPrChange w:id="1145" w:author="Leeyoung" w:date="2018-09-12T18:24:00Z">
            <w:rPr>
              <w:ins w:id="1146" w:author="Leeyoung" w:date="2018-09-12T18:22:00Z"/>
              <w:rFonts w:eastAsiaTheme="minorEastAsia"/>
              <w:sz w:val="22"/>
              <w:szCs w:val="22"/>
            </w:rPr>
          </w:rPrChange>
        </w:rPr>
      </w:pPr>
      <w:ins w:id="1147" w:author="Leeyoung" w:date="2018-09-12T18:22:00Z">
        <w:r w:rsidRPr="00281573">
          <w:rPr>
            <w:rFonts w:eastAsiaTheme="minorEastAsia"/>
            <w:sz w:val="20"/>
            <w:szCs w:val="22"/>
            <w:rPrChange w:id="1148" w:author="Leeyoung" w:date="2018-09-12T18:24:00Z">
              <w:rPr>
                <w:rFonts w:eastAsiaTheme="minorEastAsia"/>
                <w:sz w:val="22"/>
                <w:szCs w:val="22"/>
              </w:rPr>
            </w:rPrChange>
          </w:rPr>
          <w:tab/>
          <w:t xml:space="preserve"> leaf start-time {</w:t>
        </w:r>
      </w:ins>
    </w:p>
    <w:p w14:paraId="39A206C2"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149" w:author="Leeyoung" w:date="2018-09-12T18:22:00Z"/>
          <w:rFonts w:eastAsiaTheme="minorEastAsia"/>
          <w:sz w:val="20"/>
          <w:szCs w:val="22"/>
          <w:rPrChange w:id="1150" w:author="Leeyoung" w:date="2018-09-12T18:24:00Z">
            <w:rPr>
              <w:ins w:id="1151" w:author="Leeyoung" w:date="2018-09-12T18:22:00Z"/>
              <w:rFonts w:eastAsiaTheme="minorEastAsia"/>
              <w:sz w:val="22"/>
              <w:szCs w:val="22"/>
            </w:rPr>
          </w:rPrChange>
        </w:rPr>
      </w:pPr>
      <w:ins w:id="1152" w:author="Leeyoung" w:date="2018-09-12T18:22:00Z">
        <w:r w:rsidRPr="00281573">
          <w:rPr>
            <w:rFonts w:eastAsiaTheme="minorEastAsia"/>
            <w:sz w:val="20"/>
            <w:szCs w:val="22"/>
            <w:rPrChange w:id="1153" w:author="Leeyoung" w:date="2018-09-12T18:24:00Z">
              <w:rPr>
                <w:rFonts w:eastAsiaTheme="minorEastAsia"/>
                <w:sz w:val="22"/>
                <w:szCs w:val="22"/>
              </w:rPr>
            </w:rPrChange>
          </w:rPr>
          <w:tab/>
          <w:t xml:space="preserve">   type yang:date-and-time;</w:t>
        </w:r>
      </w:ins>
    </w:p>
    <w:p w14:paraId="17EA19B8"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154" w:author="Leeyoung" w:date="2018-09-12T18:22:00Z"/>
          <w:rFonts w:eastAsiaTheme="minorEastAsia"/>
          <w:sz w:val="20"/>
          <w:szCs w:val="22"/>
          <w:rPrChange w:id="1155" w:author="Leeyoung" w:date="2018-09-12T18:24:00Z">
            <w:rPr>
              <w:ins w:id="1156" w:author="Leeyoung" w:date="2018-09-12T18:22:00Z"/>
              <w:rFonts w:eastAsiaTheme="minorEastAsia"/>
              <w:sz w:val="22"/>
              <w:szCs w:val="22"/>
            </w:rPr>
          </w:rPrChange>
        </w:rPr>
      </w:pPr>
      <w:ins w:id="1157" w:author="Leeyoung" w:date="2018-09-12T18:22:00Z">
        <w:r w:rsidRPr="00281573">
          <w:rPr>
            <w:rFonts w:eastAsiaTheme="minorEastAsia"/>
            <w:sz w:val="20"/>
            <w:szCs w:val="22"/>
            <w:rPrChange w:id="1158" w:author="Leeyoung" w:date="2018-09-12T18:24:00Z">
              <w:rPr>
                <w:rFonts w:eastAsiaTheme="minorEastAsia"/>
                <w:sz w:val="22"/>
                <w:szCs w:val="22"/>
              </w:rPr>
            </w:rPrChange>
          </w:rPr>
          <w:tab/>
          <w:t xml:space="preserve">   description "a time that represent the date and time </w:t>
        </w:r>
      </w:ins>
    </w:p>
    <w:p w14:paraId="0AE96823"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159" w:author="Leeyoung" w:date="2018-09-12T18:22:00Z"/>
          <w:rFonts w:eastAsiaTheme="minorEastAsia"/>
          <w:sz w:val="20"/>
          <w:szCs w:val="22"/>
          <w:rPrChange w:id="1160" w:author="Leeyoung" w:date="2018-09-12T18:24:00Z">
            <w:rPr>
              <w:ins w:id="1161" w:author="Leeyoung" w:date="2018-09-12T18:22:00Z"/>
              <w:rFonts w:eastAsiaTheme="minorEastAsia"/>
              <w:sz w:val="22"/>
              <w:szCs w:val="22"/>
            </w:rPr>
          </w:rPrChange>
        </w:rPr>
      </w:pPr>
      <w:ins w:id="1162" w:author="Leeyoung" w:date="2018-09-12T18:22:00Z">
        <w:r w:rsidRPr="00281573">
          <w:rPr>
            <w:rFonts w:eastAsiaTheme="minorEastAsia"/>
            <w:sz w:val="20"/>
            <w:szCs w:val="22"/>
            <w:rPrChange w:id="1163" w:author="Leeyoung" w:date="2018-09-12T18:24:00Z">
              <w:rPr>
                <w:rFonts w:eastAsiaTheme="minorEastAsia"/>
                <w:sz w:val="22"/>
                <w:szCs w:val="22"/>
              </w:rPr>
            </w:rPrChange>
          </w:rPr>
          <w:lastRenderedPageBreak/>
          <w:t xml:space="preserve">                     for the start of the SLS";</w:t>
        </w:r>
      </w:ins>
    </w:p>
    <w:p w14:paraId="374CB459"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164" w:author="Leeyoung" w:date="2018-09-12T18:22:00Z"/>
          <w:rFonts w:eastAsiaTheme="minorEastAsia"/>
          <w:sz w:val="20"/>
          <w:szCs w:val="22"/>
          <w:rPrChange w:id="1165" w:author="Leeyoung" w:date="2018-09-12T18:24:00Z">
            <w:rPr>
              <w:ins w:id="1166" w:author="Leeyoung" w:date="2018-09-12T18:22:00Z"/>
              <w:rFonts w:eastAsiaTheme="minorEastAsia"/>
              <w:sz w:val="22"/>
              <w:szCs w:val="22"/>
            </w:rPr>
          </w:rPrChange>
        </w:rPr>
      </w:pPr>
      <w:ins w:id="1167" w:author="Leeyoung" w:date="2018-09-12T18:22:00Z">
        <w:r w:rsidRPr="00281573">
          <w:rPr>
            <w:rFonts w:eastAsiaTheme="minorEastAsia"/>
            <w:sz w:val="20"/>
            <w:szCs w:val="22"/>
            <w:rPrChange w:id="1168" w:author="Leeyoung" w:date="2018-09-12T18:24:00Z">
              <w:rPr>
                <w:rFonts w:eastAsiaTheme="minorEastAsia"/>
                <w:sz w:val="22"/>
                <w:szCs w:val="22"/>
              </w:rPr>
            </w:rPrChange>
          </w:rPr>
          <w:tab/>
          <w:t xml:space="preserve"> }</w:t>
        </w:r>
      </w:ins>
    </w:p>
    <w:p w14:paraId="14AF8590"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169" w:author="Leeyoung" w:date="2018-09-12T18:22:00Z"/>
          <w:rFonts w:eastAsiaTheme="minorEastAsia"/>
          <w:sz w:val="20"/>
          <w:szCs w:val="22"/>
          <w:rPrChange w:id="1170" w:author="Leeyoung" w:date="2018-09-12T18:24:00Z">
            <w:rPr>
              <w:ins w:id="1171" w:author="Leeyoung" w:date="2018-09-12T18:22:00Z"/>
              <w:rFonts w:eastAsiaTheme="minorEastAsia"/>
              <w:sz w:val="22"/>
              <w:szCs w:val="22"/>
            </w:rPr>
          </w:rPrChange>
        </w:rPr>
      </w:pPr>
      <w:ins w:id="1172" w:author="Leeyoung" w:date="2018-09-12T18:22:00Z">
        <w:r w:rsidRPr="00281573">
          <w:rPr>
            <w:rFonts w:eastAsiaTheme="minorEastAsia"/>
            <w:sz w:val="20"/>
            <w:szCs w:val="22"/>
            <w:rPrChange w:id="1173" w:author="Leeyoung" w:date="2018-09-12T18:24:00Z">
              <w:rPr>
                <w:rFonts w:eastAsiaTheme="minorEastAsia"/>
                <w:sz w:val="22"/>
                <w:szCs w:val="22"/>
              </w:rPr>
            </w:rPrChange>
          </w:rPr>
          <w:tab/>
        </w:r>
        <w:r w:rsidRPr="00281573">
          <w:rPr>
            <w:rFonts w:eastAsiaTheme="minorEastAsia"/>
            <w:sz w:val="20"/>
            <w:szCs w:val="22"/>
            <w:rPrChange w:id="1174" w:author="Leeyoung" w:date="2018-09-12T18:24:00Z">
              <w:rPr>
                <w:rFonts w:eastAsiaTheme="minorEastAsia"/>
                <w:sz w:val="22"/>
                <w:szCs w:val="22"/>
              </w:rPr>
            </w:rPrChange>
          </w:rPr>
          <w:tab/>
        </w:r>
        <w:r w:rsidRPr="00281573">
          <w:rPr>
            <w:rFonts w:eastAsiaTheme="minorEastAsia"/>
            <w:sz w:val="20"/>
            <w:szCs w:val="22"/>
            <w:rPrChange w:id="1175" w:author="Leeyoung" w:date="2018-09-12T18:24:00Z">
              <w:rPr>
                <w:rFonts w:eastAsiaTheme="minorEastAsia"/>
                <w:sz w:val="22"/>
                <w:szCs w:val="22"/>
              </w:rPr>
            </w:rPrChange>
          </w:rPr>
          <w:tab/>
        </w:r>
        <w:r w:rsidRPr="00281573">
          <w:rPr>
            <w:rFonts w:eastAsiaTheme="minorEastAsia"/>
            <w:sz w:val="20"/>
            <w:szCs w:val="22"/>
            <w:rPrChange w:id="1176" w:author="Leeyoung" w:date="2018-09-12T18:24:00Z">
              <w:rPr>
                <w:rFonts w:eastAsiaTheme="minorEastAsia"/>
                <w:sz w:val="22"/>
                <w:szCs w:val="22"/>
              </w:rPr>
            </w:rPrChange>
          </w:rPr>
          <w:tab/>
        </w:r>
        <w:r w:rsidRPr="00281573">
          <w:rPr>
            <w:rFonts w:eastAsiaTheme="minorEastAsia"/>
            <w:sz w:val="20"/>
            <w:szCs w:val="22"/>
            <w:rPrChange w:id="1177" w:author="Leeyoung" w:date="2018-09-12T18:24:00Z">
              <w:rPr>
                <w:rFonts w:eastAsiaTheme="minorEastAsia"/>
                <w:sz w:val="22"/>
                <w:szCs w:val="22"/>
              </w:rPr>
            </w:rPrChange>
          </w:rPr>
          <w:tab/>
        </w:r>
        <w:r w:rsidRPr="00281573">
          <w:rPr>
            <w:rFonts w:eastAsiaTheme="minorEastAsia"/>
            <w:sz w:val="20"/>
            <w:szCs w:val="22"/>
            <w:rPrChange w:id="1178" w:author="Leeyoung" w:date="2018-09-12T18:24:00Z">
              <w:rPr>
                <w:rFonts w:eastAsiaTheme="minorEastAsia"/>
                <w:sz w:val="22"/>
                <w:szCs w:val="22"/>
              </w:rPr>
            </w:rPrChange>
          </w:rPr>
          <w:tab/>
        </w:r>
      </w:ins>
    </w:p>
    <w:p w14:paraId="2CA3A6E0"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179" w:author="Leeyoung" w:date="2018-09-12T18:22:00Z"/>
          <w:rFonts w:eastAsiaTheme="minorEastAsia"/>
          <w:sz w:val="20"/>
          <w:szCs w:val="22"/>
          <w:rPrChange w:id="1180" w:author="Leeyoung" w:date="2018-09-12T18:24:00Z">
            <w:rPr>
              <w:ins w:id="1181" w:author="Leeyoung" w:date="2018-09-12T18:22:00Z"/>
              <w:rFonts w:eastAsiaTheme="minorEastAsia"/>
              <w:sz w:val="22"/>
              <w:szCs w:val="22"/>
            </w:rPr>
          </w:rPrChange>
        </w:rPr>
      </w:pPr>
      <w:ins w:id="1182" w:author="Leeyoung" w:date="2018-09-12T18:22:00Z">
        <w:r w:rsidRPr="00281573">
          <w:rPr>
            <w:rFonts w:eastAsiaTheme="minorEastAsia"/>
            <w:sz w:val="20"/>
            <w:szCs w:val="22"/>
            <w:rPrChange w:id="1183" w:author="Leeyoung" w:date="2018-09-12T18:24:00Z">
              <w:rPr>
                <w:rFonts w:eastAsiaTheme="minorEastAsia"/>
                <w:sz w:val="22"/>
                <w:szCs w:val="22"/>
              </w:rPr>
            </w:rPrChange>
          </w:rPr>
          <w:tab/>
          <w:t xml:space="preserve"> leaf time-interval {</w:t>
        </w:r>
      </w:ins>
    </w:p>
    <w:p w14:paraId="1D45B6BE"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184" w:author="Leeyoung" w:date="2018-09-12T18:22:00Z"/>
          <w:rFonts w:eastAsiaTheme="minorEastAsia"/>
          <w:sz w:val="20"/>
          <w:szCs w:val="22"/>
          <w:rPrChange w:id="1185" w:author="Leeyoung" w:date="2018-09-12T18:24:00Z">
            <w:rPr>
              <w:ins w:id="1186" w:author="Leeyoung" w:date="2018-09-12T18:22:00Z"/>
              <w:rFonts w:eastAsiaTheme="minorEastAsia"/>
              <w:sz w:val="22"/>
              <w:szCs w:val="22"/>
            </w:rPr>
          </w:rPrChange>
        </w:rPr>
      </w:pPr>
      <w:ins w:id="1187" w:author="Leeyoung" w:date="2018-09-12T18:22:00Z">
        <w:r w:rsidRPr="00281573">
          <w:rPr>
            <w:rFonts w:eastAsiaTheme="minorEastAsia"/>
            <w:sz w:val="20"/>
            <w:szCs w:val="22"/>
            <w:rPrChange w:id="1188" w:author="Leeyoung" w:date="2018-09-12T18:24:00Z">
              <w:rPr>
                <w:rFonts w:eastAsiaTheme="minorEastAsia"/>
                <w:sz w:val="22"/>
                <w:szCs w:val="22"/>
              </w:rPr>
            </w:rPrChange>
          </w:rPr>
          <w:tab/>
          <w:t xml:space="preserve">   type int32;</w:t>
        </w:r>
      </w:ins>
    </w:p>
    <w:p w14:paraId="168068EC"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189" w:author="Leeyoung" w:date="2018-09-12T18:22:00Z"/>
          <w:rFonts w:eastAsiaTheme="minorEastAsia"/>
          <w:sz w:val="20"/>
          <w:szCs w:val="22"/>
          <w:rPrChange w:id="1190" w:author="Leeyoung" w:date="2018-09-12T18:24:00Z">
            <w:rPr>
              <w:ins w:id="1191" w:author="Leeyoung" w:date="2018-09-12T18:22:00Z"/>
              <w:rFonts w:eastAsiaTheme="minorEastAsia"/>
              <w:sz w:val="22"/>
              <w:szCs w:val="22"/>
            </w:rPr>
          </w:rPrChange>
        </w:rPr>
      </w:pPr>
      <w:ins w:id="1192" w:author="Leeyoung" w:date="2018-09-12T18:22:00Z">
        <w:r w:rsidRPr="00281573">
          <w:rPr>
            <w:rFonts w:eastAsiaTheme="minorEastAsia"/>
            <w:sz w:val="20"/>
            <w:szCs w:val="22"/>
            <w:rPrChange w:id="1193" w:author="Leeyoung" w:date="2018-09-12T18:24:00Z">
              <w:rPr>
                <w:rFonts w:eastAsiaTheme="minorEastAsia"/>
                <w:sz w:val="22"/>
                <w:szCs w:val="22"/>
              </w:rPr>
            </w:rPrChange>
          </w:rPr>
          <w:tab/>
          <w:t xml:space="preserve">   units seconds; </w:t>
        </w:r>
      </w:ins>
    </w:p>
    <w:p w14:paraId="5745EDAA"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194" w:author="Leeyoung" w:date="2018-09-12T18:22:00Z"/>
          <w:rFonts w:eastAsiaTheme="minorEastAsia"/>
          <w:sz w:val="20"/>
          <w:szCs w:val="22"/>
          <w:rPrChange w:id="1195" w:author="Leeyoung" w:date="2018-09-12T18:24:00Z">
            <w:rPr>
              <w:ins w:id="1196" w:author="Leeyoung" w:date="2018-09-12T18:22:00Z"/>
              <w:rFonts w:eastAsiaTheme="minorEastAsia"/>
              <w:sz w:val="22"/>
              <w:szCs w:val="22"/>
            </w:rPr>
          </w:rPrChange>
        </w:rPr>
      </w:pPr>
      <w:ins w:id="1197" w:author="Leeyoung" w:date="2018-09-12T18:22:00Z">
        <w:r w:rsidRPr="00281573">
          <w:rPr>
            <w:rFonts w:eastAsiaTheme="minorEastAsia"/>
            <w:sz w:val="20"/>
            <w:szCs w:val="22"/>
            <w:rPrChange w:id="1198" w:author="Leeyoung" w:date="2018-09-12T18:24:00Z">
              <w:rPr>
                <w:rFonts w:eastAsiaTheme="minorEastAsia"/>
                <w:sz w:val="22"/>
                <w:szCs w:val="22"/>
              </w:rPr>
            </w:rPrChange>
          </w:rPr>
          <w:tab/>
          <w:t xml:space="preserve">   description "a time interval (e.g., 2,419,200 seconds </w:t>
        </w:r>
      </w:ins>
    </w:p>
    <w:p w14:paraId="30BB7AFC"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199" w:author="Leeyoung" w:date="2018-09-12T18:22:00Z"/>
          <w:rFonts w:eastAsiaTheme="minorEastAsia"/>
          <w:sz w:val="20"/>
          <w:szCs w:val="22"/>
          <w:rPrChange w:id="1200" w:author="Leeyoung" w:date="2018-09-12T18:24:00Z">
            <w:rPr>
              <w:ins w:id="1201" w:author="Leeyoung" w:date="2018-09-12T18:22:00Z"/>
              <w:rFonts w:eastAsiaTheme="minorEastAsia"/>
              <w:sz w:val="22"/>
              <w:szCs w:val="22"/>
            </w:rPr>
          </w:rPrChange>
        </w:rPr>
      </w:pPr>
      <w:ins w:id="1202" w:author="Leeyoung" w:date="2018-09-12T18:22:00Z">
        <w:r w:rsidRPr="00281573">
          <w:rPr>
            <w:rFonts w:eastAsiaTheme="minorEastAsia"/>
            <w:sz w:val="20"/>
            <w:szCs w:val="22"/>
            <w:rPrChange w:id="1203" w:author="Leeyoung" w:date="2018-09-12T18:24:00Z">
              <w:rPr>
                <w:rFonts w:eastAsiaTheme="minorEastAsia"/>
                <w:sz w:val="22"/>
                <w:szCs w:val="22"/>
              </w:rPr>
            </w:rPrChange>
          </w:rPr>
          <w:t xml:space="preserve">                     which is 28 days) that is used in  </w:t>
        </w:r>
      </w:ins>
    </w:p>
    <w:p w14:paraId="2369E26D"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204" w:author="Leeyoung" w:date="2018-09-12T18:22:00Z"/>
          <w:rFonts w:eastAsiaTheme="minorEastAsia"/>
          <w:sz w:val="20"/>
          <w:szCs w:val="22"/>
          <w:rPrChange w:id="1205" w:author="Leeyoung" w:date="2018-09-12T18:24:00Z">
            <w:rPr>
              <w:ins w:id="1206" w:author="Leeyoung" w:date="2018-09-12T18:22:00Z"/>
              <w:rFonts w:eastAsiaTheme="minorEastAsia"/>
              <w:sz w:val="22"/>
              <w:szCs w:val="22"/>
            </w:rPr>
          </w:rPrChange>
        </w:rPr>
      </w:pPr>
      <w:ins w:id="1207" w:author="Leeyoung" w:date="2018-09-12T18:22:00Z">
        <w:r w:rsidRPr="00281573">
          <w:rPr>
            <w:rFonts w:eastAsiaTheme="minorEastAsia"/>
            <w:sz w:val="20"/>
            <w:szCs w:val="22"/>
            <w:rPrChange w:id="1208" w:author="Leeyoung" w:date="2018-09-12T18:24:00Z">
              <w:rPr>
                <w:rFonts w:eastAsiaTheme="minorEastAsia"/>
                <w:sz w:val="22"/>
                <w:szCs w:val="22"/>
              </w:rPr>
            </w:rPrChange>
          </w:rPr>
          <w:t xml:space="preserve">                     conjunction wuth time-start to specify a </w:t>
        </w:r>
      </w:ins>
    </w:p>
    <w:p w14:paraId="30203103"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209" w:author="Leeyoung" w:date="2018-09-12T18:22:00Z"/>
          <w:rFonts w:eastAsiaTheme="minorEastAsia"/>
          <w:sz w:val="20"/>
          <w:szCs w:val="22"/>
          <w:rPrChange w:id="1210" w:author="Leeyoung" w:date="2018-09-12T18:24:00Z">
            <w:rPr>
              <w:ins w:id="1211" w:author="Leeyoung" w:date="2018-09-12T18:22:00Z"/>
              <w:rFonts w:eastAsiaTheme="minorEastAsia"/>
              <w:sz w:val="22"/>
              <w:szCs w:val="22"/>
            </w:rPr>
          </w:rPrChange>
        </w:rPr>
      </w:pPr>
      <w:ins w:id="1212" w:author="Leeyoung" w:date="2018-09-12T18:22:00Z">
        <w:r w:rsidRPr="00281573">
          <w:rPr>
            <w:rFonts w:eastAsiaTheme="minorEastAsia"/>
            <w:sz w:val="20"/>
            <w:szCs w:val="22"/>
            <w:rPrChange w:id="1213" w:author="Leeyoung" w:date="2018-09-12T18:24:00Z">
              <w:rPr>
                <w:rFonts w:eastAsiaTheme="minorEastAsia"/>
                <w:sz w:val="22"/>
                <w:szCs w:val="22"/>
              </w:rPr>
            </w:rPrChange>
          </w:rPr>
          <w:t xml:space="preserve">                     contiguous sequence of time intervals T for </w:t>
        </w:r>
      </w:ins>
    </w:p>
    <w:p w14:paraId="5E050985"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214" w:author="Leeyoung" w:date="2018-09-12T18:22:00Z"/>
          <w:rFonts w:eastAsiaTheme="minorEastAsia"/>
          <w:sz w:val="20"/>
          <w:szCs w:val="22"/>
          <w:rPrChange w:id="1215" w:author="Leeyoung" w:date="2018-09-12T18:24:00Z">
            <w:rPr>
              <w:ins w:id="1216" w:author="Leeyoung" w:date="2018-09-12T18:22:00Z"/>
              <w:rFonts w:eastAsiaTheme="minorEastAsia"/>
              <w:sz w:val="22"/>
              <w:szCs w:val="22"/>
            </w:rPr>
          </w:rPrChange>
        </w:rPr>
      </w:pPr>
      <w:ins w:id="1217" w:author="Leeyoung" w:date="2018-09-12T18:22:00Z">
        <w:r w:rsidRPr="00281573">
          <w:rPr>
            <w:rFonts w:eastAsiaTheme="minorEastAsia"/>
            <w:sz w:val="20"/>
            <w:szCs w:val="22"/>
            <w:rPrChange w:id="1218" w:author="Leeyoung" w:date="2018-09-12T18:24:00Z">
              <w:rPr>
                <w:rFonts w:eastAsiaTheme="minorEastAsia"/>
                <w:sz w:val="22"/>
                <w:szCs w:val="22"/>
              </w:rPr>
            </w:rPrChange>
          </w:rPr>
          <w:t xml:space="preserve">                     determining when performance objectives are </w:t>
        </w:r>
      </w:ins>
    </w:p>
    <w:p w14:paraId="024B0D76"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219" w:author="Leeyoung" w:date="2018-09-12T18:22:00Z"/>
          <w:rFonts w:eastAsiaTheme="minorEastAsia"/>
          <w:sz w:val="20"/>
          <w:szCs w:val="22"/>
          <w:rPrChange w:id="1220" w:author="Leeyoung" w:date="2018-09-12T18:24:00Z">
            <w:rPr>
              <w:ins w:id="1221" w:author="Leeyoung" w:date="2018-09-12T18:22:00Z"/>
              <w:rFonts w:eastAsiaTheme="minorEastAsia"/>
              <w:sz w:val="22"/>
              <w:szCs w:val="22"/>
            </w:rPr>
          </w:rPrChange>
        </w:rPr>
      </w:pPr>
      <w:ins w:id="1222" w:author="Leeyoung" w:date="2018-09-12T18:22:00Z">
        <w:r w:rsidRPr="00281573">
          <w:rPr>
            <w:rFonts w:eastAsiaTheme="minorEastAsia"/>
            <w:sz w:val="20"/>
            <w:szCs w:val="22"/>
            <w:rPrChange w:id="1223" w:author="Leeyoung" w:date="2018-09-12T18:24:00Z">
              <w:rPr>
                <w:rFonts w:eastAsiaTheme="minorEastAsia"/>
                <w:sz w:val="22"/>
                <w:szCs w:val="22"/>
              </w:rPr>
            </w:rPrChange>
          </w:rPr>
          <w:t xml:space="preserve">                     met.";</w:t>
        </w:r>
      </w:ins>
    </w:p>
    <w:p w14:paraId="145008B0"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224" w:author="Leeyoung" w:date="2018-09-12T18:22:00Z"/>
          <w:rFonts w:eastAsiaTheme="minorEastAsia"/>
          <w:sz w:val="20"/>
          <w:szCs w:val="22"/>
          <w:rPrChange w:id="1225" w:author="Leeyoung" w:date="2018-09-12T18:24:00Z">
            <w:rPr>
              <w:ins w:id="1226" w:author="Leeyoung" w:date="2018-09-12T18:22:00Z"/>
              <w:rFonts w:eastAsiaTheme="minorEastAsia"/>
              <w:sz w:val="22"/>
              <w:szCs w:val="22"/>
            </w:rPr>
          </w:rPrChange>
        </w:rPr>
      </w:pPr>
      <w:ins w:id="1227" w:author="Leeyoung" w:date="2018-09-12T18:22:00Z">
        <w:r w:rsidRPr="00281573">
          <w:rPr>
            <w:rFonts w:eastAsiaTheme="minorEastAsia"/>
            <w:sz w:val="20"/>
            <w:szCs w:val="22"/>
            <w:rPrChange w:id="1228" w:author="Leeyoung" w:date="2018-09-12T18:24:00Z">
              <w:rPr>
                <w:rFonts w:eastAsiaTheme="minorEastAsia"/>
                <w:sz w:val="22"/>
                <w:szCs w:val="22"/>
              </w:rPr>
            </w:rPrChange>
          </w:rPr>
          <w:tab/>
          <w:t xml:space="preserve"> }</w:t>
        </w:r>
        <w:r w:rsidRPr="00281573">
          <w:rPr>
            <w:rFonts w:eastAsiaTheme="minorEastAsia"/>
            <w:sz w:val="20"/>
            <w:szCs w:val="22"/>
            <w:rPrChange w:id="1229" w:author="Leeyoung" w:date="2018-09-12T18:24:00Z">
              <w:rPr>
                <w:rFonts w:eastAsiaTheme="minorEastAsia"/>
                <w:sz w:val="22"/>
                <w:szCs w:val="22"/>
              </w:rPr>
            </w:rPrChange>
          </w:rPr>
          <w:tab/>
        </w:r>
        <w:r w:rsidRPr="00281573">
          <w:rPr>
            <w:rFonts w:eastAsiaTheme="minorEastAsia"/>
            <w:sz w:val="20"/>
            <w:szCs w:val="22"/>
            <w:rPrChange w:id="1230" w:author="Leeyoung" w:date="2018-09-12T18:24:00Z">
              <w:rPr>
                <w:rFonts w:eastAsiaTheme="minorEastAsia"/>
                <w:sz w:val="22"/>
                <w:szCs w:val="22"/>
              </w:rPr>
            </w:rPrChange>
          </w:rPr>
          <w:tab/>
        </w:r>
        <w:r w:rsidRPr="00281573">
          <w:rPr>
            <w:rFonts w:eastAsiaTheme="minorEastAsia"/>
            <w:sz w:val="20"/>
            <w:szCs w:val="22"/>
            <w:rPrChange w:id="1231" w:author="Leeyoung" w:date="2018-09-12T18:24:00Z">
              <w:rPr>
                <w:rFonts w:eastAsiaTheme="minorEastAsia"/>
                <w:sz w:val="22"/>
                <w:szCs w:val="22"/>
              </w:rPr>
            </w:rPrChange>
          </w:rPr>
          <w:tab/>
        </w:r>
        <w:r w:rsidRPr="00281573">
          <w:rPr>
            <w:rFonts w:eastAsiaTheme="minorEastAsia"/>
            <w:sz w:val="20"/>
            <w:szCs w:val="22"/>
            <w:rPrChange w:id="1232" w:author="Leeyoung" w:date="2018-09-12T18:24:00Z">
              <w:rPr>
                <w:rFonts w:eastAsiaTheme="minorEastAsia"/>
                <w:sz w:val="22"/>
                <w:szCs w:val="22"/>
              </w:rPr>
            </w:rPrChange>
          </w:rPr>
          <w:tab/>
        </w:r>
      </w:ins>
    </w:p>
    <w:p w14:paraId="5D6A10D8"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233" w:author="Leeyoung" w:date="2018-09-12T18:22:00Z"/>
          <w:rFonts w:eastAsiaTheme="minorEastAsia"/>
          <w:sz w:val="20"/>
          <w:szCs w:val="22"/>
          <w:rPrChange w:id="1234" w:author="Leeyoung" w:date="2018-09-12T18:24:00Z">
            <w:rPr>
              <w:ins w:id="1235" w:author="Leeyoung" w:date="2018-09-12T18:22:00Z"/>
              <w:rFonts w:eastAsiaTheme="minorEastAsia"/>
              <w:sz w:val="22"/>
              <w:szCs w:val="22"/>
            </w:rPr>
          </w:rPrChange>
        </w:rPr>
      </w:pPr>
      <w:ins w:id="1236" w:author="Leeyoung" w:date="2018-09-12T18:22:00Z">
        <w:r w:rsidRPr="00281573">
          <w:rPr>
            <w:rFonts w:eastAsiaTheme="minorEastAsia"/>
            <w:sz w:val="20"/>
            <w:szCs w:val="22"/>
            <w:rPrChange w:id="1237" w:author="Leeyoung" w:date="2018-09-12T18:24:00Z">
              <w:rPr>
                <w:rFonts w:eastAsiaTheme="minorEastAsia"/>
                <w:sz w:val="22"/>
                <w:szCs w:val="22"/>
              </w:rPr>
            </w:rPrChange>
          </w:rPr>
          <w:tab/>
        </w:r>
        <w:r w:rsidRPr="00281573">
          <w:rPr>
            <w:rFonts w:eastAsiaTheme="minorEastAsia"/>
            <w:sz w:val="20"/>
            <w:szCs w:val="22"/>
            <w:rPrChange w:id="1238" w:author="Leeyoung" w:date="2018-09-12T18:24:00Z">
              <w:rPr>
                <w:rFonts w:eastAsiaTheme="minorEastAsia"/>
                <w:sz w:val="22"/>
                <w:szCs w:val="22"/>
              </w:rPr>
            </w:rPrChange>
          </w:rPr>
          <w:tab/>
        </w:r>
        <w:r w:rsidRPr="00281573">
          <w:rPr>
            <w:rFonts w:eastAsiaTheme="minorEastAsia"/>
            <w:sz w:val="20"/>
            <w:szCs w:val="22"/>
            <w:rPrChange w:id="1239" w:author="Leeyoung" w:date="2018-09-12T18:24:00Z">
              <w:rPr>
                <w:rFonts w:eastAsiaTheme="minorEastAsia"/>
                <w:sz w:val="22"/>
                <w:szCs w:val="22"/>
              </w:rPr>
            </w:rPrChange>
          </w:rPr>
          <w:tab/>
        </w:r>
        <w:r w:rsidRPr="00281573">
          <w:rPr>
            <w:rFonts w:eastAsiaTheme="minorEastAsia"/>
            <w:sz w:val="20"/>
            <w:szCs w:val="22"/>
            <w:rPrChange w:id="1240" w:author="Leeyoung" w:date="2018-09-12T18:24:00Z">
              <w:rPr>
                <w:rFonts w:eastAsiaTheme="minorEastAsia"/>
                <w:sz w:val="22"/>
                <w:szCs w:val="22"/>
              </w:rPr>
            </w:rPrChange>
          </w:rPr>
          <w:tab/>
        </w:r>
        <w:r w:rsidRPr="00281573">
          <w:rPr>
            <w:rFonts w:eastAsiaTheme="minorEastAsia"/>
            <w:sz w:val="20"/>
            <w:szCs w:val="22"/>
            <w:rPrChange w:id="1241" w:author="Leeyoung" w:date="2018-09-12T18:24:00Z">
              <w:rPr>
                <w:rFonts w:eastAsiaTheme="minorEastAsia"/>
                <w:sz w:val="22"/>
                <w:szCs w:val="22"/>
              </w:rPr>
            </w:rPrChange>
          </w:rPr>
          <w:tab/>
        </w:r>
        <w:r w:rsidRPr="00281573">
          <w:rPr>
            <w:rFonts w:eastAsiaTheme="minorEastAsia"/>
            <w:sz w:val="20"/>
            <w:szCs w:val="22"/>
            <w:rPrChange w:id="1242" w:author="Leeyoung" w:date="2018-09-12T18:24:00Z">
              <w:rPr>
                <w:rFonts w:eastAsiaTheme="minorEastAsia"/>
                <w:sz w:val="22"/>
                <w:szCs w:val="22"/>
              </w:rPr>
            </w:rPrChange>
          </w:rPr>
          <w:tab/>
        </w:r>
        <w:r w:rsidRPr="00281573">
          <w:rPr>
            <w:rFonts w:eastAsiaTheme="minorEastAsia"/>
            <w:sz w:val="20"/>
            <w:szCs w:val="22"/>
            <w:rPrChange w:id="1243" w:author="Leeyoung" w:date="2018-09-12T18:24:00Z">
              <w:rPr>
                <w:rFonts w:eastAsiaTheme="minorEastAsia"/>
                <w:sz w:val="22"/>
                <w:szCs w:val="22"/>
              </w:rPr>
            </w:rPrChange>
          </w:rPr>
          <w:tab/>
        </w:r>
        <w:r w:rsidRPr="00281573">
          <w:rPr>
            <w:rFonts w:eastAsiaTheme="minorEastAsia"/>
            <w:sz w:val="20"/>
            <w:szCs w:val="22"/>
            <w:rPrChange w:id="1244" w:author="Leeyoung" w:date="2018-09-12T18:24:00Z">
              <w:rPr>
                <w:rFonts w:eastAsiaTheme="minorEastAsia"/>
                <w:sz w:val="22"/>
                <w:szCs w:val="22"/>
              </w:rPr>
            </w:rPrChange>
          </w:rPr>
          <w:tab/>
        </w:r>
        <w:r w:rsidRPr="00281573">
          <w:rPr>
            <w:rFonts w:eastAsiaTheme="minorEastAsia"/>
            <w:sz w:val="20"/>
            <w:szCs w:val="22"/>
            <w:rPrChange w:id="1245" w:author="Leeyoung" w:date="2018-09-12T18:24:00Z">
              <w:rPr>
                <w:rFonts w:eastAsiaTheme="minorEastAsia"/>
                <w:sz w:val="22"/>
                <w:szCs w:val="22"/>
              </w:rPr>
            </w:rPrChange>
          </w:rPr>
          <w:tab/>
        </w:r>
        <w:r w:rsidRPr="00281573">
          <w:rPr>
            <w:rFonts w:eastAsiaTheme="minorEastAsia"/>
            <w:sz w:val="20"/>
            <w:szCs w:val="22"/>
            <w:rPrChange w:id="1246" w:author="Leeyoung" w:date="2018-09-12T18:24:00Z">
              <w:rPr>
                <w:rFonts w:eastAsiaTheme="minorEastAsia"/>
                <w:sz w:val="22"/>
                <w:szCs w:val="22"/>
              </w:rPr>
            </w:rPrChange>
          </w:rPr>
          <w:tab/>
        </w:r>
        <w:r w:rsidRPr="00281573">
          <w:rPr>
            <w:rFonts w:eastAsiaTheme="minorEastAsia"/>
            <w:sz w:val="20"/>
            <w:szCs w:val="22"/>
            <w:rPrChange w:id="1247" w:author="Leeyoung" w:date="2018-09-12T18:24:00Z">
              <w:rPr>
                <w:rFonts w:eastAsiaTheme="minorEastAsia"/>
                <w:sz w:val="22"/>
                <w:szCs w:val="22"/>
              </w:rPr>
            </w:rPrChange>
          </w:rPr>
          <w:tab/>
        </w:r>
        <w:r w:rsidRPr="00281573">
          <w:rPr>
            <w:rFonts w:eastAsiaTheme="minorEastAsia"/>
            <w:sz w:val="20"/>
            <w:szCs w:val="22"/>
            <w:rPrChange w:id="1248" w:author="Leeyoung" w:date="2018-09-12T18:24:00Z">
              <w:rPr>
                <w:rFonts w:eastAsiaTheme="minorEastAsia"/>
                <w:sz w:val="22"/>
                <w:szCs w:val="22"/>
              </w:rPr>
            </w:rPrChange>
          </w:rPr>
          <w:tab/>
        </w:r>
      </w:ins>
    </w:p>
    <w:p w14:paraId="49151532"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249" w:author="Leeyoung" w:date="2018-09-12T18:22:00Z"/>
          <w:rFonts w:eastAsiaTheme="minorEastAsia"/>
          <w:sz w:val="20"/>
          <w:szCs w:val="22"/>
          <w:rPrChange w:id="1250" w:author="Leeyoung" w:date="2018-09-12T18:24:00Z">
            <w:rPr>
              <w:ins w:id="1251" w:author="Leeyoung" w:date="2018-09-12T18:22:00Z"/>
              <w:rFonts w:eastAsiaTheme="minorEastAsia"/>
              <w:sz w:val="22"/>
              <w:szCs w:val="22"/>
            </w:rPr>
          </w:rPrChange>
        </w:rPr>
      </w:pPr>
      <w:ins w:id="1252" w:author="Leeyoung" w:date="2018-09-12T18:22:00Z">
        <w:r w:rsidRPr="00281573">
          <w:rPr>
            <w:rFonts w:eastAsiaTheme="minorEastAsia"/>
            <w:sz w:val="20"/>
            <w:szCs w:val="22"/>
            <w:rPrChange w:id="1253" w:author="Leeyoung" w:date="2018-09-12T18:24:00Z">
              <w:rPr>
                <w:rFonts w:eastAsiaTheme="minorEastAsia"/>
                <w:sz w:val="22"/>
                <w:szCs w:val="22"/>
              </w:rPr>
            </w:rPrChange>
          </w:rPr>
          <w:tab/>
          <w:t xml:space="preserve"> leaf-list performance-metric {</w:t>
        </w:r>
      </w:ins>
    </w:p>
    <w:p w14:paraId="48DAFA20"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254" w:author="Leeyoung" w:date="2018-09-12T18:22:00Z"/>
          <w:rFonts w:eastAsiaTheme="minorEastAsia"/>
          <w:sz w:val="20"/>
          <w:szCs w:val="22"/>
          <w:rPrChange w:id="1255" w:author="Leeyoung" w:date="2018-09-12T18:24:00Z">
            <w:rPr>
              <w:ins w:id="1256" w:author="Leeyoung" w:date="2018-09-12T18:22:00Z"/>
              <w:rFonts w:eastAsiaTheme="minorEastAsia"/>
              <w:sz w:val="22"/>
              <w:szCs w:val="22"/>
            </w:rPr>
          </w:rPrChange>
        </w:rPr>
      </w:pPr>
      <w:ins w:id="1257" w:author="Leeyoung" w:date="2018-09-12T18:22:00Z">
        <w:r w:rsidRPr="00281573">
          <w:rPr>
            <w:rFonts w:eastAsiaTheme="minorEastAsia"/>
            <w:sz w:val="20"/>
            <w:szCs w:val="22"/>
            <w:rPrChange w:id="1258" w:author="Leeyoung" w:date="2018-09-12T18:24:00Z">
              <w:rPr>
                <w:rFonts w:eastAsiaTheme="minorEastAsia"/>
                <w:sz w:val="22"/>
                <w:szCs w:val="22"/>
              </w:rPr>
            </w:rPrChange>
          </w:rPr>
          <w:tab/>
          <w:t xml:space="preserve">   type identityref {</w:t>
        </w:r>
      </w:ins>
    </w:p>
    <w:p w14:paraId="13BA8B19"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259" w:author="Leeyoung" w:date="2018-09-12T18:22:00Z"/>
          <w:rFonts w:eastAsiaTheme="minorEastAsia"/>
          <w:sz w:val="20"/>
          <w:szCs w:val="22"/>
          <w:rPrChange w:id="1260" w:author="Leeyoung" w:date="2018-09-12T18:24:00Z">
            <w:rPr>
              <w:ins w:id="1261" w:author="Leeyoung" w:date="2018-09-12T18:22:00Z"/>
              <w:rFonts w:eastAsiaTheme="minorEastAsia"/>
              <w:sz w:val="22"/>
              <w:szCs w:val="22"/>
            </w:rPr>
          </w:rPrChange>
        </w:rPr>
      </w:pPr>
      <w:ins w:id="1262" w:author="Leeyoung" w:date="2018-09-12T18:22:00Z">
        <w:r w:rsidRPr="00281573">
          <w:rPr>
            <w:rFonts w:eastAsiaTheme="minorEastAsia"/>
            <w:sz w:val="20"/>
            <w:szCs w:val="22"/>
            <w:rPrChange w:id="1263" w:author="Leeyoung" w:date="2018-09-12T18:24:00Z">
              <w:rPr>
                <w:rFonts w:eastAsiaTheme="minorEastAsia"/>
                <w:sz w:val="22"/>
                <w:szCs w:val="22"/>
              </w:rPr>
            </w:rPrChange>
          </w:rPr>
          <w:tab/>
          <w:t xml:space="preserve">     base "l1-st:performance-metric";</w:t>
        </w:r>
      </w:ins>
    </w:p>
    <w:p w14:paraId="76770004"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264" w:author="Leeyoung" w:date="2018-09-12T18:22:00Z"/>
          <w:rFonts w:eastAsiaTheme="minorEastAsia"/>
          <w:sz w:val="20"/>
          <w:szCs w:val="22"/>
          <w:rPrChange w:id="1265" w:author="Leeyoung" w:date="2018-09-12T18:24:00Z">
            <w:rPr>
              <w:ins w:id="1266" w:author="Leeyoung" w:date="2018-09-12T18:22:00Z"/>
              <w:rFonts w:eastAsiaTheme="minorEastAsia"/>
              <w:sz w:val="22"/>
              <w:szCs w:val="22"/>
            </w:rPr>
          </w:rPrChange>
        </w:rPr>
      </w:pPr>
      <w:ins w:id="1267" w:author="Leeyoung" w:date="2018-09-12T18:22:00Z">
        <w:r w:rsidRPr="00281573">
          <w:rPr>
            <w:rFonts w:eastAsiaTheme="minorEastAsia"/>
            <w:sz w:val="20"/>
            <w:szCs w:val="22"/>
            <w:rPrChange w:id="1268" w:author="Leeyoung" w:date="2018-09-12T18:24:00Z">
              <w:rPr>
                <w:rFonts w:eastAsiaTheme="minorEastAsia"/>
                <w:sz w:val="22"/>
                <w:szCs w:val="22"/>
              </w:rPr>
            </w:rPrChange>
          </w:rPr>
          <w:tab/>
          <w:t xml:space="preserve">   }</w:t>
        </w:r>
      </w:ins>
    </w:p>
    <w:p w14:paraId="4E4893A9"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269" w:author="Leeyoung" w:date="2018-09-12T18:22:00Z"/>
          <w:rFonts w:eastAsiaTheme="minorEastAsia"/>
          <w:sz w:val="20"/>
          <w:szCs w:val="22"/>
          <w:rPrChange w:id="1270" w:author="Leeyoung" w:date="2018-09-12T18:24:00Z">
            <w:rPr>
              <w:ins w:id="1271" w:author="Leeyoung" w:date="2018-09-12T18:22:00Z"/>
              <w:rFonts w:eastAsiaTheme="minorEastAsia"/>
              <w:sz w:val="22"/>
              <w:szCs w:val="22"/>
            </w:rPr>
          </w:rPrChange>
        </w:rPr>
      </w:pPr>
      <w:ins w:id="1272" w:author="Leeyoung" w:date="2018-09-12T18:22:00Z">
        <w:r w:rsidRPr="00281573">
          <w:rPr>
            <w:rFonts w:eastAsiaTheme="minorEastAsia"/>
            <w:sz w:val="20"/>
            <w:szCs w:val="22"/>
            <w:rPrChange w:id="1273" w:author="Leeyoung" w:date="2018-09-12T18:24:00Z">
              <w:rPr>
                <w:rFonts w:eastAsiaTheme="minorEastAsia"/>
                <w:sz w:val="22"/>
                <w:szCs w:val="22"/>
              </w:rPr>
            </w:rPrChange>
          </w:rPr>
          <w:tab/>
          <w:t xml:space="preserve">   description "list of performance metric";</w:t>
        </w:r>
      </w:ins>
    </w:p>
    <w:p w14:paraId="51559E20"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274" w:author="Leeyoung" w:date="2018-09-12T18:22:00Z"/>
          <w:rFonts w:eastAsiaTheme="minorEastAsia"/>
          <w:sz w:val="20"/>
          <w:szCs w:val="22"/>
          <w:rPrChange w:id="1275" w:author="Leeyoung" w:date="2018-09-12T18:24:00Z">
            <w:rPr>
              <w:ins w:id="1276" w:author="Leeyoung" w:date="2018-09-12T18:22:00Z"/>
              <w:rFonts w:eastAsiaTheme="minorEastAsia"/>
              <w:sz w:val="22"/>
              <w:szCs w:val="22"/>
            </w:rPr>
          </w:rPrChange>
        </w:rPr>
      </w:pPr>
      <w:ins w:id="1277" w:author="Leeyoung" w:date="2018-09-12T18:22:00Z">
        <w:r w:rsidRPr="00281573">
          <w:rPr>
            <w:rFonts w:eastAsiaTheme="minorEastAsia"/>
            <w:sz w:val="20"/>
            <w:szCs w:val="22"/>
            <w:rPrChange w:id="1278" w:author="Leeyoung" w:date="2018-09-12T18:24:00Z">
              <w:rPr>
                <w:rFonts w:eastAsiaTheme="minorEastAsia"/>
                <w:sz w:val="22"/>
                <w:szCs w:val="22"/>
              </w:rPr>
            </w:rPrChange>
          </w:rPr>
          <w:tab/>
          <w:t xml:space="preserve"> }</w:t>
        </w:r>
      </w:ins>
    </w:p>
    <w:p w14:paraId="5CA00265"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279" w:author="Leeyoung" w:date="2018-09-12T18:22:00Z"/>
          <w:rFonts w:eastAsiaTheme="minorEastAsia"/>
          <w:sz w:val="20"/>
          <w:szCs w:val="22"/>
          <w:rPrChange w:id="1280" w:author="Leeyoung" w:date="2018-09-12T18:24:00Z">
            <w:rPr>
              <w:ins w:id="1281" w:author="Leeyoung" w:date="2018-09-12T18:22:00Z"/>
              <w:rFonts w:eastAsiaTheme="minorEastAsia"/>
              <w:sz w:val="22"/>
              <w:szCs w:val="22"/>
            </w:rPr>
          </w:rPrChange>
        </w:rPr>
      </w:pPr>
      <w:ins w:id="1282" w:author="Leeyoung" w:date="2018-09-12T18:22:00Z">
        <w:r w:rsidRPr="00281573">
          <w:rPr>
            <w:rFonts w:eastAsiaTheme="minorEastAsia"/>
            <w:sz w:val="20"/>
            <w:szCs w:val="22"/>
            <w:rPrChange w:id="1283" w:author="Leeyoung" w:date="2018-09-12T18:24:00Z">
              <w:rPr>
                <w:rFonts w:eastAsiaTheme="minorEastAsia"/>
                <w:sz w:val="22"/>
                <w:szCs w:val="22"/>
              </w:rPr>
            </w:rPrChange>
          </w:rPr>
          <w:tab/>
          <w:t xml:space="preserve"> </w:t>
        </w:r>
      </w:ins>
    </w:p>
    <w:p w14:paraId="0188D58E"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284" w:author="Leeyoung" w:date="2018-09-12T18:22:00Z"/>
          <w:rFonts w:eastAsiaTheme="minorEastAsia"/>
          <w:sz w:val="20"/>
          <w:szCs w:val="22"/>
          <w:rPrChange w:id="1285" w:author="Leeyoung" w:date="2018-09-12T18:24:00Z">
            <w:rPr>
              <w:ins w:id="1286" w:author="Leeyoung" w:date="2018-09-12T18:22:00Z"/>
              <w:rFonts w:eastAsiaTheme="minorEastAsia"/>
              <w:sz w:val="22"/>
              <w:szCs w:val="22"/>
            </w:rPr>
          </w:rPrChange>
        </w:rPr>
      </w:pPr>
      <w:ins w:id="1287" w:author="Leeyoung" w:date="2018-09-12T18:22:00Z">
        <w:r w:rsidRPr="00281573">
          <w:rPr>
            <w:rFonts w:eastAsiaTheme="minorEastAsia"/>
            <w:sz w:val="20"/>
            <w:szCs w:val="22"/>
            <w:rPrChange w:id="1288" w:author="Leeyoung" w:date="2018-09-12T18:24:00Z">
              <w:rPr>
                <w:rFonts w:eastAsiaTheme="minorEastAsia"/>
                <w:sz w:val="22"/>
                <w:szCs w:val="22"/>
              </w:rPr>
            </w:rPrChange>
          </w:rPr>
          <w:t xml:space="preserve">  }</w:t>
        </w:r>
      </w:ins>
    </w:p>
    <w:p w14:paraId="79755B89"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289" w:author="Leeyoung" w:date="2018-09-12T18:22:00Z"/>
          <w:rFonts w:eastAsiaTheme="minorEastAsia"/>
          <w:sz w:val="20"/>
          <w:szCs w:val="22"/>
          <w:rPrChange w:id="1290" w:author="Leeyoung" w:date="2018-09-12T18:24:00Z">
            <w:rPr>
              <w:ins w:id="1291" w:author="Leeyoung" w:date="2018-09-12T18:22:00Z"/>
              <w:rFonts w:eastAsiaTheme="minorEastAsia"/>
              <w:sz w:val="22"/>
              <w:szCs w:val="22"/>
            </w:rPr>
          </w:rPrChange>
        </w:rPr>
      </w:pPr>
      <w:ins w:id="1292" w:author="Leeyoung" w:date="2018-09-12T18:22:00Z">
        <w:r w:rsidRPr="00281573">
          <w:rPr>
            <w:rFonts w:eastAsiaTheme="minorEastAsia"/>
            <w:sz w:val="20"/>
            <w:szCs w:val="22"/>
            <w:rPrChange w:id="1293" w:author="Leeyoung" w:date="2018-09-12T18:24:00Z">
              <w:rPr>
                <w:rFonts w:eastAsiaTheme="minorEastAsia"/>
                <w:sz w:val="22"/>
                <w:szCs w:val="22"/>
              </w:rPr>
            </w:rPrChange>
          </w:rPr>
          <w:tab/>
        </w:r>
        <w:r w:rsidRPr="00281573">
          <w:rPr>
            <w:rFonts w:eastAsiaTheme="minorEastAsia"/>
            <w:sz w:val="20"/>
            <w:szCs w:val="22"/>
            <w:rPrChange w:id="1294" w:author="Leeyoung" w:date="2018-09-12T18:24:00Z">
              <w:rPr>
                <w:rFonts w:eastAsiaTheme="minorEastAsia"/>
                <w:sz w:val="22"/>
                <w:szCs w:val="22"/>
              </w:rPr>
            </w:rPrChange>
          </w:rPr>
          <w:tab/>
        </w:r>
      </w:ins>
    </w:p>
    <w:p w14:paraId="26458465"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295" w:author="Leeyoung" w:date="2018-09-12T18:22:00Z"/>
          <w:rFonts w:eastAsiaTheme="minorEastAsia"/>
          <w:sz w:val="20"/>
          <w:szCs w:val="22"/>
          <w:rPrChange w:id="1296" w:author="Leeyoung" w:date="2018-09-12T18:24:00Z">
            <w:rPr>
              <w:ins w:id="1297" w:author="Leeyoung" w:date="2018-09-12T18:22:00Z"/>
              <w:rFonts w:eastAsiaTheme="minorEastAsia"/>
              <w:sz w:val="22"/>
              <w:szCs w:val="22"/>
            </w:rPr>
          </w:rPrChange>
        </w:rPr>
      </w:pPr>
      <w:ins w:id="1298" w:author="Leeyoung" w:date="2018-09-12T18:22:00Z">
        <w:r w:rsidRPr="00281573">
          <w:rPr>
            <w:rFonts w:eastAsiaTheme="minorEastAsia"/>
            <w:sz w:val="20"/>
            <w:szCs w:val="22"/>
            <w:rPrChange w:id="1299" w:author="Leeyoung" w:date="2018-09-12T18:24:00Z">
              <w:rPr>
                <w:rFonts w:eastAsiaTheme="minorEastAsia"/>
                <w:sz w:val="22"/>
                <w:szCs w:val="22"/>
              </w:rPr>
            </w:rPrChange>
          </w:rPr>
          <w:t xml:space="preserve">  grouping subscriber-l1vc-endpoint-attributes {</w:t>
        </w:r>
      </w:ins>
    </w:p>
    <w:p w14:paraId="53F4CBD1"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300" w:author="Leeyoung" w:date="2018-09-12T18:22:00Z"/>
          <w:rFonts w:eastAsiaTheme="minorEastAsia"/>
          <w:sz w:val="20"/>
          <w:szCs w:val="22"/>
          <w:rPrChange w:id="1301" w:author="Leeyoung" w:date="2018-09-12T18:24:00Z">
            <w:rPr>
              <w:ins w:id="1302" w:author="Leeyoung" w:date="2018-09-12T18:22:00Z"/>
              <w:rFonts w:eastAsiaTheme="minorEastAsia"/>
              <w:sz w:val="22"/>
              <w:szCs w:val="22"/>
            </w:rPr>
          </w:rPrChange>
        </w:rPr>
      </w:pPr>
      <w:ins w:id="1303" w:author="Leeyoung" w:date="2018-09-12T18:22:00Z">
        <w:r w:rsidRPr="00281573">
          <w:rPr>
            <w:rFonts w:eastAsiaTheme="minorEastAsia"/>
            <w:sz w:val="20"/>
            <w:szCs w:val="22"/>
            <w:rPrChange w:id="1304" w:author="Leeyoung" w:date="2018-09-12T18:24:00Z">
              <w:rPr>
                <w:rFonts w:eastAsiaTheme="minorEastAsia"/>
                <w:sz w:val="22"/>
                <w:szCs w:val="22"/>
              </w:rPr>
            </w:rPrChange>
          </w:rPr>
          <w:t xml:space="preserve">     description</w:t>
        </w:r>
      </w:ins>
    </w:p>
    <w:p w14:paraId="713BE272"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305" w:author="Leeyoung" w:date="2018-09-12T18:22:00Z"/>
          <w:rFonts w:eastAsiaTheme="minorEastAsia"/>
          <w:sz w:val="20"/>
          <w:szCs w:val="22"/>
          <w:rPrChange w:id="1306" w:author="Leeyoung" w:date="2018-09-12T18:24:00Z">
            <w:rPr>
              <w:ins w:id="1307" w:author="Leeyoung" w:date="2018-09-12T18:22:00Z"/>
              <w:rFonts w:eastAsiaTheme="minorEastAsia"/>
              <w:sz w:val="22"/>
              <w:szCs w:val="22"/>
            </w:rPr>
          </w:rPrChange>
        </w:rPr>
      </w:pPr>
      <w:ins w:id="1308" w:author="Leeyoung" w:date="2018-09-12T18:22:00Z">
        <w:r w:rsidRPr="00281573">
          <w:rPr>
            <w:rFonts w:eastAsiaTheme="minorEastAsia"/>
            <w:sz w:val="20"/>
            <w:szCs w:val="22"/>
            <w:rPrChange w:id="1309" w:author="Leeyoung" w:date="2018-09-12T18:24:00Z">
              <w:rPr>
                <w:rFonts w:eastAsiaTheme="minorEastAsia"/>
                <w:sz w:val="22"/>
                <w:szCs w:val="22"/>
              </w:rPr>
            </w:rPrChange>
          </w:rPr>
          <w:tab/>
          <w:t xml:space="preserve"> "subscriber layer 1 connection endpoint attributes";</w:t>
        </w:r>
      </w:ins>
    </w:p>
    <w:p w14:paraId="216B213B"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310" w:author="Leeyoung" w:date="2018-09-12T18:22:00Z"/>
          <w:rFonts w:eastAsiaTheme="minorEastAsia"/>
          <w:sz w:val="20"/>
          <w:szCs w:val="22"/>
          <w:rPrChange w:id="1311" w:author="Leeyoung" w:date="2018-09-12T18:24:00Z">
            <w:rPr>
              <w:ins w:id="1312" w:author="Leeyoung" w:date="2018-09-12T18:22:00Z"/>
              <w:rFonts w:eastAsiaTheme="minorEastAsia"/>
              <w:sz w:val="22"/>
              <w:szCs w:val="22"/>
            </w:rPr>
          </w:rPrChange>
        </w:rPr>
      </w:pPr>
      <w:ins w:id="1313" w:author="Leeyoung" w:date="2018-09-12T18:22:00Z">
        <w:r w:rsidRPr="00281573">
          <w:rPr>
            <w:rFonts w:eastAsiaTheme="minorEastAsia"/>
            <w:sz w:val="20"/>
            <w:szCs w:val="22"/>
            <w:rPrChange w:id="1314" w:author="Leeyoung" w:date="2018-09-12T18:24:00Z">
              <w:rPr>
                <w:rFonts w:eastAsiaTheme="minorEastAsia"/>
                <w:sz w:val="22"/>
                <w:szCs w:val="22"/>
              </w:rPr>
            </w:rPrChange>
          </w:rPr>
          <w:tab/>
          <w:t xml:space="preserve"> reference "MEF 63";</w:t>
        </w:r>
        <w:r w:rsidRPr="00281573">
          <w:rPr>
            <w:rFonts w:eastAsiaTheme="minorEastAsia"/>
            <w:sz w:val="20"/>
            <w:szCs w:val="22"/>
            <w:rPrChange w:id="1315" w:author="Leeyoung" w:date="2018-09-12T18:24:00Z">
              <w:rPr>
                <w:rFonts w:eastAsiaTheme="minorEastAsia"/>
                <w:sz w:val="22"/>
                <w:szCs w:val="22"/>
              </w:rPr>
            </w:rPrChange>
          </w:rPr>
          <w:tab/>
        </w:r>
        <w:r w:rsidRPr="00281573">
          <w:rPr>
            <w:rFonts w:eastAsiaTheme="minorEastAsia"/>
            <w:sz w:val="20"/>
            <w:szCs w:val="22"/>
            <w:rPrChange w:id="1316" w:author="Leeyoung" w:date="2018-09-12T18:24:00Z">
              <w:rPr>
                <w:rFonts w:eastAsiaTheme="minorEastAsia"/>
                <w:sz w:val="22"/>
                <w:szCs w:val="22"/>
              </w:rPr>
            </w:rPrChange>
          </w:rPr>
          <w:tab/>
        </w:r>
        <w:r w:rsidRPr="00281573">
          <w:rPr>
            <w:rFonts w:eastAsiaTheme="minorEastAsia"/>
            <w:sz w:val="20"/>
            <w:szCs w:val="22"/>
            <w:rPrChange w:id="1317" w:author="Leeyoung" w:date="2018-09-12T18:24:00Z">
              <w:rPr>
                <w:rFonts w:eastAsiaTheme="minorEastAsia"/>
                <w:sz w:val="22"/>
                <w:szCs w:val="22"/>
              </w:rPr>
            </w:rPrChange>
          </w:rPr>
          <w:tab/>
        </w:r>
      </w:ins>
    </w:p>
    <w:p w14:paraId="25E6AAFA"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318" w:author="Leeyoung" w:date="2018-09-12T18:22:00Z"/>
          <w:rFonts w:eastAsiaTheme="minorEastAsia"/>
          <w:sz w:val="20"/>
          <w:szCs w:val="22"/>
          <w:rPrChange w:id="1319" w:author="Leeyoung" w:date="2018-09-12T18:24:00Z">
            <w:rPr>
              <w:ins w:id="1320" w:author="Leeyoung" w:date="2018-09-12T18:22:00Z"/>
              <w:rFonts w:eastAsiaTheme="minorEastAsia"/>
              <w:sz w:val="22"/>
              <w:szCs w:val="22"/>
            </w:rPr>
          </w:rPrChange>
        </w:rPr>
      </w:pPr>
      <w:ins w:id="1321" w:author="Leeyoung" w:date="2018-09-12T18:22:00Z">
        <w:r w:rsidRPr="00281573">
          <w:rPr>
            <w:rFonts w:eastAsiaTheme="minorEastAsia"/>
            <w:sz w:val="20"/>
            <w:szCs w:val="22"/>
            <w:rPrChange w:id="1322" w:author="Leeyoung" w:date="2018-09-12T18:24:00Z">
              <w:rPr>
                <w:rFonts w:eastAsiaTheme="minorEastAsia"/>
                <w:sz w:val="22"/>
                <w:szCs w:val="22"/>
              </w:rPr>
            </w:rPrChange>
          </w:rPr>
          <w:tab/>
        </w:r>
        <w:r w:rsidRPr="00281573">
          <w:rPr>
            <w:rFonts w:eastAsiaTheme="minorEastAsia"/>
            <w:sz w:val="20"/>
            <w:szCs w:val="22"/>
            <w:rPrChange w:id="1323" w:author="Leeyoung" w:date="2018-09-12T18:24:00Z">
              <w:rPr>
                <w:rFonts w:eastAsiaTheme="minorEastAsia"/>
                <w:sz w:val="22"/>
                <w:szCs w:val="22"/>
              </w:rPr>
            </w:rPrChange>
          </w:rPr>
          <w:tab/>
        </w:r>
        <w:r w:rsidRPr="00281573">
          <w:rPr>
            <w:rFonts w:eastAsiaTheme="minorEastAsia"/>
            <w:sz w:val="20"/>
            <w:szCs w:val="22"/>
            <w:rPrChange w:id="1324" w:author="Leeyoung" w:date="2018-09-12T18:24:00Z">
              <w:rPr>
                <w:rFonts w:eastAsiaTheme="minorEastAsia"/>
                <w:sz w:val="22"/>
                <w:szCs w:val="22"/>
              </w:rPr>
            </w:rPrChange>
          </w:rPr>
          <w:tab/>
        </w:r>
        <w:r w:rsidRPr="00281573">
          <w:rPr>
            <w:rFonts w:eastAsiaTheme="minorEastAsia"/>
            <w:sz w:val="20"/>
            <w:szCs w:val="22"/>
            <w:rPrChange w:id="1325" w:author="Leeyoung" w:date="2018-09-12T18:24:00Z">
              <w:rPr>
                <w:rFonts w:eastAsiaTheme="minorEastAsia"/>
                <w:sz w:val="22"/>
                <w:szCs w:val="22"/>
              </w:rPr>
            </w:rPrChange>
          </w:rPr>
          <w:tab/>
        </w:r>
      </w:ins>
    </w:p>
    <w:p w14:paraId="1D3A0ACB"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326" w:author="Leeyoung" w:date="2018-09-12T18:22:00Z"/>
          <w:rFonts w:eastAsiaTheme="minorEastAsia"/>
          <w:sz w:val="20"/>
          <w:szCs w:val="22"/>
          <w:rPrChange w:id="1327" w:author="Leeyoung" w:date="2018-09-12T18:24:00Z">
            <w:rPr>
              <w:ins w:id="1328" w:author="Leeyoung" w:date="2018-09-12T18:22:00Z"/>
              <w:rFonts w:eastAsiaTheme="minorEastAsia"/>
              <w:sz w:val="22"/>
              <w:szCs w:val="22"/>
            </w:rPr>
          </w:rPrChange>
        </w:rPr>
      </w:pPr>
      <w:ins w:id="1329" w:author="Leeyoung" w:date="2018-09-12T18:22:00Z">
        <w:r w:rsidRPr="00281573">
          <w:rPr>
            <w:rFonts w:eastAsiaTheme="minorEastAsia"/>
            <w:sz w:val="20"/>
            <w:szCs w:val="22"/>
            <w:rPrChange w:id="1330" w:author="Leeyoung" w:date="2018-09-12T18:24:00Z">
              <w:rPr>
                <w:rFonts w:eastAsiaTheme="minorEastAsia"/>
                <w:sz w:val="22"/>
                <w:szCs w:val="22"/>
              </w:rPr>
            </w:rPrChange>
          </w:rPr>
          <w:tab/>
          <w:t xml:space="preserve"> container endpoint-1 {</w:t>
        </w:r>
      </w:ins>
    </w:p>
    <w:p w14:paraId="56BCDCA5"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331" w:author="Leeyoung" w:date="2018-09-12T18:22:00Z"/>
          <w:rFonts w:eastAsiaTheme="minorEastAsia"/>
          <w:sz w:val="20"/>
          <w:szCs w:val="22"/>
          <w:rPrChange w:id="1332" w:author="Leeyoung" w:date="2018-09-12T18:24:00Z">
            <w:rPr>
              <w:ins w:id="1333" w:author="Leeyoung" w:date="2018-09-12T18:22:00Z"/>
              <w:rFonts w:eastAsiaTheme="minorEastAsia"/>
              <w:sz w:val="22"/>
              <w:szCs w:val="22"/>
            </w:rPr>
          </w:rPrChange>
        </w:rPr>
      </w:pPr>
      <w:ins w:id="1334" w:author="Leeyoung" w:date="2018-09-12T18:22:00Z">
        <w:r w:rsidRPr="00281573">
          <w:rPr>
            <w:rFonts w:eastAsiaTheme="minorEastAsia"/>
            <w:sz w:val="20"/>
            <w:szCs w:val="22"/>
            <w:rPrChange w:id="1335" w:author="Leeyoung" w:date="2018-09-12T18:24:00Z">
              <w:rPr>
                <w:rFonts w:eastAsiaTheme="minorEastAsia"/>
                <w:sz w:val="22"/>
                <w:szCs w:val="22"/>
              </w:rPr>
            </w:rPrChange>
          </w:rPr>
          <w:tab/>
          <w:t xml:space="preserve">   description "One end of UNI id's - string and id";</w:t>
        </w:r>
      </w:ins>
    </w:p>
    <w:p w14:paraId="26698A0C"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336" w:author="Leeyoung" w:date="2018-09-12T18:22:00Z"/>
          <w:rFonts w:eastAsiaTheme="minorEastAsia"/>
          <w:sz w:val="20"/>
          <w:szCs w:val="22"/>
          <w:rPrChange w:id="1337" w:author="Leeyoung" w:date="2018-09-12T18:24:00Z">
            <w:rPr>
              <w:ins w:id="1338" w:author="Leeyoung" w:date="2018-09-12T18:22:00Z"/>
              <w:rFonts w:eastAsiaTheme="minorEastAsia"/>
              <w:sz w:val="22"/>
              <w:szCs w:val="22"/>
            </w:rPr>
          </w:rPrChange>
        </w:rPr>
      </w:pPr>
      <w:ins w:id="1339" w:author="Leeyoung" w:date="2018-09-12T18:22:00Z">
        <w:r w:rsidRPr="00281573">
          <w:rPr>
            <w:rFonts w:eastAsiaTheme="minorEastAsia"/>
            <w:sz w:val="20"/>
            <w:szCs w:val="22"/>
            <w:rPrChange w:id="1340" w:author="Leeyoung" w:date="2018-09-12T18:24:00Z">
              <w:rPr>
                <w:rFonts w:eastAsiaTheme="minorEastAsia"/>
                <w:sz w:val="22"/>
                <w:szCs w:val="22"/>
              </w:rPr>
            </w:rPrChange>
          </w:rPr>
          <w:tab/>
          <w:t xml:space="preserve">   leaf id {</w:t>
        </w:r>
      </w:ins>
    </w:p>
    <w:p w14:paraId="39E1BB9C"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341" w:author="Leeyoung" w:date="2018-09-12T18:22:00Z"/>
          <w:rFonts w:eastAsiaTheme="minorEastAsia"/>
          <w:sz w:val="20"/>
          <w:szCs w:val="22"/>
          <w:rPrChange w:id="1342" w:author="Leeyoung" w:date="2018-09-12T18:24:00Z">
            <w:rPr>
              <w:ins w:id="1343" w:author="Leeyoung" w:date="2018-09-12T18:22:00Z"/>
              <w:rFonts w:eastAsiaTheme="minorEastAsia"/>
              <w:sz w:val="22"/>
              <w:szCs w:val="22"/>
            </w:rPr>
          </w:rPrChange>
        </w:rPr>
      </w:pPr>
      <w:ins w:id="1344" w:author="Leeyoung" w:date="2018-09-12T18:22:00Z">
        <w:r w:rsidRPr="00281573">
          <w:rPr>
            <w:rFonts w:eastAsiaTheme="minorEastAsia"/>
            <w:sz w:val="20"/>
            <w:szCs w:val="22"/>
            <w:rPrChange w:id="1345" w:author="Leeyoung" w:date="2018-09-12T18:24:00Z">
              <w:rPr>
                <w:rFonts w:eastAsiaTheme="minorEastAsia"/>
                <w:sz w:val="22"/>
                <w:szCs w:val="22"/>
              </w:rPr>
            </w:rPrChange>
          </w:rPr>
          <w:tab/>
          <w:t xml:space="preserve">     type string;</w:t>
        </w:r>
      </w:ins>
    </w:p>
    <w:p w14:paraId="23E733EE"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346" w:author="Leeyoung" w:date="2018-09-12T18:22:00Z"/>
          <w:rFonts w:eastAsiaTheme="minorEastAsia"/>
          <w:sz w:val="20"/>
          <w:szCs w:val="22"/>
          <w:rPrChange w:id="1347" w:author="Leeyoung" w:date="2018-09-12T18:24:00Z">
            <w:rPr>
              <w:ins w:id="1348" w:author="Leeyoung" w:date="2018-09-12T18:22:00Z"/>
              <w:rFonts w:eastAsiaTheme="minorEastAsia"/>
              <w:sz w:val="22"/>
              <w:szCs w:val="22"/>
            </w:rPr>
          </w:rPrChange>
        </w:rPr>
      </w:pPr>
      <w:ins w:id="1349" w:author="Leeyoung" w:date="2018-09-12T18:22:00Z">
        <w:r w:rsidRPr="00281573">
          <w:rPr>
            <w:rFonts w:eastAsiaTheme="minorEastAsia"/>
            <w:sz w:val="20"/>
            <w:szCs w:val="22"/>
            <w:rPrChange w:id="1350" w:author="Leeyoung" w:date="2018-09-12T18:24:00Z">
              <w:rPr>
                <w:rFonts w:eastAsiaTheme="minorEastAsia"/>
                <w:sz w:val="22"/>
                <w:szCs w:val="22"/>
              </w:rPr>
            </w:rPrChange>
          </w:rPr>
          <w:tab/>
        </w:r>
        <w:r w:rsidRPr="00281573">
          <w:rPr>
            <w:rFonts w:eastAsiaTheme="minorEastAsia"/>
            <w:sz w:val="20"/>
            <w:szCs w:val="22"/>
            <w:rPrChange w:id="1351" w:author="Leeyoung" w:date="2018-09-12T18:24:00Z">
              <w:rPr>
                <w:rFonts w:eastAsiaTheme="minorEastAsia"/>
                <w:sz w:val="22"/>
                <w:szCs w:val="22"/>
              </w:rPr>
            </w:rPrChange>
          </w:rPr>
          <w:tab/>
          <w:t xml:space="preserve"> mandatory true; </w:t>
        </w:r>
      </w:ins>
    </w:p>
    <w:p w14:paraId="77BFE648"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352" w:author="Leeyoung" w:date="2018-09-12T18:22:00Z"/>
          <w:rFonts w:eastAsiaTheme="minorEastAsia"/>
          <w:sz w:val="20"/>
          <w:szCs w:val="22"/>
          <w:rPrChange w:id="1353" w:author="Leeyoung" w:date="2018-09-12T18:24:00Z">
            <w:rPr>
              <w:ins w:id="1354" w:author="Leeyoung" w:date="2018-09-12T18:22:00Z"/>
              <w:rFonts w:eastAsiaTheme="minorEastAsia"/>
              <w:sz w:val="22"/>
              <w:szCs w:val="22"/>
            </w:rPr>
          </w:rPrChange>
        </w:rPr>
      </w:pPr>
      <w:ins w:id="1355" w:author="Leeyoung" w:date="2018-09-12T18:22:00Z">
        <w:r w:rsidRPr="00281573">
          <w:rPr>
            <w:rFonts w:eastAsiaTheme="minorEastAsia"/>
            <w:sz w:val="20"/>
            <w:szCs w:val="22"/>
            <w:rPrChange w:id="1356" w:author="Leeyoung" w:date="2018-09-12T18:24:00Z">
              <w:rPr>
                <w:rFonts w:eastAsiaTheme="minorEastAsia"/>
                <w:sz w:val="22"/>
                <w:szCs w:val="22"/>
              </w:rPr>
            </w:rPrChange>
          </w:rPr>
          <w:tab/>
          <w:t xml:space="preserve">     description "subscriber end point ID of one end";</w:t>
        </w:r>
      </w:ins>
    </w:p>
    <w:p w14:paraId="17F25A89"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357" w:author="Leeyoung" w:date="2018-09-12T18:22:00Z"/>
          <w:rFonts w:eastAsiaTheme="minorEastAsia"/>
          <w:sz w:val="20"/>
          <w:szCs w:val="22"/>
          <w:rPrChange w:id="1358" w:author="Leeyoung" w:date="2018-09-12T18:24:00Z">
            <w:rPr>
              <w:ins w:id="1359" w:author="Leeyoung" w:date="2018-09-12T18:22:00Z"/>
              <w:rFonts w:eastAsiaTheme="minorEastAsia"/>
              <w:sz w:val="22"/>
              <w:szCs w:val="22"/>
            </w:rPr>
          </w:rPrChange>
        </w:rPr>
      </w:pPr>
      <w:ins w:id="1360" w:author="Leeyoung" w:date="2018-09-12T18:22:00Z">
        <w:r w:rsidRPr="00281573">
          <w:rPr>
            <w:rFonts w:eastAsiaTheme="minorEastAsia"/>
            <w:sz w:val="20"/>
            <w:szCs w:val="22"/>
            <w:rPrChange w:id="1361" w:author="Leeyoung" w:date="2018-09-12T18:24:00Z">
              <w:rPr>
                <w:rFonts w:eastAsiaTheme="minorEastAsia"/>
                <w:sz w:val="22"/>
                <w:szCs w:val="22"/>
              </w:rPr>
            </w:rPrChange>
          </w:rPr>
          <w:tab/>
          <w:t xml:space="preserve">   }</w:t>
        </w:r>
      </w:ins>
    </w:p>
    <w:p w14:paraId="4787EF58"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362" w:author="Leeyoung" w:date="2018-09-12T18:22:00Z"/>
          <w:rFonts w:eastAsiaTheme="minorEastAsia"/>
          <w:sz w:val="20"/>
          <w:szCs w:val="22"/>
          <w:rPrChange w:id="1363" w:author="Leeyoung" w:date="2018-09-12T18:24:00Z">
            <w:rPr>
              <w:ins w:id="1364" w:author="Leeyoung" w:date="2018-09-12T18:22:00Z"/>
              <w:rFonts w:eastAsiaTheme="minorEastAsia"/>
              <w:sz w:val="22"/>
              <w:szCs w:val="22"/>
            </w:rPr>
          </w:rPrChange>
        </w:rPr>
      </w:pPr>
      <w:ins w:id="1365" w:author="Leeyoung" w:date="2018-09-12T18:22:00Z">
        <w:r w:rsidRPr="00281573">
          <w:rPr>
            <w:rFonts w:eastAsiaTheme="minorEastAsia"/>
            <w:sz w:val="20"/>
            <w:szCs w:val="22"/>
            <w:rPrChange w:id="1366" w:author="Leeyoung" w:date="2018-09-12T18:24:00Z">
              <w:rPr>
                <w:rFonts w:eastAsiaTheme="minorEastAsia"/>
                <w:sz w:val="22"/>
                <w:szCs w:val="22"/>
              </w:rPr>
            </w:rPrChange>
          </w:rPr>
          <w:tab/>
          <w:t xml:space="preserve">   </w:t>
        </w:r>
      </w:ins>
    </w:p>
    <w:p w14:paraId="44F5D7F0"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367" w:author="Leeyoung" w:date="2018-09-12T18:22:00Z"/>
          <w:rFonts w:eastAsiaTheme="minorEastAsia"/>
          <w:sz w:val="20"/>
          <w:szCs w:val="22"/>
          <w:rPrChange w:id="1368" w:author="Leeyoung" w:date="2018-09-12T18:24:00Z">
            <w:rPr>
              <w:ins w:id="1369" w:author="Leeyoung" w:date="2018-09-12T18:22:00Z"/>
              <w:rFonts w:eastAsiaTheme="minorEastAsia"/>
              <w:sz w:val="22"/>
              <w:szCs w:val="22"/>
            </w:rPr>
          </w:rPrChange>
        </w:rPr>
      </w:pPr>
      <w:ins w:id="1370" w:author="Leeyoung" w:date="2018-09-12T18:22:00Z">
        <w:r w:rsidRPr="00281573">
          <w:rPr>
            <w:rFonts w:eastAsiaTheme="minorEastAsia"/>
            <w:sz w:val="20"/>
            <w:szCs w:val="22"/>
            <w:rPrChange w:id="1371" w:author="Leeyoung" w:date="2018-09-12T18:24:00Z">
              <w:rPr>
                <w:rFonts w:eastAsiaTheme="minorEastAsia"/>
                <w:sz w:val="22"/>
                <w:szCs w:val="22"/>
              </w:rPr>
            </w:rPrChange>
          </w:rPr>
          <w:tab/>
          <w:t xml:space="preserve">   leaf uni {</w:t>
        </w:r>
      </w:ins>
    </w:p>
    <w:p w14:paraId="2669EB47"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372" w:author="Leeyoung" w:date="2018-09-12T18:22:00Z"/>
          <w:rFonts w:eastAsiaTheme="minorEastAsia"/>
          <w:sz w:val="20"/>
          <w:szCs w:val="22"/>
          <w:rPrChange w:id="1373" w:author="Leeyoung" w:date="2018-09-12T18:24:00Z">
            <w:rPr>
              <w:ins w:id="1374" w:author="Leeyoung" w:date="2018-09-12T18:22:00Z"/>
              <w:rFonts w:eastAsiaTheme="minorEastAsia"/>
              <w:sz w:val="22"/>
              <w:szCs w:val="22"/>
            </w:rPr>
          </w:rPrChange>
        </w:rPr>
      </w:pPr>
      <w:ins w:id="1375" w:author="Leeyoung" w:date="2018-09-12T18:22:00Z">
        <w:r w:rsidRPr="00281573">
          <w:rPr>
            <w:rFonts w:eastAsiaTheme="minorEastAsia"/>
            <w:sz w:val="20"/>
            <w:szCs w:val="22"/>
            <w:rPrChange w:id="1376" w:author="Leeyoung" w:date="2018-09-12T18:24:00Z">
              <w:rPr>
                <w:rFonts w:eastAsiaTheme="minorEastAsia"/>
                <w:sz w:val="22"/>
                <w:szCs w:val="22"/>
              </w:rPr>
            </w:rPrChange>
          </w:rPr>
          <w:tab/>
          <w:t xml:space="preserve">     type leafref {</w:t>
        </w:r>
      </w:ins>
    </w:p>
    <w:p w14:paraId="4873DB82"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377" w:author="Leeyoung" w:date="2018-09-12T18:22:00Z"/>
          <w:rFonts w:eastAsiaTheme="minorEastAsia"/>
          <w:sz w:val="20"/>
          <w:szCs w:val="22"/>
          <w:rPrChange w:id="1378" w:author="Leeyoung" w:date="2018-09-12T18:24:00Z">
            <w:rPr>
              <w:ins w:id="1379" w:author="Leeyoung" w:date="2018-09-12T18:22:00Z"/>
              <w:rFonts w:eastAsiaTheme="minorEastAsia"/>
              <w:sz w:val="22"/>
              <w:szCs w:val="22"/>
            </w:rPr>
          </w:rPrChange>
        </w:rPr>
      </w:pPr>
      <w:ins w:id="1380" w:author="Leeyoung" w:date="2018-09-12T18:22:00Z">
        <w:r w:rsidRPr="00281573">
          <w:rPr>
            <w:rFonts w:eastAsiaTheme="minorEastAsia"/>
            <w:sz w:val="20"/>
            <w:szCs w:val="22"/>
            <w:rPrChange w:id="1381" w:author="Leeyoung" w:date="2018-09-12T18:24:00Z">
              <w:rPr>
                <w:rFonts w:eastAsiaTheme="minorEastAsia"/>
                <w:sz w:val="22"/>
                <w:szCs w:val="22"/>
              </w:rPr>
            </w:rPrChange>
          </w:rPr>
          <w:tab/>
          <w:t xml:space="preserve">       path "/l1-connectivity/access/unis/uni/id"; </w:t>
        </w:r>
      </w:ins>
    </w:p>
    <w:p w14:paraId="1FB8E677"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382" w:author="Leeyoung" w:date="2018-09-12T18:22:00Z"/>
          <w:rFonts w:eastAsiaTheme="minorEastAsia"/>
          <w:sz w:val="20"/>
          <w:szCs w:val="22"/>
          <w:rPrChange w:id="1383" w:author="Leeyoung" w:date="2018-09-12T18:24:00Z">
            <w:rPr>
              <w:ins w:id="1384" w:author="Leeyoung" w:date="2018-09-12T18:22:00Z"/>
              <w:rFonts w:eastAsiaTheme="minorEastAsia"/>
              <w:sz w:val="22"/>
              <w:szCs w:val="22"/>
            </w:rPr>
          </w:rPrChange>
        </w:rPr>
      </w:pPr>
      <w:ins w:id="1385" w:author="Leeyoung" w:date="2018-09-12T18:22:00Z">
        <w:r w:rsidRPr="00281573">
          <w:rPr>
            <w:rFonts w:eastAsiaTheme="minorEastAsia"/>
            <w:sz w:val="20"/>
            <w:szCs w:val="22"/>
            <w:rPrChange w:id="1386" w:author="Leeyoung" w:date="2018-09-12T18:24:00Z">
              <w:rPr>
                <w:rFonts w:eastAsiaTheme="minorEastAsia"/>
                <w:sz w:val="22"/>
                <w:szCs w:val="22"/>
              </w:rPr>
            </w:rPrChange>
          </w:rPr>
          <w:tab/>
          <w:t xml:space="preserve">     }</w:t>
        </w:r>
      </w:ins>
    </w:p>
    <w:p w14:paraId="136E2DB6"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387" w:author="Leeyoung" w:date="2018-09-12T18:22:00Z"/>
          <w:rFonts w:eastAsiaTheme="minorEastAsia"/>
          <w:sz w:val="20"/>
          <w:szCs w:val="22"/>
          <w:rPrChange w:id="1388" w:author="Leeyoung" w:date="2018-09-12T18:24:00Z">
            <w:rPr>
              <w:ins w:id="1389" w:author="Leeyoung" w:date="2018-09-12T18:22:00Z"/>
              <w:rFonts w:eastAsiaTheme="minorEastAsia"/>
              <w:sz w:val="22"/>
              <w:szCs w:val="22"/>
            </w:rPr>
          </w:rPrChange>
        </w:rPr>
      </w:pPr>
      <w:ins w:id="1390" w:author="Leeyoung" w:date="2018-09-12T18:22:00Z">
        <w:r w:rsidRPr="00281573">
          <w:rPr>
            <w:rFonts w:eastAsiaTheme="minorEastAsia"/>
            <w:sz w:val="20"/>
            <w:szCs w:val="22"/>
            <w:rPrChange w:id="1391" w:author="Leeyoung" w:date="2018-09-12T18:24:00Z">
              <w:rPr>
                <w:rFonts w:eastAsiaTheme="minorEastAsia"/>
                <w:sz w:val="22"/>
                <w:szCs w:val="22"/>
              </w:rPr>
            </w:rPrChange>
          </w:rPr>
          <w:tab/>
        </w:r>
        <w:r w:rsidRPr="00281573">
          <w:rPr>
            <w:rFonts w:eastAsiaTheme="minorEastAsia"/>
            <w:sz w:val="20"/>
            <w:szCs w:val="22"/>
            <w:rPrChange w:id="1392" w:author="Leeyoung" w:date="2018-09-12T18:24:00Z">
              <w:rPr>
                <w:rFonts w:eastAsiaTheme="minorEastAsia"/>
                <w:sz w:val="22"/>
                <w:szCs w:val="22"/>
              </w:rPr>
            </w:rPrChange>
          </w:rPr>
          <w:tab/>
          <w:t xml:space="preserve"> mandatory true;</w:t>
        </w:r>
      </w:ins>
    </w:p>
    <w:p w14:paraId="04DC67BA"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393" w:author="Leeyoung" w:date="2018-09-12T18:22:00Z"/>
          <w:rFonts w:eastAsiaTheme="minorEastAsia"/>
          <w:sz w:val="20"/>
          <w:szCs w:val="22"/>
          <w:rPrChange w:id="1394" w:author="Leeyoung" w:date="2018-09-12T18:24:00Z">
            <w:rPr>
              <w:ins w:id="1395" w:author="Leeyoung" w:date="2018-09-12T18:22:00Z"/>
              <w:rFonts w:eastAsiaTheme="minorEastAsia"/>
              <w:sz w:val="22"/>
              <w:szCs w:val="22"/>
            </w:rPr>
          </w:rPrChange>
        </w:rPr>
      </w:pPr>
      <w:ins w:id="1396" w:author="Leeyoung" w:date="2018-09-12T18:22:00Z">
        <w:r w:rsidRPr="00281573">
          <w:rPr>
            <w:rFonts w:eastAsiaTheme="minorEastAsia"/>
            <w:sz w:val="20"/>
            <w:szCs w:val="22"/>
            <w:rPrChange w:id="1397" w:author="Leeyoung" w:date="2018-09-12T18:24:00Z">
              <w:rPr>
                <w:rFonts w:eastAsiaTheme="minorEastAsia"/>
                <w:sz w:val="22"/>
                <w:szCs w:val="22"/>
              </w:rPr>
            </w:rPrChange>
          </w:rPr>
          <w:tab/>
          <w:t xml:space="preserve">     description "this is one end of subscriber L1VC end point </w:t>
        </w:r>
      </w:ins>
    </w:p>
    <w:p w14:paraId="1683FE6C"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398" w:author="Leeyoung" w:date="2018-09-12T18:22:00Z"/>
          <w:rFonts w:eastAsiaTheme="minorEastAsia"/>
          <w:sz w:val="20"/>
          <w:szCs w:val="22"/>
          <w:rPrChange w:id="1399" w:author="Leeyoung" w:date="2018-09-12T18:24:00Z">
            <w:rPr>
              <w:ins w:id="1400" w:author="Leeyoung" w:date="2018-09-12T18:22:00Z"/>
              <w:rFonts w:eastAsiaTheme="minorEastAsia"/>
              <w:sz w:val="22"/>
              <w:szCs w:val="22"/>
            </w:rPr>
          </w:rPrChange>
        </w:rPr>
      </w:pPr>
      <w:ins w:id="1401" w:author="Leeyoung" w:date="2018-09-12T18:22:00Z">
        <w:r w:rsidRPr="00281573">
          <w:rPr>
            <w:rFonts w:eastAsiaTheme="minorEastAsia"/>
            <w:sz w:val="20"/>
            <w:szCs w:val="22"/>
            <w:rPrChange w:id="1402" w:author="Leeyoung" w:date="2018-09-12T18:24:00Z">
              <w:rPr>
                <w:rFonts w:eastAsiaTheme="minorEastAsia"/>
                <w:sz w:val="22"/>
                <w:szCs w:val="22"/>
              </w:rPr>
            </w:rPrChange>
          </w:rPr>
          <w:t xml:space="preserve">           ID value = UNI-1"; </w:t>
        </w:r>
      </w:ins>
    </w:p>
    <w:p w14:paraId="60C44362"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403" w:author="Leeyoung" w:date="2018-09-12T18:22:00Z"/>
          <w:rFonts w:eastAsiaTheme="minorEastAsia"/>
          <w:sz w:val="20"/>
          <w:szCs w:val="22"/>
          <w:rPrChange w:id="1404" w:author="Leeyoung" w:date="2018-09-12T18:24:00Z">
            <w:rPr>
              <w:ins w:id="1405" w:author="Leeyoung" w:date="2018-09-12T18:22:00Z"/>
              <w:rFonts w:eastAsiaTheme="minorEastAsia"/>
              <w:sz w:val="22"/>
              <w:szCs w:val="22"/>
            </w:rPr>
          </w:rPrChange>
        </w:rPr>
      </w:pPr>
      <w:ins w:id="1406" w:author="Leeyoung" w:date="2018-09-12T18:22:00Z">
        <w:r w:rsidRPr="00281573">
          <w:rPr>
            <w:rFonts w:eastAsiaTheme="minorEastAsia"/>
            <w:sz w:val="20"/>
            <w:szCs w:val="22"/>
            <w:rPrChange w:id="1407" w:author="Leeyoung" w:date="2018-09-12T18:24:00Z">
              <w:rPr>
                <w:rFonts w:eastAsiaTheme="minorEastAsia"/>
                <w:sz w:val="22"/>
                <w:szCs w:val="22"/>
              </w:rPr>
            </w:rPrChange>
          </w:rPr>
          <w:tab/>
          <w:t xml:space="preserve">   }</w:t>
        </w:r>
      </w:ins>
    </w:p>
    <w:p w14:paraId="6459F1BF"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408" w:author="Leeyoung" w:date="2018-09-12T18:22:00Z"/>
          <w:rFonts w:eastAsiaTheme="minorEastAsia"/>
          <w:sz w:val="20"/>
          <w:szCs w:val="22"/>
          <w:rPrChange w:id="1409" w:author="Leeyoung" w:date="2018-09-12T18:24:00Z">
            <w:rPr>
              <w:ins w:id="1410" w:author="Leeyoung" w:date="2018-09-12T18:22:00Z"/>
              <w:rFonts w:eastAsiaTheme="minorEastAsia"/>
              <w:sz w:val="22"/>
              <w:szCs w:val="22"/>
            </w:rPr>
          </w:rPrChange>
        </w:rPr>
      </w:pPr>
      <w:ins w:id="1411" w:author="Leeyoung" w:date="2018-09-12T18:22:00Z">
        <w:r w:rsidRPr="00281573">
          <w:rPr>
            <w:rFonts w:eastAsiaTheme="minorEastAsia"/>
            <w:sz w:val="20"/>
            <w:szCs w:val="22"/>
            <w:rPrChange w:id="1412" w:author="Leeyoung" w:date="2018-09-12T18:24:00Z">
              <w:rPr>
                <w:rFonts w:eastAsiaTheme="minorEastAsia"/>
                <w:sz w:val="22"/>
                <w:szCs w:val="22"/>
              </w:rPr>
            </w:rPrChange>
          </w:rPr>
          <w:tab/>
          <w:t xml:space="preserve"> }</w:t>
        </w:r>
        <w:r w:rsidRPr="00281573">
          <w:rPr>
            <w:rFonts w:eastAsiaTheme="minorEastAsia"/>
            <w:sz w:val="20"/>
            <w:szCs w:val="22"/>
            <w:rPrChange w:id="1413" w:author="Leeyoung" w:date="2018-09-12T18:24:00Z">
              <w:rPr>
                <w:rFonts w:eastAsiaTheme="minorEastAsia"/>
                <w:sz w:val="22"/>
                <w:szCs w:val="22"/>
              </w:rPr>
            </w:rPrChange>
          </w:rPr>
          <w:tab/>
        </w:r>
        <w:r w:rsidRPr="00281573">
          <w:rPr>
            <w:rFonts w:eastAsiaTheme="minorEastAsia"/>
            <w:sz w:val="20"/>
            <w:szCs w:val="22"/>
            <w:rPrChange w:id="1414" w:author="Leeyoung" w:date="2018-09-12T18:24:00Z">
              <w:rPr>
                <w:rFonts w:eastAsiaTheme="minorEastAsia"/>
                <w:sz w:val="22"/>
                <w:szCs w:val="22"/>
              </w:rPr>
            </w:rPrChange>
          </w:rPr>
          <w:tab/>
        </w:r>
        <w:r w:rsidRPr="00281573">
          <w:rPr>
            <w:rFonts w:eastAsiaTheme="minorEastAsia"/>
            <w:sz w:val="20"/>
            <w:szCs w:val="22"/>
            <w:rPrChange w:id="1415" w:author="Leeyoung" w:date="2018-09-12T18:24:00Z">
              <w:rPr>
                <w:rFonts w:eastAsiaTheme="minorEastAsia"/>
                <w:sz w:val="22"/>
                <w:szCs w:val="22"/>
              </w:rPr>
            </w:rPrChange>
          </w:rPr>
          <w:tab/>
        </w:r>
      </w:ins>
    </w:p>
    <w:p w14:paraId="699C22D9"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416" w:author="Leeyoung" w:date="2018-09-12T18:22:00Z"/>
          <w:rFonts w:eastAsiaTheme="minorEastAsia"/>
          <w:sz w:val="20"/>
          <w:szCs w:val="22"/>
          <w:rPrChange w:id="1417" w:author="Leeyoung" w:date="2018-09-12T18:24:00Z">
            <w:rPr>
              <w:ins w:id="1418" w:author="Leeyoung" w:date="2018-09-12T18:22:00Z"/>
              <w:rFonts w:eastAsiaTheme="minorEastAsia"/>
              <w:sz w:val="22"/>
              <w:szCs w:val="22"/>
            </w:rPr>
          </w:rPrChange>
        </w:rPr>
      </w:pPr>
      <w:ins w:id="1419" w:author="Leeyoung" w:date="2018-09-12T18:22:00Z">
        <w:r w:rsidRPr="00281573">
          <w:rPr>
            <w:rFonts w:eastAsiaTheme="minorEastAsia"/>
            <w:sz w:val="20"/>
            <w:szCs w:val="22"/>
            <w:rPrChange w:id="1420" w:author="Leeyoung" w:date="2018-09-12T18:24:00Z">
              <w:rPr>
                <w:rFonts w:eastAsiaTheme="minorEastAsia"/>
                <w:sz w:val="22"/>
                <w:szCs w:val="22"/>
              </w:rPr>
            </w:rPrChange>
          </w:rPr>
          <w:tab/>
          <w:t xml:space="preserve"> container endpoint-2 {</w:t>
        </w:r>
      </w:ins>
    </w:p>
    <w:p w14:paraId="25F1BF57"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421" w:author="Leeyoung" w:date="2018-09-12T18:22:00Z"/>
          <w:rFonts w:eastAsiaTheme="minorEastAsia"/>
          <w:sz w:val="20"/>
          <w:szCs w:val="22"/>
          <w:rPrChange w:id="1422" w:author="Leeyoung" w:date="2018-09-12T18:24:00Z">
            <w:rPr>
              <w:ins w:id="1423" w:author="Leeyoung" w:date="2018-09-12T18:22:00Z"/>
              <w:rFonts w:eastAsiaTheme="minorEastAsia"/>
              <w:sz w:val="22"/>
              <w:szCs w:val="22"/>
            </w:rPr>
          </w:rPrChange>
        </w:rPr>
      </w:pPr>
      <w:ins w:id="1424" w:author="Leeyoung" w:date="2018-09-12T18:22:00Z">
        <w:r w:rsidRPr="00281573">
          <w:rPr>
            <w:rFonts w:eastAsiaTheme="minorEastAsia"/>
            <w:sz w:val="20"/>
            <w:szCs w:val="22"/>
            <w:rPrChange w:id="1425" w:author="Leeyoung" w:date="2018-09-12T18:24:00Z">
              <w:rPr>
                <w:rFonts w:eastAsiaTheme="minorEastAsia"/>
                <w:sz w:val="22"/>
                <w:szCs w:val="22"/>
              </w:rPr>
            </w:rPrChange>
          </w:rPr>
          <w:tab/>
          <w:t xml:space="preserve">   description "One end of UNI id's - string and id";</w:t>
        </w:r>
      </w:ins>
    </w:p>
    <w:p w14:paraId="464644A5"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426" w:author="Leeyoung" w:date="2018-09-12T18:22:00Z"/>
          <w:rFonts w:eastAsiaTheme="minorEastAsia"/>
          <w:sz w:val="20"/>
          <w:szCs w:val="22"/>
          <w:rPrChange w:id="1427" w:author="Leeyoung" w:date="2018-09-12T18:24:00Z">
            <w:rPr>
              <w:ins w:id="1428" w:author="Leeyoung" w:date="2018-09-12T18:22:00Z"/>
              <w:rFonts w:eastAsiaTheme="minorEastAsia"/>
              <w:sz w:val="22"/>
              <w:szCs w:val="22"/>
            </w:rPr>
          </w:rPrChange>
        </w:rPr>
      </w:pPr>
      <w:ins w:id="1429" w:author="Leeyoung" w:date="2018-09-12T18:22:00Z">
        <w:r w:rsidRPr="00281573">
          <w:rPr>
            <w:rFonts w:eastAsiaTheme="minorEastAsia"/>
            <w:sz w:val="20"/>
            <w:szCs w:val="22"/>
            <w:rPrChange w:id="1430" w:author="Leeyoung" w:date="2018-09-12T18:24:00Z">
              <w:rPr>
                <w:rFonts w:eastAsiaTheme="minorEastAsia"/>
                <w:sz w:val="22"/>
                <w:szCs w:val="22"/>
              </w:rPr>
            </w:rPrChange>
          </w:rPr>
          <w:tab/>
          <w:t xml:space="preserve">   leaf id {</w:t>
        </w:r>
      </w:ins>
    </w:p>
    <w:p w14:paraId="10C45831"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431" w:author="Leeyoung" w:date="2018-09-12T18:22:00Z"/>
          <w:rFonts w:eastAsiaTheme="minorEastAsia"/>
          <w:sz w:val="20"/>
          <w:szCs w:val="22"/>
          <w:rPrChange w:id="1432" w:author="Leeyoung" w:date="2018-09-12T18:24:00Z">
            <w:rPr>
              <w:ins w:id="1433" w:author="Leeyoung" w:date="2018-09-12T18:22:00Z"/>
              <w:rFonts w:eastAsiaTheme="minorEastAsia"/>
              <w:sz w:val="22"/>
              <w:szCs w:val="22"/>
            </w:rPr>
          </w:rPrChange>
        </w:rPr>
      </w:pPr>
      <w:ins w:id="1434" w:author="Leeyoung" w:date="2018-09-12T18:22:00Z">
        <w:r w:rsidRPr="00281573">
          <w:rPr>
            <w:rFonts w:eastAsiaTheme="minorEastAsia"/>
            <w:sz w:val="20"/>
            <w:szCs w:val="22"/>
            <w:rPrChange w:id="1435" w:author="Leeyoung" w:date="2018-09-12T18:24:00Z">
              <w:rPr>
                <w:rFonts w:eastAsiaTheme="minorEastAsia"/>
                <w:sz w:val="22"/>
                <w:szCs w:val="22"/>
              </w:rPr>
            </w:rPrChange>
          </w:rPr>
          <w:tab/>
          <w:t xml:space="preserve">     type string;</w:t>
        </w:r>
      </w:ins>
    </w:p>
    <w:p w14:paraId="57781901"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436" w:author="Leeyoung" w:date="2018-09-12T18:22:00Z"/>
          <w:rFonts w:eastAsiaTheme="minorEastAsia"/>
          <w:sz w:val="20"/>
          <w:szCs w:val="22"/>
          <w:rPrChange w:id="1437" w:author="Leeyoung" w:date="2018-09-12T18:24:00Z">
            <w:rPr>
              <w:ins w:id="1438" w:author="Leeyoung" w:date="2018-09-12T18:22:00Z"/>
              <w:rFonts w:eastAsiaTheme="minorEastAsia"/>
              <w:sz w:val="22"/>
              <w:szCs w:val="22"/>
            </w:rPr>
          </w:rPrChange>
        </w:rPr>
      </w:pPr>
      <w:ins w:id="1439" w:author="Leeyoung" w:date="2018-09-12T18:22:00Z">
        <w:r w:rsidRPr="00281573">
          <w:rPr>
            <w:rFonts w:eastAsiaTheme="minorEastAsia"/>
            <w:sz w:val="20"/>
            <w:szCs w:val="22"/>
            <w:rPrChange w:id="1440" w:author="Leeyoung" w:date="2018-09-12T18:24:00Z">
              <w:rPr>
                <w:rFonts w:eastAsiaTheme="minorEastAsia"/>
                <w:sz w:val="22"/>
                <w:szCs w:val="22"/>
              </w:rPr>
            </w:rPrChange>
          </w:rPr>
          <w:lastRenderedPageBreak/>
          <w:tab/>
        </w:r>
        <w:r w:rsidRPr="00281573">
          <w:rPr>
            <w:rFonts w:eastAsiaTheme="minorEastAsia"/>
            <w:sz w:val="20"/>
            <w:szCs w:val="22"/>
            <w:rPrChange w:id="1441" w:author="Leeyoung" w:date="2018-09-12T18:24:00Z">
              <w:rPr>
                <w:rFonts w:eastAsiaTheme="minorEastAsia"/>
                <w:sz w:val="22"/>
                <w:szCs w:val="22"/>
              </w:rPr>
            </w:rPrChange>
          </w:rPr>
          <w:tab/>
          <w:t xml:space="preserve"> mandatory true; </w:t>
        </w:r>
      </w:ins>
    </w:p>
    <w:p w14:paraId="356426F6"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442" w:author="Leeyoung" w:date="2018-09-12T18:22:00Z"/>
          <w:rFonts w:eastAsiaTheme="minorEastAsia"/>
          <w:sz w:val="20"/>
          <w:szCs w:val="22"/>
          <w:rPrChange w:id="1443" w:author="Leeyoung" w:date="2018-09-12T18:24:00Z">
            <w:rPr>
              <w:ins w:id="1444" w:author="Leeyoung" w:date="2018-09-12T18:22:00Z"/>
              <w:rFonts w:eastAsiaTheme="minorEastAsia"/>
              <w:sz w:val="22"/>
              <w:szCs w:val="22"/>
            </w:rPr>
          </w:rPrChange>
        </w:rPr>
      </w:pPr>
      <w:ins w:id="1445" w:author="Leeyoung" w:date="2018-09-12T18:22:00Z">
        <w:r w:rsidRPr="00281573">
          <w:rPr>
            <w:rFonts w:eastAsiaTheme="minorEastAsia"/>
            <w:sz w:val="20"/>
            <w:szCs w:val="22"/>
            <w:rPrChange w:id="1446" w:author="Leeyoung" w:date="2018-09-12T18:24:00Z">
              <w:rPr>
                <w:rFonts w:eastAsiaTheme="minorEastAsia"/>
                <w:sz w:val="22"/>
                <w:szCs w:val="22"/>
              </w:rPr>
            </w:rPrChange>
          </w:rPr>
          <w:tab/>
          <w:t xml:space="preserve">     description "subscriber end point ID of the other end";</w:t>
        </w:r>
      </w:ins>
    </w:p>
    <w:p w14:paraId="5E377EE9"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447" w:author="Leeyoung" w:date="2018-09-12T18:22:00Z"/>
          <w:rFonts w:eastAsiaTheme="minorEastAsia"/>
          <w:sz w:val="20"/>
          <w:szCs w:val="22"/>
          <w:rPrChange w:id="1448" w:author="Leeyoung" w:date="2018-09-12T18:24:00Z">
            <w:rPr>
              <w:ins w:id="1449" w:author="Leeyoung" w:date="2018-09-12T18:22:00Z"/>
              <w:rFonts w:eastAsiaTheme="minorEastAsia"/>
              <w:sz w:val="22"/>
              <w:szCs w:val="22"/>
            </w:rPr>
          </w:rPrChange>
        </w:rPr>
      </w:pPr>
      <w:ins w:id="1450" w:author="Leeyoung" w:date="2018-09-12T18:22:00Z">
        <w:r w:rsidRPr="00281573">
          <w:rPr>
            <w:rFonts w:eastAsiaTheme="minorEastAsia"/>
            <w:sz w:val="20"/>
            <w:szCs w:val="22"/>
            <w:rPrChange w:id="1451" w:author="Leeyoung" w:date="2018-09-12T18:24:00Z">
              <w:rPr>
                <w:rFonts w:eastAsiaTheme="minorEastAsia"/>
                <w:sz w:val="22"/>
                <w:szCs w:val="22"/>
              </w:rPr>
            </w:rPrChange>
          </w:rPr>
          <w:tab/>
          <w:t xml:space="preserve">   }</w:t>
        </w:r>
      </w:ins>
    </w:p>
    <w:p w14:paraId="120C9ECB"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452" w:author="Leeyoung" w:date="2018-09-12T18:22:00Z"/>
          <w:rFonts w:eastAsiaTheme="minorEastAsia"/>
          <w:sz w:val="20"/>
          <w:szCs w:val="22"/>
          <w:rPrChange w:id="1453" w:author="Leeyoung" w:date="2018-09-12T18:24:00Z">
            <w:rPr>
              <w:ins w:id="1454" w:author="Leeyoung" w:date="2018-09-12T18:22:00Z"/>
              <w:rFonts w:eastAsiaTheme="minorEastAsia"/>
              <w:sz w:val="22"/>
              <w:szCs w:val="22"/>
            </w:rPr>
          </w:rPrChange>
        </w:rPr>
      </w:pPr>
      <w:ins w:id="1455" w:author="Leeyoung" w:date="2018-09-12T18:22:00Z">
        <w:r w:rsidRPr="00281573">
          <w:rPr>
            <w:rFonts w:eastAsiaTheme="minorEastAsia"/>
            <w:sz w:val="20"/>
            <w:szCs w:val="22"/>
            <w:rPrChange w:id="1456" w:author="Leeyoung" w:date="2018-09-12T18:24:00Z">
              <w:rPr>
                <w:rFonts w:eastAsiaTheme="minorEastAsia"/>
                <w:sz w:val="22"/>
                <w:szCs w:val="22"/>
              </w:rPr>
            </w:rPrChange>
          </w:rPr>
          <w:tab/>
          <w:t xml:space="preserve">   </w:t>
        </w:r>
      </w:ins>
    </w:p>
    <w:p w14:paraId="093485AD"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457" w:author="Leeyoung" w:date="2018-09-12T18:22:00Z"/>
          <w:rFonts w:eastAsiaTheme="minorEastAsia"/>
          <w:sz w:val="20"/>
          <w:szCs w:val="22"/>
          <w:rPrChange w:id="1458" w:author="Leeyoung" w:date="2018-09-12T18:24:00Z">
            <w:rPr>
              <w:ins w:id="1459" w:author="Leeyoung" w:date="2018-09-12T18:22:00Z"/>
              <w:rFonts w:eastAsiaTheme="minorEastAsia"/>
              <w:sz w:val="22"/>
              <w:szCs w:val="22"/>
            </w:rPr>
          </w:rPrChange>
        </w:rPr>
      </w:pPr>
      <w:ins w:id="1460" w:author="Leeyoung" w:date="2018-09-12T18:22:00Z">
        <w:r w:rsidRPr="00281573">
          <w:rPr>
            <w:rFonts w:eastAsiaTheme="minorEastAsia"/>
            <w:sz w:val="20"/>
            <w:szCs w:val="22"/>
            <w:rPrChange w:id="1461" w:author="Leeyoung" w:date="2018-09-12T18:24:00Z">
              <w:rPr>
                <w:rFonts w:eastAsiaTheme="minorEastAsia"/>
                <w:sz w:val="22"/>
                <w:szCs w:val="22"/>
              </w:rPr>
            </w:rPrChange>
          </w:rPr>
          <w:tab/>
          <w:t xml:space="preserve">   leaf uni {</w:t>
        </w:r>
      </w:ins>
    </w:p>
    <w:p w14:paraId="3EF8EC9A"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462" w:author="Leeyoung" w:date="2018-09-12T18:22:00Z"/>
          <w:rFonts w:eastAsiaTheme="minorEastAsia"/>
          <w:sz w:val="20"/>
          <w:szCs w:val="22"/>
          <w:rPrChange w:id="1463" w:author="Leeyoung" w:date="2018-09-12T18:24:00Z">
            <w:rPr>
              <w:ins w:id="1464" w:author="Leeyoung" w:date="2018-09-12T18:22:00Z"/>
              <w:rFonts w:eastAsiaTheme="minorEastAsia"/>
              <w:sz w:val="22"/>
              <w:szCs w:val="22"/>
            </w:rPr>
          </w:rPrChange>
        </w:rPr>
      </w:pPr>
      <w:ins w:id="1465" w:author="Leeyoung" w:date="2018-09-12T18:22:00Z">
        <w:r w:rsidRPr="00281573">
          <w:rPr>
            <w:rFonts w:eastAsiaTheme="minorEastAsia"/>
            <w:sz w:val="20"/>
            <w:szCs w:val="22"/>
            <w:rPrChange w:id="1466" w:author="Leeyoung" w:date="2018-09-12T18:24:00Z">
              <w:rPr>
                <w:rFonts w:eastAsiaTheme="minorEastAsia"/>
                <w:sz w:val="22"/>
                <w:szCs w:val="22"/>
              </w:rPr>
            </w:rPrChange>
          </w:rPr>
          <w:tab/>
          <w:t xml:space="preserve">     type leafref {</w:t>
        </w:r>
      </w:ins>
    </w:p>
    <w:p w14:paraId="6E99B6F8"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467" w:author="Leeyoung" w:date="2018-09-12T18:22:00Z"/>
          <w:rFonts w:eastAsiaTheme="minorEastAsia"/>
          <w:sz w:val="20"/>
          <w:szCs w:val="22"/>
          <w:rPrChange w:id="1468" w:author="Leeyoung" w:date="2018-09-12T18:24:00Z">
            <w:rPr>
              <w:ins w:id="1469" w:author="Leeyoung" w:date="2018-09-12T18:22:00Z"/>
              <w:rFonts w:eastAsiaTheme="minorEastAsia"/>
              <w:sz w:val="22"/>
              <w:szCs w:val="22"/>
            </w:rPr>
          </w:rPrChange>
        </w:rPr>
      </w:pPr>
      <w:ins w:id="1470" w:author="Leeyoung" w:date="2018-09-12T18:22:00Z">
        <w:r w:rsidRPr="00281573">
          <w:rPr>
            <w:rFonts w:eastAsiaTheme="minorEastAsia"/>
            <w:sz w:val="20"/>
            <w:szCs w:val="22"/>
            <w:rPrChange w:id="1471" w:author="Leeyoung" w:date="2018-09-12T18:24:00Z">
              <w:rPr>
                <w:rFonts w:eastAsiaTheme="minorEastAsia"/>
                <w:sz w:val="22"/>
                <w:szCs w:val="22"/>
              </w:rPr>
            </w:rPrChange>
          </w:rPr>
          <w:tab/>
          <w:t xml:space="preserve">       path "/l1-connectivity/access/unis/uni/id";</w:t>
        </w:r>
      </w:ins>
    </w:p>
    <w:p w14:paraId="1A0D3EEF"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472" w:author="Leeyoung" w:date="2018-09-12T18:22:00Z"/>
          <w:rFonts w:eastAsiaTheme="minorEastAsia"/>
          <w:sz w:val="20"/>
          <w:szCs w:val="22"/>
          <w:rPrChange w:id="1473" w:author="Leeyoung" w:date="2018-09-12T18:24:00Z">
            <w:rPr>
              <w:ins w:id="1474" w:author="Leeyoung" w:date="2018-09-12T18:22:00Z"/>
              <w:rFonts w:eastAsiaTheme="minorEastAsia"/>
              <w:sz w:val="22"/>
              <w:szCs w:val="22"/>
            </w:rPr>
          </w:rPrChange>
        </w:rPr>
      </w:pPr>
      <w:ins w:id="1475" w:author="Leeyoung" w:date="2018-09-12T18:22:00Z">
        <w:r w:rsidRPr="00281573">
          <w:rPr>
            <w:rFonts w:eastAsiaTheme="minorEastAsia"/>
            <w:sz w:val="20"/>
            <w:szCs w:val="22"/>
            <w:rPrChange w:id="1476" w:author="Leeyoung" w:date="2018-09-12T18:24:00Z">
              <w:rPr>
                <w:rFonts w:eastAsiaTheme="minorEastAsia"/>
                <w:sz w:val="22"/>
                <w:szCs w:val="22"/>
              </w:rPr>
            </w:rPrChange>
          </w:rPr>
          <w:tab/>
          <w:t xml:space="preserve">     }</w:t>
        </w:r>
      </w:ins>
    </w:p>
    <w:p w14:paraId="09340D9A"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477" w:author="Leeyoung" w:date="2018-09-12T18:22:00Z"/>
          <w:rFonts w:eastAsiaTheme="minorEastAsia"/>
          <w:sz w:val="20"/>
          <w:szCs w:val="22"/>
          <w:rPrChange w:id="1478" w:author="Leeyoung" w:date="2018-09-12T18:24:00Z">
            <w:rPr>
              <w:ins w:id="1479" w:author="Leeyoung" w:date="2018-09-12T18:22:00Z"/>
              <w:rFonts w:eastAsiaTheme="minorEastAsia"/>
              <w:sz w:val="22"/>
              <w:szCs w:val="22"/>
            </w:rPr>
          </w:rPrChange>
        </w:rPr>
      </w:pPr>
      <w:ins w:id="1480" w:author="Leeyoung" w:date="2018-09-12T18:22:00Z">
        <w:r w:rsidRPr="00281573">
          <w:rPr>
            <w:rFonts w:eastAsiaTheme="minorEastAsia"/>
            <w:sz w:val="20"/>
            <w:szCs w:val="22"/>
            <w:rPrChange w:id="1481" w:author="Leeyoung" w:date="2018-09-12T18:24:00Z">
              <w:rPr>
                <w:rFonts w:eastAsiaTheme="minorEastAsia"/>
                <w:sz w:val="22"/>
                <w:szCs w:val="22"/>
              </w:rPr>
            </w:rPrChange>
          </w:rPr>
          <w:tab/>
        </w:r>
        <w:r w:rsidRPr="00281573">
          <w:rPr>
            <w:rFonts w:eastAsiaTheme="minorEastAsia"/>
            <w:sz w:val="20"/>
            <w:szCs w:val="22"/>
            <w:rPrChange w:id="1482" w:author="Leeyoung" w:date="2018-09-12T18:24:00Z">
              <w:rPr>
                <w:rFonts w:eastAsiaTheme="minorEastAsia"/>
                <w:sz w:val="22"/>
                <w:szCs w:val="22"/>
              </w:rPr>
            </w:rPrChange>
          </w:rPr>
          <w:tab/>
          <w:t xml:space="preserve"> mandatory true; </w:t>
        </w:r>
      </w:ins>
    </w:p>
    <w:p w14:paraId="2CFA77F5"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483" w:author="Leeyoung" w:date="2018-09-12T18:22:00Z"/>
          <w:rFonts w:eastAsiaTheme="minorEastAsia"/>
          <w:sz w:val="20"/>
          <w:szCs w:val="22"/>
          <w:rPrChange w:id="1484" w:author="Leeyoung" w:date="2018-09-12T18:24:00Z">
            <w:rPr>
              <w:ins w:id="1485" w:author="Leeyoung" w:date="2018-09-12T18:22:00Z"/>
              <w:rFonts w:eastAsiaTheme="minorEastAsia"/>
              <w:sz w:val="22"/>
              <w:szCs w:val="22"/>
            </w:rPr>
          </w:rPrChange>
        </w:rPr>
      </w:pPr>
      <w:ins w:id="1486" w:author="Leeyoung" w:date="2018-09-12T18:22:00Z">
        <w:r w:rsidRPr="00281573">
          <w:rPr>
            <w:rFonts w:eastAsiaTheme="minorEastAsia"/>
            <w:sz w:val="20"/>
            <w:szCs w:val="22"/>
            <w:rPrChange w:id="1487" w:author="Leeyoung" w:date="2018-09-12T18:24:00Z">
              <w:rPr>
                <w:rFonts w:eastAsiaTheme="minorEastAsia"/>
                <w:sz w:val="22"/>
                <w:szCs w:val="22"/>
              </w:rPr>
            </w:rPrChange>
          </w:rPr>
          <w:tab/>
          <w:t xml:space="preserve">     description "this is one other end of subscriber L1VC end point </w:t>
        </w:r>
      </w:ins>
    </w:p>
    <w:p w14:paraId="1FD8AF86"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488" w:author="Leeyoung" w:date="2018-09-12T18:22:00Z"/>
          <w:rFonts w:eastAsiaTheme="minorEastAsia"/>
          <w:sz w:val="20"/>
          <w:szCs w:val="22"/>
          <w:rPrChange w:id="1489" w:author="Leeyoung" w:date="2018-09-12T18:24:00Z">
            <w:rPr>
              <w:ins w:id="1490" w:author="Leeyoung" w:date="2018-09-12T18:22:00Z"/>
              <w:rFonts w:eastAsiaTheme="minorEastAsia"/>
              <w:sz w:val="22"/>
              <w:szCs w:val="22"/>
            </w:rPr>
          </w:rPrChange>
        </w:rPr>
      </w:pPr>
      <w:ins w:id="1491" w:author="Leeyoung" w:date="2018-09-12T18:22:00Z">
        <w:r w:rsidRPr="00281573">
          <w:rPr>
            <w:rFonts w:eastAsiaTheme="minorEastAsia"/>
            <w:sz w:val="20"/>
            <w:szCs w:val="22"/>
            <w:rPrChange w:id="1492" w:author="Leeyoung" w:date="2018-09-12T18:24:00Z">
              <w:rPr>
                <w:rFonts w:eastAsiaTheme="minorEastAsia"/>
                <w:sz w:val="22"/>
                <w:szCs w:val="22"/>
              </w:rPr>
            </w:rPrChange>
          </w:rPr>
          <w:t xml:space="preserve">           ID value = UNI-2"; </w:t>
        </w:r>
      </w:ins>
    </w:p>
    <w:p w14:paraId="56D26006"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493" w:author="Leeyoung" w:date="2018-09-12T18:22:00Z"/>
          <w:rFonts w:eastAsiaTheme="minorEastAsia"/>
          <w:sz w:val="20"/>
          <w:szCs w:val="22"/>
          <w:rPrChange w:id="1494" w:author="Leeyoung" w:date="2018-09-12T18:24:00Z">
            <w:rPr>
              <w:ins w:id="1495" w:author="Leeyoung" w:date="2018-09-12T18:22:00Z"/>
              <w:rFonts w:eastAsiaTheme="minorEastAsia"/>
              <w:sz w:val="22"/>
              <w:szCs w:val="22"/>
            </w:rPr>
          </w:rPrChange>
        </w:rPr>
      </w:pPr>
      <w:ins w:id="1496" w:author="Leeyoung" w:date="2018-09-12T18:22:00Z">
        <w:r w:rsidRPr="00281573">
          <w:rPr>
            <w:rFonts w:eastAsiaTheme="minorEastAsia"/>
            <w:sz w:val="20"/>
            <w:szCs w:val="22"/>
            <w:rPrChange w:id="1497" w:author="Leeyoung" w:date="2018-09-12T18:24:00Z">
              <w:rPr>
                <w:rFonts w:eastAsiaTheme="minorEastAsia"/>
                <w:sz w:val="22"/>
                <w:szCs w:val="22"/>
              </w:rPr>
            </w:rPrChange>
          </w:rPr>
          <w:tab/>
          <w:t xml:space="preserve">   }</w:t>
        </w:r>
      </w:ins>
    </w:p>
    <w:p w14:paraId="5FBAB6CC"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498" w:author="Leeyoung" w:date="2018-09-12T18:22:00Z"/>
          <w:rFonts w:eastAsiaTheme="minorEastAsia"/>
          <w:sz w:val="20"/>
          <w:szCs w:val="22"/>
          <w:rPrChange w:id="1499" w:author="Leeyoung" w:date="2018-09-12T18:24:00Z">
            <w:rPr>
              <w:ins w:id="1500" w:author="Leeyoung" w:date="2018-09-12T18:22:00Z"/>
              <w:rFonts w:eastAsiaTheme="minorEastAsia"/>
              <w:sz w:val="22"/>
              <w:szCs w:val="22"/>
            </w:rPr>
          </w:rPrChange>
        </w:rPr>
      </w:pPr>
      <w:ins w:id="1501" w:author="Leeyoung" w:date="2018-09-12T18:22:00Z">
        <w:r w:rsidRPr="00281573">
          <w:rPr>
            <w:rFonts w:eastAsiaTheme="minorEastAsia"/>
            <w:sz w:val="20"/>
            <w:szCs w:val="22"/>
            <w:rPrChange w:id="1502" w:author="Leeyoung" w:date="2018-09-12T18:24:00Z">
              <w:rPr>
                <w:rFonts w:eastAsiaTheme="minorEastAsia"/>
                <w:sz w:val="22"/>
                <w:szCs w:val="22"/>
              </w:rPr>
            </w:rPrChange>
          </w:rPr>
          <w:tab/>
          <w:t xml:space="preserve"> }</w:t>
        </w:r>
      </w:ins>
    </w:p>
    <w:p w14:paraId="19038A2D"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503" w:author="Leeyoung" w:date="2018-09-12T18:22:00Z"/>
          <w:rFonts w:eastAsiaTheme="minorEastAsia"/>
          <w:sz w:val="20"/>
          <w:szCs w:val="22"/>
          <w:rPrChange w:id="1504" w:author="Leeyoung" w:date="2018-09-12T18:24:00Z">
            <w:rPr>
              <w:ins w:id="1505" w:author="Leeyoung" w:date="2018-09-12T18:22:00Z"/>
              <w:rFonts w:eastAsiaTheme="minorEastAsia"/>
              <w:sz w:val="22"/>
              <w:szCs w:val="22"/>
            </w:rPr>
          </w:rPrChange>
        </w:rPr>
      </w:pPr>
      <w:ins w:id="1506" w:author="Leeyoung" w:date="2018-09-12T18:22:00Z">
        <w:r w:rsidRPr="00281573">
          <w:rPr>
            <w:rFonts w:eastAsiaTheme="minorEastAsia"/>
            <w:sz w:val="20"/>
            <w:szCs w:val="22"/>
            <w:rPrChange w:id="1507" w:author="Leeyoung" w:date="2018-09-12T18:24:00Z">
              <w:rPr>
                <w:rFonts w:eastAsiaTheme="minorEastAsia"/>
                <w:sz w:val="22"/>
                <w:szCs w:val="22"/>
              </w:rPr>
            </w:rPrChange>
          </w:rPr>
          <w:t xml:space="preserve">  }</w:t>
        </w:r>
      </w:ins>
    </w:p>
    <w:p w14:paraId="37D8A090"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508" w:author="Leeyoung" w:date="2018-09-12T18:22:00Z"/>
          <w:rFonts w:eastAsiaTheme="minorEastAsia"/>
          <w:sz w:val="20"/>
          <w:szCs w:val="22"/>
          <w:rPrChange w:id="1509" w:author="Leeyoung" w:date="2018-09-12T18:24:00Z">
            <w:rPr>
              <w:ins w:id="1510" w:author="Leeyoung" w:date="2018-09-12T18:22:00Z"/>
              <w:rFonts w:eastAsiaTheme="minorEastAsia"/>
              <w:sz w:val="22"/>
              <w:szCs w:val="22"/>
            </w:rPr>
          </w:rPrChange>
        </w:rPr>
      </w:pPr>
      <w:ins w:id="1511" w:author="Leeyoung" w:date="2018-09-12T18:22:00Z">
        <w:r w:rsidRPr="00281573">
          <w:rPr>
            <w:rFonts w:eastAsiaTheme="minorEastAsia"/>
            <w:sz w:val="20"/>
            <w:szCs w:val="22"/>
            <w:rPrChange w:id="1512" w:author="Leeyoung" w:date="2018-09-12T18:24:00Z">
              <w:rPr>
                <w:rFonts w:eastAsiaTheme="minorEastAsia"/>
                <w:sz w:val="22"/>
                <w:szCs w:val="22"/>
              </w:rPr>
            </w:rPrChange>
          </w:rPr>
          <w:tab/>
        </w:r>
        <w:r w:rsidRPr="00281573">
          <w:rPr>
            <w:rFonts w:eastAsiaTheme="minorEastAsia"/>
            <w:sz w:val="20"/>
            <w:szCs w:val="22"/>
            <w:rPrChange w:id="1513" w:author="Leeyoung" w:date="2018-09-12T18:24:00Z">
              <w:rPr>
                <w:rFonts w:eastAsiaTheme="minorEastAsia"/>
                <w:sz w:val="22"/>
                <w:szCs w:val="22"/>
              </w:rPr>
            </w:rPrChange>
          </w:rPr>
          <w:tab/>
        </w:r>
      </w:ins>
    </w:p>
    <w:p w14:paraId="0C948158"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514" w:author="Leeyoung" w:date="2018-09-12T18:22:00Z"/>
          <w:rFonts w:eastAsiaTheme="minorEastAsia"/>
          <w:sz w:val="20"/>
          <w:szCs w:val="22"/>
          <w:rPrChange w:id="1515" w:author="Leeyoung" w:date="2018-09-12T18:24:00Z">
            <w:rPr>
              <w:ins w:id="1516" w:author="Leeyoung" w:date="2018-09-12T18:22:00Z"/>
              <w:rFonts w:eastAsiaTheme="minorEastAsia"/>
              <w:sz w:val="22"/>
              <w:szCs w:val="22"/>
            </w:rPr>
          </w:rPrChange>
        </w:rPr>
      </w:pPr>
      <w:ins w:id="1517" w:author="Leeyoung" w:date="2018-09-12T18:22:00Z">
        <w:r w:rsidRPr="00281573">
          <w:rPr>
            <w:rFonts w:eastAsiaTheme="minorEastAsia"/>
            <w:sz w:val="20"/>
            <w:szCs w:val="22"/>
            <w:rPrChange w:id="1518" w:author="Leeyoung" w:date="2018-09-12T18:24:00Z">
              <w:rPr>
                <w:rFonts w:eastAsiaTheme="minorEastAsia"/>
                <w:sz w:val="22"/>
                <w:szCs w:val="22"/>
              </w:rPr>
            </w:rPrChange>
          </w:rPr>
          <w:t xml:space="preserve">  container l1-connectivity {</w:t>
        </w:r>
      </w:ins>
    </w:p>
    <w:p w14:paraId="3832B5F5"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519" w:author="Leeyoung" w:date="2018-09-12T18:22:00Z"/>
          <w:rFonts w:eastAsiaTheme="minorEastAsia"/>
          <w:sz w:val="20"/>
          <w:szCs w:val="22"/>
          <w:rPrChange w:id="1520" w:author="Leeyoung" w:date="2018-09-12T18:24:00Z">
            <w:rPr>
              <w:ins w:id="1521" w:author="Leeyoung" w:date="2018-09-12T18:22:00Z"/>
              <w:rFonts w:eastAsiaTheme="minorEastAsia"/>
              <w:sz w:val="22"/>
              <w:szCs w:val="22"/>
            </w:rPr>
          </w:rPrChange>
        </w:rPr>
      </w:pPr>
      <w:ins w:id="1522" w:author="Leeyoung" w:date="2018-09-12T18:22:00Z">
        <w:r w:rsidRPr="00281573">
          <w:rPr>
            <w:rFonts w:eastAsiaTheme="minorEastAsia"/>
            <w:sz w:val="20"/>
            <w:szCs w:val="22"/>
            <w:rPrChange w:id="1523" w:author="Leeyoung" w:date="2018-09-12T18:24:00Z">
              <w:rPr>
                <w:rFonts w:eastAsiaTheme="minorEastAsia"/>
                <w:sz w:val="22"/>
                <w:szCs w:val="22"/>
              </w:rPr>
            </w:rPrChange>
          </w:rPr>
          <w:t xml:space="preserve">    description</w:t>
        </w:r>
      </w:ins>
    </w:p>
    <w:p w14:paraId="0C7B3932"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524" w:author="Leeyoung" w:date="2018-09-12T18:22:00Z"/>
          <w:rFonts w:eastAsiaTheme="minorEastAsia"/>
          <w:sz w:val="20"/>
          <w:szCs w:val="22"/>
          <w:rPrChange w:id="1525" w:author="Leeyoung" w:date="2018-09-12T18:24:00Z">
            <w:rPr>
              <w:ins w:id="1526" w:author="Leeyoung" w:date="2018-09-12T18:22:00Z"/>
              <w:rFonts w:eastAsiaTheme="minorEastAsia"/>
              <w:sz w:val="22"/>
              <w:szCs w:val="22"/>
            </w:rPr>
          </w:rPrChange>
        </w:rPr>
      </w:pPr>
      <w:ins w:id="1527" w:author="Leeyoung" w:date="2018-09-12T18:22:00Z">
        <w:r w:rsidRPr="00281573">
          <w:rPr>
            <w:rFonts w:eastAsiaTheme="minorEastAsia"/>
            <w:sz w:val="20"/>
            <w:szCs w:val="22"/>
            <w:rPrChange w:id="1528" w:author="Leeyoung" w:date="2018-09-12T18:24:00Z">
              <w:rPr>
                <w:rFonts w:eastAsiaTheme="minorEastAsia"/>
                <w:sz w:val="22"/>
                <w:szCs w:val="22"/>
              </w:rPr>
            </w:rPrChange>
          </w:rPr>
          <w:t xml:space="preserve">      "serves as a top-level container for a list of layer 1 </w:t>
        </w:r>
      </w:ins>
    </w:p>
    <w:p w14:paraId="6E4DE7B0"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529" w:author="Leeyoung" w:date="2018-09-12T18:22:00Z"/>
          <w:rFonts w:eastAsiaTheme="minorEastAsia"/>
          <w:sz w:val="20"/>
          <w:szCs w:val="22"/>
          <w:rPrChange w:id="1530" w:author="Leeyoung" w:date="2018-09-12T18:24:00Z">
            <w:rPr>
              <w:ins w:id="1531" w:author="Leeyoung" w:date="2018-09-12T18:22:00Z"/>
              <w:rFonts w:eastAsiaTheme="minorEastAsia"/>
              <w:sz w:val="22"/>
              <w:szCs w:val="22"/>
            </w:rPr>
          </w:rPrChange>
        </w:rPr>
      </w:pPr>
      <w:ins w:id="1532" w:author="Leeyoung" w:date="2018-09-12T18:22:00Z">
        <w:r w:rsidRPr="00281573">
          <w:rPr>
            <w:rFonts w:eastAsiaTheme="minorEastAsia"/>
            <w:sz w:val="20"/>
            <w:szCs w:val="22"/>
            <w:rPrChange w:id="1533" w:author="Leeyoung" w:date="2018-09-12T18:24:00Z">
              <w:rPr>
                <w:rFonts w:eastAsiaTheme="minorEastAsia"/>
                <w:sz w:val="22"/>
                <w:szCs w:val="22"/>
              </w:rPr>
            </w:rPrChange>
          </w:rPr>
          <w:t xml:space="preserve">       connection services (l1cs)";</w:t>
        </w:r>
      </w:ins>
    </w:p>
    <w:p w14:paraId="3DBE3171"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534" w:author="Leeyoung" w:date="2018-09-12T18:22:00Z"/>
          <w:rFonts w:eastAsiaTheme="minorEastAsia"/>
          <w:sz w:val="20"/>
          <w:szCs w:val="22"/>
          <w:rPrChange w:id="1535" w:author="Leeyoung" w:date="2018-09-12T18:24:00Z">
            <w:rPr>
              <w:ins w:id="1536" w:author="Leeyoung" w:date="2018-09-12T18:22:00Z"/>
              <w:rFonts w:eastAsiaTheme="minorEastAsia"/>
              <w:sz w:val="22"/>
              <w:szCs w:val="22"/>
            </w:rPr>
          </w:rPrChange>
        </w:rPr>
      </w:pPr>
    </w:p>
    <w:p w14:paraId="447B821C"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537" w:author="Leeyoung" w:date="2018-09-12T18:22:00Z"/>
          <w:rFonts w:eastAsiaTheme="minorEastAsia"/>
          <w:sz w:val="20"/>
          <w:szCs w:val="22"/>
          <w:rPrChange w:id="1538" w:author="Leeyoung" w:date="2018-09-12T18:24:00Z">
            <w:rPr>
              <w:ins w:id="1539" w:author="Leeyoung" w:date="2018-09-12T18:22:00Z"/>
              <w:rFonts w:eastAsiaTheme="minorEastAsia"/>
              <w:sz w:val="22"/>
              <w:szCs w:val="22"/>
            </w:rPr>
          </w:rPrChange>
        </w:rPr>
      </w:pPr>
      <w:ins w:id="1540" w:author="Leeyoung" w:date="2018-09-12T18:22:00Z">
        <w:r w:rsidRPr="00281573">
          <w:rPr>
            <w:rFonts w:eastAsiaTheme="minorEastAsia"/>
            <w:sz w:val="20"/>
            <w:szCs w:val="22"/>
            <w:rPrChange w:id="1541" w:author="Leeyoung" w:date="2018-09-12T18:24:00Z">
              <w:rPr>
                <w:rFonts w:eastAsiaTheme="minorEastAsia"/>
                <w:sz w:val="22"/>
                <w:szCs w:val="22"/>
              </w:rPr>
            </w:rPrChange>
          </w:rPr>
          <w:tab/>
          <w:t xml:space="preserve"> container access {</w:t>
        </w:r>
      </w:ins>
    </w:p>
    <w:p w14:paraId="513B3FA4"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542" w:author="Leeyoung" w:date="2018-09-12T18:22:00Z"/>
          <w:rFonts w:eastAsiaTheme="minorEastAsia"/>
          <w:sz w:val="20"/>
          <w:szCs w:val="22"/>
          <w:rPrChange w:id="1543" w:author="Leeyoung" w:date="2018-09-12T18:24:00Z">
            <w:rPr>
              <w:ins w:id="1544" w:author="Leeyoung" w:date="2018-09-12T18:22:00Z"/>
              <w:rFonts w:eastAsiaTheme="minorEastAsia"/>
              <w:sz w:val="22"/>
              <w:szCs w:val="22"/>
            </w:rPr>
          </w:rPrChange>
        </w:rPr>
      </w:pPr>
      <w:ins w:id="1545" w:author="Leeyoung" w:date="2018-09-12T18:22:00Z">
        <w:r w:rsidRPr="00281573">
          <w:rPr>
            <w:rFonts w:eastAsiaTheme="minorEastAsia"/>
            <w:sz w:val="20"/>
            <w:szCs w:val="22"/>
            <w:rPrChange w:id="1546" w:author="Leeyoung" w:date="2018-09-12T18:24:00Z">
              <w:rPr>
                <w:rFonts w:eastAsiaTheme="minorEastAsia"/>
                <w:sz w:val="22"/>
                <w:szCs w:val="22"/>
              </w:rPr>
            </w:rPrChange>
          </w:rPr>
          <w:tab/>
          <w:t xml:space="preserve">   description "UNI configurations for access networks";</w:t>
        </w:r>
      </w:ins>
    </w:p>
    <w:p w14:paraId="69055DC1"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547" w:author="Leeyoung" w:date="2018-09-12T18:22:00Z"/>
          <w:rFonts w:eastAsiaTheme="minorEastAsia"/>
          <w:sz w:val="20"/>
          <w:szCs w:val="22"/>
          <w:rPrChange w:id="1548" w:author="Leeyoung" w:date="2018-09-12T18:24:00Z">
            <w:rPr>
              <w:ins w:id="1549" w:author="Leeyoung" w:date="2018-09-12T18:22:00Z"/>
              <w:rFonts w:eastAsiaTheme="minorEastAsia"/>
              <w:sz w:val="22"/>
              <w:szCs w:val="22"/>
            </w:rPr>
          </w:rPrChange>
        </w:rPr>
      </w:pPr>
      <w:ins w:id="1550" w:author="Leeyoung" w:date="2018-09-12T18:22:00Z">
        <w:r w:rsidRPr="00281573">
          <w:rPr>
            <w:rFonts w:eastAsiaTheme="minorEastAsia"/>
            <w:sz w:val="20"/>
            <w:szCs w:val="22"/>
            <w:rPrChange w:id="1551" w:author="Leeyoung" w:date="2018-09-12T18:24:00Z">
              <w:rPr>
                <w:rFonts w:eastAsiaTheme="minorEastAsia"/>
                <w:sz w:val="22"/>
                <w:szCs w:val="22"/>
              </w:rPr>
            </w:rPrChange>
          </w:rPr>
          <w:tab/>
          <w:t xml:space="preserve">   </w:t>
        </w:r>
      </w:ins>
    </w:p>
    <w:p w14:paraId="0DEA9387"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552" w:author="Leeyoung" w:date="2018-09-12T18:22:00Z"/>
          <w:rFonts w:eastAsiaTheme="minorEastAsia"/>
          <w:sz w:val="20"/>
          <w:szCs w:val="22"/>
          <w:rPrChange w:id="1553" w:author="Leeyoung" w:date="2018-09-12T18:24:00Z">
            <w:rPr>
              <w:ins w:id="1554" w:author="Leeyoung" w:date="2018-09-12T18:22:00Z"/>
              <w:rFonts w:eastAsiaTheme="minorEastAsia"/>
              <w:sz w:val="22"/>
              <w:szCs w:val="22"/>
            </w:rPr>
          </w:rPrChange>
        </w:rPr>
      </w:pPr>
      <w:ins w:id="1555" w:author="Leeyoung" w:date="2018-09-12T18:22:00Z">
        <w:r w:rsidRPr="00281573">
          <w:rPr>
            <w:rFonts w:eastAsiaTheme="minorEastAsia"/>
            <w:sz w:val="20"/>
            <w:szCs w:val="22"/>
            <w:rPrChange w:id="1556" w:author="Leeyoung" w:date="2018-09-12T18:24:00Z">
              <w:rPr>
                <w:rFonts w:eastAsiaTheme="minorEastAsia"/>
                <w:sz w:val="22"/>
                <w:szCs w:val="22"/>
              </w:rPr>
            </w:rPrChange>
          </w:rPr>
          <w:tab/>
          <w:t xml:space="preserve">   container unis {</w:t>
        </w:r>
      </w:ins>
    </w:p>
    <w:p w14:paraId="7B2A506C"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557" w:author="Leeyoung" w:date="2018-09-12T18:22:00Z"/>
          <w:rFonts w:eastAsiaTheme="minorEastAsia"/>
          <w:sz w:val="20"/>
          <w:szCs w:val="22"/>
          <w:rPrChange w:id="1558" w:author="Leeyoung" w:date="2018-09-12T18:24:00Z">
            <w:rPr>
              <w:ins w:id="1559" w:author="Leeyoung" w:date="2018-09-12T18:22:00Z"/>
              <w:rFonts w:eastAsiaTheme="minorEastAsia"/>
              <w:sz w:val="22"/>
              <w:szCs w:val="22"/>
            </w:rPr>
          </w:rPrChange>
        </w:rPr>
      </w:pPr>
      <w:ins w:id="1560" w:author="Leeyoung" w:date="2018-09-12T18:22:00Z">
        <w:r w:rsidRPr="00281573">
          <w:rPr>
            <w:rFonts w:eastAsiaTheme="minorEastAsia"/>
            <w:sz w:val="20"/>
            <w:szCs w:val="22"/>
            <w:rPrChange w:id="1561" w:author="Leeyoung" w:date="2018-09-12T18:24:00Z">
              <w:rPr>
                <w:rFonts w:eastAsiaTheme="minorEastAsia"/>
                <w:sz w:val="22"/>
                <w:szCs w:val="22"/>
              </w:rPr>
            </w:rPrChange>
          </w:rPr>
          <w:tab/>
          <w:t xml:space="preserve">     description "the list of UNI's to be configured";</w:t>
        </w:r>
      </w:ins>
    </w:p>
    <w:p w14:paraId="215C29C9"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562" w:author="Leeyoung" w:date="2018-09-12T18:22:00Z"/>
          <w:rFonts w:eastAsiaTheme="minorEastAsia"/>
          <w:sz w:val="20"/>
          <w:szCs w:val="22"/>
          <w:rPrChange w:id="1563" w:author="Leeyoung" w:date="2018-09-12T18:24:00Z">
            <w:rPr>
              <w:ins w:id="1564" w:author="Leeyoung" w:date="2018-09-12T18:22:00Z"/>
              <w:rFonts w:eastAsiaTheme="minorEastAsia"/>
              <w:sz w:val="22"/>
              <w:szCs w:val="22"/>
            </w:rPr>
          </w:rPrChange>
        </w:rPr>
      </w:pPr>
      <w:ins w:id="1565" w:author="Leeyoung" w:date="2018-09-12T18:22:00Z">
        <w:r w:rsidRPr="00281573">
          <w:rPr>
            <w:rFonts w:eastAsiaTheme="minorEastAsia"/>
            <w:sz w:val="20"/>
            <w:szCs w:val="22"/>
            <w:rPrChange w:id="1566" w:author="Leeyoung" w:date="2018-09-12T18:24:00Z">
              <w:rPr>
                <w:rFonts w:eastAsiaTheme="minorEastAsia"/>
                <w:sz w:val="22"/>
                <w:szCs w:val="22"/>
              </w:rPr>
            </w:rPrChange>
          </w:rPr>
          <w:tab/>
        </w:r>
        <w:r w:rsidRPr="00281573">
          <w:rPr>
            <w:rFonts w:eastAsiaTheme="minorEastAsia"/>
            <w:sz w:val="20"/>
            <w:szCs w:val="22"/>
            <w:rPrChange w:id="1567" w:author="Leeyoung" w:date="2018-09-12T18:24:00Z">
              <w:rPr>
                <w:rFonts w:eastAsiaTheme="minorEastAsia"/>
                <w:sz w:val="22"/>
                <w:szCs w:val="22"/>
              </w:rPr>
            </w:rPrChange>
          </w:rPr>
          <w:tab/>
        </w:r>
        <w:r w:rsidRPr="00281573">
          <w:rPr>
            <w:rFonts w:eastAsiaTheme="minorEastAsia"/>
            <w:sz w:val="20"/>
            <w:szCs w:val="22"/>
            <w:rPrChange w:id="1568" w:author="Leeyoung" w:date="2018-09-12T18:24:00Z">
              <w:rPr>
                <w:rFonts w:eastAsiaTheme="minorEastAsia"/>
                <w:sz w:val="22"/>
                <w:szCs w:val="22"/>
              </w:rPr>
            </w:rPrChange>
          </w:rPr>
          <w:tab/>
        </w:r>
        <w:r w:rsidRPr="00281573">
          <w:rPr>
            <w:rFonts w:eastAsiaTheme="minorEastAsia"/>
            <w:sz w:val="20"/>
            <w:szCs w:val="22"/>
            <w:rPrChange w:id="1569" w:author="Leeyoung" w:date="2018-09-12T18:24:00Z">
              <w:rPr>
                <w:rFonts w:eastAsiaTheme="minorEastAsia"/>
                <w:sz w:val="22"/>
                <w:szCs w:val="22"/>
              </w:rPr>
            </w:rPrChange>
          </w:rPr>
          <w:tab/>
        </w:r>
        <w:r w:rsidRPr="00281573">
          <w:rPr>
            <w:rFonts w:eastAsiaTheme="minorEastAsia"/>
            <w:sz w:val="20"/>
            <w:szCs w:val="22"/>
            <w:rPrChange w:id="1570" w:author="Leeyoung" w:date="2018-09-12T18:24:00Z">
              <w:rPr>
                <w:rFonts w:eastAsiaTheme="minorEastAsia"/>
                <w:sz w:val="22"/>
                <w:szCs w:val="22"/>
              </w:rPr>
            </w:rPrChange>
          </w:rPr>
          <w:tab/>
        </w:r>
      </w:ins>
    </w:p>
    <w:p w14:paraId="67BBC2E2"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571" w:author="Leeyoung" w:date="2018-09-12T18:22:00Z"/>
          <w:rFonts w:eastAsiaTheme="minorEastAsia"/>
          <w:sz w:val="20"/>
          <w:szCs w:val="22"/>
          <w:rPrChange w:id="1572" w:author="Leeyoung" w:date="2018-09-12T18:24:00Z">
            <w:rPr>
              <w:ins w:id="1573" w:author="Leeyoung" w:date="2018-09-12T18:22:00Z"/>
              <w:rFonts w:eastAsiaTheme="minorEastAsia"/>
              <w:sz w:val="22"/>
              <w:szCs w:val="22"/>
            </w:rPr>
          </w:rPrChange>
        </w:rPr>
      </w:pPr>
      <w:ins w:id="1574" w:author="Leeyoung" w:date="2018-09-12T18:22:00Z">
        <w:r w:rsidRPr="00281573">
          <w:rPr>
            <w:rFonts w:eastAsiaTheme="minorEastAsia"/>
            <w:sz w:val="20"/>
            <w:szCs w:val="22"/>
            <w:rPrChange w:id="1575" w:author="Leeyoung" w:date="2018-09-12T18:24:00Z">
              <w:rPr>
                <w:rFonts w:eastAsiaTheme="minorEastAsia"/>
                <w:sz w:val="22"/>
                <w:szCs w:val="22"/>
              </w:rPr>
            </w:rPrChange>
          </w:rPr>
          <w:tab/>
          <w:t xml:space="preserve">     list uni {</w:t>
        </w:r>
      </w:ins>
    </w:p>
    <w:p w14:paraId="29304127"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576" w:author="Leeyoung" w:date="2018-09-12T18:22:00Z"/>
          <w:rFonts w:eastAsiaTheme="minorEastAsia"/>
          <w:sz w:val="20"/>
          <w:szCs w:val="22"/>
          <w:rPrChange w:id="1577" w:author="Leeyoung" w:date="2018-09-12T18:24:00Z">
            <w:rPr>
              <w:ins w:id="1578" w:author="Leeyoung" w:date="2018-09-12T18:22:00Z"/>
              <w:rFonts w:eastAsiaTheme="minorEastAsia"/>
              <w:sz w:val="22"/>
              <w:szCs w:val="22"/>
            </w:rPr>
          </w:rPrChange>
        </w:rPr>
      </w:pPr>
      <w:ins w:id="1579" w:author="Leeyoung" w:date="2018-09-12T18:22:00Z">
        <w:r w:rsidRPr="00281573">
          <w:rPr>
            <w:rFonts w:eastAsiaTheme="minorEastAsia"/>
            <w:sz w:val="20"/>
            <w:szCs w:val="22"/>
            <w:rPrChange w:id="1580" w:author="Leeyoung" w:date="2018-09-12T18:24:00Z">
              <w:rPr>
                <w:rFonts w:eastAsiaTheme="minorEastAsia"/>
                <w:sz w:val="22"/>
                <w:szCs w:val="22"/>
              </w:rPr>
            </w:rPrChange>
          </w:rPr>
          <w:tab/>
          <w:t xml:space="preserve">       key "id";</w:t>
        </w:r>
      </w:ins>
    </w:p>
    <w:p w14:paraId="3B4041F8"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581" w:author="Leeyoung" w:date="2018-09-12T18:22:00Z"/>
          <w:rFonts w:eastAsiaTheme="minorEastAsia"/>
          <w:sz w:val="20"/>
          <w:szCs w:val="22"/>
          <w:rPrChange w:id="1582" w:author="Leeyoung" w:date="2018-09-12T18:24:00Z">
            <w:rPr>
              <w:ins w:id="1583" w:author="Leeyoung" w:date="2018-09-12T18:22:00Z"/>
              <w:rFonts w:eastAsiaTheme="minorEastAsia"/>
              <w:sz w:val="22"/>
              <w:szCs w:val="22"/>
            </w:rPr>
          </w:rPrChange>
        </w:rPr>
      </w:pPr>
      <w:ins w:id="1584" w:author="Leeyoung" w:date="2018-09-12T18:22:00Z">
        <w:r w:rsidRPr="00281573">
          <w:rPr>
            <w:rFonts w:eastAsiaTheme="minorEastAsia"/>
            <w:sz w:val="20"/>
            <w:szCs w:val="22"/>
            <w:rPrChange w:id="1585" w:author="Leeyoung" w:date="2018-09-12T18:24:00Z">
              <w:rPr>
                <w:rFonts w:eastAsiaTheme="minorEastAsia"/>
                <w:sz w:val="22"/>
                <w:szCs w:val="22"/>
              </w:rPr>
            </w:rPrChange>
          </w:rPr>
          <w:tab/>
          <w:t xml:space="preserve">       description "UNI identifier";</w:t>
        </w:r>
      </w:ins>
    </w:p>
    <w:p w14:paraId="2B2FA7E7"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586" w:author="Leeyoung" w:date="2018-09-12T18:22:00Z"/>
          <w:rFonts w:eastAsiaTheme="minorEastAsia"/>
          <w:sz w:val="20"/>
          <w:szCs w:val="22"/>
          <w:rPrChange w:id="1587" w:author="Leeyoung" w:date="2018-09-12T18:24:00Z">
            <w:rPr>
              <w:ins w:id="1588" w:author="Leeyoung" w:date="2018-09-12T18:22:00Z"/>
              <w:rFonts w:eastAsiaTheme="minorEastAsia"/>
              <w:sz w:val="22"/>
              <w:szCs w:val="22"/>
            </w:rPr>
          </w:rPrChange>
        </w:rPr>
      </w:pPr>
      <w:ins w:id="1589" w:author="Leeyoung" w:date="2018-09-12T18:22:00Z">
        <w:r w:rsidRPr="00281573">
          <w:rPr>
            <w:rFonts w:eastAsiaTheme="minorEastAsia"/>
            <w:sz w:val="20"/>
            <w:szCs w:val="22"/>
            <w:rPrChange w:id="1590" w:author="Leeyoung" w:date="2018-09-12T18:24:00Z">
              <w:rPr>
                <w:rFonts w:eastAsiaTheme="minorEastAsia"/>
                <w:sz w:val="22"/>
                <w:szCs w:val="22"/>
              </w:rPr>
            </w:rPrChange>
          </w:rPr>
          <w:tab/>
        </w:r>
        <w:r w:rsidRPr="00281573">
          <w:rPr>
            <w:rFonts w:eastAsiaTheme="minorEastAsia"/>
            <w:sz w:val="20"/>
            <w:szCs w:val="22"/>
            <w:rPrChange w:id="1591" w:author="Leeyoung" w:date="2018-09-12T18:24:00Z">
              <w:rPr>
                <w:rFonts w:eastAsiaTheme="minorEastAsia"/>
                <w:sz w:val="22"/>
                <w:szCs w:val="22"/>
              </w:rPr>
            </w:rPrChange>
          </w:rPr>
          <w:tab/>
          <w:t xml:space="preserve">      leaf id {</w:t>
        </w:r>
      </w:ins>
    </w:p>
    <w:p w14:paraId="5E491678"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592" w:author="Leeyoung" w:date="2018-09-12T18:22:00Z"/>
          <w:rFonts w:eastAsiaTheme="minorEastAsia"/>
          <w:sz w:val="20"/>
          <w:szCs w:val="22"/>
          <w:rPrChange w:id="1593" w:author="Leeyoung" w:date="2018-09-12T18:24:00Z">
            <w:rPr>
              <w:ins w:id="1594" w:author="Leeyoung" w:date="2018-09-12T18:22:00Z"/>
              <w:rFonts w:eastAsiaTheme="minorEastAsia"/>
              <w:sz w:val="22"/>
              <w:szCs w:val="22"/>
            </w:rPr>
          </w:rPrChange>
        </w:rPr>
      </w:pPr>
      <w:ins w:id="1595" w:author="Leeyoung" w:date="2018-09-12T18:22:00Z">
        <w:r w:rsidRPr="00281573">
          <w:rPr>
            <w:rFonts w:eastAsiaTheme="minorEastAsia"/>
            <w:sz w:val="20"/>
            <w:szCs w:val="22"/>
            <w:rPrChange w:id="1596" w:author="Leeyoung" w:date="2018-09-12T18:24:00Z">
              <w:rPr>
                <w:rFonts w:eastAsiaTheme="minorEastAsia"/>
                <w:sz w:val="22"/>
                <w:szCs w:val="22"/>
              </w:rPr>
            </w:rPrChange>
          </w:rPr>
          <w:tab/>
        </w:r>
        <w:r w:rsidRPr="00281573">
          <w:rPr>
            <w:rFonts w:eastAsiaTheme="minorEastAsia"/>
            <w:sz w:val="20"/>
            <w:szCs w:val="22"/>
            <w:rPrChange w:id="1597" w:author="Leeyoung" w:date="2018-09-12T18:24:00Z">
              <w:rPr>
                <w:rFonts w:eastAsiaTheme="minorEastAsia"/>
                <w:sz w:val="22"/>
                <w:szCs w:val="22"/>
              </w:rPr>
            </w:rPrChange>
          </w:rPr>
          <w:tab/>
          <w:t xml:space="preserve">        type string;</w:t>
        </w:r>
      </w:ins>
    </w:p>
    <w:p w14:paraId="34EFD35C"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598" w:author="Leeyoung" w:date="2018-09-12T18:22:00Z"/>
          <w:rFonts w:eastAsiaTheme="minorEastAsia"/>
          <w:sz w:val="20"/>
          <w:szCs w:val="22"/>
          <w:rPrChange w:id="1599" w:author="Leeyoung" w:date="2018-09-12T18:24:00Z">
            <w:rPr>
              <w:ins w:id="1600" w:author="Leeyoung" w:date="2018-09-12T18:22:00Z"/>
              <w:rFonts w:eastAsiaTheme="minorEastAsia"/>
              <w:sz w:val="22"/>
              <w:szCs w:val="22"/>
            </w:rPr>
          </w:rPrChange>
        </w:rPr>
      </w:pPr>
      <w:ins w:id="1601" w:author="Leeyoung" w:date="2018-09-12T18:22:00Z">
        <w:r w:rsidRPr="00281573">
          <w:rPr>
            <w:rFonts w:eastAsiaTheme="minorEastAsia"/>
            <w:sz w:val="20"/>
            <w:szCs w:val="22"/>
            <w:rPrChange w:id="1602" w:author="Leeyoung" w:date="2018-09-12T18:24:00Z">
              <w:rPr>
                <w:rFonts w:eastAsiaTheme="minorEastAsia"/>
                <w:sz w:val="22"/>
                <w:szCs w:val="22"/>
              </w:rPr>
            </w:rPrChange>
          </w:rPr>
          <w:tab/>
        </w:r>
        <w:r w:rsidRPr="00281573">
          <w:rPr>
            <w:rFonts w:eastAsiaTheme="minorEastAsia"/>
            <w:sz w:val="20"/>
            <w:szCs w:val="22"/>
            <w:rPrChange w:id="1603" w:author="Leeyoung" w:date="2018-09-12T18:24:00Z">
              <w:rPr>
                <w:rFonts w:eastAsiaTheme="minorEastAsia"/>
                <w:sz w:val="22"/>
                <w:szCs w:val="22"/>
              </w:rPr>
            </w:rPrChange>
          </w:rPr>
          <w:tab/>
        </w:r>
        <w:r w:rsidRPr="00281573">
          <w:rPr>
            <w:rFonts w:eastAsiaTheme="minorEastAsia"/>
            <w:sz w:val="20"/>
            <w:szCs w:val="22"/>
            <w:rPrChange w:id="1604" w:author="Leeyoung" w:date="2018-09-12T18:24:00Z">
              <w:rPr>
                <w:rFonts w:eastAsiaTheme="minorEastAsia"/>
                <w:sz w:val="22"/>
                <w:szCs w:val="22"/>
              </w:rPr>
            </w:rPrChange>
          </w:rPr>
          <w:tab/>
          <w:t xml:space="preserve">    description "the UNI id of UNI Service Attributes"; </w:t>
        </w:r>
      </w:ins>
    </w:p>
    <w:p w14:paraId="6F8C3B1F"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605" w:author="Leeyoung" w:date="2018-09-12T18:22:00Z"/>
          <w:rFonts w:eastAsiaTheme="minorEastAsia"/>
          <w:sz w:val="20"/>
          <w:szCs w:val="22"/>
          <w:rPrChange w:id="1606" w:author="Leeyoung" w:date="2018-09-12T18:24:00Z">
            <w:rPr>
              <w:ins w:id="1607" w:author="Leeyoung" w:date="2018-09-12T18:22:00Z"/>
              <w:rFonts w:eastAsiaTheme="minorEastAsia"/>
              <w:sz w:val="22"/>
              <w:szCs w:val="22"/>
            </w:rPr>
          </w:rPrChange>
        </w:rPr>
      </w:pPr>
      <w:ins w:id="1608" w:author="Leeyoung" w:date="2018-09-12T18:22:00Z">
        <w:r w:rsidRPr="00281573">
          <w:rPr>
            <w:rFonts w:eastAsiaTheme="minorEastAsia"/>
            <w:sz w:val="20"/>
            <w:szCs w:val="22"/>
            <w:rPrChange w:id="1609" w:author="Leeyoung" w:date="2018-09-12T18:24:00Z">
              <w:rPr>
                <w:rFonts w:eastAsiaTheme="minorEastAsia"/>
                <w:sz w:val="22"/>
                <w:szCs w:val="22"/>
              </w:rPr>
            </w:rPrChange>
          </w:rPr>
          <w:tab/>
        </w:r>
        <w:r w:rsidRPr="00281573">
          <w:rPr>
            <w:rFonts w:eastAsiaTheme="minorEastAsia"/>
            <w:sz w:val="20"/>
            <w:szCs w:val="22"/>
            <w:rPrChange w:id="1610" w:author="Leeyoung" w:date="2018-09-12T18:24:00Z">
              <w:rPr>
                <w:rFonts w:eastAsiaTheme="minorEastAsia"/>
                <w:sz w:val="22"/>
                <w:szCs w:val="22"/>
              </w:rPr>
            </w:rPrChange>
          </w:rPr>
          <w:tab/>
          <w:t xml:space="preserve">      }</w:t>
        </w:r>
      </w:ins>
    </w:p>
    <w:p w14:paraId="71C51822"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611" w:author="Leeyoung" w:date="2018-09-12T18:22:00Z"/>
          <w:rFonts w:eastAsiaTheme="minorEastAsia"/>
          <w:sz w:val="20"/>
          <w:szCs w:val="22"/>
          <w:rPrChange w:id="1612" w:author="Leeyoung" w:date="2018-09-12T18:24:00Z">
            <w:rPr>
              <w:ins w:id="1613" w:author="Leeyoung" w:date="2018-09-12T18:22:00Z"/>
              <w:rFonts w:eastAsiaTheme="minorEastAsia"/>
              <w:sz w:val="22"/>
              <w:szCs w:val="22"/>
            </w:rPr>
          </w:rPrChange>
        </w:rPr>
      </w:pPr>
      <w:ins w:id="1614" w:author="Leeyoung" w:date="2018-09-12T18:22:00Z">
        <w:r w:rsidRPr="00281573">
          <w:rPr>
            <w:rFonts w:eastAsiaTheme="minorEastAsia"/>
            <w:sz w:val="20"/>
            <w:szCs w:val="22"/>
            <w:rPrChange w:id="1615" w:author="Leeyoung" w:date="2018-09-12T18:24:00Z">
              <w:rPr>
                <w:rFonts w:eastAsiaTheme="minorEastAsia"/>
                <w:sz w:val="22"/>
                <w:szCs w:val="22"/>
              </w:rPr>
            </w:rPrChange>
          </w:rPr>
          <w:tab/>
        </w:r>
        <w:r w:rsidRPr="00281573">
          <w:rPr>
            <w:rFonts w:eastAsiaTheme="minorEastAsia"/>
            <w:sz w:val="20"/>
            <w:szCs w:val="22"/>
            <w:rPrChange w:id="1616" w:author="Leeyoung" w:date="2018-09-12T18:24:00Z">
              <w:rPr>
                <w:rFonts w:eastAsiaTheme="minorEastAsia"/>
                <w:sz w:val="22"/>
                <w:szCs w:val="22"/>
              </w:rPr>
            </w:rPrChange>
          </w:rPr>
          <w:tab/>
        </w:r>
        <w:r w:rsidRPr="00281573">
          <w:rPr>
            <w:rFonts w:eastAsiaTheme="minorEastAsia"/>
            <w:sz w:val="20"/>
            <w:szCs w:val="22"/>
            <w:rPrChange w:id="1617" w:author="Leeyoung" w:date="2018-09-12T18:24:00Z">
              <w:rPr>
                <w:rFonts w:eastAsiaTheme="minorEastAsia"/>
                <w:sz w:val="22"/>
                <w:szCs w:val="22"/>
              </w:rPr>
            </w:rPrChange>
          </w:rPr>
          <w:tab/>
        </w:r>
      </w:ins>
    </w:p>
    <w:p w14:paraId="313BC491"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618" w:author="Leeyoung" w:date="2018-09-12T18:22:00Z"/>
          <w:rFonts w:eastAsiaTheme="minorEastAsia"/>
          <w:sz w:val="20"/>
          <w:szCs w:val="22"/>
          <w:rPrChange w:id="1619" w:author="Leeyoung" w:date="2018-09-12T18:24:00Z">
            <w:rPr>
              <w:ins w:id="1620" w:author="Leeyoung" w:date="2018-09-12T18:22:00Z"/>
              <w:rFonts w:eastAsiaTheme="minorEastAsia"/>
              <w:sz w:val="22"/>
              <w:szCs w:val="22"/>
            </w:rPr>
          </w:rPrChange>
        </w:rPr>
      </w:pPr>
      <w:ins w:id="1621" w:author="Leeyoung" w:date="2018-09-12T18:22:00Z">
        <w:r w:rsidRPr="00281573">
          <w:rPr>
            <w:rFonts w:eastAsiaTheme="minorEastAsia"/>
            <w:sz w:val="20"/>
            <w:szCs w:val="22"/>
            <w:rPrChange w:id="1622" w:author="Leeyoung" w:date="2018-09-12T18:24:00Z">
              <w:rPr>
                <w:rFonts w:eastAsiaTheme="minorEastAsia"/>
                <w:sz w:val="22"/>
                <w:szCs w:val="22"/>
              </w:rPr>
            </w:rPrChange>
          </w:rPr>
          <w:tab/>
        </w:r>
        <w:r w:rsidRPr="00281573">
          <w:rPr>
            <w:rFonts w:eastAsiaTheme="minorEastAsia"/>
            <w:sz w:val="20"/>
            <w:szCs w:val="22"/>
            <w:rPrChange w:id="1623" w:author="Leeyoung" w:date="2018-09-12T18:24:00Z">
              <w:rPr>
                <w:rFonts w:eastAsiaTheme="minorEastAsia"/>
                <w:sz w:val="22"/>
                <w:szCs w:val="22"/>
              </w:rPr>
            </w:rPrChange>
          </w:rPr>
          <w:tab/>
        </w:r>
        <w:r w:rsidRPr="00281573">
          <w:rPr>
            <w:rFonts w:eastAsiaTheme="minorEastAsia"/>
            <w:sz w:val="20"/>
            <w:szCs w:val="22"/>
            <w:rPrChange w:id="1624" w:author="Leeyoung" w:date="2018-09-12T18:24:00Z">
              <w:rPr>
                <w:rFonts w:eastAsiaTheme="minorEastAsia"/>
                <w:sz w:val="22"/>
                <w:szCs w:val="22"/>
              </w:rPr>
            </w:rPrChange>
          </w:rPr>
          <w:tab/>
          <w:t>uses protocol-coding-optical-interface;</w:t>
        </w:r>
      </w:ins>
    </w:p>
    <w:p w14:paraId="5CF0BE06"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625" w:author="Leeyoung" w:date="2018-09-12T18:22:00Z"/>
          <w:rFonts w:eastAsiaTheme="minorEastAsia"/>
          <w:sz w:val="20"/>
          <w:szCs w:val="22"/>
          <w:rPrChange w:id="1626" w:author="Leeyoung" w:date="2018-09-12T18:24:00Z">
            <w:rPr>
              <w:ins w:id="1627" w:author="Leeyoung" w:date="2018-09-12T18:22:00Z"/>
              <w:rFonts w:eastAsiaTheme="minorEastAsia"/>
              <w:sz w:val="22"/>
              <w:szCs w:val="22"/>
            </w:rPr>
          </w:rPrChange>
        </w:rPr>
      </w:pPr>
      <w:ins w:id="1628" w:author="Leeyoung" w:date="2018-09-12T18:22:00Z">
        <w:r w:rsidRPr="00281573">
          <w:rPr>
            <w:rFonts w:eastAsiaTheme="minorEastAsia"/>
            <w:sz w:val="20"/>
            <w:szCs w:val="22"/>
            <w:rPrChange w:id="1629" w:author="Leeyoung" w:date="2018-09-12T18:24:00Z">
              <w:rPr>
                <w:rFonts w:eastAsiaTheme="minorEastAsia"/>
                <w:sz w:val="22"/>
                <w:szCs w:val="22"/>
              </w:rPr>
            </w:rPrChange>
          </w:rPr>
          <w:tab/>
          <w:t xml:space="preserve">     }</w:t>
        </w:r>
      </w:ins>
    </w:p>
    <w:p w14:paraId="1AB6D3BC"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630" w:author="Leeyoung" w:date="2018-09-12T18:22:00Z"/>
          <w:rFonts w:eastAsiaTheme="minorEastAsia"/>
          <w:sz w:val="20"/>
          <w:szCs w:val="22"/>
          <w:rPrChange w:id="1631" w:author="Leeyoung" w:date="2018-09-12T18:24:00Z">
            <w:rPr>
              <w:ins w:id="1632" w:author="Leeyoung" w:date="2018-09-12T18:22:00Z"/>
              <w:rFonts w:eastAsiaTheme="minorEastAsia"/>
              <w:sz w:val="22"/>
              <w:szCs w:val="22"/>
            </w:rPr>
          </w:rPrChange>
        </w:rPr>
      </w:pPr>
      <w:ins w:id="1633" w:author="Leeyoung" w:date="2018-09-12T18:22:00Z">
        <w:r w:rsidRPr="00281573">
          <w:rPr>
            <w:rFonts w:eastAsiaTheme="minorEastAsia"/>
            <w:sz w:val="20"/>
            <w:szCs w:val="22"/>
            <w:rPrChange w:id="1634" w:author="Leeyoung" w:date="2018-09-12T18:24:00Z">
              <w:rPr>
                <w:rFonts w:eastAsiaTheme="minorEastAsia"/>
                <w:sz w:val="22"/>
                <w:szCs w:val="22"/>
              </w:rPr>
            </w:rPrChange>
          </w:rPr>
          <w:tab/>
          <w:t xml:space="preserve">   }</w:t>
        </w:r>
      </w:ins>
    </w:p>
    <w:p w14:paraId="72E587D2"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635" w:author="Leeyoung" w:date="2018-09-12T18:22:00Z"/>
          <w:rFonts w:eastAsiaTheme="minorEastAsia"/>
          <w:sz w:val="20"/>
          <w:szCs w:val="22"/>
          <w:rPrChange w:id="1636" w:author="Leeyoung" w:date="2018-09-12T18:24:00Z">
            <w:rPr>
              <w:ins w:id="1637" w:author="Leeyoung" w:date="2018-09-12T18:22:00Z"/>
              <w:rFonts w:eastAsiaTheme="minorEastAsia"/>
              <w:sz w:val="22"/>
              <w:szCs w:val="22"/>
            </w:rPr>
          </w:rPrChange>
        </w:rPr>
      </w:pPr>
      <w:ins w:id="1638" w:author="Leeyoung" w:date="2018-09-12T18:22:00Z">
        <w:r w:rsidRPr="00281573">
          <w:rPr>
            <w:rFonts w:eastAsiaTheme="minorEastAsia"/>
            <w:sz w:val="20"/>
            <w:szCs w:val="22"/>
            <w:rPrChange w:id="1639" w:author="Leeyoung" w:date="2018-09-12T18:24:00Z">
              <w:rPr>
                <w:rFonts w:eastAsiaTheme="minorEastAsia"/>
                <w:sz w:val="22"/>
                <w:szCs w:val="22"/>
              </w:rPr>
            </w:rPrChange>
          </w:rPr>
          <w:tab/>
          <w:t xml:space="preserve"> }</w:t>
        </w:r>
      </w:ins>
    </w:p>
    <w:p w14:paraId="6A9869CA"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640" w:author="Leeyoung" w:date="2018-09-12T18:22:00Z"/>
          <w:rFonts w:eastAsiaTheme="minorEastAsia"/>
          <w:sz w:val="20"/>
          <w:szCs w:val="22"/>
          <w:rPrChange w:id="1641" w:author="Leeyoung" w:date="2018-09-12T18:24:00Z">
            <w:rPr>
              <w:ins w:id="1642" w:author="Leeyoung" w:date="2018-09-12T18:22:00Z"/>
              <w:rFonts w:eastAsiaTheme="minorEastAsia"/>
              <w:sz w:val="22"/>
              <w:szCs w:val="22"/>
            </w:rPr>
          </w:rPrChange>
        </w:rPr>
      </w:pPr>
      <w:ins w:id="1643" w:author="Leeyoung" w:date="2018-09-12T18:22:00Z">
        <w:r w:rsidRPr="00281573">
          <w:rPr>
            <w:rFonts w:eastAsiaTheme="minorEastAsia"/>
            <w:sz w:val="20"/>
            <w:szCs w:val="22"/>
            <w:rPrChange w:id="1644" w:author="Leeyoung" w:date="2018-09-12T18:24:00Z">
              <w:rPr>
                <w:rFonts w:eastAsiaTheme="minorEastAsia"/>
                <w:sz w:val="22"/>
                <w:szCs w:val="22"/>
              </w:rPr>
            </w:rPrChange>
          </w:rPr>
          <w:t xml:space="preserve">                </w:t>
        </w:r>
      </w:ins>
    </w:p>
    <w:p w14:paraId="741F56CD"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645" w:author="Leeyoung" w:date="2018-09-12T18:22:00Z"/>
          <w:rFonts w:eastAsiaTheme="minorEastAsia"/>
          <w:sz w:val="20"/>
          <w:szCs w:val="22"/>
          <w:rPrChange w:id="1646" w:author="Leeyoung" w:date="2018-09-12T18:24:00Z">
            <w:rPr>
              <w:ins w:id="1647" w:author="Leeyoung" w:date="2018-09-12T18:22:00Z"/>
              <w:rFonts w:eastAsiaTheme="minorEastAsia"/>
              <w:sz w:val="22"/>
              <w:szCs w:val="22"/>
            </w:rPr>
          </w:rPrChange>
        </w:rPr>
      </w:pPr>
      <w:ins w:id="1648" w:author="Leeyoung" w:date="2018-09-12T18:22:00Z">
        <w:r w:rsidRPr="00281573">
          <w:rPr>
            <w:rFonts w:eastAsiaTheme="minorEastAsia"/>
            <w:sz w:val="20"/>
            <w:szCs w:val="22"/>
            <w:rPrChange w:id="1649" w:author="Leeyoung" w:date="2018-09-12T18:24:00Z">
              <w:rPr>
                <w:rFonts w:eastAsiaTheme="minorEastAsia"/>
                <w:sz w:val="22"/>
                <w:szCs w:val="22"/>
              </w:rPr>
            </w:rPrChange>
          </w:rPr>
          <w:tab/>
          <w:t xml:space="preserve">  container services {</w:t>
        </w:r>
      </w:ins>
    </w:p>
    <w:p w14:paraId="7151F04E"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650" w:author="Leeyoung" w:date="2018-09-12T18:22:00Z"/>
          <w:rFonts w:eastAsiaTheme="minorEastAsia"/>
          <w:sz w:val="20"/>
          <w:szCs w:val="22"/>
          <w:rPrChange w:id="1651" w:author="Leeyoung" w:date="2018-09-12T18:24:00Z">
            <w:rPr>
              <w:ins w:id="1652" w:author="Leeyoung" w:date="2018-09-12T18:22:00Z"/>
              <w:rFonts w:eastAsiaTheme="minorEastAsia"/>
              <w:sz w:val="22"/>
              <w:szCs w:val="22"/>
            </w:rPr>
          </w:rPrChange>
        </w:rPr>
      </w:pPr>
      <w:ins w:id="1653" w:author="Leeyoung" w:date="2018-09-12T18:22:00Z">
        <w:r w:rsidRPr="00281573">
          <w:rPr>
            <w:rFonts w:eastAsiaTheme="minorEastAsia"/>
            <w:sz w:val="20"/>
            <w:szCs w:val="22"/>
            <w:rPrChange w:id="1654" w:author="Leeyoung" w:date="2018-09-12T18:24:00Z">
              <w:rPr>
                <w:rFonts w:eastAsiaTheme="minorEastAsia"/>
                <w:sz w:val="22"/>
                <w:szCs w:val="22"/>
              </w:rPr>
            </w:rPrChange>
          </w:rPr>
          <w:tab/>
          <w:t xml:space="preserve">    description "L1VC services";</w:t>
        </w:r>
      </w:ins>
    </w:p>
    <w:p w14:paraId="6F7CC7A9"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655" w:author="Leeyoung" w:date="2018-09-12T18:22:00Z"/>
          <w:rFonts w:eastAsiaTheme="minorEastAsia"/>
          <w:sz w:val="20"/>
          <w:szCs w:val="22"/>
          <w:rPrChange w:id="1656" w:author="Leeyoung" w:date="2018-09-12T18:24:00Z">
            <w:rPr>
              <w:ins w:id="1657" w:author="Leeyoung" w:date="2018-09-12T18:22:00Z"/>
              <w:rFonts w:eastAsiaTheme="minorEastAsia"/>
              <w:sz w:val="22"/>
              <w:szCs w:val="22"/>
            </w:rPr>
          </w:rPrChange>
        </w:rPr>
      </w:pPr>
      <w:ins w:id="1658" w:author="Leeyoung" w:date="2018-09-12T18:22:00Z">
        <w:r w:rsidRPr="00281573">
          <w:rPr>
            <w:rFonts w:eastAsiaTheme="minorEastAsia"/>
            <w:sz w:val="20"/>
            <w:szCs w:val="22"/>
            <w:rPrChange w:id="1659" w:author="Leeyoung" w:date="2018-09-12T18:24:00Z">
              <w:rPr>
                <w:rFonts w:eastAsiaTheme="minorEastAsia"/>
                <w:sz w:val="22"/>
                <w:szCs w:val="22"/>
              </w:rPr>
            </w:rPrChange>
          </w:rPr>
          <w:tab/>
          <w:t xml:space="preserve">      list service {</w:t>
        </w:r>
      </w:ins>
    </w:p>
    <w:p w14:paraId="21048AD1"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660" w:author="Leeyoung" w:date="2018-09-12T18:22:00Z"/>
          <w:rFonts w:eastAsiaTheme="minorEastAsia"/>
          <w:sz w:val="20"/>
          <w:szCs w:val="22"/>
          <w:rPrChange w:id="1661" w:author="Leeyoung" w:date="2018-09-12T18:24:00Z">
            <w:rPr>
              <w:ins w:id="1662" w:author="Leeyoung" w:date="2018-09-12T18:22:00Z"/>
              <w:rFonts w:eastAsiaTheme="minorEastAsia"/>
              <w:sz w:val="22"/>
              <w:szCs w:val="22"/>
            </w:rPr>
          </w:rPrChange>
        </w:rPr>
      </w:pPr>
      <w:ins w:id="1663" w:author="Leeyoung" w:date="2018-09-12T18:22:00Z">
        <w:r w:rsidRPr="00281573">
          <w:rPr>
            <w:rFonts w:eastAsiaTheme="minorEastAsia"/>
            <w:sz w:val="20"/>
            <w:szCs w:val="22"/>
            <w:rPrChange w:id="1664" w:author="Leeyoung" w:date="2018-09-12T18:24:00Z">
              <w:rPr>
                <w:rFonts w:eastAsiaTheme="minorEastAsia"/>
                <w:sz w:val="22"/>
                <w:szCs w:val="22"/>
              </w:rPr>
            </w:rPrChange>
          </w:rPr>
          <w:t xml:space="preserve">             key "service-id";</w:t>
        </w:r>
      </w:ins>
    </w:p>
    <w:p w14:paraId="464E4779"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665" w:author="Leeyoung" w:date="2018-09-12T18:22:00Z"/>
          <w:rFonts w:eastAsiaTheme="minorEastAsia"/>
          <w:sz w:val="20"/>
          <w:szCs w:val="22"/>
          <w:rPrChange w:id="1666" w:author="Leeyoung" w:date="2018-09-12T18:24:00Z">
            <w:rPr>
              <w:ins w:id="1667" w:author="Leeyoung" w:date="2018-09-12T18:22:00Z"/>
              <w:rFonts w:eastAsiaTheme="minorEastAsia"/>
              <w:sz w:val="22"/>
              <w:szCs w:val="22"/>
            </w:rPr>
          </w:rPrChange>
        </w:rPr>
      </w:pPr>
      <w:ins w:id="1668" w:author="Leeyoung" w:date="2018-09-12T18:22:00Z">
        <w:r w:rsidRPr="00281573">
          <w:rPr>
            <w:rFonts w:eastAsiaTheme="minorEastAsia"/>
            <w:sz w:val="20"/>
            <w:szCs w:val="22"/>
            <w:rPrChange w:id="1669" w:author="Leeyoung" w:date="2018-09-12T18:24:00Z">
              <w:rPr>
                <w:rFonts w:eastAsiaTheme="minorEastAsia"/>
                <w:sz w:val="22"/>
                <w:szCs w:val="22"/>
              </w:rPr>
            </w:rPrChange>
          </w:rPr>
          <w:t xml:space="preserve">             description</w:t>
        </w:r>
      </w:ins>
    </w:p>
    <w:p w14:paraId="4418B4BD"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670" w:author="Leeyoung" w:date="2018-09-12T18:22:00Z"/>
          <w:rFonts w:eastAsiaTheme="minorEastAsia"/>
          <w:sz w:val="20"/>
          <w:szCs w:val="22"/>
          <w:rPrChange w:id="1671" w:author="Leeyoung" w:date="2018-09-12T18:24:00Z">
            <w:rPr>
              <w:ins w:id="1672" w:author="Leeyoung" w:date="2018-09-12T18:22:00Z"/>
              <w:rFonts w:eastAsiaTheme="minorEastAsia"/>
              <w:sz w:val="22"/>
              <w:szCs w:val="22"/>
            </w:rPr>
          </w:rPrChange>
        </w:rPr>
      </w:pPr>
      <w:ins w:id="1673" w:author="Leeyoung" w:date="2018-09-12T18:22:00Z">
        <w:r w:rsidRPr="00281573">
          <w:rPr>
            <w:rFonts w:eastAsiaTheme="minorEastAsia"/>
            <w:sz w:val="20"/>
            <w:szCs w:val="22"/>
            <w:rPrChange w:id="1674" w:author="Leeyoung" w:date="2018-09-12T18:24:00Z">
              <w:rPr>
                <w:rFonts w:eastAsiaTheme="minorEastAsia"/>
                <w:sz w:val="22"/>
                <w:szCs w:val="22"/>
              </w:rPr>
            </w:rPrChange>
          </w:rPr>
          <w:t xml:space="preserve">               "an unique identifier of a subscriber L1VC service";</w:t>
        </w:r>
      </w:ins>
    </w:p>
    <w:p w14:paraId="02DA90F4"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675" w:author="Leeyoung" w:date="2018-09-12T18:22:00Z"/>
          <w:rFonts w:eastAsiaTheme="minorEastAsia"/>
          <w:sz w:val="20"/>
          <w:szCs w:val="22"/>
          <w:rPrChange w:id="1676" w:author="Leeyoung" w:date="2018-09-12T18:24:00Z">
            <w:rPr>
              <w:ins w:id="1677" w:author="Leeyoung" w:date="2018-09-12T18:22:00Z"/>
              <w:rFonts w:eastAsiaTheme="minorEastAsia"/>
              <w:sz w:val="22"/>
              <w:szCs w:val="22"/>
            </w:rPr>
          </w:rPrChange>
        </w:rPr>
      </w:pPr>
    </w:p>
    <w:p w14:paraId="15F78F66"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678" w:author="Leeyoung" w:date="2018-09-12T18:22:00Z"/>
          <w:rFonts w:eastAsiaTheme="minorEastAsia"/>
          <w:sz w:val="20"/>
          <w:szCs w:val="22"/>
          <w:rPrChange w:id="1679" w:author="Leeyoung" w:date="2018-09-12T18:24:00Z">
            <w:rPr>
              <w:ins w:id="1680" w:author="Leeyoung" w:date="2018-09-12T18:22:00Z"/>
              <w:rFonts w:eastAsiaTheme="minorEastAsia"/>
              <w:sz w:val="22"/>
              <w:szCs w:val="22"/>
            </w:rPr>
          </w:rPrChange>
        </w:rPr>
      </w:pPr>
      <w:ins w:id="1681" w:author="Leeyoung" w:date="2018-09-12T18:22:00Z">
        <w:r w:rsidRPr="00281573">
          <w:rPr>
            <w:rFonts w:eastAsiaTheme="minorEastAsia"/>
            <w:sz w:val="20"/>
            <w:szCs w:val="22"/>
            <w:rPrChange w:id="1682" w:author="Leeyoung" w:date="2018-09-12T18:24:00Z">
              <w:rPr>
                <w:rFonts w:eastAsiaTheme="minorEastAsia"/>
                <w:sz w:val="22"/>
                <w:szCs w:val="22"/>
              </w:rPr>
            </w:rPrChange>
          </w:rPr>
          <w:t xml:space="preserve">               leaf service-id {</w:t>
        </w:r>
      </w:ins>
    </w:p>
    <w:p w14:paraId="5544FCB8"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683" w:author="Leeyoung" w:date="2018-09-12T18:22:00Z"/>
          <w:rFonts w:eastAsiaTheme="minorEastAsia"/>
          <w:sz w:val="20"/>
          <w:szCs w:val="22"/>
          <w:rPrChange w:id="1684" w:author="Leeyoung" w:date="2018-09-12T18:24:00Z">
            <w:rPr>
              <w:ins w:id="1685" w:author="Leeyoung" w:date="2018-09-12T18:22:00Z"/>
              <w:rFonts w:eastAsiaTheme="minorEastAsia"/>
              <w:sz w:val="22"/>
              <w:szCs w:val="22"/>
            </w:rPr>
          </w:rPrChange>
        </w:rPr>
      </w:pPr>
      <w:ins w:id="1686" w:author="Leeyoung" w:date="2018-09-12T18:22:00Z">
        <w:r w:rsidRPr="00281573">
          <w:rPr>
            <w:rFonts w:eastAsiaTheme="minorEastAsia"/>
            <w:sz w:val="20"/>
            <w:szCs w:val="22"/>
            <w:rPrChange w:id="1687" w:author="Leeyoung" w:date="2018-09-12T18:24:00Z">
              <w:rPr>
                <w:rFonts w:eastAsiaTheme="minorEastAsia"/>
                <w:sz w:val="22"/>
                <w:szCs w:val="22"/>
              </w:rPr>
            </w:rPrChange>
          </w:rPr>
          <w:t xml:space="preserve">                 type string;</w:t>
        </w:r>
      </w:ins>
    </w:p>
    <w:p w14:paraId="52A00652"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688" w:author="Leeyoung" w:date="2018-09-12T18:22:00Z"/>
          <w:rFonts w:eastAsiaTheme="minorEastAsia"/>
          <w:sz w:val="20"/>
          <w:szCs w:val="22"/>
          <w:rPrChange w:id="1689" w:author="Leeyoung" w:date="2018-09-12T18:24:00Z">
            <w:rPr>
              <w:ins w:id="1690" w:author="Leeyoung" w:date="2018-09-12T18:22:00Z"/>
              <w:rFonts w:eastAsiaTheme="minorEastAsia"/>
              <w:sz w:val="22"/>
              <w:szCs w:val="22"/>
            </w:rPr>
          </w:rPrChange>
        </w:rPr>
      </w:pPr>
      <w:ins w:id="1691" w:author="Leeyoung" w:date="2018-09-12T18:22:00Z">
        <w:r w:rsidRPr="00281573">
          <w:rPr>
            <w:rFonts w:eastAsiaTheme="minorEastAsia"/>
            <w:sz w:val="20"/>
            <w:szCs w:val="22"/>
            <w:rPrChange w:id="1692" w:author="Leeyoung" w:date="2018-09-12T18:24:00Z">
              <w:rPr>
                <w:rFonts w:eastAsiaTheme="minorEastAsia"/>
                <w:sz w:val="22"/>
                <w:szCs w:val="22"/>
              </w:rPr>
            </w:rPrChange>
          </w:rPr>
          <w:tab/>
        </w:r>
        <w:r w:rsidRPr="00281573">
          <w:rPr>
            <w:rFonts w:eastAsiaTheme="minorEastAsia"/>
            <w:sz w:val="20"/>
            <w:szCs w:val="22"/>
            <w:rPrChange w:id="1693" w:author="Leeyoung" w:date="2018-09-12T18:24:00Z">
              <w:rPr>
                <w:rFonts w:eastAsiaTheme="minorEastAsia"/>
                <w:sz w:val="22"/>
                <w:szCs w:val="22"/>
              </w:rPr>
            </w:rPrChange>
          </w:rPr>
          <w:tab/>
        </w:r>
        <w:r w:rsidRPr="00281573">
          <w:rPr>
            <w:rFonts w:eastAsiaTheme="minorEastAsia"/>
            <w:sz w:val="20"/>
            <w:szCs w:val="22"/>
            <w:rPrChange w:id="1694" w:author="Leeyoung" w:date="2018-09-12T18:24:00Z">
              <w:rPr>
                <w:rFonts w:eastAsiaTheme="minorEastAsia"/>
                <w:sz w:val="22"/>
                <w:szCs w:val="22"/>
              </w:rPr>
            </w:rPrChange>
          </w:rPr>
          <w:tab/>
        </w:r>
        <w:r w:rsidRPr="00281573">
          <w:rPr>
            <w:rFonts w:eastAsiaTheme="minorEastAsia"/>
            <w:sz w:val="20"/>
            <w:szCs w:val="22"/>
            <w:rPrChange w:id="1695" w:author="Leeyoung" w:date="2018-09-12T18:24:00Z">
              <w:rPr>
                <w:rFonts w:eastAsiaTheme="minorEastAsia"/>
                <w:sz w:val="22"/>
                <w:szCs w:val="22"/>
              </w:rPr>
            </w:rPrChange>
          </w:rPr>
          <w:tab/>
          <w:t xml:space="preserve"> mandatory true; </w:t>
        </w:r>
      </w:ins>
    </w:p>
    <w:p w14:paraId="601F4BB5"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696" w:author="Leeyoung" w:date="2018-09-12T18:22:00Z"/>
          <w:rFonts w:eastAsiaTheme="minorEastAsia"/>
          <w:sz w:val="20"/>
          <w:szCs w:val="22"/>
          <w:rPrChange w:id="1697" w:author="Leeyoung" w:date="2018-09-12T18:24:00Z">
            <w:rPr>
              <w:ins w:id="1698" w:author="Leeyoung" w:date="2018-09-12T18:22:00Z"/>
              <w:rFonts w:eastAsiaTheme="minorEastAsia"/>
              <w:sz w:val="22"/>
              <w:szCs w:val="22"/>
            </w:rPr>
          </w:rPrChange>
        </w:rPr>
      </w:pPr>
      <w:ins w:id="1699" w:author="Leeyoung" w:date="2018-09-12T18:22:00Z">
        <w:r w:rsidRPr="00281573">
          <w:rPr>
            <w:rFonts w:eastAsiaTheme="minorEastAsia"/>
            <w:sz w:val="20"/>
            <w:szCs w:val="22"/>
            <w:rPrChange w:id="1700" w:author="Leeyoung" w:date="2018-09-12T18:24:00Z">
              <w:rPr>
                <w:rFonts w:eastAsiaTheme="minorEastAsia"/>
                <w:sz w:val="22"/>
                <w:szCs w:val="22"/>
              </w:rPr>
            </w:rPrChange>
          </w:rPr>
          <w:lastRenderedPageBreak/>
          <w:t xml:space="preserve">                 description "a unique service identifier for </w:t>
        </w:r>
      </w:ins>
    </w:p>
    <w:p w14:paraId="2BA84961"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701" w:author="Leeyoung" w:date="2018-09-12T18:22:00Z"/>
          <w:rFonts w:eastAsiaTheme="minorEastAsia"/>
          <w:sz w:val="20"/>
          <w:szCs w:val="22"/>
          <w:rPrChange w:id="1702" w:author="Leeyoung" w:date="2018-09-12T18:24:00Z">
            <w:rPr>
              <w:ins w:id="1703" w:author="Leeyoung" w:date="2018-09-12T18:22:00Z"/>
              <w:rFonts w:eastAsiaTheme="minorEastAsia"/>
              <w:sz w:val="22"/>
              <w:szCs w:val="22"/>
            </w:rPr>
          </w:rPrChange>
        </w:rPr>
      </w:pPr>
      <w:ins w:id="1704" w:author="Leeyoung" w:date="2018-09-12T18:22:00Z">
        <w:r w:rsidRPr="00281573">
          <w:rPr>
            <w:rFonts w:eastAsiaTheme="minorEastAsia"/>
            <w:sz w:val="20"/>
            <w:szCs w:val="22"/>
            <w:rPrChange w:id="1705" w:author="Leeyoung" w:date="2018-09-12T18:24:00Z">
              <w:rPr>
                <w:rFonts w:eastAsiaTheme="minorEastAsia"/>
                <w:sz w:val="22"/>
                <w:szCs w:val="22"/>
              </w:rPr>
            </w:rPrChange>
          </w:rPr>
          <w:t xml:space="preserve">                    subscriber L1VC.";</w:t>
        </w:r>
      </w:ins>
    </w:p>
    <w:p w14:paraId="7213D3EB"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706" w:author="Leeyoung" w:date="2018-09-12T18:22:00Z"/>
          <w:rFonts w:eastAsiaTheme="minorEastAsia"/>
          <w:sz w:val="20"/>
          <w:szCs w:val="22"/>
          <w:rPrChange w:id="1707" w:author="Leeyoung" w:date="2018-09-12T18:24:00Z">
            <w:rPr>
              <w:ins w:id="1708" w:author="Leeyoung" w:date="2018-09-12T18:22:00Z"/>
              <w:rFonts w:eastAsiaTheme="minorEastAsia"/>
              <w:sz w:val="22"/>
              <w:szCs w:val="22"/>
            </w:rPr>
          </w:rPrChange>
        </w:rPr>
      </w:pPr>
      <w:ins w:id="1709" w:author="Leeyoung" w:date="2018-09-12T18:22:00Z">
        <w:r w:rsidRPr="00281573">
          <w:rPr>
            <w:rFonts w:eastAsiaTheme="minorEastAsia"/>
            <w:sz w:val="20"/>
            <w:szCs w:val="22"/>
            <w:rPrChange w:id="1710" w:author="Leeyoung" w:date="2018-09-12T18:24:00Z">
              <w:rPr>
                <w:rFonts w:eastAsiaTheme="minorEastAsia"/>
                <w:sz w:val="22"/>
                <w:szCs w:val="22"/>
              </w:rPr>
            </w:rPrChange>
          </w:rPr>
          <w:t xml:space="preserve">               }</w:t>
        </w:r>
      </w:ins>
    </w:p>
    <w:p w14:paraId="7DB5DBB9"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711" w:author="Leeyoung" w:date="2018-09-12T18:22:00Z"/>
          <w:rFonts w:eastAsiaTheme="minorEastAsia"/>
          <w:sz w:val="20"/>
          <w:szCs w:val="22"/>
          <w:rPrChange w:id="1712" w:author="Leeyoung" w:date="2018-09-12T18:24:00Z">
            <w:rPr>
              <w:ins w:id="1713" w:author="Leeyoung" w:date="2018-09-12T18:22:00Z"/>
              <w:rFonts w:eastAsiaTheme="minorEastAsia"/>
              <w:sz w:val="22"/>
              <w:szCs w:val="22"/>
            </w:rPr>
          </w:rPrChange>
        </w:rPr>
      </w:pPr>
      <w:ins w:id="1714" w:author="Leeyoung" w:date="2018-09-12T18:22:00Z">
        <w:r w:rsidRPr="00281573">
          <w:rPr>
            <w:rFonts w:eastAsiaTheme="minorEastAsia"/>
            <w:sz w:val="20"/>
            <w:szCs w:val="22"/>
            <w:rPrChange w:id="1715" w:author="Leeyoung" w:date="2018-09-12T18:24:00Z">
              <w:rPr>
                <w:rFonts w:eastAsiaTheme="minorEastAsia"/>
                <w:sz w:val="22"/>
                <w:szCs w:val="22"/>
              </w:rPr>
            </w:rPrChange>
          </w:rPr>
          <w:t xml:space="preserve">                </w:t>
        </w:r>
      </w:ins>
    </w:p>
    <w:p w14:paraId="44BB4410"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716" w:author="Leeyoung" w:date="2018-09-12T18:22:00Z"/>
          <w:rFonts w:eastAsiaTheme="minorEastAsia"/>
          <w:sz w:val="20"/>
          <w:szCs w:val="22"/>
          <w:rPrChange w:id="1717" w:author="Leeyoung" w:date="2018-09-12T18:24:00Z">
            <w:rPr>
              <w:ins w:id="1718" w:author="Leeyoung" w:date="2018-09-12T18:22:00Z"/>
              <w:rFonts w:eastAsiaTheme="minorEastAsia"/>
              <w:sz w:val="22"/>
              <w:szCs w:val="22"/>
            </w:rPr>
          </w:rPrChange>
        </w:rPr>
      </w:pPr>
      <w:ins w:id="1719" w:author="Leeyoung" w:date="2018-09-12T18:22:00Z">
        <w:r w:rsidRPr="00281573">
          <w:rPr>
            <w:rFonts w:eastAsiaTheme="minorEastAsia"/>
            <w:sz w:val="20"/>
            <w:szCs w:val="22"/>
            <w:rPrChange w:id="1720" w:author="Leeyoung" w:date="2018-09-12T18:24:00Z">
              <w:rPr>
                <w:rFonts w:eastAsiaTheme="minorEastAsia"/>
                <w:sz w:val="22"/>
                <w:szCs w:val="22"/>
              </w:rPr>
            </w:rPrChange>
          </w:rPr>
          <w:t xml:space="preserve">               uses subscriber-l1vc-endpoint-attributes;</w:t>
        </w:r>
      </w:ins>
    </w:p>
    <w:p w14:paraId="5F2EFD64"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721" w:author="Leeyoung" w:date="2018-09-12T18:22:00Z"/>
          <w:rFonts w:eastAsiaTheme="minorEastAsia"/>
          <w:sz w:val="20"/>
          <w:szCs w:val="22"/>
          <w:rPrChange w:id="1722" w:author="Leeyoung" w:date="2018-09-12T18:24:00Z">
            <w:rPr>
              <w:ins w:id="1723" w:author="Leeyoung" w:date="2018-09-12T18:22:00Z"/>
              <w:rFonts w:eastAsiaTheme="minorEastAsia"/>
              <w:sz w:val="22"/>
              <w:szCs w:val="22"/>
            </w:rPr>
          </w:rPrChange>
        </w:rPr>
      </w:pPr>
      <w:ins w:id="1724" w:author="Leeyoung" w:date="2018-09-12T18:22:00Z">
        <w:r w:rsidRPr="00281573">
          <w:rPr>
            <w:rFonts w:eastAsiaTheme="minorEastAsia"/>
            <w:sz w:val="20"/>
            <w:szCs w:val="22"/>
            <w:rPrChange w:id="1725" w:author="Leeyoung" w:date="2018-09-12T18:24:00Z">
              <w:rPr>
                <w:rFonts w:eastAsiaTheme="minorEastAsia"/>
                <w:sz w:val="22"/>
                <w:szCs w:val="22"/>
              </w:rPr>
            </w:rPrChange>
          </w:rPr>
          <w:tab/>
        </w:r>
        <w:r w:rsidRPr="00281573">
          <w:rPr>
            <w:rFonts w:eastAsiaTheme="minorEastAsia"/>
            <w:sz w:val="20"/>
            <w:szCs w:val="22"/>
            <w:rPrChange w:id="1726" w:author="Leeyoung" w:date="2018-09-12T18:24:00Z">
              <w:rPr>
                <w:rFonts w:eastAsiaTheme="minorEastAsia"/>
                <w:sz w:val="22"/>
                <w:szCs w:val="22"/>
              </w:rPr>
            </w:rPrChange>
          </w:rPr>
          <w:tab/>
        </w:r>
        <w:r w:rsidRPr="00281573">
          <w:rPr>
            <w:rFonts w:eastAsiaTheme="minorEastAsia"/>
            <w:sz w:val="20"/>
            <w:szCs w:val="22"/>
            <w:rPrChange w:id="1727" w:author="Leeyoung" w:date="2018-09-12T18:24:00Z">
              <w:rPr>
                <w:rFonts w:eastAsiaTheme="minorEastAsia"/>
                <w:sz w:val="22"/>
                <w:szCs w:val="22"/>
              </w:rPr>
            </w:rPrChange>
          </w:rPr>
          <w:tab/>
          <w:t xml:space="preserve">   uses subscriber-l1vc-sls-service-attribute;</w:t>
        </w:r>
      </w:ins>
    </w:p>
    <w:p w14:paraId="28BBCE87"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728" w:author="Leeyoung" w:date="2018-09-12T18:22:00Z"/>
          <w:rFonts w:eastAsiaTheme="minorEastAsia"/>
          <w:sz w:val="20"/>
          <w:szCs w:val="22"/>
          <w:rPrChange w:id="1729" w:author="Leeyoung" w:date="2018-09-12T18:24:00Z">
            <w:rPr>
              <w:ins w:id="1730" w:author="Leeyoung" w:date="2018-09-12T18:22:00Z"/>
              <w:rFonts w:eastAsiaTheme="minorEastAsia"/>
              <w:sz w:val="22"/>
              <w:szCs w:val="22"/>
            </w:rPr>
          </w:rPrChange>
        </w:rPr>
      </w:pPr>
      <w:ins w:id="1731" w:author="Leeyoung" w:date="2018-09-12T18:22:00Z">
        <w:r w:rsidRPr="00281573">
          <w:rPr>
            <w:rFonts w:eastAsiaTheme="minorEastAsia"/>
            <w:sz w:val="20"/>
            <w:szCs w:val="22"/>
            <w:rPrChange w:id="1732" w:author="Leeyoung" w:date="2018-09-12T18:24:00Z">
              <w:rPr>
                <w:rFonts w:eastAsiaTheme="minorEastAsia"/>
                <w:sz w:val="22"/>
                <w:szCs w:val="22"/>
              </w:rPr>
            </w:rPrChange>
          </w:rPr>
          <w:tab/>
        </w:r>
        <w:r w:rsidRPr="00281573">
          <w:rPr>
            <w:rFonts w:eastAsiaTheme="minorEastAsia"/>
            <w:sz w:val="20"/>
            <w:szCs w:val="22"/>
            <w:rPrChange w:id="1733" w:author="Leeyoung" w:date="2018-09-12T18:24:00Z">
              <w:rPr>
                <w:rFonts w:eastAsiaTheme="minorEastAsia"/>
                <w:sz w:val="22"/>
                <w:szCs w:val="22"/>
              </w:rPr>
            </w:rPrChange>
          </w:rPr>
          <w:tab/>
          <w:t xml:space="preserve">    </w:t>
        </w:r>
      </w:ins>
    </w:p>
    <w:p w14:paraId="47EEEBC8"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734" w:author="Leeyoung" w:date="2018-09-12T18:22:00Z"/>
          <w:rFonts w:eastAsiaTheme="minorEastAsia"/>
          <w:sz w:val="20"/>
          <w:szCs w:val="22"/>
          <w:rPrChange w:id="1735" w:author="Leeyoung" w:date="2018-09-12T18:24:00Z">
            <w:rPr>
              <w:ins w:id="1736" w:author="Leeyoung" w:date="2018-09-12T18:22:00Z"/>
              <w:rFonts w:eastAsiaTheme="minorEastAsia"/>
              <w:sz w:val="22"/>
              <w:szCs w:val="22"/>
            </w:rPr>
          </w:rPrChange>
        </w:rPr>
      </w:pPr>
      <w:ins w:id="1737" w:author="Leeyoung" w:date="2018-09-12T18:22:00Z">
        <w:r w:rsidRPr="00281573">
          <w:rPr>
            <w:rFonts w:eastAsiaTheme="minorEastAsia"/>
            <w:sz w:val="20"/>
            <w:szCs w:val="22"/>
            <w:rPrChange w:id="1738" w:author="Leeyoung" w:date="2018-09-12T18:24:00Z">
              <w:rPr>
                <w:rFonts w:eastAsiaTheme="minorEastAsia"/>
                <w:sz w:val="22"/>
                <w:szCs w:val="22"/>
              </w:rPr>
            </w:rPrChange>
          </w:rPr>
          <w:tab/>
          <w:t xml:space="preserve">      }//end of service list</w:t>
        </w:r>
      </w:ins>
    </w:p>
    <w:p w14:paraId="33D83039"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739" w:author="Leeyoung" w:date="2018-09-12T18:22:00Z"/>
          <w:rFonts w:eastAsiaTheme="minorEastAsia"/>
          <w:sz w:val="20"/>
          <w:szCs w:val="22"/>
          <w:rPrChange w:id="1740" w:author="Leeyoung" w:date="2018-09-12T18:24:00Z">
            <w:rPr>
              <w:ins w:id="1741" w:author="Leeyoung" w:date="2018-09-12T18:22:00Z"/>
              <w:rFonts w:eastAsiaTheme="minorEastAsia"/>
              <w:sz w:val="22"/>
              <w:szCs w:val="22"/>
            </w:rPr>
          </w:rPrChange>
        </w:rPr>
      </w:pPr>
      <w:ins w:id="1742" w:author="Leeyoung" w:date="2018-09-12T18:22:00Z">
        <w:r w:rsidRPr="00281573">
          <w:rPr>
            <w:rFonts w:eastAsiaTheme="minorEastAsia"/>
            <w:sz w:val="20"/>
            <w:szCs w:val="22"/>
            <w:rPrChange w:id="1743" w:author="Leeyoung" w:date="2018-09-12T18:24:00Z">
              <w:rPr>
                <w:rFonts w:eastAsiaTheme="minorEastAsia"/>
                <w:sz w:val="22"/>
                <w:szCs w:val="22"/>
              </w:rPr>
            </w:rPrChange>
          </w:rPr>
          <w:tab/>
          <w:t xml:space="preserve">  } //end of service container </w:t>
        </w:r>
        <w:r w:rsidRPr="00281573">
          <w:rPr>
            <w:rFonts w:eastAsiaTheme="minorEastAsia"/>
            <w:sz w:val="20"/>
            <w:szCs w:val="22"/>
            <w:rPrChange w:id="1744" w:author="Leeyoung" w:date="2018-09-12T18:24:00Z">
              <w:rPr>
                <w:rFonts w:eastAsiaTheme="minorEastAsia"/>
                <w:sz w:val="22"/>
                <w:szCs w:val="22"/>
              </w:rPr>
            </w:rPrChange>
          </w:rPr>
          <w:tab/>
        </w:r>
        <w:r w:rsidRPr="00281573">
          <w:rPr>
            <w:rFonts w:eastAsiaTheme="minorEastAsia"/>
            <w:sz w:val="20"/>
            <w:szCs w:val="22"/>
            <w:rPrChange w:id="1745" w:author="Leeyoung" w:date="2018-09-12T18:24:00Z">
              <w:rPr>
                <w:rFonts w:eastAsiaTheme="minorEastAsia"/>
                <w:sz w:val="22"/>
                <w:szCs w:val="22"/>
              </w:rPr>
            </w:rPrChange>
          </w:rPr>
          <w:tab/>
        </w:r>
      </w:ins>
    </w:p>
    <w:p w14:paraId="07BEC903" w14:textId="77777777"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1746" w:author="Leeyoung" w:date="2018-09-12T18:22:00Z"/>
          <w:rFonts w:eastAsiaTheme="minorEastAsia"/>
          <w:sz w:val="20"/>
          <w:szCs w:val="22"/>
          <w:rPrChange w:id="1747" w:author="Leeyoung" w:date="2018-09-12T18:24:00Z">
            <w:rPr>
              <w:ins w:id="1748" w:author="Leeyoung" w:date="2018-09-12T18:22:00Z"/>
              <w:rFonts w:eastAsiaTheme="minorEastAsia"/>
              <w:sz w:val="22"/>
              <w:szCs w:val="22"/>
            </w:rPr>
          </w:rPrChange>
        </w:rPr>
      </w:pPr>
      <w:ins w:id="1749" w:author="Leeyoung" w:date="2018-09-12T18:22:00Z">
        <w:r w:rsidRPr="00281573">
          <w:rPr>
            <w:rFonts w:eastAsiaTheme="minorEastAsia"/>
            <w:sz w:val="20"/>
            <w:szCs w:val="22"/>
            <w:rPrChange w:id="1750" w:author="Leeyoung" w:date="2018-09-12T18:24:00Z">
              <w:rPr>
                <w:rFonts w:eastAsiaTheme="minorEastAsia"/>
                <w:sz w:val="22"/>
                <w:szCs w:val="22"/>
              </w:rPr>
            </w:rPrChange>
          </w:rPr>
          <w:t xml:space="preserve">  }//service top container</w:t>
        </w:r>
      </w:ins>
    </w:p>
    <w:p w14:paraId="300D14E6" w14:textId="3D322473" w:rsidR="00281573" w:rsidRPr="00281573" w:rsidRDefault="00281573" w:rsidP="0028157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0"/>
          <w:szCs w:val="22"/>
          <w:rPrChange w:id="1751" w:author="Leeyoung" w:date="2018-09-12T18:24:00Z">
            <w:rPr>
              <w:rFonts w:eastAsiaTheme="minorEastAsia"/>
              <w:sz w:val="22"/>
              <w:szCs w:val="22"/>
            </w:rPr>
          </w:rPrChange>
        </w:rPr>
      </w:pPr>
      <w:ins w:id="1752" w:author="Leeyoung" w:date="2018-09-12T18:22:00Z">
        <w:r w:rsidRPr="00281573">
          <w:rPr>
            <w:rFonts w:eastAsiaTheme="minorEastAsia"/>
            <w:sz w:val="20"/>
            <w:szCs w:val="22"/>
            <w:rPrChange w:id="1753" w:author="Leeyoung" w:date="2018-09-12T18:24:00Z">
              <w:rPr>
                <w:rFonts w:eastAsiaTheme="minorEastAsia"/>
                <w:sz w:val="22"/>
                <w:szCs w:val="22"/>
              </w:rPr>
            </w:rPrChange>
          </w:rPr>
          <w:t>}</w:t>
        </w:r>
      </w:ins>
    </w:p>
    <w:p w14:paraId="6945D700" w14:textId="59289B5F" w:rsidR="00C27613" w:rsidDel="00281573" w:rsidRDefault="00C27613" w:rsidP="00D40C6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754" w:author="Leeyoung" w:date="2018-09-12T18:21:00Z"/>
          <w:rFonts w:eastAsiaTheme="minorEastAsia"/>
          <w:sz w:val="22"/>
          <w:szCs w:val="22"/>
        </w:rPr>
      </w:pPr>
    </w:p>
    <w:p w14:paraId="37560BFE" w14:textId="22C057D2" w:rsidR="00C27613" w:rsidDel="00EA3148" w:rsidRDefault="00C27613" w:rsidP="00EA314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755" w:author="Leeyoung" w:date="2017-10-27T10:42:00Z"/>
          <w:rFonts w:eastAsiaTheme="minorEastAsia"/>
          <w:sz w:val="22"/>
          <w:szCs w:val="22"/>
        </w:rPr>
      </w:pPr>
      <w:del w:id="1756" w:author="Leeyoung" w:date="2017-10-27T10:42:00Z">
        <w:r w:rsidDel="00EA3148">
          <w:rPr>
            <w:rFonts w:eastAsiaTheme="minorEastAsia"/>
            <w:sz w:val="22"/>
            <w:szCs w:val="22"/>
          </w:rPr>
          <w:delText>module ietf-l1csm {</w:delText>
        </w:r>
      </w:del>
    </w:p>
    <w:p w14:paraId="7B16E5D0" w14:textId="5A75173D"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757" w:author="Leeyoung" w:date="2017-10-27T10:42:00Z"/>
          <w:rFonts w:eastAsiaTheme="minorEastAsia"/>
          <w:sz w:val="22"/>
          <w:szCs w:val="22"/>
        </w:rPr>
      </w:pPr>
      <w:del w:id="1758" w:author="Leeyoung" w:date="2017-10-27T10:42:00Z">
        <w:r w:rsidDel="00EA3148">
          <w:rPr>
            <w:rFonts w:eastAsiaTheme="minorEastAsia"/>
            <w:sz w:val="22"/>
            <w:szCs w:val="22"/>
          </w:rPr>
          <w:delText xml:space="preserve">        yang-version 1.1;</w:delText>
        </w:r>
      </w:del>
    </w:p>
    <w:p w14:paraId="387B54E6" w14:textId="5765DE23"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759" w:author="Leeyoung" w:date="2017-10-27T10:42:00Z"/>
          <w:rFonts w:eastAsiaTheme="minorEastAsia"/>
          <w:sz w:val="22"/>
          <w:szCs w:val="22"/>
        </w:rPr>
      </w:pPr>
      <w:del w:id="1760" w:author="Leeyoung" w:date="2017-10-27T10:42:00Z">
        <w:r w:rsidDel="00EA3148">
          <w:rPr>
            <w:rFonts w:eastAsiaTheme="minorEastAsia"/>
            <w:sz w:val="22"/>
            <w:szCs w:val="22"/>
          </w:rPr>
          <w:delText xml:space="preserve">        namespace "urn:ietf:params:xml:ns:yang:ietf-l1csm";</w:delText>
        </w:r>
      </w:del>
    </w:p>
    <w:p w14:paraId="6E74CA9A" w14:textId="1590A5FC"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761" w:author="Leeyoung" w:date="2017-10-27T10:42:00Z"/>
          <w:rFonts w:eastAsiaTheme="minorEastAsia"/>
          <w:sz w:val="22"/>
          <w:szCs w:val="22"/>
        </w:rPr>
      </w:pPr>
      <w:del w:id="1762" w:author="Leeyoung" w:date="2017-10-27T10:42:00Z">
        <w:r w:rsidDel="00EA3148">
          <w:rPr>
            <w:rFonts w:eastAsiaTheme="minorEastAsia"/>
            <w:sz w:val="22"/>
            <w:szCs w:val="22"/>
          </w:rPr>
          <w:tab/>
        </w:r>
        <w:r w:rsidDel="00EA3148">
          <w:rPr>
            <w:rFonts w:eastAsiaTheme="minorEastAsia"/>
            <w:sz w:val="22"/>
            <w:szCs w:val="22"/>
          </w:rPr>
          <w:tab/>
          <w:delText>prefix "l1csm";</w:delText>
        </w:r>
      </w:del>
    </w:p>
    <w:p w14:paraId="118D67FD" w14:textId="50C25992"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763" w:author="Leeyoung" w:date="2017-10-27T10:42:00Z"/>
          <w:rFonts w:eastAsiaTheme="minorEastAsia"/>
          <w:sz w:val="22"/>
          <w:szCs w:val="22"/>
        </w:rPr>
      </w:pPr>
      <w:del w:id="1764" w:author="Leeyoung" w:date="2017-10-27T10:42:00Z">
        <w:r w:rsidDel="00EA3148">
          <w:rPr>
            <w:rFonts w:eastAsiaTheme="minorEastAsia"/>
            <w:sz w:val="22"/>
            <w:szCs w:val="22"/>
          </w:rPr>
          <w:tab/>
        </w:r>
        <w:r w:rsidDel="00EA3148">
          <w:rPr>
            <w:rFonts w:eastAsiaTheme="minorEastAsia"/>
            <w:sz w:val="22"/>
            <w:szCs w:val="22"/>
          </w:rPr>
          <w:tab/>
        </w:r>
      </w:del>
    </w:p>
    <w:p w14:paraId="78DB1A11" w14:textId="6ACEAFBC"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765" w:author="Leeyoung" w:date="2017-10-27T10:42:00Z"/>
          <w:rFonts w:eastAsiaTheme="minorEastAsia"/>
          <w:sz w:val="22"/>
          <w:szCs w:val="22"/>
        </w:rPr>
      </w:pPr>
      <w:del w:id="1766" w:author="Leeyoung" w:date="2017-10-27T10:42:00Z">
        <w:r w:rsidDel="00EA3148">
          <w:rPr>
            <w:rFonts w:eastAsiaTheme="minorEastAsia"/>
            <w:sz w:val="22"/>
            <w:szCs w:val="22"/>
          </w:rPr>
          <w:tab/>
        </w:r>
        <w:r w:rsidDel="00EA3148">
          <w:rPr>
            <w:rFonts w:eastAsiaTheme="minorEastAsia"/>
            <w:sz w:val="22"/>
            <w:szCs w:val="22"/>
          </w:rPr>
          <w:tab/>
          <w:delText>import ietf-yang-types {</w:delText>
        </w:r>
      </w:del>
    </w:p>
    <w:p w14:paraId="0883F11F" w14:textId="16FE06F2"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767" w:author="Leeyoung" w:date="2017-10-27T10:42:00Z"/>
          <w:rFonts w:eastAsiaTheme="minorEastAsia"/>
          <w:sz w:val="22"/>
          <w:szCs w:val="22"/>
        </w:rPr>
      </w:pPr>
      <w:del w:id="1768" w:author="Leeyoung" w:date="2017-10-27T10:42:00Z">
        <w:r w:rsidDel="00EA3148">
          <w:rPr>
            <w:rFonts w:eastAsiaTheme="minorEastAsia"/>
            <w:sz w:val="22"/>
            <w:szCs w:val="22"/>
          </w:rPr>
          <w:delText xml:space="preserve">            prefix "yang";</w:delText>
        </w:r>
      </w:del>
    </w:p>
    <w:p w14:paraId="48C5D7F3" w14:textId="5164EB07"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769" w:author="Leeyoung" w:date="2017-10-27T10:42:00Z"/>
          <w:rFonts w:eastAsiaTheme="minorEastAsia"/>
          <w:sz w:val="22"/>
          <w:szCs w:val="22"/>
        </w:rPr>
      </w:pPr>
      <w:del w:id="1770" w:author="Leeyoung" w:date="2017-10-27T10:42:00Z">
        <w:r w:rsidDel="00EA3148">
          <w:rPr>
            <w:rFonts w:eastAsiaTheme="minorEastAsia"/>
            <w:sz w:val="22"/>
            <w:szCs w:val="22"/>
          </w:rPr>
          <w:delText xml:space="preserve">        }</w:delText>
        </w:r>
      </w:del>
    </w:p>
    <w:p w14:paraId="68FA6D20" w14:textId="3DE7F3B2"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771" w:author="Leeyoung" w:date="2017-10-27T10:42:00Z"/>
          <w:rFonts w:eastAsiaTheme="minorEastAsia"/>
          <w:sz w:val="22"/>
          <w:szCs w:val="22"/>
        </w:rPr>
      </w:pPr>
      <w:del w:id="1772" w:author="Leeyoung" w:date="2017-10-27T10:42:00Z">
        <w:r w:rsidDel="00EA3148">
          <w:rPr>
            <w:rFonts w:eastAsiaTheme="minorEastAsia"/>
            <w:sz w:val="22"/>
            <w:szCs w:val="22"/>
          </w:rPr>
          <w:tab/>
        </w:r>
        <w:r w:rsidDel="00EA3148">
          <w:rPr>
            <w:rFonts w:eastAsiaTheme="minorEastAsia"/>
            <w:sz w:val="22"/>
            <w:szCs w:val="22"/>
          </w:rPr>
          <w:tab/>
        </w:r>
      </w:del>
    </w:p>
    <w:p w14:paraId="6A395B62" w14:textId="7DDEB448"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773" w:author="Leeyoung" w:date="2017-10-27T10:42:00Z"/>
          <w:rFonts w:eastAsiaTheme="minorEastAsia"/>
          <w:sz w:val="22"/>
          <w:szCs w:val="22"/>
        </w:rPr>
      </w:pPr>
      <w:del w:id="1774" w:author="Leeyoung" w:date="2017-10-27T10:42:00Z">
        <w:r w:rsidDel="00EA3148">
          <w:rPr>
            <w:rFonts w:eastAsiaTheme="minorEastAsia"/>
            <w:sz w:val="22"/>
            <w:szCs w:val="22"/>
          </w:rPr>
          <w:delText xml:space="preserve">        organization </w:delText>
        </w:r>
      </w:del>
    </w:p>
    <w:p w14:paraId="3573BAFC" w14:textId="036C48C4"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775" w:author="Leeyoung" w:date="2017-10-27T10:42:00Z"/>
          <w:rFonts w:eastAsiaTheme="minorEastAsia"/>
          <w:sz w:val="22"/>
          <w:szCs w:val="22"/>
        </w:rPr>
      </w:pPr>
      <w:del w:id="1776"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"Internet Engineering Task Force (IETF) CCAMP WG";</w:delText>
        </w:r>
      </w:del>
    </w:p>
    <w:p w14:paraId="33D91D1B" w14:textId="0F3FAE4B"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777" w:author="Leeyoung" w:date="2017-10-27T10:42:00Z"/>
          <w:rFonts w:eastAsiaTheme="minorEastAsia"/>
          <w:sz w:val="22"/>
          <w:szCs w:val="22"/>
        </w:rPr>
      </w:pPr>
      <w:del w:id="1778"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del>
    </w:p>
    <w:p w14:paraId="2B3E5A32" w14:textId="516E7C2B"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779" w:author="Leeyoung" w:date="2017-10-27T10:42:00Z"/>
          <w:rFonts w:eastAsiaTheme="minorEastAsia"/>
          <w:sz w:val="22"/>
          <w:szCs w:val="22"/>
        </w:rPr>
      </w:pPr>
      <w:del w:id="1780" w:author="Leeyoung" w:date="2017-10-27T10:42:00Z">
        <w:r w:rsidDel="00EA3148">
          <w:rPr>
            <w:rFonts w:eastAsiaTheme="minorEastAsia"/>
            <w:sz w:val="22"/>
            <w:szCs w:val="22"/>
          </w:rPr>
          <w:delText xml:space="preserve">        contact</w:delText>
        </w:r>
      </w:del>
    </w:p>
    <w:p w14:paraId="1216EB49" w14:textId="545D123A"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781" w:author="Leeyoung" w:date="2017-10-27T10:42:00Z"/>
          <w:rFonts w:eastAsiaTheme="minorEastAsia"/>
          <w:sz w:val="22"/>
          <w:szCs w:val="22"/>
        </w:rPr>
      </w:pPr>
      <w:del w:id="1782" w:author="Leeyoung" w:date="2017-10-27T10:42:00Z">
        <w:r w:rsidDel="00EA3148">
          <w:rPr>
            <w:rFonts w:eastAsiaTheme="minorEastAsia"/>
            <w:sz w:val="22"/>
            <w:szCs w:val="22"/>
          </w:rPr>
          <w:delText xml:space="preserve">                        </w:delText>
        </w:r>
      </w:del>
    </w:p>
    <w:p w14:paraId="144D0F10" w14:textId="1E7D7DE4"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783" w:author="Leeyoung" w:date="2017-10-27T10:42:00Z"/>
          <w:rFonts w:eastAsiaTheme="minorEastAsia"/>
          <w:sz w:val="22"/>
          <w:szCs w:val="22"/>
        </w:rPr>
      </w:pPr>
      <w:del w:id="1784" w:author="Leeyoung" w:date="2017-10-27T10:42:00Z">
        <w:r w:rsidDel="00EA3148">
          <w:rPr>
            <w:rFonts w:eastAsiaTheme="minorEastAsia"/>
            <w:sz w:val="22"/>
            <w:szCs w:val="22"/>
          </w:rPr>
          <w:delText xml:space="preserve">           </w:delText>
        </w:r>
      </w:del>
      <w:del w:id="1785" w:author="Leeyoung" w:date="2017-10-27T09:48:00Z">
        <w:r w:rsidDel="0007084F">
          <w:rPr>
            <w:rFonts w:eastAsiaTheme="minorEastAsia"/>
            <w:sz w:val="22"/>
            <w:szCs w:val="22"/>
          </w:rPr>
          <w:delText xml:space="preserve">     </w:delText>
        </w:r>
      </w:del>
      <w:del w:id="1786" w:author="Leeyoung" w:date="2017-10-27T10:42:00Z">
        <w:r w:rsidDel="00EA3148">
          <w:rPr>
            <w:rFonts w:eastAsiaTheme="minorEastAsia"/>
            <w:sz w:val="22"/>
            <w:szCs w:val="22"/>
          </w:rPr>
          <w:delText>"Editor: G. Fioccolla(giuseppe.fioccola@telecomitalia.it)</w:delText>
        </w:r>
      </w:del>
    </w:p>
    <w:p w14:paraId="6B478D7C" w14:textId="73C09B85"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787" w:author="Leeyoung" w:date="2017-10-27T10:42:00Z"/>
          <w:rFonts w:eastAsiaTheme="minorEastAsia"/>
          <w:sz w:val="22"/>
          <w:szCs w:val="22"/>
        </w:rPr>
      </w:pPr>
      <w:del w:id="1788" w:author="Leeyoung" w:date="2017-10-27T10:42:00Z">
        <w:r w:rsidDel="00EA3148">
          <w:rPr>
            <w:rFonts w:eastAsiaTheme="minorEastAsia"/>
            <w:sz w:val="22"/>
            <w:szCs w:val="22"/>
          </w:rPr>
          <w:delText xml:space="preserve">      </w:delText>
        </w:r>
      </w:del>
      <w:del w:id="1789" w:author="Leeyoung" w:date="2017-10-27T09:48:00Z">
        <w:r w:rsidDel="0007084F">
          <w:rPr>
            <w:rFonts w:eastAsiaTheme="minorEastAsia"/>
            <w:sz w:val="22"/>
            <w:szCs w:val="22"/>
          </w:rPr>
          <w:delText xml:space="preserve">     </w:delText>
        </w:r>
      </w:del>
      <w:del w:id="1790" w:author="Leeyoung" w:date="2017-10-27T10:42:00Z">
        <w:r w:rsidDel="00EA3148">
          <w:rPr>
            <w:rFonts w:eastAsiaTheme="minorEastAsia"/>
            <w:sz w:val="22"/>
            <w:szCs w:val="22"/>
          </w:rPr>
          <w:delText xml:space="preserve">      Editor: K. Lee (kwangkoog.lee@kt.com)</w:delText>
        </w:r>
      </w:del>
    </w:p>
    <w:p w14:paraId="330BC27D" w14:textId="296C1C13"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791" w:author="Leeyoung" w:date="2017-10-27T10:42:00Z"/>
          <w:rFonts w:eastAsiaTheme="minorEastAsia"/>
          <w:sz w:val="22"/>
          <w:szCs w:val="22"/>
        </w:rPr>
      </w:pPr>
      <w:del w:id="1792" w:author="Leeyoung" w:date="2017-10-27T10:42:00Z">
        <w:r w:rsidDel="00EA3148">
          <w:rPr>
            <w:rFonts w:eastAsiaTheme="minorEastAsia"/>
            <w:sz w:val="22"/>
            <w:szCs w:val="22"/>
          </w:rPr>
          <w:delText xml:space="preserve">          </w:delText>
        </w:r>
      </w:del>
      <w:del w:id="1793" w:author="Leeyoung" w:date="2017-10-27T09:48:00Z">
        <w:r w:rsidDel="0007084F">
          <w:rPr>
            <w:rFonts w:eastAsiaTheme="minorEastAsia"/>
            <w:sz w:val="22"/>
            <w:szCs w:val="22"/>
          </w:rPr>
          <w:delText xml:space="preserve">     </w:delText>
        </w:r>
      </w:del>
      <w:del w:id="1794" w:author="Leeyoung" w:date="2017-10-27T10:42:00Z">
        <w:r w:rsidDel="00EA3148">
          <w:rPr>
            <w:rFonts w:eastAsiaTheme="minorEastAsia"/>
            <w:sz w:val="22"/>
            <w:szCs w:val="22"/>
          </w:rPr>
          <w:delText xml:space="preserve">  Editor: Y. Lee (leeyoung@huawei.com)</w:delText>
        </w:r>
      </w:del>
    </w:p>
    <w:p w14:paraId="46FCD2C6" w14:textId="345DE074" w:rsidR="0007084F" w:rsidRPr="0007084F" w:rsidDel="00EA3148" w:rsidRDefault="00C27613">
      <w:pPr>
        <w:spacing w:after="0" w:line="240" w:lineRule="auto"/>
        <w:rPr>
          <w:del w:id="1795" w:author="Leeyoung" w:date="2017-10-27T10:42:00Z"/>
          <w:sz w:val="22"/>
          <w:rPrChange w:id="1796" w:author="Leeyoung" w:date="2017-10-27T09:49:00Z">
            <w:rPr>
              <w:del w:id="1797" w:author="Leeyoung" w:date="2017-10-27T10:42:00Z"/>
              <w:rFonts w:eastAsiaTheme="minorEastAsia"/>
              <w:sz w:val="22"/>
              <w:szCs w:val="22"/>
            </w:rPr>
          </w:rPrChange>
        </w:rPr>
        <w:pPrChange w:id="1798" w:author="Leeyoung" w:date="2017-10-27T09:48:00Z">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pPr>
        </w:pPrChange>
      </w:pPr>
      <w:del w:id="1799" w:author="Leeyoung" w:date="2017-10-27T10:42:00Z">
        <w:r w:rsidDel="00EA3148">
          <w:rPr>
            <w:rFonts w:eastAsiaTheme="minorEastAsia"/>
            <w:sz w:val="22"/>
            <w:szCs w:val="22"/>
          </w:rPr>
          <w:delText xml:space="preserve">        </w:delText>
        </w:r>
      </w:del>
      <w:del w:id="1800" w:author="Leeyoung" w:date="2017-10-27T09:48:00Z">
        <w:r w:rsidDel="0007084F">
          <w:rPr>
            <w:rFonts w:eastAsiaTheme="minorEastAsia"/>
            <w:sz w:val="22"/>
            <w:szCs w:val="22"/>
          </w:rPr>
          <w:delText xml:space="preserve">     </w:delText>
        </w:r>
      </w:del>
      <w:del w:id="1801" w:author="Leeyoung" w:date="2017-10-27T10:42:00Z">
        <w:r w:rsidDel="00EA3148">
          <w:rPr>
            <w:rFonts w:eastAsiaTheme="minorEastAsia"/>
            <w:sz w:val="22"/>
            <w:szCs w:val="22"/>
          </w:rPr>
          <w:delText xml:space="preserve">    Editor: D. Dhody </w:delText>
        </w:r>
        <w:r w:rsidRPr="0007084F" w:rsidDel="00EA3148">
          <w:rPr>
            <w:rFonts w:eastAsiaTheme="minorEastAsia"/>
            <w:sz w:val="22"/>
            <w:szCs w:val="22"/>
          </w:rPr>
          <w:delText>()</w:delText>
        </w:r>
      </w:del>
    </w:p>
    <w:p w14:paraId="21F58C09" w14:textId="1078A1E7" w:rsidR="00C27613" w:rsidRPr="0007084F" w:rsidDel="0007084F"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02" w:author="Leeyoung" w:date="2017-10-27T09:45:00Z"/>
          <w:rFonts w:eastAsiaTheme="minorEastAsia"/>
          <w:sz w:val="22"/>
          <w:szCs w:val="22"/>
        </w:rPr>
      </w:pPr>
      <w:del w:id="1803" w:author="Leeyoung" w:date="2017-10-27T09:45:00Z">
        <w:r w:rsidRPr="0007084F" w:rsidDel="0007084F">
          <w:rPr>
            <w:rFonts w:eastAsiaTheme="minorEastAsia"/>
            <w:sz w:val="22"/>
            <w:szCs w:val="22"/>
          </w:rPr>
          <w:delText xml:space="preserve">                 Editor: S. Belotti (sergio.belotti@nokia.com)</w:delText>
        </w:r>
      </w:del>
    </w:p>
    <w:p w14:paraId="3B7354D9" w14:textId="797C9FCA" w:rsidR="00DC0551" w:rsidRPr="0007084F" w:rsidDel="00EA3148" w:rsidRDefault="00DC0551">
      <w:pPr>
        <w:spacing w:after="0" w:line="240" w:lineRule="auto"/>
        <w:ind w:left="0"/>
        <w:rPr>
          <w:del w:id="1804" w:author="Leeyoung" w:date="2017-10-27T10:42:00Z"/>
          <w:sz w:val="22"/>
          <w:szCs w:val="22"/>
          <w:lang w:eastAsia="ko-KR"/>
          <w:rPrChange w:id="1805" w:author="Leeyoung" w:date="2017-10-27T09:48:00Z">
            <w:rPr>
              <w:del w:id="1806" w:author="Leeyoung" w:date="2017-10-27T10:42:00Z"/>
              <w:lang w:eastAsia="ko-KR"/>
            </w:rPr>
          </w:rPrChange>
        </w:rPr>
        <w:pPrChange w:id="1807" w:author="Leeyoung" w:date="2017-10-27T09:48:00Z">
          <w:pPr>
            <w:spacing w:after="0" w:line="240" w:lineRule="auto"/>
          </w:pPr>
        </w:pPrChange>
      </w:pPr>
      <w:del w:id="1808" w:author="Leeyoung" w:date="2017-10-27T09:48:00Z">
        <w:r w:rsidRPr="0007084F" w:rsidDel="0007084F">
          <w:rPr>
            <w:rFonts w:eastAsiaTheme="minorEastAsia"/>
            <w:sz w:val="22"/>
            <w:szCs w:val="22"/>
          </w:rPr>
          <w:delText xml:space="preserve">              </w:delText>
        </w:r>
      </w:del>
      <w:del w:id="1809" w:author="Leeyoung" w:date="2017-10-27T10:42:00Z">
        <w:r w:rsidRPr="0007084F" w:rsidDel="00EA3148">
          <w:rPr>
            <w:rFonts w:eastAsiaTheme="minorEastAsia"/>
            <w:sz w:val="22"/>
            <w:szCs w:val="22"/>
          </w:rPr>
          <w:delText>Editor: D. Ceccarelli (</w:delText>
        </w:r>
        <w:r w:rsidR="0007084F" w:rsidRPr="0007084F" w:rsidDel="00EA3148">
          <w:rPr>
            <w:sz w:val="22"/>
            <w:szCs w:val="22"/>
            <w:rPrChange w:id="1810" w:author="Leeyoung" w:date="2017-10-27T09:48:00Z">
              <w:rPr/>
            </w:rPrChange>
          </w:rPr>
          <w:fldChar w:fldCharType="begin"/>
        </w:r>
        <w:r w:rsidR="0007084F" w:rsidRPr="0007084F" w:rsidDel="00EA3148">
          <w:rPr>
            <w:sz w:val="22"/>
            <w:szCs w:val="22"/>
            <w:rPrChange w:id="1811" w:author="Leeyoung" w:date="2017-10-27T09:48:00Z">
              <w:rPr/>
            </w:rPrChange>
          </w:rPr>
          <w:delInstrText xml:space="preserve"> HYPERLINK "mailto:daniele.ceccarelli@ericsson.com" </w:delInstrText>
        </w:r>
        <w:r w:rsidR="0007084F" w:rsidRPr="0007084F" w:rsidDel="00EA3148">
          <w:rPr>
            <w:sz w:val="22"/>
            <w:szCs w:val="22"/>
            <w:rPrChange w:id="1812" w:author="Leeyoung" w:date="2017-10-27T09:48:00Z">
              <w:rPr>
                <w:rStyle w:val="Hyperlink"/>
                <w:color w:val="auto"/>
                <w:u w:val="none"/>
                <w:lang w:eastAsia="ko-KR"/>
              </w:rPr>
            </w:rPrChange>
          </w:rPr>
          <w:fldChar w:fldCharType="separate"/>
        </w:r>
        <w:r w:rsidRPr="0007084F" w:rsidDel="00EA3148">
          <w:rPr>
            <w:rStyle w:val="Hyperlink"/>
            <w:color w:val="auto"/>
            <w:sz w:val="22"/>
            <w:szCs w:val="22"/>
            <w:u w:val="none"/>
            <w:lang w:eastAsia="ko-KR"/>
            <w:rPrChange w:id="1813" w:author="Leeyoung" w:date="2017-10-27T09:48:00Z">
              <w:rPr>
                <w:rStyle w:val="Hyperlink"/>
                <w:color w:val="auto"/>
                <w:u w:val="none"/>
                <w:lang w:eastAsia="ko-KR"/>
              </w:rPr>
            </w:rPrChange>
          </w:rPr>
          <w:delText>daniele.ceccarelli@ericsson.com</w:delText>
        </w:r>
        <w:r w:rsidR="0007084F" w:rsidRPr="0007084F" w:rsidDel="00EA3148">
          <w:rPr>
            <w:rStyle w:val="Hyperlink"/>
            <w:color w:val="auto"/>
            <w:sz w:val="22"/>
            <w:szCs w:val="22"/>
            <w:u w:val="none"/>
            <w:lang w:eastAsia="ko-KR"/>
            <w:rPrChange w:id="1814" w:author="Leeyoung" w:date="2017-10-27T09:48:00Z">
              <w:rPr>
                <w:rStyle w:val="Hyperlink"/>
                <w:color w:val="auto"/>
                <w:u w:val="none"/>
                <w:lang w:eastAsia="ko-KR"/>
              </w:rPr>
            </w:rPrChange>
          </w:rPr>
          <w:fldChar w:fldCharType="end"/>
        </w:r>
        <w:r w:rsidRPr="0007084F" w:rsidDel="00EA3148">
          <w:rPr>
            <w:sz w:val="22"/>
            <w:szCs w:val="22"/>
            <w:lang w:eastAsia="ko-KR"/>
            <w:rPrChange w:id="1815" w:author="Leeyoung" w:date="2017-10-27T09:48:00Z">
              <w:rPr>
                <w:lang w:eastAsia="ko-KR"/>
              </w:rPr>
            </w:rPrChange>
          </w:rPr>
          <w:delText>)</w:delText>
        </w:r>
        <w:r w:rsidRPr="0007084F" w:rsidDel="00EA3148">
          <w:rPr>
            <w:rFonts w:eastAsiaTheme="minorEastAsia"/>
            <w:sz w:val="22"/>
            <w:szCs w:val="22"/>
          </w:rPr>
          <w:delText>";</w:delText>
        </w:r>
      </w:del>
    </w:p>
    <w:p w14:paraId="6409E6CC" w14:textId="3D0AFD45"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16" w:author="Leeyoung" w:date="2017-10-27T10:42:00Z"/>
          <w:rFonts w:eastAsiaTheme="minorEastAsia"/>
          <w:sz w:val="22"/>
          <w:szCs w:val="22"/>
        </w:rPr>
      </w:pPr>
    </w:p>
    <w:p w14:paraId="6AE7FC6B" w14:textId="33369329"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17" w:author="Leeyoung" w:date="2017-10-27T10:42:00Z"/>
          <w:rFonts w:eastAsiaTheme="minorEastAsia"/>
          <w:sz w:val="22"/>
          <w:szCs w:val="22"/>
        </w:rPr>
      </w:pPr>
      <w:del w:id="1818"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del>
    </w:p>
    <w:p w14:paraId="60CB8CAE" w14:textId="6BABA270"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19" w:author="Leeyoung" w:date="2017-10-27T10:42:00Z"/>
          <w:rFonts w:eastAsiaTheme="minorEastAsia"/>
          <w:sz w:val="22"/>
          <w:szCs w:val="22"/>
        </w:rPr>
      </w:pPr>
      <w:del w:id="1820" w:author="Leeyoung" w:date="2017-10-27T10:42:00Z">
        <w:r w:rsidDel="00EA3148">
          <w:rPr>
            <w:rFonts w:eastAsiaTheme="minorEastAsia"/>
            <w:sz w:val="22"/>
            <w:szCs w:val="22"/>
          </w:rPr>
          <w:delText xml:space="preserve">        description</w:delText>
        </w:r>
      </w:del>
    </w:p>
    <w:p w14:paraId="7BE0DA21" w14:textId="68422B26"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21" w:author="Leeyoung" w:date="2017-10-27T10:42:00Z"/>
          <w:rFonts w:eastAsiaTheme="minorEastAsia"/>
          <w:sz w:val="22"/>
          <w:szCs w:val="22"/>
        </w:rPr>
      </w:pPr>
      <w:del w:id="1822" w:author="Leeyoung" w:date="2017-10-27T10:42:00Z">
        <w:r w:rsidDel="00EA3148">
          <w:rPr>
            <w:rFonts w:eastAsiaTheme="minorEastAsia"/>
            <w:sz w:val="22"/>
            <w:szCs w:val="22"/>
          </w:rPr>
          <w:delText xml:space="preserve">                "this module describes Layer 1 connectivity service model </w:delText>
        </w:r>
      </w:del>
      <w:del w:id="1823" w:author="Leeyoung" w:date="2017-10-27T09:49:00Z">
        <w:r w:rsidDel="0007084F">
          <w:rPr>
            <w:rFonts w:eastAsiaTheme="minorEastAsia"/>
            <w:sz w:val="22"/>
            <w:szCs w:val="22"/>
          </w:rPr>
          <w:delText xml:space="preserve">as described in MEF Technical Specification </w:delText>
        </w:r>
      </w:del>
      <w:del w:id="1824" w:author="Leeyoung" w:date="2017-10-27T10:42:00Z">
        <w:r w:rsidDel="00EA3148">
          <w:rPr>
            <w:rFonts w:eastAsiaTheme="minorEastAsia"/>
            <w:sz w:val="22"/>
            <w:szCs w:val="22"/>
          </w:rPr>
          <w:delText>for subscriber Layer 1 Connectivity Services and Attributes</w:delText>
        </w:r>
      </w:del>
      <w:del w:id="1825" w:author="Leeyoung" w:date="2017-10-27T09:49:00Z">
        <w:r w:rsidDel="0007084F">
          <w:rPr>
            <w:rFonts w:eastAsiaTheme="minorEastAsia"/>
            <w:sz w:val="22"/>
            <w:szCs w:val="22"/>
          </w:rPr>
          <w:delText xml:space="preserve"> (24 May 2017 version).</w:delText>
        </w:r>
      </w:del>
      <w:del w:id="1826" w:author="Leeyoung" w:date="2017-10-27T10:42:00Z">
        <w:r w:rsidDel="00EA3148">
          <w:rPr>
            <w:rFonts w:eastAsiaTheme="minorEastAsia"/>
            <w:sz w:val="22"/>
            <w:szCs w:val="22"/>
          </w:rPr>
          <w:delText>";</w:delText>
        </w:r>
      </w:del>
    </w:p>
    <w:p w14:paraId="7C1D2BE8" w14:textId="4D7E4B3D"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27" w:author="Leeyoung" w:date="2017-10-27T10:42:00Z"/>
          <w:rFonts w:eastAsiaTheme="minorEastAsia"/>
          <w:sz w:val="22"/>
          <w:szCs w:val="22"/>
        </w:rPr>
      </w:pPr>
    </w:p>
    <w:p w14:paraId="062A504E" w14:textId="09EB8363"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28" w:author="Leeyoung" w:date="2017-10-27T10:42:00Z"/>
          <w:rFonts w:eastAsiaTheme="minorEastAsia"/>
          <w:sz w:val="22"/>
          <w:szCs w:val="22"/>
        </w:rPr>
      </w:pPr>
      <w:del w:id="1829" w:author="Leeyoung" w:date="2017-10-27T10:42:00Z">
        <w:r w:rsidDel="00EA3148">
          <w:rPr>
            <w:rFonts w:eastAsiaTheme="minorEastAsia"/>
            <w:sz w:val="22"/>
            <w:szCs w:val="22"/>
          </w:rPr>
          <w:delText xml:space="preserve">        revision 2017-10-</w:delText>
        </w:r>
      </w:del>
      <w:del w:id="1830" w:author="Leeyoung" w:date="2017-10-27T09:50:00Z">
        <w:r w:rsidDel="0007084F">
          <w:rPr>
            <w:rFonts w:eastAsiaTheme="minorEastAsia"/>
            <w:sz w:val="22"/>
            <w:szCs w:val="22"/>
          </w:rPr>
          <w:delText>17</w:delText>
        </w:r>
      </w:del>
      <w:del w:id="1831" w:author="Leeyoung" w:date="2017-10-27T10:42:00Z">
        <w:r w:rsidDel="00EA3148">
          <w:rPr>
            <w:rFonts w:eastAsiaTheme="minorEastAsia"/>
            <w:sz w:val="22"/>
            <w:szCs w:val="22"/>
          </w:rPr>
          <w:delText xml:space="preserve"> {</w:delText>
        </w:r>
      </w:del>
    </w:p>
    <w:p w14:paraId="20577EE7" w14:textId="6FDC0ED1"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32" w:author="Leeyoung" w:date="2017-10-27T10:42:00Z"/>
          <w:rFonts w:eastAsiaTheme="minorEastAsia"/>
          <w:sz w:val="22"/>
          <w:szCs w:val="22"/>
        </w:rPr>
      </w:pPr>
      <w:del w:id="1833" w:author="Leeyoung" w:date="2017-10-27T10:42:00Z">
        <w:r w:rsidDel="00EA3148">
          <w:rPr>
            <w:rFonts w:eastAsiaTheme="minorEastAsia"/>
            <w:sz w:val="22"/>
            <w:szCs w:val="22"/>
          </w:rPr>
          <w:delText xml:space="preserve">                description</w:delText>
        </w:r>
      </w:del>
    </w:p>
    <w:p w14:paraId="57AC3118" w14:textId="587C7CD1"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34" w:author="Leeyoung" w:date="2017-10-27T10:42:00Z"/>
          <w:rFonts w:eastAsiaTheme="minorEastAsia"/>
          <w:sz w:val="22"/>
          <w:szCs w:val="22"/>
        </w:rPr>
      </w:pPr>
      <w:del w:id="1835" w:author="Leeyoung" w:date="2017-10-27T10:42:00Z">
        <w:r w:rsidDel="00EA3148">
          <w:rPr>
            <w:rFonts w:eastAsiaTheme="minorEastAsia"/>
            <w:sz w:val="22"/>
            <w:szCs w:val="22"/>
          </w:rPr>
          <w:delText xml:space="preserve">                        "Initial revision.";</w:delText>
        </w:r>
      </w:del>
    </w:p>
    <w:p w14:paraId="03E44302" w14:textId="6D15150E"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36" w:author="Leeyoung" w:date="2017-10-27T10:42:00Z"/>
          <w:rFonts w:eastAsiaTheme="minorEastAsia"/>
          <w:sz w:val="22"/>
          <w:szCs w:val="22"/>
        </w:rPr>
      </w:pPr>
      <w:del w:id="1837" w:author="Leeyoung" w:date="2017-10-27T10:42:00Z">
        <w:r w:rsidDel="00EA3148">
          <w:rPr>
            <w:rFonts w:eastAsiaTheme="minorEastAsia"/>
            <w:sz w:val="22"/>
            <w:szCs w:val="22"/>
          </w:rPr>
          <w:delText xml:space="preserve">                    </w:delText>
        </w:r>
      </w:del>
      <w:del w:id="1838" w:author="Leeyoung" w:date="2017-10-27T09:50:00Z">
        <w:r w:rsidDel="0007084F">
          <w:rPr>
            <w:rFonts w:eastAsiaTheme="minorEastAsia"/>
            <w:sz w:val="22"/>
            <w:szCs w:val="22"/>
          </w:rPr>
          <w:delText xml:space="preserve">    reference "to add the draft name";</w:delText>
        </w:r>
      </w:del>
    </w:p>
    <w:p w14:paraId="66EB5CAC" w14:textId="0C22342F"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39" w:author="Leeyoung" w:date="2017-10-27T10:42:00Z"/>
          <w:rFonts w:eastAsiaTheme="minorEastAsia"/>
          <w:sz w:val="22"/>
          <w:szCs w:val="22"/>
        </w:rPr>
      </w:pPr>
      <w:del w:id="1840" w:author="Leeyoung" w:date="2017-10-27T10:42:00Z">
        <w:r w:rsidDel="00EA3148">
          <w:rPr>
            <w:rFonts w:eastAsiaTheme="minorEastAsia"/>
            <w:sz w:val="22"/>
            <w:szCs w:val="22"/>
          </w:rPr>
          <w:delText xml:space="preserve">        }</w:delText>
        </w:r>
      </w:del>
    </w:p>
    <w:p w14:paraId="6E4F0E1F" w14:textId="1738B642"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41" w:author="Leeyoung" w:date="2017-10-27T10:42:00Z"/>
          <w:rFonts w:eastAsiaTheme="minorEastAsia"/>
          <w:sz w:val="22"/>
          <w:szCs w:val="22"/>
        </w:rPr>
      </w:pPr>
    </w:p>
    <w:p w14:paraId="69DD9AB8" w14:textId="33D80FD4"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42" w:author="Leeyoung" w:date="2017-10-27T10:42:00Z"/>
          <w:rFonts w:eastAsiaTheme="minorEastAsia"/>
          <w:sz w:val="22"/>
          <w:szCs w:val="22"/>
        </w:rPr>
      </w:pPr>
      <w:del w:id="1843" w:author="Leeyoung" w:date="2017-10-27T10:42:00Z">
        <w:r w:rsidDel="00EA3148">
          <w:rPr>
            <w:rFonts w:eastAsiaTheme="minorEastAsia"/>
            <w:sz w:val="22"/>
            <w:szCs w:val="22"/>
          </w:rPr>
          <w:tab/>
        </w:r>
        <w:r w:rsidDel="00EA3148">
          <w:rPr>
            <w:rFonts w:eastAsiaTheme="minorEastAsia"/>
            <w:sz w:val="22"/>
            <w:szCs w:val="22"/>
          </w:rPr>
          <w:tab/>
          <w:delText>identity protocol-type {</w:delText>
        </w:r>
      </w:del>
    </w:p>
    <w:p w14:paraId="75856E91" w14:textId="7E5500DA"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44" w:author="Leeyoung" w:date="2017-10-27T10:42:00Z"/>
          <w:rFonts w:eastAsiaTheme="minorEastAsia"/>
          <w:sz w:val="22"/>
          <w:szCs w:val="22"/>
        </w:rPr>
      </w:pPr>
      <w:del w:id="1845" w:author="Leeyoung" w:date="2017-10-27T10:42:00Z">
        <w:r w:rsidDel="00EA3148">
          <w:rPr>
            <w:rFonts w:eastAsiaTheme="minorEastAsia"/>
            <w:sz w:val="22"/>
            <w:szCs w:val="22"/>
          </w:rPr>
          <w:lastRenderedPageBreak/>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 xml:space="preserve">description </w:delText>
        </w:r>
      </w:del>
    </w:p>
    <w:p w14:paraId="1AEF95D5" w14:textId="35FFF7A4"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46" w:author="Leeyoung" w:date="2017-10-27T10:42:00Z"/>
          <w:rFonts w:eastAsiaTheme="minorEastAsia"/>
          <w:sz w:val="22"/>
          <w:szCs w:val="22"/>
        </w:rPr>
      </w:pPr>
      <w:del w:id="1847"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identity from which client protocol type is derived.";</w:delText>
        </w:r>
      </w:del>
    </w:p>
    <w:p w14:paraId="7453C83E" w14:textId="3B6BAACE"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48" w:author="Leeyoung" w:date="2017-10-27T10:42:00Z"/>
          <w:rFonts w:eastAsiaTheme="minorEastAsia"/>
          <w:sz w:val="22"/>
          <w:szCs w:val="22"/>
          <w:lang w:val="it-IT"/>
        </w:rPr>
      </w:pPr>
      <w:del w:id="1849" w:author="Leeyoung" w:date="2017-10-27T10:42:00Z">
        <w:r w:rsidDel="00EA3148">
          <w:rPr>
            <w:rFonts w:eastAsiaTheme="minorEastAsia"/>
            <w:sz w:val="22"/>
            <w:szCs w:val="22"/>
          </w:rPr>
          <w:tab/>
        </w:r>
        <w:r w:rsidDel="00EA3148">
          <w:rPr>
            <w:rFonts w:eastAsiaTheme="minorEastAsia"/>
            <w:sz w:val="22"/>
            <w:szCs w:val="22"/>
          </w:rPr>
          <w:tab/>
        </w:r>
        <w:r w:rsidRPr="00471F2A" w:rsidDel="00EA3148">
          <w:rPr>
            <w:rFonts w:eastAsiaTheme="minorEastAsia"/>
            <w:sz w:val="22"/>
            <w:szCs w:val="22"/>
            <w:lang w:val="it-IT"/>
          </w:rPr>
          <w:delText>}</w:delText>
        </w:r>
      </w:del>
    </w:p>
    <w:p w14:paraId="4D35F7BF" w14:textId="72DE7F72"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50" w:author="Leeyoung" w:date="2017-10-27T10:42:00Z"/>
          <w:rFonts w:eastAsiaTheme="minorEastAsia"/>
          <w:sz w:val="22"/>
          <w:szCs w:val="22"/>
          <w:lang w:val="it-IT"/>
        </w:rPr>
      </w:pPr>
      <w:del w:id="1851"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del>
    </w:p>
    <w:p w14:paraId="2A6E32BB" w14:textId="208B23D2"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52" w:author="Leeyoung" w:date="2017-10-27T10:42:00Z"/>
          <w:rFonts w:eastAsiaTheme="minorEastAsia"/>
          <w:sz w:val="22"/>
          <w:szCs w:val="22"/>
          <w:lang w:val="it-IT"/>
        </w:rPr>
      </w:pPr>
      <w:del w:id="1853"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delText>identity aGigE {</w:delText>
        </w:r>
      </w:del>
    </w:p>
    <w:p w14:paraId="609CE954" w14:textId="6FAF7CB4"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54" w:author="Leeyoung" w:date="2017-10-27T10:42:00Z"/>
          <w:rFonts w:eastAsiaTheme="minorEastAsia"/>
          <w:sz w:val="22"/>
          <w:szCs w:val="22"/>
          <w:lang w:val="it-IT"/>
        </w:rPr>
      </w:pPr>
      <w:del w:id="1855"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base protocol-type;</w:delText>
        </w:r>
      </w:del>
    </w:p>
    <w:p w14:paraId="7EB01A99" w14:textId="28DFA1F8"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56" w:author="Leeyoung" w:date="2017-10-27T10:42:00Z"/>
          <w:rFonts w:eastAsiaTheme="minorEastAsia"/>
          <w:sz w:val="22"/>
          <w:szCs w:val="22"/>
          <w:lang w:val="it-IT"/>
        </w:rPr>
      </w:pPr>
      <w:del w:id="1857"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description</w:delText>
        </w:r>
      </w:del>
    </w:p>
    <w:p w14:paraId="44F94CAD" w14:textId="34CAF5D7"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58" w:author="Leeyoung" w:date="2017-10-27T10:42:00Z"/>
          <w:rFonts w:eastAsiaTheme="minorEastAsia"/>
          <w:sz w:val="22"/>
          <w:szCs w:val="22"/>
          <w:lang w:val="it-IT"/>
        </w:rPr>
      </w:pPr>
      <w:del w:id="1859"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"GigE protocol type";</w:delText>
        </w:r>
      </w:del>
    </w:p>
    <w:p w14:paraId="2AFF74AC" w14:textId="3E3817C5"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60" w:author="Leeyoung" w:date="2017-10-27T10:42:00Z"/>
          <w:rFonts w:eastAsiaTheme="minorEastAsia"/>
          <w:sz w:val="22"/>
          <w:szCs w:val="22"/>
          <w:lang w:val="it-IT"/>
        </w:rPr>
      </w:pPr>
      <w:del w:id="1861"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delText>}</w:delText>
        </w:r>
      </w:del>
    </w:p>
    <w:p w14:paraId="252BAC93" w14:textId="30101469"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62" w:author="Leeyoung" w:date="2017-10-27T10:42:00Z"/>
          <w:rFonts w:eastAsiaTheme="minorEastAsia"/>
          <w:sz w:val="22"/>
          <w:szCs w:val="22"/>
          <w:lang w:val="it-IT"/>
        </w:rPr>
      </w:pPr>
      <w:del w:id="1863"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del>
    </w:p>
    <w:p w14:paraId="17883ED3" w14:textId="38EE578A"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64" w:author="Leeyoung" w:date="2017-10-27T10:42:00Z"/>
          <w:rFonts w:eastAsiaTheme="minorEastAsia"/>
          <w:sz w:val="22"/>
          <w:szCs w:val="22"/>
          <w:lang w:val="it-IT"/>
        </w:rPr>
      </w:pPr>
      <w:del w:id="1865"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delText>identity a10GigE_WAN {</w:delText>
        </w:r>
      </w:del>
    </w:p>
    <w:p w14:paraId="60DED9B3" w14:textId="49A56C51"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66" w:author="Leeyoung" w:date="2017-10-27T10:42:00Z"/>
          <w:rFonts w:eastAsiaTheme="minorEastAsia"/>
          <w:sz w:val="22"/>
          <w:szCs w:val="22"/>
          <w:lang w:val="it-IT"/>
        </w:rPr>
      </w:pPr>
      <w:del w:id="1867"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base protocol-type;</w:delText>
        </w:r>
      </w:del>
    </w:p>
    <w:p w14:paraId="605298F1" w14:textId="302BB052"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68" w:author="Leeyoung" w:date="2017-10-27T10:42:00Z"/>
          <w:rFonts w:eastAsiaTheme="minorEastAsia"/>
          <w:sz w:val="22"/>
          <w:szCs w:val="22"/>
          <w:lang w:val="it-IT"/>
        </w:rPr>
      </w:pPr>
      <w:del w:id="1869"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description</w:delText>
        </w:r>
      </w:del>
    </w:p>
    <w:p w14:paraId="5BC24B7D" w14:textId="0E0CC353"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70" w:author="Leeyoung" w:date="2017-10-27T10:42:00Z"/>
          <w:rFonts w:eastAsiaTheme="minorEastAsia"/>
          <w:sz w:val="22"/>
          <w:szCs w:val="22"/>
          <w:lang w:val="it-IT"/>
        </w:rPr>
      </w:pPr>
      <w:del w:id="1871"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"10GigE-WAN protocol type";</w:delText>
        </w:r>
      </w:del>
    </w:p>
    <w:p w14:paraId="47D6D081" w14:textId="1F8043A5"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72" w:author="Leeyoung" w:date="2017-10-27T10:42:00Z"/>
          <w:rFonts w:eastAsiaTheme="minorEastAsia"/>
          <w:sz w:val="22"/>
          <w:szCs w:val="22"/>
          <w:lang w:val="it-IT"/>
        </w:rPr>
      </w:pPr>
      <w:del w:id="1873"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delText>}</w:delText>
        </w:r>
      </w:del>
    </w:p>
    <w:p w14:paraId="1709B364" w14:textId="7345298E"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74" w:author="Leeyoung" w:date="2017-10-27T10:42:00Z"/>
          <w:rFonts w:eastAsiaTheme="minorEastAsia"/>
          <w:sz w:val="22"/>
          <w:szCs w:val="22"/>
          <w:lang w:val="it-IT"/>
        </w:rPr>
      </w:pPr>
      <w:del w:id="1875"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del>
    </w:p>
    <w:p w14:paraId="6A33C497" w14:textId="308243C2"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76" w:author="Leeyoung" w:date="2017-10-27T10:42:00Z"/>
          <w:rFonts w:eastAsiaTheme="minorEastAsia"/>
          <w:sz w:val="22"/>
          <w:szCs w:val="22"/>
          <w:lang w:val="it-IT"/>
        </w:rPr>
      </w:pPr>
      <w:del w:id="1877"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delText>identity a10GigE_LAN {</w:delText>
        </w:r>
      </w:del>
    </w:p>
    <w:p w14:paraId="5F09B6B6" w14:textId="6E928932"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78" w:author="Leeyoung" w:date="2017-10-27T10:42:00Z"/>
          <w:rFonts w:eastAsiaTheme="minorEastAsia"/>
          <w:sz w:val="22"/>
          <w:szCs w:val="22"/>
          <w:lang w:val="it-IT"/>
        </w:rPr>
      </w:pPr>
      <w:del w:id="1879"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base protocol-type;</w:delText>
        </w:r>
      </w:del>
    </w:p>
    <w:p w14:paraId="12B34680" w14:textId="2E9C5690"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80" w:author="Leeyoung" w:date="2017-10-27T10:42:00Z"/>
          <w:rFonts w:eastAsiaTheme="minorEastAsia"/>
          <w:sz w:val="22"/>
          <w:szCs w:val="22"/>
          <w:lang w:val="it-IT"/>
        </w:rPr>
      </w:pPr>
      <w:del w:id="1881"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description</w:delText>
        </w:r>
      </w:del>
    </w:p>
    <w:p w14:paraId="02A462F0" w14:textId="3D0CF50B"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82" w:author="Leeyoung" w:date="2017-10-27T10:42:00Z"/>
          <w:rFonts w:eastAsiaTheme="minorEastAsia"/>
          <w:sz w:val="22"/>
          <w:szCs w:val="22"/>
          <w:lang w:val="it-IT"/>
        </w:rPr>
      </w:pPr>
      <w:del w:id="1883"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"10GigE-LAN protocol type";</w:delText>
        </w:r>
      </w:del>
    </w:p>
    <w:p w14:paraId="77743AC5" w14:textId="627AB65A"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84" w:author="Leeyoung" w:date="2017-10-27T10:42:00Z"/>
          <w:rFonts w:eastAsiaTheme="minorEastAsia"/>
          <w:sz w:val="22"/>
          <w:szCs w:val="22"/>
          <w:lang w:val="it-IT"/>
        </w:rPr>
      </w:pPr>
      <w:del w:id="1885"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delText>}</w:delText>
        </w:r>
      </w:del>
    </w:p>
    <w:p w14:paraId="40FF9081" w14:textId="11F99443"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86" w:author="Leeyoung" w:date="2017-10-27T10:42:00Z"/>
          <w:rFonts w:eastAsiaTheme="minorEastAsia"/>
          <w:sz w:val="22"/>
          <w:szCs w:val="22"/>
          <w:lang w:val="it-IT"/>
        </w:rPr>
      </w:pPr>
      <w:del w:id="1887"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del>
    </w:p>
    <w:p w14:paraId="275775DD" w14:textId="1FC9C8AD"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88" w:author="Leeyoung" w:date="2017-10-27T10:42:00Z"/>
          <w:rFonts w:eastAsiaTheme="minorEastAsia"/>
          <w:sz w:val="22"/>
          <w:szCs w:val="22"/>
          <w:lang w:val="it-IT"/>
        </w:rPr>
      </w:pPr>
      <w:del w:id="1889"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delText>identity a40GigE {</w:delText>
        </w:r>
      </w:del>
    </w:p>
    <w:p w14:paraId="61516052" w14:textId="5AA10231"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90" w:author="Leeyoung" w:date="2017-10-27T10:42:00Z"/>
          <w:rFonts w:eastAsiaTheme="minorEastAsia"/>
          <w:sz w:val="22"/>
          <w:szCs w:val="22"/>
          <w:lang w:val="it-IT"/>
        </w:rPr>
      </w:pPr>
      <w:del w:id="1891"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base protocol-type;</w:delText>
        </w:r>
      </w:del>
    </w:p>
    <w:p w14:paraId="09E91D1B" w14:textId="7962F92E"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92" w:author="Leeyoung" w:date="2017-10-27T10:42:00Z"/>
          <w:rFonts w:eastAsiaTheme="minorEastAsia"/>
          <w:sz w:val="22"/>
          <w:szCs w:val="22"/>
          <w:lang w:val="it-IT"/>
        </w:rPr>
      </w:pPr>
      <w:del w:id="1893"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description</w:delText>
        </w:r>
      </w:del>
    </w:p>
    <w:p w14:paraId="4F0E5D30" w14:textId="50521B3A"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94" w:author="Leeyoung" w:date="2017-10-27T10:42:00Z"/>
          <w:rFonts w:eastAsiaTheme="minorEastAsia"/>
          <w:sz w:val="22"/>
          <w:szCs w:val="22"/>
          <w:lang w:val="it-IT"/>
        </w:rPr>
      </w:pPr>
      <w:del w:id="1895"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"40GigE protocol type";</w:delText>
        </w:r>
      </w:del>
    </w:p>
    <w:p w14:paraId="7519E61B" w14:textId="76136644"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96" w:author="Leeyoung" w:date="2017-10-27T10:42:00Z"/>
          <w:rFonts w:eastAsiaTheme="minorEastAsia"/>
          <w:sz w:val="22"/>
          <w:szCs w:val="22"/>
          <w:lang w:val="it-IT"/>
        </w:rPr>
      </w:pPr>
      <w:del w:id="1897"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delText>}</w:delText>
        </w:r>
      </w:del>
    </w:p>
    <w:p w14:paraId="7D9D9AAF" w14:textId="01C44462"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898" w:author="Leeyoung" w:date="2017-10-27T10:42:00Z"/>
          <w:rFonts w:eastAsiaTheme="minorEastAsia"/>
          <w:sz w:val="22"/>
          <w:szCs w:val="22"/>
          <w:lang w:val="it-IT"/>
        </w:rPr>
      </w:pPr>
      <w:del w:id="1899"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del>
    </w:p>
    <w:p w14:paraId="2244159A" w14:textId="083360C4"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00" w:author="Leeyoung" w:date="2017-10-27T10:42:00Z"/>
          <w:rFonts w:eastAsiaTheme="minorEastAsia"/>
          <w:sz w:val="22"/>
          <w:szCs w:val="22"/>
          <w:lang w:val="it-IT"/>
        </w:rPr>
      </w:pPr>
      <w:del w:id="1901"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delText>identity a100GigE {</w:delText>
        </w:r>
      </w:del>
    </w:p>
    <w:p w14:paraId="28FD6952" w14:textId="35A556A5"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02" w:author="Leeyoung" w:date="2017-10-27T10:42:00Z"/>
          <w:rFonts w:eastAsiaTheme="minorEastAsia"/>
          <w:sz w:val="22"/>
          <w:szCs w:val="22"/>
          <w:lang w:val="it-IT"/>
        </w:rPr>
      </w:pPr>
      <w:del w:id="1903"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base protocol-type;</w:delText>
        </w:r>
      </w:del>
    </w:p>
    <w:p w14:paraId="1CBE475B" w14:textId="61B01CD5"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04" w:author="Leeyoung" w:date="2017-10-27T10:42:00Z"/>
          <w:rFonts w:eastAsiaTheme="minorEastAsia"/>
          <w:sz w:val="22"/>
          <w:szCs w:val="22"/>
          <w:lang w:val="it-IT"/>
        </w:rPr>
      </w:pPr>
      <w:del w:id="1905"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description</w:delText>
        </w:r>
      </w:del>
    </w:p>
    <w:p w14:paraId="4AC43C5C" w14:textId="3C57B9B4"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06" w:author="Leeyoung" w:date="2017-10-27T10:42:00Z"/>
          <w:rFonts w:eastAsiaTheme="minorEastAsia"/>
          <w:sz w:val="22"/>
          <w:szCs w:val="22"/>
          <w:lang w:val="it-IT"/>
        </w:rPr>
      </w:pPr>
      <w:del w:id="1907"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"100GigE protocol type";</w:delText>
        </w:r>
      </w:del>
    </w:p>
    <w:p w14:paraId="654C6824" w14:textId="0ECA404C"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08" w:author="Leeyoung" w:date="2017-10-27T10:42:00Z"/>
          <w:rFonts w:eastAsiaTheme="minorEastAsia"/>
          <w:sz w:val="22"/>
          <w:szCs w:val="22"/>
          <w:lang w:val="it-IT"/>
        </w:rPr>
      </w:pPr>
      <w:del w:id="1909"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delText>}</w:delText>
        </w:r>
      </w:del>
    </w:p>
    <w:p w14:paraId="3F441B4C" w14:textId="3469371D"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10" w:author="Leeyoung" w:date="2017-10-27T10:42:00Z"/>
          <w:rFonts w:eastAsiaTheme="minorEastAsia"/>
          <w:sz w:val="22"/>
          <w:szCs w:val="22"/>
          <w:lang w:val="it-IT"/>
        </w:rPr>
      </w:pPr>
      <w:del w:id="1911"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del>
    </w:p>
    <w:p w14:paraId="32D813DE" w14:textId="5942EF19"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12" w:author="Leeyoung" w:date="2017-10-27T10:42:00Z"/>
          <w:rFonts w:eastAsiaTheme="minorEastAsia"/>
          <w:sz w:val="22"/>
          <w:szCs w:val="22"/>
          <w:lang w:val="it-IT"/>
        </w:rPr>
      </w:pPr>
      <w:del w:id="1913"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delText>identity FC-100 {</w:delText>
        </w:r>
      </w:del>
    </w:p>
    <w:p w14:paraId="267EFCA6" w14:textId="3B2C275A"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14" w:author="Leeyoung" w:date="2017-10-27T10:42:00Z"/>
          <w:rFonts w:eastAsiaTheme="minorEastAsia"/>
          <w:sz w:val="22"/>
          <w:szCs w:val="22"/>
          <w:lang w:val="it-IT"/>
        </w:rPr>
      </w:pPr>
      <w:del w:id="1915"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base protocol-type;</w:delText>
        </w:r>
      </w:del>
    </w:p>
    <w:p w14:paraId="70AF2D57" w14:textId="01515473"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16" w:author="Leeyoung" w:date="2017-10-27T10:42:00Z"/>
          <w:rFonts w:eastAsiaTheme="minorEastAsia"/>
          <w:sz w:val="22"/>
          <w:szCs w:val="22"/>
          <w:lang w:val="it-IT"/>
        </w:rPr>
      </w:pPr>
      <w:del w:id="1917"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description</w:delText>
        </w:r>
      </w:del>
    </w:p>
    <w:p w14:paraId="0B6B55EC" w14:textId="25CB1C3D"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18" w:author="Leeyoung" w:date="2017-10-27T10:42:00Z"/>
          <w:rFonts w:eastAsiaTheme="minorEastAsia"/>
          <w:sz w:val="22"/>
          <w:szCs w:val="22"/>
          <w:lang w:val="it-IT"/>
        </w:rPr>
      </w:pPr>
      <w:del w:id="1919"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"Fiber Channel - 100 protocol type";</w:delText>
        </w:r>
      </w:del>
    </w:p>
    <w:p w14:paraId="2FCC0731" w14:textId="357516B1"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20" w:author="Leeyoung" w:date="2017-10-27T10:42:00Z"/>
          <w:rFonts w:eastAsiaTheme="minorEastAsia"/>
          <w:sz w:val="22"/>
          <w:szCs w:val="22"/>
          <w:lang w:val="it-IT"/>
        </w:rPr>
      </w:pPr>
      <w:del w:id="1921"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delText>}</w:delText>
        </w:r>
      </w:del>
    </w:p>
    <w:p w14:paraId="413CAF14" w14:textId="2408E58C"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22" w:author="Leeyoung" w:date="2017-10-27T10:42:00Z"/>
          <w:rFonts w:eastAsiaTheme="minorEastAsia"/>
          <w:sz w:val="22"/>
          <w:szCs w:val="22"/>
          <w:lang w:val="it-IT"/>
        </w:rPr>
      </w:pPr>
      <w:del w:id="1923"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del>
    </w:p>
    <w:p w14:paraId="501568A8" w14:textId="2EE5E484"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24" w:author="Leeyoung" w:date="2017-10-27T10:42:00Z"/>
          <w:rFonts w:eastAsiaTheme="minorEastAsia"/>
          <w:sz w:val="22"/>
          <w:szCs w:val="22"/>
          <w:lang w:val="it-IT"/>
        </w:rPr>
      </w:pPr>
      <w:del w:id="1925"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delText>identity FC-200 {</w:delText>
        </w:r>
      </w:del>
    </w:p>
    <w:p w14:paraId="605CDF6E" w14:textId="465E6F42"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26" w:author="Leeyoung" w:date="2017-10-27T10:42:00Z"/>
          <w:rFonts w:eastAsiaTheme="minorEastAsia"/>
          <w:sz w:val="22"/>
          <w:szCs w:val="22"/>
          <w:lang w:val="it-IT"/>
        </w:rPr>
      </w:pPr>
      <w:del w:id="1927"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base protocol-type;</w:delText>
        </w:r>
      </w:del>
    </w:p>
    <w:p w14:paraId="65F4561A" w14:textId="1C022EB0"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28" w:author="Leeyoung" w:date="2017-10-27T10:42:00Z"/>
          <w:rFonts w:eastAsiaTheme="minorEastAsia"/>
          <w:sz w:val="22"/>
          <w:szCs w:val="22"/>
          <w:lang w:val="it-IT"/>
        </w:rPr>
      </w:pPr>
      <w:del w:id="1929"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description</w:delText>
        </w:r>
      </w:del>
    </w:p>
    <w:p w14:paraId="699806CC" w14:textId="3042BF63"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30" w:author="Leeyoung" w:date="2017-10-27T10:42:00Z"/>
          <w:rFonts w:eastAsiaTheme="minorEastAsia"/>
          <w:sz w:val="22"/>
          <w:szCs w:val="22"/>
          <w:lang w:val="it-IT"/>
        </w:rPr>
      </w:pPr>
      <w:del w:id="1931"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"Fiber Channel - 200 protocol type";</w:delText>
        </w:r>
      </w:del>
    </w:p>
    <w:p w14:paraId="0849BAC5" w14:textId="3D73F0F0"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32" w:author="Leeyoung" w:date="2017-10-27T10:42:00Z"/>
          <w:rFonts w:eastAsiaTheme="minorEastAsia"/>
          <w:sz w:val="22"/>
          <w:szCs w:val="22"/>
          <w:lang w:val="it-IT"/>
        </w:rPr>
      </w:pPr>
      <w:del w:id="1933" w:author="Leeyoung" w:date="2017-10-27T10:42:00Z">
        <w:r w:rsidRPr="00471F2A" w:rsidDel="00EA3148">
          <w:rPr>
            <w:rFonts w:eastAsiaTheme="minorEastAsia"/>
            <w:sz w:val="22"/>
            <w:szCs w:val="22"/>
            <w:lang w:val="it-IT"/>
          </w:rPr>
          <w:lastRenderedPageBreak/>
          <w:tab/>
        </w:r>
        <w:r w:rsidRPr="00471F2A" w:rsidDel="00EA3148">
          <w:rPr>
            <w:rFonts w:eastAsiaTheme="minorEastAsia"/>
            <w:sz w:val="22"/>
            <w:szCs w:val="22"/>
            <w:lang w:val="it-IT"/>
          </w:rPr>
          <w:tab/>
          <w:delText>}</w:delText>
        </w:r>
      </w:del>
    </w:p>
    <w:p w14:paraId="0F8ED84F" w14:textId="2340B8A1"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34" w:author="Leeyoung" w:date="2017-10-27T10:42:00Z"/>
          <w:rFonts w:eastAsiaTheme="minorEastAsia"/>
          <w:sz w:val="22"/>
          <w:szCs w:val="22"/>
          <w:lang w:val="it-IT"/>
        </w:rPr>
      </w:pPr>
      <w:del w:id="1935"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del>
    </w:p>
    <w:p w14:paraId="760CFFC6" w14:textId="3160FCCB"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36" w:author="Leeyoung" w:date="2017-10-27T10:42:00Z"/>
          <w:rFonts w:eastAsiaTheme="minorEastAsia"/>
          <w:sz w:val="22"/>
          <w:szCs w:val="22"/>
          <w:lang w:val="it-IT"/>
        </w:rPr>
      </w:pPr>
      <w:del w:id="1937"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delText>identity FC-400 {</w:delText>
        </w:r>
      </w:del>
    </w:p>
    <w:p w14:paraId="6BBD4E28" w14:textId="4820469D"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38" w:author="Leeyoung" w:date="2017-10-27T10:42:00Z"/>
          <w:rFonts w:eastAsiaTheme="minorEastAsia"/>
          <w:sz w:val="22"/>
          <w:szCs w:val="22"/>
          <w:lang w:val="it-IT"/>
        </w:rPr>
      </w:pPr>
      <w:del w:id="1939"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base protocol-type;</w:delText>
        </w:r>
      </w:del>
    </w:p>
    <w:p w14:paraId="586C3EDA" w14:textId="0D9BAE30"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40" w:author="Leeyoung" w:date="2017-10-27T10:42:00Z"/>
          <w:rFonts w:eastAsiaTheme="minorEastAsia"/>
          <w:sz w:val="22"/>
          <w:szCs w:val="22"/>
          <w:lang w:val="it-IT"/>
        </w:rPr>
      </w:pPr>
      <w:del w:id="1941"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description</w:delText>
        </w:r>
      </w:del>
    </w:p>
    <w:p w14:paraId="4BB427CE" w14:textId="55BF9702"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42" w:author="Leeyoung" w:date="2017-10-27T10:42:00Z"/>
          <w:rFonts w:eastAsiaTheme="minorEastAsia"/>
          <w:sz w:val="22"/>
          <w:szCs w:val="22"/>
          <w:lang w:val="it-IT"/>
        </w:rPr>
      </w:pPr>
      <w:del w:id="1943"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"Fiber Channel - 400 protocol type";</w:delText>
        </w:r>
      </w:del>
    </w:p>
    <w:p w14:paraId="5967F847" w14:textId="5102EE85"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44" w:author="Leeyoung" w:date="2017-10-27T10:42:00Z"/>
          <w:rFonts w:eastAsiaTheme="minorEastAsia"/>
          <w:sz w:val="22"/>
          <w:szCs w:val="22"/>
          <w:lang w:val="it-IT"/>
        </w:rPr>
      </w:pPr>
      <w:del w:id="1945"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delText>}</w:delText>
        </w:r>
      </w:del>
    </w:p>
    <w:p w14:paraId="04ACB1F5" w14:textId="2C520353"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46" w:author="Leeyoung" w:date="2017-10-27T10:42:00Z"/>
          <w:rFonts w:eastAsiaTheme="minorEastAsia"/>
          <w:sz w:val="22"/>
          <w:szCs w:val="22"/>
          <w:lang w:val="it-IT"/>
        </w:rPr>
      </w:pPr>
      <w:del w:id="1947"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del>
    </w:p>
    <w:p w14:paraId="7033C8A3" w14:textId="45D46FFC"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48" w:author="Leeyoung" w:date="2017-10-27T10:42:00Z"/>
          <w:rFonts w:eastAsiaTheme="minorEastAsia"/>
          <w:sz w:val="22"/>
          <w:szCs w:val="22"/>
          <w:lang w:val="it-IT"/>
        </w:rPr>
      </w:pPr>
      <w:del w:id="1949"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delText>identity FC-800 {</w:delText>
        </w:r>
      </w:del>
    </w:p>
    <w:p w14:paraId="0DA4FDBE" w14:textId="7BDE085F"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50" w:author="Leeyoung" w:date="2017-10-27T10:42:00Z"/>
          <w:rFonts w:eastAsiaTheme="minorEastAsia"/>
          <w:sz w:val="22"/>
          <w:szCs w:val="22"/>
          <w:lang w:val="it-IT"/>
        </w:rPr>
      </w:pPr>
      <w:del w:id="1951"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base protocol-type;</w:delText>
        </w:r>
      </w:del>
    </w:p>
    <w:p w14:paraId="0DA7247D" w14:textId="25FD5477"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52" w:author="Leeyoung" w:date="2017-10-27T10:42:00Z"/>
          <w:rFonts w:eastAsiaTheme="minorEastAsia"/>
          <w:sz w:val="22"/>
          <w:szCs w:val="22"/>
          <w:lang w:val="it-IT"/>
        </w:rPr>
      </w:pPr>
      <w:del w:id="1953"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description</w:delText>
        </w:r>
      </w:del>
    </w:p>
    <w:p w14:paraId="602F874E" w14:textId="0799080E"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54" w:author="Leeyoung" w:date="2017-10-27T10:42:00Z"/>
          <w:rFonts w:eastAsiaTheme="minorEastAsia"/>
          <w:sz w:val="22"/>
          <w:szCs w:val="22"/>
          <w:lang w:val="it-IT"/>
        </w:rPr>
      </w:pPr>
      <w:del w:id="1955"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"Fiber Channel - 800 protocol type";</w:delText>
        </w:r>
      </w:del>
    </w:p>
    <w:p w14:paraId="1A66A882" w14:textId="0B8684BB"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56" w:author="Leeyoung" w:date="2017-10-27T10:42:00Z"/>
          <w:rFonts w:eastAsiaTheme="minorEastAsia"/>
          <w:sz w:val="22"/>
          <w:szCs w:val="22"/>
          <w:lang w:val="it-IT"/>
        </w:rPr>
      </w:pPr>
      <w:del w:id="1957"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delText>}</w:delText>
        </w:r>
      </w:del>
    </w:p>
    <w:p w14:paraId="6F5B4FA7" w14:textId="5F22B7B6"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58" w:author="Leeyoung" w:date="2017-10-27T10:42:00Z"/>
          <w:rFonts w:eastAsiaTheme="minorEastAsia"/>
          <w:sz w:val="22"/>
          <w:szCs w:val="22"/>
          <w:lang w:val="it-IT"/>
        </w:rPr>
      </w:pPr>
      <w:del w:id="1959"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del>
    </w:p>
    <w:p w14:paraId="1D0B9E00" w14:textId="4D7E6F5A"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60" w:author="Leeyoung" w:date="2017-10-27T10:42:00Z"/>
          <w:rFonts w:eastAsiaTheme="minorEastAsia"/>
          <w:sz w:val="22"/>
          <w:szCs w:val="22"/>
          <w:lang w:val="it-IT"/>
        </w:rPr>
      </w:pPr>
      <w:del w:id="1961"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delText>identity FC-1200 {</w:delText>
        </w:r>
      </w:del>
    </w:p>
    <w:p w14:paraId="61B921DE" w14:textId="5DB19E50"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62" w:author="Leeyoung" w:date="2017-10-27T10:42:00Z"/>
          <w:rFonts w:eastAsiaTheme="minorEastAsia"/>
          <w:sz w:val="22"/>
          <w:szCs w:val="22"/>
          <w:lang w:val="it-IT"/>
        </w:rPr>
      </w:pPr>
      <w:del w:id="1963"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base protocol-type;</w:delText>
        </w:r>
      </w:del>
    </w:p>
    <w:p w14:paraId="16552083" w14:textId="3664E37B"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64" w:author="Leeyoung" w:date="2017-10-27T10:42:00Z"/>
          <w:rFonts w:eastAsiaTheme="minorEastAsia"/>
          <w:sz w:val="22"/>
          <w:szCs w:val="22"/>
          <w:lang w:val="it-IT"/>
        </w:rPr>
      </w:pPr>
      <w:del w:id="1965"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description</w:delText>
        </w:r>
      </w:del>
    </w:p>
    <w:p w14:paraId="5ACCF36A" w14:textId="2557DEBF"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66" w:author="Leeyoung" w:date="2017-10-27T10:42:00Z"/>
          <w:rFonts w:eastAsiaTheme="minorEastAsia"/>
          <w:sz w:val="22"/>
          <w:szCs w:val="22"/>
          <w:lang w:val="it-IT"/>
        </w:rPr>
      </w:pPr>
      <w:del w:id="1967"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"Fiber Channel - 1200 protocol type";</w:delText>
        </w:r>
      </w:del>
    </w:p>
    <w:p w14:paraId="03A321B2" w14:textId="73FA05FF"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68" w:author="Leeyoung" w:date="2017-10-27T10:42:00Z"/>
          <w:rFonts w:eastAsiaTheme="minorEastAsia"/>
          <w:sz w:val="22"/>
          <w:szCs w:val="22"/>
          <w:lang w:val="it-IT"/>
        </w:rPr>
      </w:pPr>
      <w:del w:id="1969"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delText>}</w:delText>
        </w:r>
      </w:del>
    </w:p>
    <w:p w14:paraId="24506AA1" w14:textId="77F58766"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70" w:author="Leeyoung" w:date="2017-10-27T10:42:00Z"/>
          <w:rFonts w:eastAsiaTheme="minorEastAsia"/>
          <w:sz w:val="22"/>
          <w:szCs w:val="22"/>
          <w:lang w:val="it-IT"/>
        </w:rPr>
      </w:pPr>
      <w:del w:id="1971"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del>
    </w:p>
    <w:p w14:paraId="3C176879" w14:textId="54A259ED"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72" w:author="Leeyoung" w:date="2017-10-27T10:42:00Z"/>
          <w:rFonts w:eastAsiaTheme="minorEastAsia"/>
          <w:sz w:val="22"/>
          <w:szCs w:val="22"/>
          <w:lang w:val="it-IT"/>
        </w:rPr>
      </w:pPr>
      <w:del w:id="1973"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delText>identity FC-1600 {</w:delText>
        </w:r>
      </w:del>
    </w:p>
    <w:p w14:paraId="690FB675" w14:textId="6260F477"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74" w:author="Leeyoung" w:date="2017-10-27T10:42:00Z"/>
          <w:rFonts w:eastAsiaTheme="minorEastAsia"/>
          <w:sz w:val="22"/>
          <w:szCs w:val="22"/>
          <w:lang w:val="it-IT"/>
        </w:rPr>
      </w:pPr>
      <w:del w:id="1975"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base protocol-type;</w:delText>
        </w:r>
      </w:del>
    </w:p>
    <w:p w14:paraId="1AD791CE" w14:textId="65BCB9CE"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76" w:author="Leeyoung" w:date="2017-10-27T10:42:00Z"/>
          <w:rFonts w:eastAsiaTheme="minorEastAsia"/>
          <w:sz w:val="22"/>
          <w:szCs w:val="22"/>
          <w:lang w:val="it-IT"/>
        </w:rPr>
      </w:pPr>
      <w:del w:id="1977"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description</w:delText>
        </w:r>
      </w:del>
    </w:p>
    <w:p w14:paraId="5B014382" w14:textId="3B04BD5A"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78" w:author="Leeyoung" w:date="2017-10-27T10:42:00Z"/>
          <w:rFonts w:eastAsiaTheme="minorEastAsia"/>
          <w:sz w:val="22"/>
          <w:szCs w:val="22"/>
          <w:lang w:val="it-IT"/>
        </w:rPr>
      </w:pPr>
      <w:del w:id="1979"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"Fiber Channel - 1600 protocol type";</w:delText>
        </w:r>
      </w:del>
    </w:p>
    <w:p w14:paraId="5A87AA7E" w14:textId="32A18002"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80" w:author="Leeyoung" w:date="2017-10-27T10:42:00Z"/>
          <w:rFonts w:eastAsiaTheme="minorEastAsia"/>
          <w:sz w:val="22"/>
          <w:szCs w:val="22"/>
          <w:lang w:val="it-IT"/>
        </w:rPr>
      </w:pPr>
      <w:del w:id="1981"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delText>}</w:delText>
        </w:r>
      </w:del>
    </w:p>
    <w:p w14:paraId="21A47C91" w14:textId="5C261984"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82" w:author="Leeyoung" w:date="2017-10-27T10:42:00Z"/>
          <w:rFonts w:eastAsiaTheme="minorEastAsia"/>
          <w:sz w:val="22"/>
          <w:szCs w:val="22"/>
          <w:lang w:val="it-IT"/>
        </w:rPr>
      </w:pPr>
      <w:del w:id="1983"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del>
    </w:p>
    <w:p w14:paraId="3E4B8385" w14:textId="6E98236F"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84" w:author="Leeyoung" w:date="2017-10-27T10:42:00Z"/>
          <w:rFonts w:eastAsiaTheme="minorEastAsia"/>
          <w:sz w:val="22"/>
          <w:szCs w:val="22"/>
          <w:lang w:val="it-IT"/>
        </w:rPr>
      </w:pPr>
      <w:del w:id="1985"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delText>identity FC-3200 {</w:delText>
        </w:r>
      </w:del>
    </w:p>
    <w:p w14:paraId="72014BAC" w14:textId="1D35F912"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86" w:author="Leeyoung" w:date="2017-10-27T10:42:00Z"/>
          <w:rFonts w:eastAsiaTheme="minorEastAsia"/>
          <w:sz w:val="22"/>
          <w:szCs w:val="22"/>
          <w:lang w:val="it-IT"/>
        </w:rPr>
      </w:pPr>
      <w:del w:id="1987"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base protocol-type;</w:delText>
        </w:r>
      </w:del>
    </w:p>
    <w:p w14:paraId="36C0F4D4" w14:textId="2D0B98B3"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88" w:author="Leeyoung" w:date="2017-10-27T10:42:00Z"/>
          <w:rFonts w:eastAsiaTheme="minorEastAsia"/>
          <w:sz w:val="22"/>
          <w:szCs w:val="22"/>
        </w:rPr>
      </w:pPr>
      <w:del w:id="1989"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Del="00EA3148">
          <w:rPr>
            <w:rFonts w:eastAsiaTheme="minorEastAsia"/>
            <w:sz w:val="22"/>
            <w:szCs w:val="22"/>
          </w:rPr>
          <w:delText>description</w:delText>
        </w:r>
      </w:del>
    </w:p>
    <w:p w14:paraId="237D3FDC" w14:textId="2CFF9D89"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90" w:author="Leeyoung" w:date="2017-10-27T10:42:00Z"/>
          <w:rFonts w:eastAsiaTheme="minorEastAsia"/>
          <w:sz w:val="22"/>
          <w:szCs w:val="22"/>
        </w:rPr>
      </w:pPr>
      <w:del w:id="1991"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"Fiber Channel - 3200 protocol type";</w:delText>
        </w:r>
      </w:del>
    </w:p>
    <w:p w14:paraId="1707A268" w14:textId="168E13A5"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92" w:author="Leeyoung" w:date="2017-10-27T10:42:00Z"/>
          <w:rFonts w:eastAsiaTheme="minorEastAsia"/>
          <w:sz w:val="22"/>
          <w:szCs w:val="22"/>
        </w:rPr>
      </w:pPr>
      <w:del w:id="1993" w:author="Leeyoung" w:date="2017-10-27T10:42:00Z">
        <w:r w:rsidDel="00EA3148">
          <w:rPr>
            <w:rFonts w:eastAsiaTheme="minorEastAsia"/>
            <w:sz w:val="22"/>
            <w:szCs w:val="22"/>
          </w:rPr>
          <w:tab/>
        </w:r>
        <w:r w:rsidDel="00EA3148">
          <w:rPr>
            <w:rFonts w:eastAsiaTheme="minorEastAsia"/>
            <w:sz w:val="22"/>
            <w:szCs w:val="22"/>
          </w:rPr>
          <w:tab/>
          <w:delText>}</w:delText>
        </w:r>
      </w:del>
    </w:p>
    <w:p w14:paraId="1AEE2E33" w14:textId="4C605F94"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94" w:author="Leeyoung" w:date="2017-10-27T10:42:00Z"/>
          <w:rFonts w:eastAsiaTheme="minorEastAsia"/>
          <w:sz w:val="22"/>
          <w:szCs w:val="22"/>
        </w:rPr>
      </w:pPr>
      <w:del w:id="1995" w:author="Leeyoung" w:date="2017-10-27T10:42:00Z">
        <w:r w:rsidDel="00EA3148">
          <w:rPr>
            <w:rFonts w:eastAsiaTheme="minorEastAsia"/>
            <w:sz w:val="22"/>
            <w:szCs w:val="22"/>
          </w:rPr>
          <w:tab/>
        </w:r>
        <w:r w:rsidDel="00EA3148">
          <w:rPr>
            <w:rFonts w:eastAsiaTheme="minorEastAsia"/>
            <w:sz w:val="22"/>
            <w:szCs w:val="22"/>
          </w:rPr>
          <w:tab/>
        </w:r>
      </w:del>
    </w:p>
    <w:p w14:paraId="3E6F19C4" w14:textId="27D4F812"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96" w:author="Leeyoung" w:date="2017-10-27T10:42:00Z"/>
          <w:rFonts w:eastAsiaTheme="minorEastAsia"/>
          <w:sz w:val="22"/>
          <w:szCs w:val="22"/>
        </w:rPr>
      </w:pPr>
      <w:del w:id="1997" w:author="Leeyoung" w:date="2017-10-27T10:42:00Z">
        <w:r w:rsidDel="00EA3148">
          <w:rPr>
            <w:rFonts w:eastAsiaTheme="minorEastAsia"/>
            <w:sz w:val="22"/>
            <w:szCs w:val="22"/>
          </w:rPr>
          <w:tab/>
        </w:r>
        <w:r w:rsidDel="00EA3148">
          <w:rPr>
            <w:rFonts w:eastAsiaTheme="minorEastAsia"/>
            <w:sz w:val="22"/>
            <w:szCs w:val="22"/>
          </w:rPr>
          <w:tab/>
          <w:delText>identity STM-1 {</w:delText>
        </w:r>
      </w:del>
    </w:p>
    <w:p w14:paraId="473C59BB" w14:textId="443498D0"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1998" w:author="Leeyoung" w:date="2017-10-27T10:42:00Z"/>
          <w:rFonts w:eastAsiaTheme="minorEastAsia"/>
          <w:sz w:val="22"/>
          <w:szCs w:val="22"/>
        </w:rPr>
      </w:pPr>
      <w:del w:id="1999"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protocol-type;</w:delText>
        </w:r>
      </w:del>
    </w:p>
    <w:p w14:paraId="714B397E" w14:textId="4B2AB7CC"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00" w:author="Leeyoung" w:date="2017-10-27T10:42:00Z"/>
          <w:rFonts w:eastAsiaTheme="minorEastAsia"/>
          <w:sz w:val="22"/>
          <w:szCs w:val="22"/>
        </w:rPr>
      </w:pPr>
      <w:del w:id="2001"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w:delText>
        </w:r>
      </w:del>
    </w:p>
    <w:p w14:paraId="6DE97974" w14:textId="04A5B11F"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02" w:author="Leeyoung" w:date="2017-10-27T10:42:00Z"/>
          <w:rFonts w:eastAsiaTheme="minorEastAsia"/>
          <w:sz w:val="22"/>
          <w:szCs w:val="22"/>
        </w:rPr>
      </w:pPr>
      <w:del w:id="2003"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"SDH STM-1 protocol type";</w:delText>
        </w:r>
      </w:del>
    </w:p>
    <w:p w14:paraId="30E53986" w14:textId="0E61BD48"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04" w:author="Leeyoung" w:date="2017-10-27T10:42:00Z"/>
          <w:rFonts w:eastAsiaTheme="minorEastAsia"/>
          <w:sz w:val="22"/>
          <w:szCs w:val="22"/>
        </w:rPr>
      </w:pPr>
      <w:del w:id="2005" w:author="Leeyoung" w:date="2017-10-27T10:42:00Z">
        <w:r w:rsidDel="00EA3148">
          <w:rPr>
            <w:rFonts w:eastAsiaTheme="minorEastAsia"/>
            <w:sz w:val="22"/>
            <w:szCs w:val="22"/>
          </w:rPr>
          <w:tab/>
        </w:r>
        <w:r w:rsidDel="00EA3148">
          <w:rPr>
            <w:rFonts w:eastAsiaTheme="minorEastAsia"/>
            <w:sz w:val="22"/>
            <w:szCs w:val="22"/>
          </w:rPr>
          <w:tab/>
          <w:delText>}</w:delText>
        </w:r>
      </w:del>
    </w:p>
    <w:p w14:paraId="64DC902F" w14:textId="658D6601"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06" w:author="Leeyoung" w:date="2017-10-27T10:42:00Z"/>
          <w:rFonts w:eastAsiaTheme="minorEastAsia"/>
          <w:sz w:val="22"/>
          <w:szCs w:val="22"/>
        </w:rPr>
      </w:pPr>
      <w:del w:id="2007" w:author="Leeyoung" w:date="2017-10-27T10:42:00Z">
        <w:r w:rsidDel="00EA3148">
          <w:rPr>
            <w:rFonts w:eastAsiaTheme="minorEastAsia"/>
            <w:sz w:val="22"/>
            <w:szCs w:val="22"/>
          </w:rPr>
          <w:tab/>
        </w:r>
        <w:r w:rsidDel="00EA3148">
          <w:rPr>
            <w:rFonts w:eastAsiaTheme="minorEastAsia"/>
            <w:sz w:val="22"/>
            <w:szCs w:val="22"/>
          </w:rPr>
          <w:tab/>
        </w:r>
      </w:del>
    </w:p>
    <w:p w14:paraId="7C94585A" w14:textId="1A56CD94"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08" w:author="Leeyoung" w:date="2017-10-27T10:42:00Z"/>
          <w:rFonts w:eastAsiaTheme="minorEastAsia"/>
          <w:sz w:val="22"/>
          <w:szCs w:val="22"/>
        </w:rPr>
      </w:pPr>
      <w:del w:id="2009" w:author="Leeyoung" w:date="2017-10-27T10:42:00Z">
        <w:r w:rsidDel="00EA3148">
          <w:rPr>
            <w:rFonts w:eastAsiaTheme="minorEastAsia"/>
            <w:sz w:val="22"/>
            <w:szCs w:val="22"/>
          </w:rPr>
          <w:tab/>
        </w:r>
        <w:r w:rsidDel="00EA3148">
          <w:rPr>
            <w:rFonts w:eastAsiaTheme="minorEastAsia"/>
            <w:sz w:val="22"/>
            <w:szCs w:val="22"/>
          </w:rPr>
          <w:tab/>
          <w:delText>identity STM-4 {</w:delText>
        </w:r>
      </w:del>
    </w:p>
    <w:p w14:paraId="620E6982" w14:textId="08066EB0"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10" w:author="Leeyoung" w:date="2017-10-27T10:42:00Z"/>
          <w:rFonts w:eastAsiaTheme="minorEastAsia"/>
          <w:sz w:val="22"/>
          <w:szCs w:val="22"/>
        </w:rPr>
      </w:pPr>
      <w:del w:id="2011"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protocol-type;</w:delText>
        </w:r>
      </w:del>
    </w:p>
    <w:p w14:paraId="5DF280F5" w14:textId="6388577F"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12" w:author="Leeyoung" w:date="2017-10-27T10:42:00Z"/>
          <w:rFonts w:eastAsiaTheme="minorEastAsia"/>
          <w:sz w:val="22"/>
          <w:szCs w:val="22"/>
        </w:rPr>
      </w:pPr>
      <w:del w:id="2013"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w:delText>
        </w:r>
      </w:del>
    </w:p>
    <w:p w14:paraId="3B4A23F3" w14:textId="6BDE2D2D"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14" w:author="Leeyoung" w:date="2017-10-27T10:42:00Z"/>
          <w:rFonts w:eastAsiaTheme="minorEastAsia"/>
          <w:sz w:val="22"/>
          <w:szCs w:val="22"/>
        </w:rPr>
      </w:pPr>
      <w:del w:id="2015"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"SDH STM-4 protocol type";</w:delText>
        </w:r>
      </w:del>
    </w:p>
    <w:p w14:paraId="2651FF2A" w14:textId="275545BD"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16" w:author="Leeyoung" w:date="2017-10-27T10:42:00Z"/>
          <w:rFonts w:eastAsiaTheme="minorEastAsia"/>
          <w:sz w:val="22"/>
          <w:szCs w:val="22"/>
        </w:rPr>
      </w:pPr>
      <w:del w:id="2017" w:author="Leeyoung" w:date="2017-10-27T10:42:00Z">
        <w:r w:rsidDel="00EA3148">
          <w:rPr>
            <w:rFonts w:eastAsiaTheme="minorEastAsia"/>
            <w:sz w:val="22"/>
            <w:szCs w:val="22"/>
          </w:rPr>
          <w:tab/>
        </w:r>
        <w:r w:rsidDel="00EA3148">
          <w:rPr>
            <w:rFonts w:eastAsiaTheme="minorEastAsia"/>
            <w:sz w:val="22"/>
            <w:szCs w:val="22"/>
          </w:rPr>
          <w:tab/>
          <w:delText>}</w:delText>
        </w:r>
      </w:del>
    </w:p>
    <w:p w14:paraId="32B6B896" w14:textId="65D1D10F"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18" w:author="Leeyoung" w:date="2017-10-27T10:42:00Z"/>
          <w:rFonts w:eastAsiaTheme="minorEastAsia"/>
          <w:sz w:val="22"/>
          <w:szCs w:val="22"/>
        </w:rPr>
      </w:pPr>
      <w:del w:id="2019" w:author="Leeyoung" w:date="2017-10-27T10:42:00Z">
        <w:r w:rsidDel="00EA3148">
          <w:rPr>
            <w:rFonts w:eastAsiaTheme="minorEastAsia"/>
            <w:sz w:val="22"/>
            <w:szCs w:val="22"/>
          </w:rPr>
          <w:tab/>
        </w:r>
        <w:r w:rsidDel="00EA3148">
          <w:rPr>
            <w:rFonts w:eastAsiaTheme="minorEastAsia"/>
            <w:sz w:val="22"/>
            <w:szCs w:val="22"/>
          </w:rPr>
          <w:tab/>
        </w:r>
      </w:del>
    </w:p>
    <w:p w14:paraId="26D43387" w14:textId="787052BA"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20" w:author="Leeyoung" w:date="2017-10-27T10:42:00Z"/>
          <w:rFonts w:eastAsiaTheme="minorEastAsia"/>
          <w:sz w:val="22"/>
          <w:szCs w:val="22"/>
        </w:rPr>
      </w:pPr>
      <w:del w:id="2021" w:author="Leeyoung" w:date="2017-10-27T10:42:00Z">
        <w:r w:rsidDel="00EA3148">
          <w:rPr>
            <w:rFonts w:eastAsiaTheme="minorEastAsia"/>
            <w:sz w:val="22"/>
            <w:szCs w:val="22"/>
          </w:rPr>
          <w:tab/>
        </w:r>
        <w:r w:rsidDel="00EA3148">
          <w:rPr>
            <w:rFonts w:eastAsiaTheme="minorEastAsia"/>
            <w:sz w:val="22"/>
            <w:szCs w:val="22"/>
          </w:rPr>
          <w:tab/>
          <w:delText>identity STM-16 {</w:delText>
        </w:r>
      </w:del>
    </w:p>
    <w:p w14:paraId="35C97E23" w14:textId="362DF35D"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22" w:author="Leeyoung" w:date="2017-10-27T10:42:00Z"/>
          <w:rFonts w:eastAsiaTheme="minorEastAsia"/>
          <w:sz w:val="22"/>
          <w:szCs w:val="22"/>
        </w:rPr>
      </w:pPr>
      <w:del w:id="2023" w:author="Leeyoung" w:date="2017-10-27T10:42:00Z">
        <w:r w:rsidDel="00EA3148">
          <w:rPr>
            <w:rFonts w:eastAsiaTheme="minorEastAsia"/>
            <w:sz w:val="22"/>
            <w:szCs w:val="22"/>
          </w:rPr>
          <w:lastRenderedPageBreak/>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protocol-type;</w:delText>
        </w:r>
      </w:del>
    </w:p>
    <w:p w14:paraId="0DF8D21F" w14:textId="2EB55861"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24" w:author="Leeyoung" w:date="2017-10-27T10:42:00Z"/>
          <w:rFonts w:eastAsiaTheme="minorEastAsia"/>
          <w:sz w:val="22"/>
          <w:szCs w:val="22"/>
        </w:rPr>
      </w:pPr>
      <w:del w:id="2025"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w:delText>
        </w:r>
      </w:del>
    </w:p>
    <w:p w14:paraId="1DA194BA" w14:textId="397F51EA"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26" w:author="Leeyoung" w:date="2017-10-27T10:42:00Z"/>
          <w:rFonts w:eastAsiaTheme="minorEastAsia"/>
          <w:sz w:val="22"/>
          <w:szCs w:val="22"/>
        </w:rPr>
      </w:pPr>
      <w:del w:id="2027"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"SDH STM-16 protocol type";</w:delText>
        </w:r>
      </w:del>
    </w:p>
    <w:p w14:paraId="5AD37684" w14:textId="2AA1F6AE"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28" w:author="Leeyoung" w:date="2017-10-27T10:42:00Z"/>
          <w:rFonts w:eastAsiaTheme="minorEastAsia"/>
          <w:sz w:val="22"/>
          <w:szCs w:val="22"/>
        </w:rPr>
      </w:pPr>
      <w:del w:id="2029" w:author="Leeyoung" w:date="2017-10-27T10:42:00Z">
        <w:r w:rsidDel="00EA3148">
          <w:rPr>
            <w:rFonts w:eastAsiaTheme="minorEastAsia"/>
            <w:sz w:val="22"/>
            <w:szCs w:val="22"/>
          </w:rPr>
          <w:tab/>
        </w:r>
        <w:r w:rsidDel="00EA3148">
          <w:rPr>
            <w:rFonts w:eastAsiaTheme="minorEastAsia"/>
            <w:sz w:val="22"/>
            <w:szCs w:val="22"/>
          </w:rPr>
          <w:tab/>
          <w:delText>}</w:delText>
        </w:r>
      </w:del>
    </w:p>
    <w:p w14:paraId="7D7682B6" w14:textId="510CF2BA"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30" w:author="Leeyoung" w:date="2017-10-27T10:42:00Z"/>
          <w:rFonts w:eastAsiaTheme="minorEastAsia"/>
          <w:sz w:val="22"/>
          <w:szCs w:val="22"/>
        </w:rPr>
      </w:pPr>
      <w:del w:id="2031" w:author="Leeyoung" w:date="2017-10-27T10:42:00Z">
        <w:r w:rsidDel="00EA3148">
          <w:rPr>
            <w:rFonts w:eastAsiaTheme="minorEastAsia"/>
            <w:sz w:val="22"/>
            <w:szCs w:val="22"/>
          </w:rPr>
          <w:tab/>
        </w:r>
        <w:r w:rsidDel="00EA3148">
          <w:rPr>
            <w:rFonts w:eastAsiaTheme="minorEastAsia"/>
            <w:sz w:val="22"/>
            <w:szCs w:val="22"/>
          </w:rPr>
          <w:tab/>
        </w:r>
      </w:del>
    </w:p>
    <w:p w14:paraId="46817B60" w14:textId="45F230A4"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32" w:author="Leeyoung" w:date="2017-10-27T10:42:00Z"/>
          <w:rFonts w:eastAsiaTheme="minorEastAsia"/>
          <w:sz w:val="22"/>
          <w:szCs w:val="22"/>
        </w:rPr>
      </w:pPr>
      <w:del w:id="2033" w:author="Leeyoung" w:date="2017-10-27T10:42:00Z">
        <w:r w:rsidDel="00EA3148">
          <w:rPr>
            <w:rFonts w:eastAsiaTheme="minorEastAsia"/>
            <w:sz w:val="22"/>
            <w:szCs w:val="22"/>
          </w:rPr>
          <w:tab/>
        </w:r>
        <w:r w:rsidDel="00EA3148">
          <w:rPr>
            <w:rFonts w:eastAsiaTheme="minorEastAsia"/>
            <w:sz w:val="22"/>
            <w:szCs w:val="22"/>
          </w:rPr>
          <w:tab/>
          <w:delText>identity STM-64 {</w:delText>
        </w:r>
      </w:del>
    </w:p>
    <w:p w14:paraId="7066E412" w14:textId="0FD41407"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34" w:author="Leeyoung" w:date="2017-10-27T10:42:00Z"/>
          <w:rFonts w:eastAsiaTheme="minorEastAsia"/>
          <w:sz w:val="22"/>
          <w:szCs w:val="22"/>
        </w:rPr>
      </w:pPr>
      <w:del w:id="2035"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protocol-type;</w:delText>
        </w:r>
      </w:del>
    </w:p>
    <w:p w14:paraId="36486A58" w14:textId="66697EC3"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36" w:author="Leeyoung" w:date="2017-10-27T10:42:00Z"/>
          <w:rFonts w:eastAsiaTheme="minorEastAsia"/>
          <w:sz w:val="22"/>
          <w:szCs w:val="22"/>
        </w:rPr>
      </w:pPr>
      <w:del w:id="2037"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w:delText>
        </w:r>
      </w:del>
    </w:p>
    <w:p w14:paraId="132489B6" w14:textId="10A258F9"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38" w:author="Leeyoung" w:date="2017-10-27T10:42:00Z"/>
          <w:rFonts w:eastAsiaTheme="minorEastAsia"/>
          <w:sz w:val="22"/>
          <w:szCs w:val="22"/>
        </w:rPr>
      </w:pPr>
      <w:del w:id="2039"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"SDH STM-64 protocol type";</w:delText>
        </w:r>
      </w:del>
    </w:p>
    <w:p w14:paraId="7BC3D97D" w14:textId="799084C3"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40" w:author="Leeyoung" w:date="2017-10-27T10:42:00Z"/>
          <w:rFonts w:eastAsiaTheme="minorEastAsia"/>
          <w:sz w:val="22"/>
          <w:szCs w:val="22"/>
        </w:rPr>
      </w:pPr>
      <w:del w:id="2041" w:author="Leeyoung" w:date="2017-10-27T10:42:00Z">
        <w:r w:rsidDel="00EA3148">
          <w:rPr>
            <w:rFonts w:eastAsiaTheme="minorEastAsia"/>
            <w:sz w:val="22"/>
            <w:szCs w:val="22"/>
          </w:rPr>
          <w:tab/>
        </w:r>
        <w:r w:rsidDel="00EA3148">
          <w:rPr>
            <w:rFonts w:eastAsiaTheme="minorEastAsia"/>
            <w:sz w:val="22"/>
            <w:szCs w:val="22"/>
          </w:rPr>
          <w:tab/>
          <w:delText>}</w:delText>
        </w:r>
      </w:del>
    </w:p>
    <w:p w14:paraId="237B9077" w14:textId="5DBE310E"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42" w:author="Leeyoung" w:date="2017-10-27T10:42:00Z"/>
          <w:rFonts w:eastAsiaTheme="minorEastAsia"/>
          <w:sz w:val="22"/>
          <w:szCs w:val="22"/>
        </w:rPr>
      </w:pPr>
      <w:del w:id="2043" w:author="Leeyoung" w:date="2017-10-27T10:42:00Z">
        <w:r w:rsidDel="00EA3148">
          <w:rPr>
            <w:rFonts w:eastAsiaTheme="minorEastAsia"/>
            <w:sz w:val="22"/>
            <w:szCs w:val="22"/>
          </w:rPr>
          <w:tab/>
        </w:r>
        <w:r w:rsidDel="00EA3148">
          <w:rPr>
            <w:rFonts w:eastAsiaTheme="minorEastAsia"/>
            <w:sz w:val="22"/>
            <w:szCs w:val="22"/>
          </w:rPr>
          <w:tab/>
        </w:r>
      </w:del>
    </w:p>
    <w:p w14:paraId="5661E90A" w14:textId="3CD4C435"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44" w:author="Leeyoung" w:date="2017-10-27T10:42:00Z"/>
          <w:rFonts w:eastAsiaTheme="minorEastAsia"/>
          <w:sz w:val="22"/>
          <w:szCs w:val="22"/>
        </w:rPr>
      </w:pPr>
      <w:del w:id="2045" w:author="Leeyoung" w:date="2017-10-27T10:42:00Z">
        <w:r w:rsidDel="00EA3148">
          <w:rPr>
            <w:rFonts w:eastAsiaTheme="minorEastAsia"/>
            <w:sz w:val="22"/>
            <w:szCs w:val="22"/>
          </w:rPr>
          <w:tab/>
        </w:r>
        <w:r w:rsidDel="00EA3148">
          <w:rPr>
            <w:rFonts w:eastAsiaTheme="minorEastAsia"/>
            <w:sz w:val="22"/>
            <w:szCs w:val="22"/>
          </w:rPr>
          <w:tab/>
          <w:delText>identity STM-256 {</w:delText>
        </w:r>
      </w:del>
    </w:p>
    <w:p w14:paraId="05360D3D" w14:textId="1AFAF379"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46" w:author="Leeyoung" w:date="2017-10-27T10:42:00Z"/>
          <w:rFonts w:eastAsiaTheme="minorEastAsia"/>
          <w:sz w:val="22"/>
          <w:szCs w:val="22"/>
        </w:rPr>
      </w:pPr>
      <w:del w:id="2047"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protocol-type;</w:delText>
        </w:r>
      </w:del>
    </w:p>
    <w:p w14:paraId="05A68028" w14:textId="4A953D8A"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48" w:author="Leeyoung" w:date="2017-10-27T10:42:00Z"/>
          <w:rFonts w:eastAsiaTheme="minorEastAsia"/>
          <w:sz w:val="22"/>
          <w:szCs w:val="22"/>
        </w:rPr>
      </w:pPr>
      <w:del w:id="2049"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w:delText>
        </w:r>
      </w:del>
    </w:p>
    <w:p w14:paraId="5F8F2B56" w14:textId="3052759F"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50" w:author="Leeyoung" w:date="2017-10-27T10:42:00Z"/>
          <w:rFonts w:eastAsiaTheme="minorEastAsia"/>
          <w:sz w:val="22"/>
          <w:szCs w:val="22"/>
        </w:rPr>
      </w:pPr>
      <w:del w:id="2051"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"SDH STM-256 protocol type";</w:delText>
        </w:r>
      </w:del>
    </w:p>
    <w:p w14:paraId="127E73E9" w14:textId="00084206"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52" w:author="Leeyoung" w:date="2017-10-27T10:42:00Z"/>
          <w:rFonts w:eastAsiaTheme="minorEastAsia"/>
          <w:sz w:val="22"/>
          <w:szCs w:val="22"/>
          <w:lang w:val="it-IT"/>
        </w:rPr>
      </w:pPr>
      <w:del w:id="2053" w:author="Leeyoung" w:date="2017-10-27T10:42:00Z">
        <w:r w:rsidDel="00EA3148">
          <w:rPr>
            <w:rFonts w:eastAsiaTheme="minorEastAsia"/>
            <w:sz w:val="22"/>
            <w:szCs w:val="22"/>
          </w:rPr>
          <w:tab/>
        </w:r>
        <w:r w:rsidDel="00EA3148">
          <w:rPr>
            <w:rFonts w:eastAsiaTheme="minorEastAsia"/>
            <w:sz w:val="22"/>
            <w:szCs w:val="22"/>
          </w:rPr>
          <w:tab/>
        </w:r>
        <w:r w:rsidRPr="00471F2A" w:rsidDel="00EA3148">
          <w:rPr>
            <w:rFonts w:eastAsiaTheme="minorEastAsia"/>
            <w:sz w:val="22"/>
            <w:szCs w:val="22"/>
            <w:lang w:val="it-IT"/>
          </w:rPr>
          <w:delText>}</w:delText>
        </w:r>
      </w:del>
    </w:p>
    <w:p w14:paraId="18317A2E" w14:textId="51D15C64"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54" w:author="Leeyoung" w:date="2017-10-27T10:42:00Z"/>
          <w:rFonts w:eastAsiaTheme="minorEastAsia"/>
          <w:sz w:val="22"/>
          <w:szCs w:val="22"/>
          <w:lang w:val="it-IT"/>
        </w:rPr>
      </w:pPr>
      <w:del w:id="2055"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del>
    </w:p>
    <w:p w14:paraId="3D28E398" w14:textId="0BC214F2"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56" w:author="Leeyoung" w:date="2017-10-27T10:42:00Z"/>
          <w:rFonts w:eastAsiaTheme="minorEastAsia"/>
          <w:sz w:val="22"/>
          <w:szCs w:val="22"/>
          <w:lang w:val="it-IT"/>
        </w:rPr>
      </w:pPr>
      <w:del w:id="2057"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delText>identity OC-3 {</w:delText>
        </w:r>
      </w:del>
    </w:p>
    <w:p w14:paraId="64B0107D" w14:textId="336CDDB4"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58" w:author="Leeyoung" w:date="2017-10-27T10:42:00Z"/>
          <w:rFonts w:eastAsiaTheme="minorEastAsia"/>
          <w:sz w:val="22"/>
          <w:szCs w:val="22"/>
          <w:lang w:val="it-IT"/>
        </w:rPr>
      </w:pPr>
      <w:del w:id="2059"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base protocol-type;</w:delText>
        </w:r>
      </w:del>
    </w:p>
    <w:p w14:paraId="5175762F" w14:textId="4ABF9EC9"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60" w:author="Leeyoung" w:date="2017-10-27T10:42:00Z"/>
          <w:rFonts w:eastAsiaTheme="minorEastAsia"/>
          <w:sz w:val="22"/>
          <w:szCs w:val="22"/>
        </w:rPr>
      </w:pPr>
      <w:del w:id="2061"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Del="00EA3148">
          <w:rPr>
            <w:rFonts w:eastAsiaTheme="minorEastAsia"/>
            <w:sz w:val="22"/>
            <w:szCs w:val="22"/>
          </w:rPr>
          <w:delText>description</w:delText>
        </w:r>
      </w:del>
    </w:p>
    <w:p w14:paraId="2243BCB2" w14:textId="64D28E2B"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62" w:author="Leeyoung" w:date="2017-10-27T10:42:00Z"/>
          <w:rFonts w:eastAsiaTheme="minorEastAsia"/>
          <w:sz w:val="22"/>
          <w:szCs w:val="22"/>
        </w:rPr>
      </w:pPr>
      <w:del w:id="2063"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"SONET OC-3 protocol type";</w:delText>
        </w:r>
      </w:del>
    </w:p>
    <w:p w14:paraId="1BAAC76B" w14:textId="5A608571"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64" w:author="Leeyoung" w:date="2017-10-27T10:42:00Z"/>
          <w:rFonts w:eastAsiaTheme="minorEastAsia"/>
          <w:sz w:val="22"/>
          <w:szCs w:val="22"/>
          <w:lang w:val="it-IT"/>
        </w:rPr>
      </w:pPr>
      <w:del w:id="2065" w:author="Leeyoung" w:date="2017-10-27T10:42:00Z">
        <w:r w:rsidDel="00EA3148">
          <w:rPr>
            <w:rFonts w:eastAsiaTheme="minorEastAsia"/>
            <w:sz w:val="22"/>
            <w:szCs w:val="22"/>
          </w:rPr>
          <w:tab/>
        </w:r>
        <w:r w:rsidDel="00EA3148">
          <w:rPr>
            <w:rFonts w:eastAsiaTheme="minorEastAsia"/>
            <w:sz w:val="22"/>
            <w:szCs w:val="22"/>
          </w:rPr>
          <w:tab/>
        </w:r>
        <w:r w:rsidRPr="00471F2A" w:rsidDel="00EA3148">
          <w:rPr>
            <w:rFonts w:eastAsiaTheme="minorEastAsia"/>
            <w:sz w:val="22"/>
            <w:szCs w:val="22"/>
            <w:lang w:val="it-IT"/>
          </w:rPr>
          <w:delText>}</w:delText>
        </w:r>
      </w:del>
    </w:p>
    <w:p w14:paraId="01B103AE" w14:textId="5328B752"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66" w:author="Leeyoung" w:date="2017-10-27T10:42:00Z"/>
          <w:rFonts w:eastAsiaTheme="minorEastAsia"/>
          <w:sz w:val="22"/>
          <w:szCs w:val="22"/>
          <w:lang w:val="it-IT"/>
        </w:rPr>
      </w:pPr>
      <w:del w:id="2067"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del>
    </w:p>
    <w:p w14:paraId="7EE6D956" w14:textId="1085C3EF"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68" w:author="Leeyoung" w:date="2017-10-27T10:42:00Z"/>
          <w:rFonts w:eastAsiaTheme="minorEastAsia"/>
          <w:sz w:val="22"/>
          <w:szCs w:val="22"/>
          <w:lang w:val="it-IT"/>
        </w:rPr>
      </w:pPr>
      <w:del w:id="2069"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delText>identity OC-12 {</w:delText>
        </w:r>
      </w:del>
    </w:p>
    <w:p w14:paraId="792CC21C" w14:textId="23B908A3"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70" w:author="Leeyoung" w:date="2017-10-27T10:42:00Z"/>
          <w:rFonts w:eastAsiaTheme="minorEastAsia"/>
          <w:sz w:val="22"/>
          <w:szCs w:val="22"/>
          <w:lang w:val="it-IT"/>
        </w:rPr>
      </w:pPr>
      <w:del w:id="2071"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base protocol-type;</w:delText>
        </w:r>
      </w:del>
    </w:p>
    <w:p w14:paraId="451FA57B" w14:textId="093BB7D1"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72" w:author="Leeyoung" w:date="2017-10-27T10:42:00Z"/>
          <w:rFonts w:eastAsiaTheme="minorEastAsia"/>
          <w:sz w:val="22"/>
          <w:szCs w:val="22"/>
        </w:rPr>
      </w:pPr>
      <w:del w:id="2073"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Del="00EA3148">
          <w:rPr>
            <w:rFonts w:eastAsiaTheme="minorEastAsia"/>
            <w:sz w:val="22"/>
            <w:szCs w:val="22"/>
          </w:rPr>
          <w:delText>description</w:delText>
        </w:r>
      </w:del>
    </w:p>
    <w:p w14:paraId="6A1C3C84" w14:textId="62E3F4EE"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74" w:author="Leeyoung" w:date="2017-10-27T10:42:00Z"/>
          <w:rFonts w:eastAsiaTheme="minorEastAsia"/>
          <w:sz w:val="22"/>
          <w:szCs w:val="22"/>
        </w:rPr>
      </w:pPr>
      <w:del w:id="2075"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"SONET OC-12 protocol type";</w:delText>
        </w:r>
      </w:del>
    </w:p>
    <w:p w14:paraId="584A962D" w14:textId="458CA879"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76" w:author="Leeyoung" w:date="2017-10-27T10:42:00Z"/>
          <w:rFonts w:eastAsiaTheme="minorEastAsia"/>
          <w:sz w:val="22"/>
          <w:szCs w:val="22"/>
          <w:lang w:val="it-IT"/>
        </w:rPr>
      </w:pPr>
      <w:del w:id="2077" w:author="Leeyoung" w:date="2017-10-27T10:42:00Z">
        <w:r w:rsidDel="00EA3148">
          <w:rPr>
            <w:rFonts w:eastAsiaTheme="minorEastAsia"/>
            <w:sz w:val="22"/>
            <w:szCs w:val="22"/>
          </w:rPr>
          <w:tab/>
        </w:r>
        <w:r w:rsidDel="00EA3148">
          <w:rPr>
            <w:rFonts w:eastAsiaTheme="minorEastAsia"/>
            <w:sz w:val="22"/>
            <w:szCs w:val="22"/>
          </w:rPr>
          <w:tab/>
        </w:r>
        <w:r w:rsidRPr="00471F2A" w:rsidDel="00EA3148">
          <w:rPr>
            <w:rFonts w:eastAsiaTheme="minorEastAsia"/>
            <w:sz w:val="22"/>
            <w:szCs w:val="22"/>
            <w:lang w:val="it-IT"/>
          </w:rPr>
          <w:delText>}</w:delText>
        </w:r>
      </w:del>
    </w:p>
    <w:p w14:paraId="407030B6" w14:textId="5B03D0D2"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78" w:author="Leeyoung" w:date="2017-10-27T10:42:00Z"/>
          <w:rFonts w:eastAsiaTheme="minorEastAsia"/>
          <w:sz w:val="22"/>
          <w:szCs w:val="22"/>
          <w:lang w:val="it-IT"/>
        </w:rPr>
      </w:pPr>
      <w:del w:id="2079"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del>
    </w:p>
    <w:p w14:paraId="2B099354" w14:textId="0904CE34"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80" w:author="Leeyoung" w:date="2017-10-27T10:42:00Z"/>
          <w:rFonts w:eastAsiaTheme="minorEastAsia"/>
          <w:sz w:val="22"/>
          <w:szCs w:val="22"/>
          <w:lang w:val="it-IT"/>
        </w:rPr>
      </w:pPr>
      <w:del w:id="2081"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delText>identity OC-48 {</w:delText>
        </w:r>
      </w:del>
    </w:p>
    <w:p w14:paraId="2965D5DC" w14:textId="4C9B68A9"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82" w:author="Leeyoung" w:date="2017-10-27T10:42:00Z"/>
          <w:rFonts w:eastAsiaTheme="minorEastAsia"/>
          <w:sz w:val="22"/>
          <w:szCs w:val="22"/>
          <w:lang w:val="it-IT"/>
        </w:rPr>
      </w:pPr>
      <w:del w:id="2083"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base protocol-type;</w:delText>
        </w:r>
      </w:del>
    </w:p>
    <w:p w14:paraId="42CA1251" w14:textId="64466627"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84" w:author="Leeyoung" w:date="2017-10-27T10:42:00Z"/>
          <w:rFonts w:eastAsiaTheme="minorEastAsia"/>
          <w:sz w:val="22"/>
          <w:szCs w:val="22"/>
        </w:rPr>
      </w:pPr>
      <w:del w:id="2085"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Del="00EA3148">
          <w:rPr>
            <w:rFonts w:eastAsiaTheme="minorEastAsia"/>
            <w:sz w:val="22"/>
            <w:szCs w:val="22"/>
          </w:rPr>
          <w:delText>description</w:delText>
        </w:r>
      </w:del>
    </w:p>
    <w:p w14:paraId="5D2D8C82" w14:textId="09F27F2C"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86" w:author="Leeyoung" w:date="2017-10-27T10:42:00Z"/>
          <w:rFonts w:eastAsiaTheme="minorEastAsia"/>
          <w:sz w:val="22"/>
          <w:szCs w:val="22"/>
        </w:rPr>
      </w:pPr>
      <w:del w:id="2087"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"SONET OC-48 protocol type";</w:delText>
        </w:r>
      </w:del>
    </w:p>
    <w:p w14:paraId="37744453" w14:textId="22615795"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88" w:author="Leeyoung" w:date="2017-10-27T10:42:00Z"/>
          <w:rFonts w:eastAsiaTheme="minorEastAsia"/>
          <w:sz w:val="22"/>
          <w:szCs w:val="22"/>
          <w:lang w:val="it-IT"/>
        </w:rPr>
      </w:pPr>
      <w:del w:id="2089" w:author="Leeyoung" w:date="2017-10-27T10:42:00Z">
        <w:r w:rsidDel="00EA3148">
          <w:rPr>
            <w:rFonts w:eastAsiaTheme="minorEastAsia"/>
            <w:sz w:val="22"/>
            <w:szCs w:val="22"/>
          </w:rPr>
          <w:tab/>
        </w:r>
        <w:r w:rsidDel="00EA3148">
          <w:rPr>
            <w:rFonts w:eastAsiaTheme="minorEastAsia"/>
            <w:sz w:val="22"/>
            <w:szCs w:val="22"/>
          </w:rPr>
          <w:tab/>
        </w:r>
        <w:r w:rsidRPr="00471F2A" w:rsidDel="00EA3148">
          <w:rPr>
            <w:rFonts w:eastAsiaTheme="minorEastAsia"/>
            <w:sz w:val="22"/>
            <w:szCs w:val="22"/>
            <w:lang w:val="it-IT"/>
          </w:rPr>
          <w:delText>}</w:delText>
        </w:r>
      </w:del>
    </w:p>
    <w:p w14:paraId="026DE99D" w14:textId="73279115"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90" w:author="Leeyoung" w:date="2017-10-27T10:42:00Z"/>
          <w:rFonts w:eastAsiaTheme="minorEastAsia"/>
          <w:sz w:val="22"/>
          <w:szCs w:val="22"/>
          <w:lang w:val="it-IT"/>
        </w:rPr>
      </w:pPr>
      <w:del w:id="2091"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del>
    </w:p>
    <w:p w14:paraId="4DA7EE1F" w14:textId="24F3A3B6"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92" w:author="Leeyoung" w:date="2017-10-27T10:42:00Z"/>
          <w:rFonts w:eastAsiaTheme="minorEastAsia"/>
          <w:sz w:val="22"/>
          <w:szCs w:val="22"/>
          <w:lang w:val="it-IT"/>
        </w:rPr>
      </w:pPr>
      <w:del w:id="2093"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delText>identity OC-192 {</w:delText>
        </w:r>
      </w:del>
    </w:p>
    <w:p w14:paraId="3E66FD0C" w14:textId="69D90B04"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94" w:author="Leeyoung" w:date="2017-10-27T10:42:00Z"/>
          <w:rFonts w:eastAsiaTheme="minorEastAsia"/>
          <w:sz w:val="22"/>
          <w:szCs w:val="22"/>
          <w:lang w:val="it-IT"/>
        </w:rPr>
      </w:pPr>
      <w:del w:id="2095"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base protocol-type;</w:delText>
        </w:r>
      </w:del>
    </w:p>
    <w:p w14:paraId="1006816A" w14:textId="06C77909"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96" w:author="Leeyoung" w:date="2017-10-27T10:42:00Z"/>
          <w:rFonts w:eastAsiaTheme="minorEastAsia"/>
          <w:sz w:val="22"/>
          <w:szCs w:val="22"/>
        </w:rPr>
      </w:pPr>
      <w:del w:id="2097"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Del="00EA3148">
          <w:rPr>
            <w:rFonts w:eastAsiaTheme="minorEastAsia"/>
            <w:sz w:val="22"/>
            <w:szCs w:val="22"/>
          </w:rPr>
          <w:delText>description</w:delText>
        </w:r>
      </w:del>
    </w:p>
    <w:p w14:paraId="649F80FE" w14:textId="1FB0EEE5"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098" w:author="Leeyoung" w:date="2017-10-27T10:42:00Z"/>
          <w:rFonts w:eastAsiaTheme="minorEastAsia"/>
          <w:sz w:val="22"/>
          <w:szCs w:val="22"/>
        </w:rPr>
      </w:pPr>
      <w:del w:id="2099"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"SONET OC-192 protocol type";</w:delText>
        </w:r>
      </w:del>
    </w:p>
    <w:p w14:paraId="56248709" w14:textId="44755769"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00" w:author="Leeyoung" w:date="2017-10-27T10:42:00Z"/>
          <w:rFonts w:eastAsiaTheme="minorEastAsia"/>
          <w:sz w:val="22"/>
          <w:szCs w:val="22"/>
          <w:lang w:val="it-IT"/>
        </w:rPr>
      </w:pPr>
      <w:del w:id="2101" w:author="Leeyoung" w:date="2017-10-27T10:42:00Z">
        <w:r w:rsidDel="00EA3148">
          <w:rPr>
            <w:rFonts w:eastAsiaTheme="minorEastAsia"/>
            <w:sz w:val="22"/>
            <w:szCs w:val="22"/>
          </w:rPr>
          <w:tab/>
        </w:r>
        <w:r w:rsidDel="00EA3148">
          <w:rPr>
            <w:rFonts w:eastAsiaTheme="minorEastAsia"/>
            <w:sz w:val="22"/>
            <w:szCs w:val="22"/>
          </w:rPr>
          <w:tab/>
        </w:r>
        <w:r w:rsidRPr="00471F2A" w:rsidDel="00EA3148">
          <w:rPr>
            <w:rFonts w:eastAsiaTheme="minorEastAsia"/>
            <w:sz w:val="22"/>
            <w:szCs w:val="22"/>
            <w:lang w:val="it-IT"/>
          </w:rPr>
          <w:delText>}</w:delText>
        </w:r>
      </w:del>
    </w:p>
    <w:p w14:paraId="525D3A49" w14:textId="7F98A7FD"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02" w:author="Leeyoung" w:date="2017-10-27T10:42:00Z"/>
          <w:rFonts w:eastAsiaTheme="minorEastAsia"/>
          <w:sz w:val="22"/>
          <w:szCs w:val="22"/>
          <w:lang w:val="it-IT"/>
        </w:rPr>
      </w:pPr>
      <w:del w:id="2103"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del>
    </w:p>
    <w:p w14:paraId="5D91F070" w14:textId="04C8DE6D"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04" w:author="Leeyoung" w:date="2017-10-27T10:42:00Z"/>
          <w:rFonts w:eastAsiaTheme="minorEastAsia"/>
          <w:sz w:val="22"/>
          <w:szCs w:val="22"/>
          <w:lang w:val="it-IT"/>
        </w:rPr>
      </w:pPr>
      <w:del w:id="2105"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delText>identity OC-768 {</w:delText>
        </w:r>
      </w:del>
    </w:p>
    <w:p w14:paraId="42C1E46F" w14:textId="73F2D90C" w:rsidR="00C27613" w:rsidRPr="00471F2A"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06" w:author="Leeyoung" w:date="2017-10-27T10:42:00Z"/>
          <w:rFonts w:eastAsiaTheme="minorEastAsia"/>
          <w:sz w:val="22"/>
          <w:szCs w:val="22"/>
          <w:lang w:val="it-IT"/>
        </w:rPr>
      </w:pPr>
      <w:del w:id="2107"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delText>base protocol-type;</w:delText>
        </w:r>
      </w:del>
    </w:p>
    <w:p w14:paraId="236557CF" w14:textId="228A5420"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08" w:author="Leeyoung" w:date="2017-10-27T10:42:00Z"/>
          <w:rFonts w:eastAsiaTheme="minorEastAsia"/>
          <w:sz w:val="22"/>
          <w:szCs w:val="22"/>
        </w:rPr>
      </w:pPr>
      <w:del w:id="2109" w:author="Leeyoung" w:date="2017-10-27T10:42:00Z">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RPr="00471F2A" w:rsidDel="00EA3148">
          <w:rPr>
            <w:rFonts w:eastAsiaTheme="minorEastAsia"/>
            <w:sz w:val="22"/>
            <w:szCs w:val="22"/>
            <w:lang w:val="it-IT"/>
          </w:rPr>
          <w:tab/>
        </w:r>
        <w:r w:rsidDel="00EA3148">
          <w:rPr>
            <w:rFonts w:eastAsiaTheme="minorEastAsia"/>
            <w:sz w:val="22"/>
            <w:szCs w:val="22"/>
          </w:rPr>
          <w:delText>description</w:delText>
        </w:r>
      </w:del>
    </w:p>
    <w:p w14:paraId="01E65FBE" w14:textId="78B9D681"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10" w:author="Leeyoung" w:date="2017-10-27T10:42:00Z"/>
          <w:rFonts w:eastAsiaTheme="minorEastAsia"/>
          <w:sz w:val="22"/>
          <w:szCs w:val="22"/>
        </w:rPr>
      </w:pPr>
      <w:del w:id="2111"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"SONET OC-768 protocol type";</w:delText>
        </w:r>
      </w:del>
    </w:p>
    <w:p w14:paraId="7DF3B0B2" w14:textId="6828525F"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12" w:author="Leeyoung" w:date="2017-10-27T10:42:00Z"/>
          <w:rFonts w:eastAsiaTheme="minorEastAsia"/>
          <w:sz w:val="22"/>
          <w:szCs w:val="22"/>
        </w:rPr>
      </w:pPr>
      <w:del w:id="2113" w:author="Leeyoung" w:date="2017-10-27T10:42:00Z">
        <w:r w:rsidDel="00EA3148">
          <w:rPr>
            <w:rFonts w:eastAsiaTheme="minorEastAsia"/>
            <w:sz w:val="22"/>
            <w:szCs w:val="22"/>
          </w:rPr>
          <w:lastRenderedPageBreak/>
          <w:tab/>
        </w:r>
        <w:r w:rsidDel="00EA3148">
          <w:rPr>
            <w:rFonts w:eastAsiaTheme="minorEastAsia"/>
            <w:sz w:val="22"/>
            <w:szCs w:val="22"/>
          </w:rPr>
          <w:tab/>
          <w:delText>}</w:delText>
        </w:r>
      </w:del>
    </w:p>
    <w:p w14:paraId="08CE911C" w14:textId="355EB7BC"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14" w:author="Leeyoung" w:date="2017-10-27T10:42:00Z"/>
          <w:rFonts w:eastAsiaTheme="minorEastAsia"/>
          <w:sz w:val="22"/>
          <w:szCs w:val="22"/>
        </w:rPr>
      </w:pPr>
      <w:del w:id="2115" w:author="Leeyoung" w:date="2017-10-27T10:42:00Z">
        <w:r w:rsidDel="00EA3148">
          <w:rPr>
            <w:rFonts w:eastAsiaTheme="minorEastAsia"/>
            <w:sz w:val="22"/>
            <w:szCs w:val="22"/>
          </w:rPr>
          <w:tab/>
        </w:r>
        <w:r w:rsidDel="00EA3148">
          <w:rPr>
            <w:rFonts w:eastAsiaTheme="minorEastAsia"/>
            <w:sz w:val="22"/>
            <w:szCs w:val="22"/>
          </w:rPr>
          <w:tab/>
        </w:r>
      </w:del>
    </w:p>
    <w:p w14:paraId="77A18DB3" w14:textId="6E6FA0B6"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16" w:author="Leeyoung" w:date="2017-10-27T10:42:00Z"/>
          <w:rFonts w:eastAsiaTheme="minorEastAsia"/>
          <w:sz w:val="22"/>
          <w:szCs w:val="22"/>
        </w:rPr>
      </w:pPr>
      <w:del w:id="2117" w:author="Leeyoung" w:date="2017-10-27T10:42:00Z">
        <w:r w:rsidDel="00EA3148">
          <w:rPr>
            <w:rFonts w:eastAsiaTheme="minorEastAsia"/>
            <w:sz w:val="22"/>
            <w:szCs w:val="22"/>
          </w:rPr>
          <w:tab/>
        </w:r>
        <w:r w:rsidDel="00EA3148">
          <w:rPr>
            <w:rFonts w:eastAsiaTheme="minorEastAsia"/>
            <w:sz w:val="22"/>
            <w:szCs w:val="22"/>
          </w:rPr>
          <w:tab/>
          <w:delText>identity coding-func {</w:delText>
        </w:r>
      </w:del>
    </w:p>
    <w:p w14:paraId="0BC60484" w14:textId="6EC9CD3A"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18" w:author="Leeyoung" w:date="2017-10-27T10:42:00Z"/>
          <w:rFonts w:eastAsiaTheme="minorEastAsia"/>
          <w:sz w:val="22"/>
          <w:szCs w:val="22"/>
        </w:rPr>
      </w:pPr>
      <w:del w:id="2119"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 xml:space="preserve">description </w:delText>
        </w:r>
      </w:del>
    </w:p>
    <w:p w14:paraId="46A7F26D" w14:textId="14FE3D48"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20" w:author="Leeyoung" w:date="2017-10-27T10:42:00Z"/>
          <w:rFonts w:eastAsiaTheme="minorEastAsia"/>
          <w:sz w:val="22"/>
          <w:szCs w:val="22"/>
        </w:rPr>
      </w:pPr>
      <w:del w:id="2121"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identity from which coding func is derived.";</w:delText>
        </w:r>
      </w:del>
    </w:p>
    <w:p w14:paraId="340C1B76" w14:textId="22D96FE5"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22" w:author="Leeyoung" w:date="2017-10-27T10:42:00Z"/>
          <w:rFonts w:eastAsiaTheme="minorEastAsia"/>
          <w:sz w:val="22"/>
          <w:szCs w:val="22"/>
        </w:rPr>
      </w:pPr>
      <w:del w:id="2123" w:author="Leeyoung" w:date="2017-10-27T10:42:00Z">
        <w:r w:rsidDel="00EA3148">
          <w:rPr>
            <w:rFonts w:eastAsiaTheme="minorEastAsia"/>
            <w:sz w:val="22"/>
            <w:szCs w:val="22"/>
          </w:rPr>
          <w:tab/>
        </w:r>
        <w:r w:rsidDel="00EA3148">
          <w:rPr>
            <w:rFonts w:eastAsiaTheme="minorEastAsia"/>
            <w:sz w:val="22"/>
            <w:szCs w:val="22"/>
          </w:rPr>
          <w:tab/>
          <w:delText>}</w:delText>
        </w:r>
      </w:del>
    </w:p>
    <w:p w14:paraId="4F864BDE" w14:textId="2B97C01F"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24" w:author="Leeyoung" w:date="2017-10-27T10:42:00Z"/>
          <w:rFonts w:eastAsiaTheme="minorEastAsia"/>
          <w:sz w:val="22"/>
          <w:szCs w:val="22"/>
        </w:rPr>
      </w:pPr>
      <w:del w:id="2125" w:author="Leeyoung" w:date="2017-10-27T10:42:00Z">
        <w:r w:rsidDel="00EA3148">
          <w:rPr>
            <w:rFonts w:eastAsiaTheme="minorEastAsia"/>
            <w:sz w:val="22"/>
            <w:szCs w:val="22"/>
          </w:rPr>
          <w:tab/>
        </w:r>
        <w:r w:rsidDel="00EA3148">
          <w:rPr>
            <w:rFonts w:eastAsiaTheme="minorEastAsia"/>
            <w:sz w:val="22"/>
            <w:szCs w:val="22"/>
          </w:rPr>
          <w:tab/>
        </w:r>
      </w:del>
    </w:p>
    <w:p w14:paraId="6E1960DB" w14:textId="1BDA209E"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26" w:author="Leeyoung" w:date="2017-10-27T10:42:00Z"/>
          <w:rFonts w:eastAsiaTheme="minorEastAsia"/>
          <w:sz w:val="22"/>
          <w:szCs w:val="22"/>
        </w:rPr>
      </w:pPr>
      <w:del w:id="2127" w:author="Leeyoung" w:date="2017-10-27T10:42:00Z">
        <w:r w:rsidDel="00EA3148">
          <w:rPr>
            <w:rFonts w:eastAsiaTheme="minorEastAsia"/>
            <w:sz w:val="22"/>
            <w:szCs w:val="22"/>
          </w:rPr>
          <w:tab/>
        </w:r>
        <w:r w:rsidDel="00EA3148">
          <w:rPr>
            <w:rFonts w:eastAsiaTheme="minorEastAsia"/>
            <w:sz w:val="22"/>
            <w:szCs w:val="22"/>
          </w:rPr>
          <w:tab/>
          <w:delText>identity a1000X-PCS-36 {</w:delText>
        </w:r>
      </w:del>
    </w:p>
    <w:p w14:paraId="5EA5B043" w14:textId="27A1EADD"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28" w:author="Leeyoung" w:date="2017-10-27T10:42:00Z"/>
          <w:rFonts w:eastAsiaTheme="minorEastAsia"/>
          <w:sz w:val="22"/>
          <w:szCs w:val="22"/>
        </w:rPr>
      </w:pPr>
      <w:del w:id="2129"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coding-func;</w:delText>
        </w:r>
      </w:del>
    </w:p>
    <w:p w14:paraId="1567DA2D" w14:textId="0AE4D5E5"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30" w:author="Leeyoung" w:date="2017-10-27T10:42:00Z"/>
          <w:rFonts w:eastAsiaTheme="minorEastAsia"/>
          <w:sz w:val="22"/>
          <w:szCs w:val="22"/>
        </w:rPr>
      </w:pPr>
      <w:del w:id="2131"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w:delText>
        </w:r>
      </w:del>
    </w:p>
    <w:p w14:paraId="4C29B009" w14:textId="626E23E2"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32" w:author="Leeyoung" w:date="2017-10-27T10:42:00Z"/>
          <w:rFonts w:eastAsiaTheme="minorEastAsia"/>
          <w:sz w:val="22"/>
          <w:szCs w:val="22"/>
        </w:rPr>
      </w:pPr>
      <w:del w:id="2133"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"PCS clause 36 coding function that corresponds to 1000BASE-X";</w:delText>
        </w:r>
      </w:del>
    </w:p>
    <w:p w14:paraId="7653323E" w14:textId="2172B067"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34" w:author="Leeyoung" w:date="2017-10-27T10:42:00Z"/>
          <w:rFonts w:eastAsiaTheme="minorEastAsia"/>
          <w:sz w:val="22"/>
          <w:szCs w:val="22"/>
        </w:rPr>
      </w:pPr>
      <w:del w:id="2135" w:author="Leeyoung" w:date="2017-10-27T10:42:00Z">
        <w:r w:rsidDel="00EA3148">
          <w:rPr>
            <w:rFonts w:eastAsiaTheme="minorEastAsia"/>
            <w:sz w:val="22"/>
            <w:szCs w:val="22"/>
          </w:rPr>
          <w:tab/>
        </w:r>
        <w:r w:rsidDel="00EA3148">
          <w:rPr>
            <w:rFonts w:eastAsiaTheme="minorEastAsia"/>
            <w:sz w:val="22"/>
            <w:szCs w:val="22"/>
          </w:rPr>
          <w:tab/>
          <w:delText>}</w:delText>
        </w:r>
      </w:del>
    </w:p>
    <w:p w14:paraId="70BB60B8" w14:textId="646C1EF3"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36" w:author="Leeyoung" w:date="2017-10-27T10:42:00Z"/>
          <w:rFonts w:eastAsiaTheme="minorEastAsia"/>
          <w:sz w:val="22"/>
          <w:szCs w:val="22"/>
        </w:rPr>
      </w:pPr>
      <w:del w:id="2137" w:author="Leeyoung" w:date="2017-10-27T10:42:00Z">
        <w:r w:rsidDel="00EA3148">
          <w:rPr>
            <w:rFonts w:eastAsiaTheme="minorEastAsia"/>
            <w:sz w:val="22"/>
            <w:szCs w:val="22"/>
          </w:rPr>
          <w:tab/>
        </w:r>
        <w:r w:rsidDel="00EA3148">
          <w:rPr>
            <w:rFonts w:eastAsiaTheme="minorEastAsia"/>
            <w:sz w:val="22"/>
            <w:szCs w:val="22"/>
          </w:rPr>
          <w:tab/>
        </w:r>
      </w:del>
    </w:p>
    <w:p w14:paraId="5F7A57C5" w14:textId="5E00BA0E"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38" w:author="Leeyoung" w:date="2017-10-27T10:42:00Z"/>
          <w:rFonts w:eastAsiaTheme="minorEastAsia"/>
          <w:sz w:val="22"/>
          <w:szCs w:val="22"/>
        </w:rPr>
      </w:pPr>
      <w:del w:id="2139" w:author="Leeyoung" w:date="2017-10-27T10:42:00Z">
        <w:r w:rsidDel="00EA3148">
          <w:rPr>
            <w:rFonts w:eastAsiaTheme="minorEastAsia"/>
            <w:sz w:val="22"/>
            <w:szCs w:val="22"/>
          </w:rPr>
          <w:tab/>
        </w:r>
        <w:r w:rsidDel="00EA3148">
          <w:rPr>
            <w:rFonts w:eastAsiaTheme="minorEastAsia"/>
            <w:sz w:val="22"/>
            <w:szCs w:val="22"/>
          </w:rPr>
          <w:tab/>
          <w:delText>identity a10GW-PCS-49-WIS-50 {</w:delText>
        </w:r>
      </w:del>
    </w:p>
    <w:p w14:paraId="7386142E" w14:textId="45B066CC"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40" w:author="Leeyoung" w:date="2017-10-27T10:42:00Z"/>
          <w:rFonts w:eastAsiaTheme="minorEastAsia"/>
          <w:sz w:val="22"/>
          <w:szCs w:val="22"/>
        </w:rPr>
      </w:pPr>
      <w:del w:id="2141"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coding-func;</w:delText>
        </w:r>
      </w:del>
    </w:p>
    <w:p w14:paraId="79C10CF6" w14:textId="75E130E4"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42" w:author="Leeyoung" w:date="2017-10-27T10:42:00Z"/>
          <w:rFonts w:eastAsiaTheme="minorEastAsia"/>
          <w:sz w:val="22"/>
          <w:szCs w:val="22"/>
        </w:rPr>
      </w:pPr>
      <w:del w:id="2143"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w:delText>
        </w:r>
      </w:del>
    </w:p>
    <w:p w14:paraId="7E1B3B11" w14:textId="052296B0"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44" w:author="Leeyoung" w:date="2017-10-27T10:42:00Z"/>
          <w:rFonts w:eastAsiaTheme="minorEastAsia"/>
          <w:sz w:val="22"/>
          <w:szCs w:val="22"/>
        </w:rPr>
      </w:pPr>
      <w:del w:id="2145"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"PCS clause 49 and WIS clause 50 coding func that corresponds to 10GBASE-W (WAN PHY)";</w:delText>
        </w:r>
      </w:del>
    </w:p>
    <w:p w14:paraId="75B5E532" w14:textId="408A9B3B"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46" w:author="Leeyoung" w:date="2017-10-27T10:42:00Z"/>
          <w:rFonts w:eastAsiaTheme="minorEastAsia"/>
          <w:sz w:val="22"/>
          <w:szCs w:val="22"/>
        </w:rPr>
      </w:pPr>
      <w:del w:id="2147" w:author="Leeyoung" w:date="2017-10-27T10:42:00Z">
        <w:r w:rsidDel="00EA3148">
          <w:rPr>
            <w:rFonts w:eastAsiaTheme="minorEastAsia"/>
            <w:sz w:val="22"/>
            <w:szCs w:val="22"/>
          </w:rPr>
          <w:tab/>
        </w:r>
        <w:r w:rsidDel="00EA3148">
          <w:rPr>
            <w:rFonts w:eastAsiaTheme="minorEastAsia"/>
            <w:sz w:val="22"/>
            <w:szCs w:val="22"/>
          </w:rPr>
          <w:tab/>
          <w:delText>}</w:delText>
        </w:r>
      </w:del>
    </w:p>
    <w:p w14:paraId="5E26B044" w14:textId="50C64BFF"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48" w:author="Leeyoung" w:date="2017-10-27T10:42:00Z"/>
          <w:rFonts w:eastAsiaTheme="minorEastAsia"/>
          <w:sz w:val="22"/>
          <w:szCs w:val="22"/>
        </w:rPr>
      </w:pPr>
      <w:del w:id="2149" w:author="Leeyoung" w:date="2017-10-27T10:42:00Z">
        <w:r w:rsidDel="00EA3148">
          <w:rPr>
            <w:rFonts w:eastAsiaTheme="minorEastAsia"/>
            <w:sz w:val="22"/>
            <w:szCs w:val="22"/>
          </w:rPr>
          <w:tab/>
        </w:r>
        <w:r w:rsidDel="00EA3148">
          <w:rPr>
            <w:rFonts w:eastAsiaTheme="minorEastAsia"/>
            <w:sz w:val="22"/>
            <w:szCs w:val="22"/>
          </w:rPr>
          <w:tab/>
        </w:r>
      </w:del>
    </w:p>
    <w:p w14:paraId="0D44F959" w14:textId="597771D5"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50" w:author="Leeyoung" w:date="2017-10-27T10:42:00Z"/>
          <w:rFonts w:eastAsiaTheme="minorEastAsia"/>
          <w:sz w:val="22"/>
          <w:szCs w:val="22"/>
        </w:rPr>
      </w:pPr>
      <w:del w:id="2151" w:author="Leeyoung" w:date="2017-10-27T10:42:00Z">
        <w:r w:rsidDel="00EA3148">
          <w:rPr>
            <w:rFonts w:eastAsiaTheme="minorEastAsia"/>
            <w:sz w:val="22"/>
            <w:szCs w:val="22"/>
          </w:rPr>
          <w:tab/>
        </w:r>
        <w:r w:rsidDel="00EA3148">
          <w:rPr>
            <w:rFonts w:eastAsiaTheme="minorEastAsia"/>
            <w:sz w:val="22"/>
            <w:szCs w:val="22"/>
          </w:rPr>
          <w:tab/>
          <w:delText>identity a10GR-PCS-49 {</w:delText>
        </w:r>
      </w:del>
    </w:p>
    <w:p w14:paraId="2A1E7A3D" w14:textId="5E43E390"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52" w:author="Leeyoung" w:date="2017-10-27T10:42:00Z"/>
          <w:rFonts w:eastAsiaTheme="minorEastAsia"/>
          <w:sz w:val="22"/>
          <w:szCs w:val="22"/>
        </w:rPr>
      </w:pPr>
      <w:del w:id="2153"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coding-func;</w:delText>
        </w:r>
      </w:del>
    </w:p>
    <w:p w14:paraId="6E4444C2" w14:textId="13D8034E"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54" w:author="Leeyoung" w:date="2017-10-27T10:42:00Z"/>
          <w:rFonts w:eastAsiaTheme="minorEastAsia"/>
          <w:sz w:val="22"/>
          <w:szCs w:val="22"/>
        </w:rPr>
      </w:pPr>
      <w:del w:id="2155"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w:delText>
        </w:r>
      </w:del>
    </w:p>
    <w:p w14:paraId="4C0EB512" w14:textId="600F3244"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56" w:author="Leeyoung" w:date="2017-10-27T10:42:00Z"/>
          <w:rFonts w:eastAsiaTheme="minorEastAsia"/>
          <w:sz w:val="22"/>
          <w:szCs w:val="22"/>
        </w:rPr>
      </w:pPr>
      <w:del w:id="2157"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"PCS clause 49 coding function that corresponds to 10GBASE-R (LAN PHY)";</w:delText>
        </w:r>
      </w:del>
    </w:p>
    <w:p w14:paraId="6B455146" w14:textId="4F674F15"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58" w:author="Leeyoung" w:date="2017-10-27T10:42:00Z"/>
          <w:rFonts w:eastAsiaTheme="minorEastAsia"/>
          <w:sz w:val="22"/>
          <w:szCs w:val="22"/>
        </w:rPr>
      </w:pPr>
      <w:del w:id="2159" w:author="Leeyoung" w:date="2017-10-27T10:42:00Z">
        <w:r w:rsidDel="00EA3148">
          <w:rPr>
            <w:rFonts w:eastAsiaTheme="minorEastAsia"/>
            <w:sz w:val="22"/>
            <w:szCs w:val="22"/>
          </w:rPr>
          <w:tab/>
        </w:r>
        <w:r w:rsidDel="00EA3148">
          <w:rPr>
            <w:rFonts w:eastAsiaTheme="minorEastAsia"/>
            <w:sz w:val="22"/>
            <w:szCs w:val="22"/>
          </w:rPr>
          <w:tab/>
          <w:delText>}</w:delText>
        </w:r>
      </w:del>
    </w:p>
    <w:p w14:paraId="5D4BCD2F" w14:textId="5E9FF29C"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60" w:author="Leeyoung" w:date="2017-10-27T10:42:00Z"/>
          <w:rFonts w:eastAsiaTheme="minorEastAsia"/>
          <w:sz w:val="22"/>
          <w:szCs w:val="22"/>
        </w:rPr>
      </w:pPr>
      <w:del w:id="2161" w:author="Leeyoung" w:date="2017-10-27T10:42:00Z">
        <w:r w:rsidDel="00EA3148">
          <w:rPr>
            <w:rFonts w:eastAsiaTheme="minorEastAsia"/>
            <w:sz w:val="22"/>
            <w:szCs w:val="22"/>
          </w:rPr>
          <w:tab/>
        </w:r>
        <w:r w:rsidDel="00EA3148">
          <w:rPr>
            <w:rFonts w:eastAsiaTheme="minorEastAsia"/>
            <w:sz w:val="22"/>
            <w:szCs w:val="22"/>
          </w:rPr>
          <w:tab/>
        </w:r>
      </w:del>
    </w:p>
    <w:p w14:paraId="400B6D80" w14:textId="47D6BF3E"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62" w:author="Leeyoung" w:date="2017-10-27T10:42:00Z"/>
          <w:rFonts w:eastAsiaTheme="minorEastAsia"/>
          <w:sz w:val="22"/>
          <w:szCs w:val="22"/>
        </w:rPr>
      </w:pPr>
      <w:del w:id="2163" w:author="Leeyoung" w:date="2017-10-27T10:42:00Z">
        <w:r w:rsidDel="00EA3148">
          <w:rPr>
            <w:rFonts w:eastAsiaTheme="minorEastAsia"/>
            <w:sz w:val="22"/>
            <w:szCs w:val="22"/>
          </w:rPr>
          <w:tab/>
        </w:r>
        <w:r w:rsidDel="00EA3148">
          <w:rPr>
            <w:rFonts w:eastAsiaTheme="minorEastAsia"/>
            <w:sz w:val="22"/>
            <w:szCs w:val="22"/>
          </w:rPr>
          <w:tab/>
          <w:delText>identity a40GR-PCS-82 {</w:delText>
        </w:r>
      </w:del>
    </w:p>
    <w:p w14:paraId="117490C8" w14:textId="30FFB6BB"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64" w:author="Leeyoung" w:date="2017-10-27T10:42:00Z"/>
          <w:rFonts w:eastAsiaTheme="minorEastAsia"/>
          <w:sz w:val="22"/>
          <w:szCs w:val="22"/>
        </w:rPr>
      </w:pPr>
      <w:del w:id="2165"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coding-func;</w:delText>
        </w:r>
      </w:del>
    </w:p>
    <w:p w14:paraId="3FE314DC" w14:textId="79C9929D"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66" w:author="Leeyoung" w:date="2017-10-27T10:42:00Z"/>
          <w:rFonts w:eastAsiaTheme="minorEastAsia"/>
          <w:sz w:val="22"/>
          <w:szCs w:val="22"/>
        </w:rPr>
      </w:pPr>
      <w:del w:id="2167"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w:delText>
        </w:r>
      </w:del>
    </w:p>
    <w:p w14:paraId="05A40B5A" w14:textId="3E05EA6D"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68" w:author="Leeyoung" w:date="2017-10-27T10:42:00Z"/>
          <w:rFonts w:eastAsiaTheme="minorEastAsia"/>
          <w:sz w:val="22"/>
          <w:szCs w:val="22"/>
        </w:rPr>
      </w:pPr>
      <w:del w:id="2169"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"PCS clause 82 coding function that corresponds to 40GBASE-R";</w:delText>
        </w:r>
      </w:del>
    </w:p>
    <w:p w14:paraId="01541D7E" w14:textId="70C1FFBA"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70" w:author="Leeyoung" w:date="2017-10-27T10:42:00Z"/>
          <w:rFonts w:eastAsiaTheme="minorEastAsia"/>
          <w:sz w:val="22"/>
          <w:szCs w:val="22"/>
        </w:rPr>
      </w:pPr>
      <w:del w:id="2171" w:author="Leeyoung" w:date="2017-10-27T10:42:00Z">
        <w:r w:rsidDel="00EA3148">
          <w:rPr>
            <w:rFonts w:eastAsiaTheme="minorEastAsia"/>
            <w:sz w:val="22"/>
            <w:szCs w:val="22"/>
          </w:rPr>
          <w:tab/>
        </w:r>
        <w:r w:rsidDel="00EA3148">
          <w:rPr>
            <w:rFonts w:eastAsiaTheme="minorEastAsia"/>
            <w:sz w:val="22"/>
            <w:szCs w:val="22"/>
          </w:rPr>
          <w:tab/>
          <w:delText>}</w:delText>
        </w:r>
      </w:del>
    </w:p>
    <w:p w14:paraId="12FC1B2E" w14:textId="0AAF2EC1"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72" w:author="Leeyoung" w:date="2017-10-27T10:42:00Z"/>
          <w:rFonts w:eastAsiaTheme="minorEastAsia"/>
          <w:sz w:val="22"/>
          <w:szCs w:val="22"/>
        </w:rPr>
      </w:pPr>
      <w:del w:id="2173" w:author="Leeyoung" w:date="2017-10-27T10:42:00Z">
        <w:r w:rsidDel="00EA3148">
          <w:rPr>
            <w:rFonts w:eastAsiaTheme="minorEastAsia"/>
            <w:sz w:val="22"/>
            <w:szCs w:val="22"/>
          </w:rPr>
          <w:tab/>
        </w:r>
        <w:r w:rsidDel="00EA3148">
          <w:rPr>
            <w:rFonts w:eastAsiaTheme="minorEastAsia"/>
            <w:sz w:val="22"/>
            <w:szCs w:val="22"/>
          </w:rPr>
          <w:tab/>
        </w:r>
      </w:del>
    </w:p>
    <w:p w14:paraId="6CAB7439" w14:textId="329C652C"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74" w:author="Leeyoung" w:date="2017-10-27T10:42:00Z"/>
          <w:rFonts w:eastAsiaTheme="minorEastAsia"/>
          <w:sz w:val="22"/>
          <w:szCs w:val="22"/>
        </w:rPr>
      </w:pPr>
      <w:del w:id="2175" w:author="Leeyoung" w:date="2017-10-27T10:42:00Z">
        <w:r w:rsidDel="00EA3148">
          <w:rPr>
            <w:rFonts w:eastAsiaTheme="minorEastAsia"/>
            <w:sz w:val="22"/>
            <w:szCs w:val="22"/>
          </w:rPr>
          <w:tab/>
        </w:r>
        <w:r w:rsidDel="00EA3148">
          <w:rPr>
            <w:rFonts w:eastAsiaTheme="minorEastAsia"/>
            <w:sz w:val="22"/>
            <w:szCs w:val="22"/>
          </w:rPr>
          <w:tab/>
          <w:delText>identity a100GR-PCS-82 {</w:delText>
        </w:r>
      </w:del>
    </w:p>
    <w:p w14:paraId="0896A31D" w14:textId="62C085ED"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76" w:author="Leeyoung" w:date="2017-10-27T10:42:00Z"/>
          <w:rFonts w:eastAsiaTheme="minorEastAsia"/>
          <w:sz w:val="22"/>
          <w:szCs w:val="22"/>
        </w:rPr>
      </w:pPr>
      <w:del w:id="2177"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coding-func;</w:delText>
        </w:r>
      </w:del>
    </w:p>
    <w:p w14:paraId="15FC36BA" w14:textId="11D8689E"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78" w:author="Leeyoung" w:date="2017-10-27T10:42:00Z"/>
          <w:rFonts w:eastAsiaTheme="minorEastAsia"/>
          <w:sz w:val="22"/>
          <w:szCs w:val="22"/>
        </w:rPr>
      </w:pPr>
      <w:del w:id="2179"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w:delText>
        </w:r>
      </w:del>
    </w:p>
    <w:p w14:paraId="07CC30FA" w14:textId="4048092A"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80" w:author="Leeyoung" w:date="2017-10-27T10:42:00Z"/>
          <w:rFonts w:eastAsiaTheme="minorEastAsia"/>
          <w:sz w:val="22"/>
          <w:szCs w:val="22"/>
        </w:rPr>
      </w:pPr>
      <w:del w:id="2181"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"PCS clause 82 coding function that corresponds to 100GBASE-R";</w:delText>
        </w:r>
      </w:del>
    </w:p>
    <w:p w14:paraId="3F7F8B29" w14:textId="25D11D1A"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82" w:author="Leeyoung" w:date="2017-10-27T10:42:00Z"/>
          <w:rFonts w:eastAsiaTheme="minorEastAsia"/>
          <w:sz w:val="22"/>
          <w:szCs w:val="22"/>
        </w:rPr>
      </w:pPr>
      <w:del w:id="2183" w:author="Leeyoung" w:date="2017-10-27T10:42:00Z">
        <w:r w:rsidDel="00EA3148">
          <w:rPr>
            <w:rFonts w:eastAsiaTheme="minorEastAsia"/>
            <w:sz w:val="22"/>
            <w:szCs w:val="22"/>
          </w:rPr>
          <w:tab/>
        </w:r>
        <w:r w:rsidDel="00EA3148">
          <w:rPr>
            <w:rFonts w:eastAsiaTheme="minorEastAsia"/>
            <w:sz w:val="22"/>
            <w:szCs w:val="22"/>
          </w:rPr>
          <w:tab/>
          <w:delText>}</w:delText>
        </w:r>
      </w:del>
    </w:p>
    <w:p w14:paraId="1B0A8168" w14:textId="20B8C5DF"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84" w:author="Leeyoung" w:date="2017-10-27T10:42:00Z"/>
          <w:rFonts w:eastAsiaTheme="minorEastAsia"/>
          <w:sz w:val="22"/>
          <w:szCs w:val="22"/>
        </w:rPr>
      </w:pPr>
      <w:del w:id="2185" w:author="Leeyoung" w:date="2017-10-27T10:42:00Z">
        <w:r w:rsidDel="00EA3148">
          <w:rPr>
            <w:rFonts w:eastAsiaTheme="minorEastAsia"/>
            <w:sz w:val="22"/>
            <w:szCs w:val="22"/>
          </w:rPr>
          <w:tab/>
        </w:r>
        <w:r w:rsidDel="00EA3148">
          <w:rPr>
            <w:rFonts w:eastAsiaTheme="minorEastAsia"/>
            <w:sz w:val="22"/>
            <w:szCs w:val="22"/>
          </w:rPr>
          <w:tab/>
        </w:r>
      </w:del>
    </w:p>
    <w:p w14:paraId="7D1340A1" w14:textId="1B06A87C"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86" w:author="Leeyoung" w:date="2017-10-27T10:42:00Z"/>
          <w:rFonts w:eastAsiaTheme="minorEastAsia"/>
          <w:sz w:val="22"/>
          <w:szCs w:val="22"/>
        </w:rPr>
      </w:pPr>
      <w:del w:id="2187" w:author="Leeyoung" w:date="2017-10-27T10:42:00Z">
        <w:r w:rsidDel="00EA3148">
          <w:rPr>
            <w:rFonts w:eastAsiaTheme="minorEastAsia"/>
            <w:sz w:val="22"/>
            <w:szCs w:val="22"/>
          </w:rPr>
          <w:tab/>
        </w:r>
        <w:r w:rsidDel="00EA3148">
          <w:rPr>
            <w:rFonts w:eastAsiaTheme="minorEastAsia"/>
            <w:sz w:val="22"/>
            <w:szCs w:val="22"/>
          </w:rPr>
          <w:tab/>
          <w:delText>/* coding func needs to expand for Fiber Channel, SONET, SDH  */</w:delText>
        </w:r>
      </w:del>
    </w:p>
    <w:p w14:paraId="66A35620" w14:textId="141C9A1B"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88" w:author="Leeyoung" w:date="2017-10-27T10:42:00Z"/>
          <w:rFonts w:eastAsiaTheme="minorEastAsia"/>
          <w:sz w:val="22"/>
          <w:szCs w:val="22"/>
        </w:rPr>
      </w:pPr>
      <w:del w:id="2189" w:author="Leeyoung" w:date="2017-10-27T10:42:00Z">
        <w:r w:rsidDel="00EA3148">
          <w:rPr>
            <w:rFonts w:eastAsiaTheme="minorEastAsia"/>
            <w:sz w:val="22"/>
            <w:szCs w:val="22"/>
          </w:rPr>
          <w:tab/>
        </w:r>
        <w:r w:rsidDel="00EA3148">
          <w:rPr>
            <w:rFonts w:eastAsiaTheme="minorEastAsia"/>
            <w:sz w:val="22"/>
            <w:szCs w:val="22"/>
          </w:rPr>
          <w:tab/>
        </w:r>
      </w:del>
    </w:p>
    <w:p w14:paraId="232BEA5C" w14:textId="3B466856"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90" w:author="Leeyoung" w:date="2017-10-27T10:42:00Z"/>
          <w:rFonts w:eastAsiaTheme="minorEastAsia"/>
          <w:sz w:val="22"/>
          <w:szCs w:val="22"/>
        </w:rPr>
      </w:pPr>
      <w:del w:id="2191" w:author="Leeyoung" w:date="2017-10-27T10:42:00Z">
        <w:r w:rsidDel="00EA3148">
          <w:rPr>
            <w:rFonts w:eastAsiaTheme="minorEastAsia"/>
            <w:sz w:val="22"/>
            <w:szCs w:val="22"/>
          </w:rPr>
          <w:lastRenderedPageBreak/>
          <w:tab/>
        </w:r>
        <w:r w:rsidDel="00EA3148">
          <w:rPr>
            <w:rFonts w:eastAsiaTheme="minorEastAsia"/>
            <w:sz w:val="22"/>
            <w:szCs w:val="22"/>
          </w:rPr>
          <w:tab/>
          <w:delText>identity optical-interface-func {</w:delText>
        </w:r>
      </w:del>
    </w:p>
    <w:p w14:paraId="66CA9201" w14:textId="643954C5"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92" w:author="Leeyoung" w:date="2017-10-27T10:42:00Z"/>
          <w:rFonts w:eastAsiaTheme="minorEastAsia"/>
          <w:sz w:val="22"/>
          <w:szCs w:val="22"/>
        </w:rPr>
      </w:pPr>
      <w:del w:id="2193"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 xml:space="preserve">description </w:delText>
        </w:r>
      </w:del>
    </w:p>
    <w:p w14:paraId="04500E41" w14:textId="780B8BA0"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94" w:author="Leeyoung" w:date="2017-10-27T10:42:00Z"/>
          <w:rFonts w:eastAsiaTheme="minorEastAsia"/>
          <w:sz w:val="22"/>
          <w:szCs w:val="22"/>
        </w:rPr>
      </w:pPr>
      <w:del w:id="2195"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identity from which optical-interface-function is derived.";</w:delText>
        </w:r>
      </w:del>
    </w:p>
    <w:p w14:paraId="0E3F7795" w14:textId="6F030C77"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96" w:author="Leeyoung" w:date="2017-10-27T10:42:00Z"/>
          <w:rFonts w:eastAsiaTheme="minorEastAsia"/>
          <w:sz w:val="22"/>
          <w:szCs w:val="22"/>
        </w:rPr>
      </w:pPr>
      <w:del w:id="2197" w:author="Leeyoung" w:date="2017-10-27T10:42:00Z">
        <w:r w:rsidDel="00EA3148">
          <w:rPr>
            <w:rFonts w:eastAsiaTheme="minorEastAsia"/>
            <w:sz w:val="22"/>
            <w:szCs w:val="22"/>
          </w:rPr>
          <w:tab/>
        </w:r>
        <w:r w:rsidDel="00EA3148">
          <w:rPr>
            <w:rFonts w:eastAsiaTheme="minorEastAsia"/>
            <w:sz w:val="22"/>
            <w:szCs w:val="22"/>
          </w:rPr>
          <w:tab/>
          <w:delText xml:space="preserve">} </w:delText>
        </w:r>
      </w:del>
    </w:p>
    <w:p w14:paraId="33DB49CD" w14:textId="65BC463E"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198" w:author="Leeyoung" w:date="2017-10-27T10:42:00Z"/>
          <w:rFonts w:eastAsiaTheme="minorEastAsia"/>
          <w:sz w:val="22"/>
          <w:szCs w:val="22"/>
        </w:rPr>
      </w:pPr>
      <w:del w:id="2199" w:author="Leeyoung" w:date="2017-10-27T10:42:00Z">
        <w:r w:rsidDel="00EA3148">
          <w:rPr>
            <w:rFonts w:eastAsiaTheme="minorEastAsia"/>
            <w:sz w:val="22"/>
            <w:szCs w:val="22"/>
          </w:rPr>
          <w:tab/>
        </w:r>
        <w:r w:rsidDel="00EA3148">
          <w:rPr>
            <w:rFonts w:eastAsiaTheme="minorEastAsia"/>
            <w:sz w:val="22"/>
            <w:szCs w:val="22"/>
          </w:rPr>
          <w:tab/>
        </w:r>
      </w:del>
    </w:p>
    <w:p w14:paraId="7EAAF990" w14:textId="58ADCC8C"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00" w:author="Leeyoung" w:date="2017-10-27T10:42:00Z"/>
          <w:rFonts w:eastAsiaTheme="minorEastAsia"/>
          <w:sz w:val="22"/>
          <w:szCs w:val="22"/>
        </w:rPr>
      </w:pPr>
      <w:del w:id="2201" w:author="Leeyoung" w:date="2017-10-27T10:42:00Z">
        <w:r w:rsidDel="00EA3148">
          <w:rPr>
            <w:rFonts w:eastAsiaTheme="minorEastAsia"/>
            <w:sz w:val="22"/>
            <w:szCs w:val="22"/>
          </w:rPr>
          <w:tab/>
        </w:r>
        <w:r w:rsidDel="00EA3148">
          <w:rPr>
            <w:rFonts w:eastAsiaTheme="minorEastAsia"/>
            <w:sz w:val="22"/>
            <w:szCs w:val="22"/>
          </w:rPr>
          <w:tab/>
          <w:delText>identity SX-PMD-clause-38 {</w:delText>
        </w:r>
      </w:del>
    </w:p>
    <w:p w14:paraId="0034FD15" w14:textId="21C9B6E2"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02" w:author="Leeyoung" w:date="2017-10-27T10:42:00Z"/>
          <w:rFonts w:eastAsiaTheme="minorEastAsia"/>
          <w:sz w:val="22"/>
          <w:szCs w:val="22"/>
        </w:rPr>
      </w:pPr>
      <w:del w:id="2203"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optical-interface-func;</w:delText>
        </w:r>
      </w:del>
    </w:p>
    <w:p w14:paraId="0BDDB42C" w14:textId="23F2342D"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04" w:author="Leeyoung" w:date="2017-10-27T10:42:00Z"/>
          <w:rFonts w:eastAsiaTheme="minorEastAsia"/>
          <w:sz w:val="22"/>
          <w:szCs w:val="22"/>
        </w:rPr>
      </w:pPr>
      <w:del w:id="2205"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 xml:space="preserve">description </w:delText>
        </w:r>
      </w:del>
    </w:p>
    <w:p w14:paraId="5355AF89" w14:textId="16D60EE0"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06" w:author="Leeyoung" w:date="2017-10-27T10:42:00Z"/>
          <w:rFonts w:eastAsiaTheme="minorEastAsia"/>
          <w:sz w:val="22"/>
          <w:szCs w:val="22"/>
        </w:rPr>
      </w:pPr>
      <w:del w:id="2207"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 xml:space="preserve">"SX-PMD-clause-38 Optical Interface function for 1000BASE-X PCS-36"; </w:delText>
        </w:r>
      </w:del>
    </w:p>
    <w:p w14:paraId="193C01CA" w14:textId="413911D8"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08" w:author="Leeyoung" w:date="2017-10-27T10:42:00Z"/>
          <w:rFonts w:eastAsiaTheme="minorEastAsia"/>
          <w:sz w:val="22"/>
          <w:szCs w:val="22"/>
        </w:rPr>
      </w:pPr>
      <w:del w:id="2209" w:author="Leeyoung" w:date="2017-10-27T10:42:00Z">
        <w:r w:rsidDel="00EA3148">
          <w:rPr>
            <w:rFonts w:eastAsiaTheme="minorEastAsia"/>
            <w:sz w:val="22"/>
            <w:szCs w:val="22"/>
          </w:rPr>
          <w:tab/>
        </w:r>
        <w:r w:rsidDel="00EA3148">
          <w:rPr>
            <w:rFonts w:eastAsiaTheme="minorEastAsia"/>
            <w:sz w:val="22"/>
            <w:szCs w:val="22"/>
          </w:rPr>
          <w:tab/>
          <w:delText>}</w:delText>
        </w:r>
      </w:del>
    </w:p>
    <w:p w14:paraId="2E1D6392" w14:textId="34151D32"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10" w:author="Leeyoung" w:date="2017-10-27T10:42:00Z"/>
          <w:rFonts w:eastAsiaTheme="minorEastAsia"/>
          <w:sz w:val="22"/>
          <w:szCs w:val="22"/>
        </w:rPr>
      </w:pPr>
      <w:del w:id="2211" w:author="Leeyoung" w:date="2017-10-27T10:42:00Z">
        <w:r w:rsidDel="00EA3148">
          <w:rPr>
            <w:rFonts w:eastAsiaTheme="minorEastAsia"/>
            <w:sz w:val="22"/>
            <w:szCs w:val="22"/>
          </w:rPr>
          <w:tab/>
        </w:r>
        <w:r w:rsidDel="00EA3148">
          <w:rPr>
            <w:rFonts w:eastAsiaTheme="minorEastAsia"/>
            <w:sz w:val="22"/>
            <w:szCs w:val="22"/>
          </w:rPr>
          <w:tab/>
        </w:r>
      </w:del>
    </w:p>
    <w:p w14:paraId="3881B2EE" w14:textId="130525FB"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12" w:author="Leeyoung" w:date="2017-10-27T10:42:00Z"/>
          <w:rFonts w:eastAsiaTheme="minorEastAsia"/>
          <w:sz w:val="22"/>
          <w:szCs w:val="22"/>
        </w:rPr>
      </w:pPr>
      <w:del w:id="2213" w:author="Leeyoung" w:date="2017-10-27T10:42:00Z">
        <w:r w:rsidDel="00EA3148">
          <w:rPr>
            <w:rFonts w:eastAsiaTheme="minorEastAsia"/>
            <w:sz w:val="22"/>
            <w:szCs w:val="22"/>
          </w:rPr>
          <w:tab/>
        </w:r>
        <w:r w:rsidDel="00EA3148">
          <w:rPr>
            <w:rFonts w:eastAsiaTheme="minorEastAsia"/>
            <w:sz w:val="22"/>
            <w:szCs w:val="22"/>
          </w:rPr>
          <w:tab/>
          <w:delText>identity LX-PMD-clause-38 {</w:delText>
        </w:r>
      </w:del>
    </w:p>
    <w:p w14:paraId="62BA1499" w14:textId="4B015E0F"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14" w:author="Leeyoung" w:date="2017-10-27T10:42:00Z"/>
          <w:rFonts w:eastAsiaTheme="minorEastAsia"/>
          <w:sz w:val="22"/>
          <w:szCs w:val="22"/>
        </w:rPr>
      </w:pPr>
      <w:del w:id="2215"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optical-interface-func;</w:delText>
        </w:r>
      </w:del>
    </w:p>
    <w:p w14:paraId="17B51E02" w14:textId="33CBC230"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16" w:author="Leeyoung" w:date="2017-10-27T10:42:00Z"/>
          <w:rFonts w:eastAsiaTheme="minorEastAsia"/>
          <w:sz w:val="22"/>
          <w:szCs w:val="22"/>
        </w:rPr>
      </w:pPr>
      <w:del w:id="2217"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w:delText>
        </w:r>
      </w:del>
    </w:p>
    <w:p w14:paraId="1A4CDFD6" w14:textId="40FD7490"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18" w:author="Leeyoung" w:date="2017-10-27T10:42:00Z"/>
          <w:rFonts w:eastAsiaTheme="minorEastAsia"/>
          <w:sz w:val="22"/>
          <w:szCs w:val="22"/>
        </w:rPr>
      </w:pPr>
      <w:del w:id="2219"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 xml:space="preserve">"LX-PMD-clause-38 Optical Interface function for 1000BASE-X PCS-36"; </w:delText>
        </w:r>
      </w:del>
    </w:p>
    <w:p w14:paraId="1233D58F" w14:textId="42CF27E3"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20" w:author="Leeyoung" w:date="2017-10-27T10:42:00Z"/>
          <w:rFonts w:eastAsiaTheme="minorEastAsia"/>
          <w:sz w:val="22"/>
          <w:szCs w:val="22"/>
        </w:rPr>
      </w:pPr>
      <w:del w:id="2221" w:author="Leeyoung" w:date="2017-10-27T10:42:00Z">
        <w:r w:rsidDel="00EA3148">
          <w:rPr>
            <w:rFonts w:eastAsiaTheme="minorEastAsia"/>
            <w:sz w:val="22"/>
            <w:szCs w:val="22"/>
          </w:rPr>
          <w:tab/>
        </w:r>
        <w:r w:rsidDel="00EA3148">
          <w:rPr>
            <w:rFonts w:eastAsiaTheme="minorEastAsia"/>
            <w:sz w:val="22"/>
            <w:szCs w:val="22"/>
          </w:rPr>
          <w:tab/>
          <w:delText>}</w:delText>
        </w:r>
      </w:del>
    </w:p>
    <w:p w14:paraId="699486FE" w14:textId="6B6FFEEE"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22" w:author="Leeyoung" w:date="2017-10-27T10:42:00Z"/>
          <w:rFonts w:eastAsiaTheme="minorEastAsia"/>
          <w:sz w:val="22"/>
          <w:szCs w:val="22"/>
        </w:rPr>
      </w:pPr>
      <w:del w:id="2223" w:author="Leeyoung" w:date="2017-10-27T10:42:00Z">
        <w:r w:rsidDel="00EA3148">
          <w:rPr>
            <w:rFonts w:eastAsiaTheme="minorEastAsia"/>
            <w:sz w:val="22"/>
            <w:szCs w:val="22"/>
          </w:rPr>
          <w:tab/>
        </w:r>
        <w:r w:rsidDel="00EA3148">
          <w:rPr>
            <w:rFonts w:eastAsiaTheme="minorEastAsia"/>
            <w:sz w:val="22"/>
            <w:szCs w:val="22"/>
          </w:rPr>
          <w:tab/>
        </w:r>
      </w:del>
    </w:p>
    <w:p w14:paraId="020BB962" w14:textId="1FF8A61E"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24" w:author="Leeyoung" w:date="2017-10-27T10:42:00Z"/>
          <w:rFonts w:eastAsiaTheme="minorEastAsia"/>
          <w:sz w:val="22"/>
          <w:szCs w:val="22"/>
        </w:rPr>
      </w:pPr>
      <w:del w:id="2225" w:author="Leeyoung" w:date="2017-10-27T10:42:00Z">
        <w:r w:rsidDel="00EA3148">
          <w:rPr>
            <w:rFonts w:eastAsiaTheme="minorEastAsia"/>
            <w:sz w:val="22"/>
            <w:szCs w:val="22"/>
          </w:rPr>
          <w:tab/>
        </w:r>
        <w:r w:rsidDel="00EA3148">
          <w:rPr>
            <w:rFonts w:eastAsiaTheme="minorEastAsia"/>
            <w:sz w:val="22"/>
            <w:szCs w:val="22"/>
          </w:rPr>
          <w:tab/>
          <w:delText>identity LX10-PMD-clause-59 {</w:delText>
        </w:r>
      </w:del>
    </w:p>
    <w:p w14:paraId="16D3A8CA" w14:textId="0494744B"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26" w:author="Leeyoung" w:date="2017-10-27T10:42:00Z"/>
          <w:rFonts w:eastAsiaTheme="minorEastAsia"/>
          <w:sz w:val="22"/>
          <w:szCs w:val="22"/>
        </w:rPr>
      </w:pPr>
      <w:del w:id="2227"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optical-interface-func;</w:delText>
        </w:r>
      </w:del>
    </w:p>
    <w:p w14:paraId="50FF0C19" w14:textId="3D605DE2"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28" w:author="Leeyoung" w:date="2017-10-27T10:42:00Z"/>
          <w:rFonts w:eastAsiaTheme="minorEastAsia"/>
          <w:sz w:val="22"/>
          <w:szCs w:val="22"/>
        </w:rPr>
      </w:pPr>
      <w:del w:id="2229"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w:delText>
        </w:r>
      </w:del>
    </w:p>
    <w:p w14:paraId="63800D32" w14:textId="1F7AD3B2"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30" w:author="Leeyoung" w:date="2017-10-27T10:42:00Z"/>
          <w:rFonts w:eastAsiaTheme="minorEastAsia"/>
          <w:sz w:val="22"/>
          <w:szCs w:val="22"/>
        </w:rPr>
      </w:pPr>
      <w:del w:id="2231"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 xml:space="preserve">"LX10-PMD-clause-59 Optical Interface function for 1000BASE-X PCS-36"; </w:delText>
        </w:r>
      </w:del>
    </w:p>
    <w:p w14:paraId="42872981" w14:textId="2474AF21"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32" w:author="Leeyoung" w:date="2017-10-27T10:42:00Z"/>
          <w:rFonts w:eastAsiaTheme="minorEastAsia"/>
          <w:sz w:val="22"/>
          <w:szCs w:val="22"/>
        </w:rPr>
      </w:pPr>
      <w:del w:id="2233" w:author="Leeyoung" w:date="2017-10-27T10:42:00Z">
        <w:r w:rsidDel="00EA3148">
          <w:rPr>
            <w:rFonts w:eastAsiaTheme="minorEastAsia"/>
            <w:sz w:val="22"/>
            <w:szCs w:val="22"/>
          </w:rPr>
          <w:tab/>
        </w:r>
        <w:r w:rsidDel="00EA3148">
          <w:rPr>
            <w:rFonts w:eastAsiaTheme="minorEastAsia"/>
            <w:sz w:val="22"/>
            <w:szCs w:val="22"/>
          </w:rPr>
          <w:tab/>
          <w:delText>}</w:delText>
        </w:r>
      </w:del>
    </w:p>
    <w:p w14:paraId="56501ABF" w14:textId="67D29C80"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34" w:author="Leeyoung" w:date="2017-10-27T10:42:00Z"/>
          <w:rFonts w:eastAsiaTheme="minorEastAsia"/>
          <w:sz w:val="22"/>
          <w:szCs w:val="22"/>
        </w:rPr>
      </w:pPr>
      <w:del w:id="2235" w:author="Leeyoung" w:date="2017-10-27T10:42:00Z">
        <w:r w:rsidDel="00EA3148">
          <w:rPr>
            <w:rFonts w:eastAsiaTheme="minorEastAsia"/>
            <w:sz w:val="22"/>
            <w:szCs w:val="22"/>
          </w:rPr>
          <w:tab/>
        </w:r>
        <w:r w:rsidDel="00EA3148">
          <w:rPr>
            <w:rFonts w:eastAsiaTheme="minorEastAsia"/>
            <w:sz w:val="22"/>
            <w:szCs w:val="22"/>
          </w:rPr>
          <w:tab/>
        </w:r>
      </w:del>
    </w:p>
    <w:p w14:paraId="5A1EE5E8" w14:textId="1ED6A3DD"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36" w:author="Leeyoung" w:date="2017-10-27T10:42:00Z"/>
          <w:rFonts w:eastAsiaTheme="minorEastAsia"/>
          <w:sz w:val="22"/>
          <w:szCs w:val="22"/>
        </w:rPr>
      </w:pPr>
      <w:del w:id="2237" w:author="Leeyoung" w:date="2017-10-27T10:42:00Z">
        <w:r w:rsidDel="00EA3148">
          <w:rPr>
            <w:rFonts w:eastAsiaTheme="minorEastAsia"/>
            <w:sz w:val="22"/>
            <w:szCs w:val="22"/>
          </w:rPr>
          <w:tab/>
        </w:r>
        <w:r w:rsidDel="00EA3148">
          <w:rPr>
            <w:rFonts w:eastAsiaTheme="minorEastAsia"/>
            <w:sz w:val="22"/>
            <w:szCs w:val="22"/>
          </w:rPr>
          <w:tab/>
          <w:delText>identity BX10-PMD-clause-59 {</w:delText>
        </w:r>
      </w:del>
    </w:p>
    <w:p w14:paraId="6E66CAEC" w14:textId="12EE244A"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38" w:author="Leeyoung" w:date="2017-10-27T10:42:00Z"/>
          <w:rFonts w:eastAsiaTheme="minorEastAsia"/>
          <w:sz w:val="22"/>
          <w:szCs w:val="22"/>
        </w:rPr>
      </w:pPr>
      <w:del w:id="2239"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optical-interface-func;</w:delText>
        </w:r>
      </w:del>
    </w:p>
    <w:p w14:paraId="7883B12C" w14:textId="054635B8"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40" w:author="Leeyoung" w:date="2017-10-27T10:42:00Z"/>
          <w:rFonts w:eastAsiaTheme="minorEastAsia"/>
          <w:sz w:val="22"/>
          <w:szCs w:val="22"/>
        </w:rPr>
      </w:pPr>
      <w:del w:id="2241"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w:delText>
        </w:r>
      </w:del>
    </w:p>
    <w:p w14:paraId="6F30E57C" w14:textId="12DCE448"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42" w:author="Leeyoung" w:date="2017-10-27T10:42:00Z"/>
          <w:rFonts w:eastAsiaTheme="minorEastAsia"/>
          <w:sz w:val="22"/>
          <w:szCs w:val="22"/>
        </w:rPr>
      </w:pPr>
      <w:del w:id="2243"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 xml:space="preserve">"BX10-PMD-clause-59 Optical Interface function for 1000BASE-X PCS-36"; </w:delText>
        </w:r>
      </w:del>
    </w:p>
    <w:p w14:paraId="41E0B3AB" w14:textId="71266CB1"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44" w:author="Leeyoung" w:date="2017-10-27T10:42:00Z"/>
          <w:rFonts w:eastAsiaTheme="minorEastAsia"/>
          <w:sz w:val="22"/>
          <w:szCs w:val="22"/>
        </w:rPr>
      </w:pPr>
      <w:del w:id="2245" w:author="Leeyoung" w:date="2017-10-27T10:42:00Z">
        <w:r w:rsidDel="00EA3148">
          <w:rPr>
            <w:rFonts w:eastAsiaTheme="minorEastAsia"/>
            <w:sz w:val="22"/>
            <w:szCs w:val="22"/>
          </w:rPr>
          <w:tab/>
        </w:r>
        <w:r w:rsidDel="00EA3148">
          <w:rPr>
            <w:rFonts w:eastAsiaTheme="minorEastAsia"/>
            <w:sz w:val="22"/>
            <w:szCs w:val="22"/>
          </w:rPr>
          <w:tab/>
          <w:delText>}</w:delText>
        </w:r>
      </w:del>
    </w:p>
    <w:p w14:paraId="64597711" w14:textId="1B9D8AC6"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46" w:author="Leeyoung" w:date="2017-10-27T10:42:00Z"/>
          <w:rFonts w:eastAsiaTheme="minorEastAsia"/>
          <w:sz w:val="22"/>
          <w:szCs w:val="22"/>
        </w:rPr>
      </w:pPr>
      <w:del w:id="2247" w:author="Leeyoung" w:date="2017-10-27T10:42:00Z">
        <w:r w:rsidDel="00EA3148">
          <w:rPr>
            <w:rFonts w:eastAsiaTheme="minorEastAsia"/>
            <w:sz w:val="22"/>
            <w:szCs w:val="22"/>
          </w:rPr>
          <w:tab/>
        </w:r>
        <w:r w:rsidDel="00EA3148">
          <w:rPr>
            <w:rFonts w:eastAsiaTheme="minorEastAsia"/>
            <w:sz w:val="22"/>
            <w:szCs w:val="22"/>
          </w:rPr>
          <w:tab/>
        </w:r>
      </w:del>
    </w:p>
    <w:p w14:paraId="5739C01C" w14:textId="384517E9"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48" w:author="Leeyoung" w:date="2017-10-27T10:42:00Z"/>
          <w:rFonts w:eastAsiaTheme="minorEastAsia"/>
          <w:sz w:val="22"/>
          <w:szCs w:val="22"/>
        </w:rPr>
      </w:pPr>
      <w:del w:id="2249" w:author="Leeyoung" w:date="2017-10-27T10:42:00Z">
        <w:r w:rsidDel="00EA3148">
          <w:rPr>
            <w:rFonts w:eastAsiaTheme="minorEastAsia"/>
            <w:sz w:val="22"/>
            <w:szCs w:val="22"/>
          </w:rPr>
          <w:tab/>
        </w:r>
        <w:r w:rsidDel="00EA3148">
          <w:rPr>
            <w:rFonts w:eastAsiaTheme="minorEastAsia"/>
            <w:sz w:val="22"/>
            <w:szCs w:val="22"/>
          </w:rPr>
          <w:tab/>
          <w:delText>identity LW-PMD-clause-52 {</w:delText>
        </w:r>
      </w:del>
    </w:p>
    <w:p w14:paraId="5D8BD274" w14:textId="6950664C"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50" w:author="Leeyoung" w:date="2017-10-27T10:42:00Z"/>
          <w:rFonts w:eastAsiaTheme="minorEastAsia"/>
          <w:sz w:val="22"/>
          <w:szCs w:val="22"/>
        </w:rPr>
      </w:pPr>
      <w:del w:id="2251"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optical-interface-func;</w:delText>
        </w:r>
      </w:del>
    </w:p>
    <w:p w14:paraId="581595A3" w14:textId="35987C36"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52" w:author="Leeyoung" w:date="2017-10-27T10:42:00Z"/>
          <w:rFonts w:eastAsiaTheme="minorEastAsia"/>
          <w:sz w:val="22"/>
          <w:szCs w:val="22"/>
        </w:rPr>
      </w:pPr>
      <w:del w:id="2253"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w:delText>
        </w:r>
      </w:del>
    </w:p>
    <w:p w14:paraId="4F1A84D3" w14:textId="394F687B"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54" w:author="Leeyoung" w:date="2017-10-27T10:42:00Z"/>
          <w:rFonts w:eastAsiaTheme="minorEastAsia"/>
          <w:sz w:val="22"/>
          <w:szCs w:val="22"/>
        </w:rPr>
      </w:pPr>
      <w:del w:id="2255"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 xml:space="preserve">"LW-PMD-clause-52 Optical Interface function for 10GBASE-W PCS-49-WIS-50"; </w:delText>
        </w:r>
      </w:del>
    </w:p>
    <w:p w14:paraId="47668119" w14:textId="4DD0BE92"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56" w:author="Leeyoung" w:date="2017-10-27T10:42:00Z"/>
          <w:rFonts w:eastAsiaTheme="minorEastAsia"/>
          <w:sz w:val="22"/>
          <w:szCs w:val="22"/>
        </w:rPr>
      </w:pPr>
      <w:del w:id="2257" w:author="Leeyoung" w:date="2017-10-27T10:42:00Z">
        <w:r w:rsidDel="00EA3148">
          <w:rPr>
            <w:rFonts w:eastAsiaTheme="minorEastAsia"/>
            <w:sz w:val="22"/>
            <w:szCs w:val="22"/>
          </w:rPr>
          <w:tab/>
        </w:r>
        <w:r w:rsidDel="00EA3148">
          <w:rPr>
            <w:rFonts w:eastAsiaTheme="minorEastAsia"/>
            <w:sz w:val="22"/>
            <w:szCs w:val="22"/>
          </w:rPr>
          <w:tab/>
          <w:delText>}</w:delText>
        </w:r>
      </w:del>
    </w:p>
    <w:p w14:paraId="42736BE1" w14:textId="17DACF29"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58" w:author="Leeyoung" w:date="2017-10-27T10:42:00Z"/>
          <w:rFonts w:eastAsiaTheme="minorEastAsia"/>
          <w:sz w:val="22"/>
          <w:szCs w:val="22"/>
        </w:rPr>
      </w:pPr>
      <w:del w:id="2259" w:author="Leeyoung" w:date="2017-10-27T10:42:00Z">
        <w:r w:rsidDel="00EA3148">
          <w:rPr>
            <w:rFonts w:eastAsiaTheme="minorEastAsia"/>
            <w:sz w:val="22"/>
            <w:szCs w:val="22"/>
          </w:rPr>
          <w:tab/>
        </w:r>
        <w:r w:rsidDel="00EA3148">
          <w:rPr>
            <w:rFonts w:eastAsiaTheme="minorEastAsia"/>
            <w:sz w:val="22"/>
            <w:szCs w:val="22"/>
          </w:rPr>
          <w:tab/>
        </w:r>
      </w:del>
    </w:p>
    <w:p w14:paraId="60FE81BC" w14:textId="60D2154B"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60" w:author="Leeyoung" w:date="2017-10-27T10:42:00Z"/>
          <w:rFonts w:eastAsiaTheme="minorEastAsia"/>
          <w:sz w:val="22"/>
          <w:szCs w:val="22"/>
        </w:rPr>
      </w:pPr>
      <w:del w:id="2261" w:author="Leeyoung" w:date="2017-10-27T10:42:00Z">
        <w:r w:rsidDel="00EA3148">
          <w:rPr>
            <w:rFonts w:eastAsiaTheme="minorEastAsia"/>
            <w:sz w:val="22"/>
            <w:szCs w:val="22"/>
          </w:rPr>
          <w:tab/>
        </w:r>
        <w:r w:rsidDel="00EA3148">
          <w:rPr>
            <w:rFonts w:eastAsiaTheme="minorEastAsia"/>
            <w:sz w:val="22"/>
            <w:szCs w:val="22"/>
          </w:rPr>
          <w:tab/>
          <w:delText>identity EW-PMD-clause-52 {</w:delText>
        </w:r>
      </w:del>
    </w:p>
    <w:p w14:paraId="1EC3F1D3" w14:textId="532ECD50"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62" w:author="Leeyoung" w:date="2017-10-27T10:42:00Z"/>
          <w:rFonts w:eastAsiaTheme="minorEastAsia"/>
          <w:sz w:val="22"/>
          <w:szCs w:val="22"/>
        </w:rPr>
      </w:pPr>
      <w:del w:id="2263"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optical-interface-func;</w:delText>
        </w:r>
      </w:del>
    </w:p>
    <w:p w14:paraId="5E20EE0A" w14:textId="75CE8308"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64" w:author="Leeyoung" w:date="2017-10-27T10:42:00Z"/>
          <w:rFonts w:eastAsiaTheme="minorEastAsia"/>
          <w:sz w:val="22"/>
          <w:szCs w:val="22"/>
        </w:rPr>
      </w:pPr>
      <w:del w:id="2265"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w:delText>
        </w:r>
      </w:del>
    </w:p>
    <w:p w14:paraId="3058CCED" w14:textId="3C5FB4AA"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66" w:author="Leeyoung" w:date="2017-10-27T10:42:00Z"/>
          <w:rFonts w:eastAsiaTheme="minorEastAsia"/>
          <w:sz w:val="22"/>
          <w:szCs w:val="22"/>
        </w:rPr>
      </w:pPr>
      <w:del w:id="2267" w:author="Leeyoung" w:date="2017-10-27T10:42:00Z">
        <w:r w:rsidDel="00EA3148">
          <w:rPr>
            <w:rFonts w:eastAsiaTheme="minorEastAsia"/>
            <w:sz w:val="22"/>
            <w:szCs w:val="22"/>
          </w:rPr>
          <w:lastRenderedPageBreak/>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 xml:space="preserve">"EW-PMD-clause-52 Optical Interface function for 10GBASE-W PCS-49-WIS-50"; </w:delText>
        </w:r>
      </w:del>
    </w:p>
    <w:p w14:paraId="59BA6B06" w14:textId="000EC0ED"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68" w:author="Leeyoung" w:date="2017-10-27T10:42:00Z"/>
          <w:rFonts w:eastAsiaTheme="minorEastAsia"/>
          <w:sz w:val="22"/>
          <w:szCs w:val="22"/>
        </w:rPr>
      </w:pPr>
      <w:del w:id="2269" w:author="Leeyoung" w:date="2017-10-27T10:42:00Z">
        <w:r w:rsidDel="00EA3148">
          <w:rPr>
            <w:rFonts w:eastAsiaTheme="minorEastAsia"/>
            <w:sz w:val="22"/>
            <w:szCs w:val="22"/>
          </w:rPr>
          <w:tab/>
        </w:r>
        <w:r w:rsidDel="00EA3148">
          <w:rPr>
            <w:rFonts w:eastAsiaTheme="minorEastAsia"/>
            <w:sz w:val="22"/>
            <w:szCs w:val="22"/>
          </w:rPr>
          <w:tab/>
          <w:delText>}</w:delText>
        </w:r>
      </w:del>
    </w:p>
    <w:p w14:paraId="5FA8B798" w14:textId="53C3ACF6"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70" w:author="Leeyoung" w:date="2017-10-27T10:42:00Z"/>
          <w:rFonts w:eastAsiaTheme="minorEastAsia"/>
          <w:sz w:val="22"/>
          <w:szCs w:val="22"/>
        </w:rPr>
      </w:pPr>
      <w:del w:id="2271" w:author="Leeyoung" w:date="2017-10-27T10:42:00Z">
        <w:r w:rsidDel="00EA3148">
          <w:rPr>
            <w:rFonts w:eastAsiaTheme="minorEastAsia"/>
            <w:sz w:val="22"/>
            <w:szCs w:val="22"/>
          </w:rPr>
          <w:tab/>
        </w:r>
        <w:r w:rsidDel="00EA3148">
          <w:rPr>
            <w:rFonts w:eastAsiaTheme="minorEastAsia"/>
            <w:sz w:val="22"/>
            <w:szCs w:val="22"/>
          </w:rPr>
          <w:tab/>
        </w:r>
      </w:del>
    </w:p>
    <w:p w14:paraId="66982A11" w14:textId="6E6D4D15"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72" w:author="Leeyoung" w:date="2017-10-27T10:42:00Z"/>
          <w:rFonts w:eastAsiaTheme="minorEastAsia"/>
          <w:sz w:val="22"/>
          <w:szCs w:val="22"/>
        </w:rPr>
      </w:pPr>
      <w:del w:id="2273" w:author="Leeyoung" w:date="2017-10-27T10:42:00Z">
        <w:r w:rsidDel="00EA3148">
          <w:rPr>
            <w:rFonts w:eastAsiaTheme="minorEastAsia"/>
            <w:sz w:val="22"/>
            <w:szCs w:val="22"/>
          </w:rPr>
          <w:tab/>
        </w:r>
        <w:r w:rsidDel="00EA3148">
          <w:rPr>
            <w:rFonts w:eastAsiaTheme="minorEastAsia"/>
            <w:sz w:val="22"/>
            <w:szCs w:val="22"/>
          </w:rPr>
          <w:tab/>
          <w:delText>identity LR-PMD-clause-52 {</w:delText>
        </w:r>
      </w:del>
    </w:p>
    <w:p w14:paraId="7692C4EF" w14:textId="2E6380DB"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74" w:author="Leeyoung" w:date="2017-10-27T10:42:00Z"/>
          <w:rFonts w:eastAsiaTheme="minorEastAsia"/>
          <w:sz w:val="22"/>
          <w:szCs w:val="22"/>
        </w:rPr>
      </w:pPr>
      <w:del w:id="2275"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optical-interface-func;</w:delText>
        </w:r>
      </w:del>
    </w:p>
    <w:p w14:paraId="779A0134" w14:textId="1EE67115"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76" w:author="Leeyoung" w:date="2017-10-27T10:42:00Z"/>
          <w:rFonts w:eastAsiaTheme="minorEastAsia"/>
          <w:sz w:val="22"/>
          <w:szCs w:val="22"/>
        </w:rPr>
      </w:pPr>
      <w:del w:id="2277"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w:delText>
        </w:r>
      </w:del>
    </w:p>
    <w:p w14:paraId="6A2D15CF" w14:textId="4F88B50A"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78" w:author="Leeyoung" w:date="2017-10-27T10:42:00Z"/>
          <w:rFonts w:eastAsiaTheme="minorEastAsia"/>
          <w:sz w:val="22"/>
          <w:szCs w:val="22"/>
        </w:rPr>
      </w:pPr>
      <w:del w:id="2279"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 xml:space="preserve">"LR-PMD-clause-52 Optical Interface function for 10GBASE-R PCS-49"; </w:delText>
        </w:r>
      </w:del>
    </w:p>
    <w:p w14:paraId="5EAA9205" w14:textId="7E84C2F7"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80" w:author="Leeyoung" w:date="2017-10-27T10:42:00Z"/>
          <w:rFonts w:eastAsiaTheme="minorEastAsia"/>
          <w:sz w:val="22"/>
          <w:szCs w:val="22"/>
        </w:rPr>
      </w:pPr>
      <w:del w:id="2281" w:author="Leeyoung" w:date="2017-10-27T10:42:00Z">
        <w:r w:rsidDel="00EA3148">
          <w:rPr>
            <w:rFonts w:eastAsiaTheme="minorEastAsia"/>
            <w:sz w:val="22"/>
            <w:szCs w:val="22"/>
          </w:rPr>
          <w:tab/>
        </w:r>
        <w:r w:rsidDel="00EA3148">
          <w:rPr>
            <w:rFonts w:eastAsiaTheme="minorEastAsia"/>
            <w:sz w:val="22"/>
            <w:szCs w:val="22"/>
          </w:rPr>
          <w:tab/>
          <w:delText>}</w:delText>
        </w:r>
      </w:del>
    </w:p>
    <w:p w14:paraId="50B0B244" w14:textId="01693E62"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82" w:author="Leeyoung" w:date="2017-10-27T10:42:00Z"/>
          <w:rFonts w:eastAsiaTheme="minorEastAsia"/>
          <w:sz w:val="22"/>
          <w:szCs w:val="22"/>
        </w:rPr>
      </w:pPr>
      <w:del w:id="2283" w:author="Leeyoung" w:date="2017-10-27T10:42:00Z">
        <w:r w:rsidDel="00EA3148">
          <w:rPr>
            <w:rFonts w:eastAsiaTheme="minorEastAsia"/>
            <w:sz w:val="22"/>
            <w:szCs w:val="22"/>
          </w:rPr>
          <w:tab/>
        </w:r>
        <w:r w:rsidDel="00EA3148">
          <w:rPr>
            <w:rFonts w:eastAsiaTheme="minorEastAsia"/>
            <w:sz w:val="22"/>
            <w:szCs w:val="22"/>
          </w:rPr>
          <w:tab/>
        </w:r>
      </w:del>
    </w:p>
    <w:p w14:paraId="25B3BC7D" w14:textId="1655C7D8"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84" w:author="Leeyoung" w:date="2017-10-27T10:42:00Z"/>
          <w:rFonts w:eastAsiaTheme="minorEastAsia"/>
          <w:sz w:val="22"/>
          <w:szCs w:val="22"/>
        </w:rPr>
      </w:pPr>
      <w:del w:id="2285" w:author="Leeyoung" w:date="2017-10-27T10:42:00Z">
        <w:r w:rsidDel="00EA3148">
          <w:rPr>
            <w:rFonts w:eastAsiaTheme="minorEastAsia"/>
            <w:sz w:val="22"/>
            <w:szCs w:val="22"/>
          </w:rPr>
          <w:tab/>
        </w:r>
        <w:r w:rsidDel="00EA3148">
          <w:rPr>
            <w:rFonts w:eastAsiaTheme="minorEastAsia"/>
            <w:sz w:val="22"/>
            <w:szCs w:val="22"/>
          </w:rPr>
          <w:tab/>
          <w:delText>identity ER-PMD-clause-52 {</w:delText>
        </w:r>
      </w:del>
    </w:p>
    <w:p w14:paraId="7B52BC75" w14:textId="04AD5B4F"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86" w:author="Leeyoung" w:date="2017-10-27T10:42:00Z"/>
          <w:rFonts w:eastAsiaTheme="minorEastAsia"/>
          <w:sz w:val="22"/>
          <w:szCs w:val="22"/>
        </w:rPr>
      </w:pPr>
      <w:del w:id="2287"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optical-interface-func;</w:delText>
        </w:r>
      </w:del>
    </w:p>
    <w:p w14:paraId="3014C56C" w14:textId="25E49817"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88" w:author="Leeyoung" w:date="2017-10-27T10:42:00Z"/>
          <w:rFonts w:eastAsiaTheme="minorEastAsia"/>
          <w:sz w:val="22"/>
          <w:szCs w:val="22"/>
        </w:rPr>
      </w:pPr>
      <w:del w:id="2289"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w:delText>
        </w:r>
      </w:del>
    </w:p>
    <w:p w14:paraId="27E68FE3" w14:textId="43A5B5C1"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90" w:author="Leeyoung" w:date="2017-10-27T10:42:00Z"/>
          <w:rFonts w:eastAsiaTheme="minorEastAsia"/>
          <w:sz w:val="22"/>
          <w:szCs w:val="22"/>
        </w:rPr>
      </w:pPr>
      <w:del w:id="2291"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 xml:space="preserve">"ER-PMD-clause-52 Optical Interface function for 10GBASE-R PCS-49"; </w:delText>
        </w:r>
      </w:del>
    </w:p>
    <w:p w14:paraId="532AAE29" w14:textId="2DF2F24F"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92" w:author="Leeyoung" w:date="2017-10-27T10:42:00Z"/>
          <w:rFonts w:eastAsiaTheme="minorEastAsia"/>
          <w:sz w:val="22"/>
          <w:szCs w:val="22"/>
        </w:rPr>
      </w:pPr>
      <w:del w:id="2293" w:author="Leeyoung" w:date="2017-10-27T10:42:00Z">
        <w:r w:rsidDel="00EA3148">
          <w:rPr>
            <w:rFonts w:eastAsiaTheme="minorEastAsia"/>
            <w:sz w:val="22"/>
            <w:szCs w:val="22"/>
          </w:rPr>
          <w:tab/>
        </w:r>
        <w:r w:rsidDel="00EA3148">
          <w:rPr>
            <w:rFonts w:eastAsiaTheme="minorEastAsia"/>
            <w:sz w:val="22"/>
            <w:szCs w:val="22"/>
          </w:rPr>
          <w:tab/>
          <w:delText>}</w:delText>
        </w:r>
      </w:del>
    </w:p>
    <w:p w14:paraId="27684BAA" w14:textId="1C052D69"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94" w:author="Leeyoung" w:date="2017-10-27T10:42:00Z"/>
          <w:rFonts w:eastAsiaTheme="minorEastAsia"/>
          <w:sz w:val="22"/>
          <w:szCs w:val="22"/>
        </w:rPr>
      </w:pPr>
      <w:del w:id="2295" w:author="Leeyoung" w:date="2017-10-27T10:42:00Z">
        <w:r w:rsidDel="00EA3148">
          <w:rPr>
            <w:rFonts w:eastAsiaTheme="minorEastAsia"/>
            <w:sz w:val="22"/>
            <w:szCs w:val="22"/>
          </w:rPr>
          <w:tab/>
        </w:r>
        <w:r w:rsidDel="00EA3148">
          <w:rPr>
            <w:rFonts w:eastAsiaTheme="minorEastAsia"/>
            <w:sz w:val="22"/>
            <w:szCs w:val="22"/>
          </w:rPr>
          <w:tab/>
        </w:r>
      </w:del>
    </w:p>
    <w:p w14:paraId="672B7A65" w14:textId="45C299E8"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96" w:author="Leeyoung" w:date="2017-10-27T10:42:00Z"/>
          <w:rFonts w:eastAsiaTheme="minorEastAsia"/>
          <w:sz w:val="22"/>
          <w:szCs w:val="22"/>
        </w:rPr>
      </w:pPr>
      <w:del w:id="2297" w:author="Leeyoung" w:date="2017-10-27T10:42:00Z">
        <w:r w:rsidDel="00EA3148">
          <w:rPr>
            <w:rFonts w:eastAsiaTheme="minorEastAsia"/>
            <w:sz w:val="22"/>
            <w:szCs w:val="22"/>
          </w:rPr>
          <w:tab/>
        </w:r>
        <w:r w:rsidDel="00EA3148">
          <w:rPr>
            <w:rFonts w:eastAsiaTheme="minorEastAsia"/>
            <w:sz w:val="22"/>
            <w:szCs w:val="22"/>
          </w:rPr>
          <w:tab/>
          <w:delText>identity LR4-PMD-clause-87 {</w:delText>
        </w:r>
      </w:del>
    </w:p>
    <w:p w14:paraId="0A035308" w14:textId="26BBC4FA"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298" w:author="Leeyoung" w:date="2017-10-27T10:42:00Z"/>
          <w:rFonts w:eastAsiaTheme="minorEastAsia"/>
          <w:sz w:val="22"/>
          <w:szCs w:val="22"/>
        </w:rPr>
      </w:pPr>
      <w:del w:id="2299"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optical-interface-func;</w:delText>
        </w:r>
      </w:del>
    </w:p>
    <w:p w14:paraId="3C950152" w14:textId="3526EA57"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00" w:author="Leeyoung" w:date="2017-10-27T10:42:00Z"/>
          <w:rFonts w:eastAsiaTheme="minorEastAsia"/>
          <w:sz w:val="22"/>
          <w:szCs w:val="22"/>
        </w:rPr>
      </w:pPr>
      <w:del w:id="2301"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w:delText>
        </w:r>
      </w:del>
    </w:p>
    <w:p w14:paraId="3B606F18" w14:textId="570B7DA5"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02" w:author="Leeyoung" w:date="2017-10-27T10:42:00Z"/>
          <w:rFonts w:eastAsiaTheme="minorEastAsia"/>
          <w:sz w:val="22"/>
          <w:szCs w:val="22"/>
        </w:rPr>
      </w:pPr>
      <w:del w:id="2303"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 xml:space="preserve">"LR4-PMD-clause-87 Optical Interface function for 40GBASE-R PCS-82"; </w:delText>
        </w:r>
      </w:del>
    </w:p>
    <w:p w14:paraId="7D92D06B" w14:textId="256F4E1C"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04" w:author="Leeyoung" w:date="2017-10-27T10:42:00Z"/>
          <w:rFonts w:eastAsiaTheme="minorEastAsia"/>
          <w:sz w:val="22"/>
          <w:szCs w:val="22"/>
        </w:rPr>
      </w:pPr>
      <w:del w:id="2305" w:author="Leeyoung" w:date="2017-10-27T10:42:00Z">
        <w:r w:rsidDel="00EA3148">
          <w:rPr>
            <w:rFonts w:eastAsiaTheme="minorEastAsia"/>
            <w:sz w:val="22"/>
            <w:szCs w:val="22"/>
          </w:rPr>
          <w:tab/>
        </w:r>
        <w:r w:rsidDel="00EA3148">
          <w:rPr>
            <w:rFonts w:eastAsiaTheme="minorEastAsia"/>
            <w:sz w:val="22"/>
            <w:szCs w:val="22"/>
          </w:rPr>
          <w:tab/>
          <w:delText>}</w:delText>
        </w:r>
      </w:del>
    </w:p>
    <w:p w14:paraId="04529DDF" w14:textId="3899BA70"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06" w:author="Leeyoung" w:date="2017-10-27T10:42:00Z"/>
          <w:rFonts w:eastAsiaTheme="minorEastAsia"/>
          <w:sz w:val="22"/>
          <w:szCs w:val="22"/>
        </w:rPr>
      </w:pPr>
      <w:del w:id="2307" w:author="Leeyoung" w:date="2017-10-27T10:42:00Z">
        <w:r w:rsidDel="00EA3148">
          <w:rPr>
            <w:rFonts w:eastAsiaTheme="minorEastAsia"/>
            <w:sz w:val="22"/>
            <w:szCs w:val="22"/>
          </w:rPr>
          <w:tab/>
        </w:r>
        <w:r w:rsidDel="00EA3148">
          <w:rPr>
            <w:rFonts w:eastAsiaTheme="minorEastAsia"/>
            <w:sz w:val="22"/>
            <w:szCs w:val="22"/>
          </w:rPr>
          <w:tab/>
        </w:r>
      </w:del>
    </w:p>
    <w:p w14:paraId="707F375F" w14:textId="0FD37245"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08" w:author="Leeyoung" w:date="2017-10-27T10:42:00Z"/>
          <w:rFonts w:eastAsiaTheme="minorEastAsia"/>
          <w:sz w:val="22"/>
          <w:szCs w:val="22"/>
        </w:rPr>
      </w:pPr>
      <w:del w:id="2309" w:author="Leeyoung" w:date="2017-10-27T10:42:00Z">
        <w:r w:rsidDel="00EA3148">
          <w:rPr>
            <w:rFonts w:eastAsiaTheme="minorEastAsia"/>
            <w:sz w:val="22"/>
            <w:szCs w:val="22"/>
          </w:rPr>
          <w:tab/>
        </w:r>
        <w:r w:rsidDel="00EA3148">
          <w:rPr>
            <w:rFonts w:eastAsiaTheme="minorEastAsia"/>
            <w:sz w:val="22"/>
            <w:szCs w:val="22"/>
          </w:rPr>
          <w:tab/>
          <w:delText>identity ER4-PMD-clause-87 {</w:delText>
        </w:r>
      </w:del>
    </w:p>
    <w:p w14:paraId="5B7C1CAA" w14:textId="75C8B78B"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10" w:author="Leeyoung" w:date="2017-10-27T10:42:00Z"/>
          <w:rFonts w:eastAsiaTheme="minorEastAsia"/>
          <w:sz w:val="22"/>
          <w:szCs w:val="22"/>
        </w:rPr>
      </w:pPr>
      <w:del w:id="2311"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optical-interface-func;</w:delText>
        </w:r>
      </w:del>
    </w:p>
    <w:p w14:paraId="436487FD" w14:textId="2BD93797"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12" w:author="Leeyoung" w:date="2017-10-27T10:42:00Z"/>
          <w:rFonts w:eastAsiaTheme="minorEastAsia"/>
          <w:sz w:val="22"/>
          <w:szCs w:val="22"/>
        </w:rPr>
      </w:pPr>
      <w:del w:id="2313"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w:delText>
        </w:r>
      </w:del>
    </w:p>
    <w:p w14:paraId="02C1D3C6" w14:textId="1359C044"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14" w:author="Leeyoung" w:date="2017-10-27T10:42:00Z"/>
          <w:rFonts w:eastAsiaTheme="minorEastAsia"/>
          <w:sz w:val="22"/>
          <w:szCs w:val="22"/>
        </w:rPr>
      </w:pPr>
      <w:del w:id="2315"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 xml:space="preserve">"ER4-PMD-clause-87 Optical Interface function for 40GBASE-R PCS-82"; </w:delText>
        </w:r>
      </w:del>
    </w:p>
    <w:p w14:paraId="60E604C1" w14:textId="1056DDA4"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16" w:author="Leeyoung" w:date="2017-10-27T10:42:00Z"/>
          <w:rFonts w:eastAsiaTheme="minorEastAsia"/>
          <w:sz w:val="22"/>
          <w:szCs w:val="22"/>
        </w:rPr>
      </w:pPr>
      <w:del w:id="2317" w:author="Leeyoung" w:date="2017-10-27T10:42:00Z">
        <w:r w:rsidDel="00EA3148">
          <w:rPr>
            <w:rFonts w:eastAsiaTheme="minorEastAsia"/>
            <w:sz w:val="22"/>
            <w:szCs w:val="22"/>
          </w:rPr>
          <w:tab/>
        </w:r>
        <w:r w:rsidDel="00EA3148">
          <w:rPr>
            <w:rFonts w:eastAsiaTheme="minorEastAsia"/>
            <w:sz w:val="22"/>
            <w:szCs w:val="22"/>
          </w:rPr>
          <w:tab/>
          <w:delText>}</w:delText>
        </w:r>
      </w:del>
    </w:p>
    <w:p w14:paraId="7351584C" w14:textId="5777C6A8"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18" w:author="Leeyoung" w:date="2017-10-27T10:42:00Z"/>
          <w:rFonts w:eastAsiaTheme="minorEastAsia"/>
          <w:sz w:val="22"/>
          <w:szCs w:val="22"/>
        </w:rPr>
      </w:pPr>
      <w:del w:id="2319" w:author="Leeyoung" w:date="2017-10-27T10:42:00Z">
        <w:r w:rsidDel="00EA3148">
          <w:rPr>
            <w:rFonts w:eastAsiaTheme="minorEastAsia"/>
            <w:sz w:val="22"/>
            <w:szCs w:val="22"/>
          </w:rPr>
          <w:tab/>
        </w:r>
        <w:r w:rsidDel="00EA3148">
          <w:rPr>
            <w:rFonts w:eastAsiaTheme="minorEastAsia"/>
            <w:sz w:val="22"/>
            <w:szCs w:val="22"/>
          </w:rPr>
          <w:tab/>
        </w:r>
      </w:del>
    </w:p>
    <w:p w14:paraId="12B559F1" w14:textId="7062E8F5"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20" w:author="Leeyoung" w:date="2017-10-27T10:42:00Z"/>
          <w:rFonts w:eastAsiaTheme="minorEastAsia"/>
          <w:sz w:val="22"/>
          <w:szCs w:val="22"/>
        </w:rPr>
      </w:pPr>
      <w:del w:id="2321" w:author="Leeyoung" w:date="2017-10-27T10:42:00Z">
        <w:r w:rsidDel="00EA3148">
          <w:rPr>
            <w:rFonts w:eastAsiaTheme="minorEastAsia"/>
            <w:sz w:val="22"/>
            <w:szCs w:val="22"/>
          </w:rPr>
          <w:tab/>
        </w:r>
        <w:r w:rsidDel="00EA3148">
          <w:rPr>
            <w:rFonts w:eastAsiaTheme="minorEastAsia"/>
            <w:sz w:val="22"/>
            <w:szCs w:val="22"/>
          </w:rPr>
          <w:tab/>
          <w:delText>identity FR-PMD-clause-89 {</w:delText>
        </w:r>
      </w:del>
    </w:p>
    <w:p w14:paraId="52482F9E" w14:textId="37752F0E"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22" w:author="Leeyoung" w:date="2017-10-27T10:42:00Z"/>
          <w:rFonts w:eastAsiaTheme="minorEastAsia"/>
          <w:sz w:val="22"/>
          <w:szCs w:val="22"/>
        </w:rPr>
      </w:pPr>
      <w:del w:id="2323"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optical-interface-func;</w:delText>
        </w:r>
      </w:del>
    </w:p>
    <w:p w14:paraId="36579BA9" w14:textId="45761B55"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24" w:author="Leeyoung" w:date="2017-10-27T10:42:00Z"/>
          <w:rFonts w:eastAsiaTheme="minorEastAsia"/>
          <w:sz w:val="22"/>
          <w:szCs w:val="22"/>
        </w:rPr>
      </w:pPr>
      <w:del w:id="2325"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w:delText>
        </w:r>
      </w:del>
    </w:p>
    <w:p w14:paraId="59FB8560" w14:textId="20C6B0FE"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26" w:author="Leeyoung" w:date="2017-10-27T10:42:00Z"/>
          <w:rFonts w:eastAsiaTheme="minorEastAsia"/>
          <w:sz w:val="22"/>
          <w:szCs w:val="22"/>
        </w:rPr>
      </w:pPr>
      <w:del w:id="2327"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 xml:space="preserve">"FR-PMD-clause-89 Optical Interface function for 40GBASE-R PCS-82"; </w:delText>
        </w:r>
      </w:del>
    </w:p>
    <w:p w14:paraId="21388BB1" w14:textId="42CCEF4A"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28" w:author="Leeyoung" w:date="2017-10-27T10:42:00Z"/>
          <w:rFonts w:eastAsiaTheme="minorEastAsia"/>
          <w:sz w:val="22"/>
          <w:szCs w:val="22"/>
        </w:rPr>
      </w:pPr>
      <w:del w:id="2329" w:author="Leeyoung" w:date="2017-10-27T10:42:00Z">
        <w:r w:rsidDel="00EA3148">
          <w:rPr>
            <w:rFonts w:eastAsiaTheme="minorEastAsia"/>
            <w:sz w:val="22"/>
            <w:szCs w:val="22"/>
          </w:rPr>
          <w:tab/>
        </w:r>
        <w:r w:rsidDel="00EA3148">
          <w:rPr>
            <w:rFonts w:eastAsiaTheme="minorEastAsia"/>
            <w:sz w:val="22"/>
            <w:szCs w:val="22"/>
          </w:rPr>
          <w:tab/>
          <w:delText>}</w:delText>
        </w:r>
      </w:del>
    </w:p>
    <w:p w14:paraId="1153DAA6" w14:textId="133F718A"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30" w:author="Leeyoung" w:date="2017-10-27T10:42:00Z"/>
          <w:rFonts w:eastAsiaTheme="minorEastAsia"/>
          <w:sz w:val="22"/>
          <w:szCs w:val="22"/>
        </w:rPr>
      </w:pPr>
      <w:del w:id="2331" w:author="Leeyoung" w:date="2017-10-27T10:42:00Z">
        <w:r w:rsidDel="00EA3148">
          <w:rPr>
            <w:rFonts w:eastAsiaTheme="minorEastAsia"/>
            <w:sz w:val="22"/>
            <w:szCs w:val="22"/>
          </w:rPr>
          <w:tab/>
        </w:r>
        <w:r w:rsidDel="00EA3148">
          <w:rPr>
            <w:rFonts w:eastAsiaTheme="minorEastAsia"/>
            <w:sz w:val="22"/>
            <w:szCs w:val="22"/>
          </w:rPr>
          <w:tab/>
        </w:r>
      </w:del>
    </w:p>
    <w:p w14:paraId="58F7C182" w14:textId="30D53B15"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32" w:author="Leeyoung" w:date="2017-10-27T10:42:00Z"/>
          <w:rFonts w:eastAsiaTheme="minorEastAsia"/>
          <w:sz w:val="22"/>
          <w:szCs w:val="22"/>
        </w:rPr>
      </w:pPr>
      <w:del w:id="2333" w:author="Leeyoung" w:date="2017-10-27T10:42:00Z">
        <w:r w:rsidDel="00EA3148">
          <w:rPr>
            <w:rFonts w:eastAsiaTheme="minorEastAsia"/>
            <w:sz w:val="22"/>
            <w:szCs w:val="22"/>
          </w:rPr>
          <w:tab/>
        </w:r>
        <w:r w:rsidDel="00EA3148">
          <w:rPr>
            <w:rFonts w:eastAsiaTheme="minorEastAsia"/>
            <w:sz w:val="22"/>
            <w:szCs w:val="22"/>
          </w:rPr>
          <w:tab/>
          <w:delText>identity LR4-PMD-clause-88 {</w:delText>
        </w:r>
      </w:del>
    </w:p>
    <w:p w14:paraId="33C782B3" w14:textId="1CF8D35C"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34" w:author="Leeyoung" w:date="2017-10-27T10:42:00Z"/>
          <w:rFonts w:eastAsiaTheme="minorEastAsia"/>
          <w:sz w:val="22"/>
          <w:szCs w:val="22"/>
        </w:rPr>
      </w:pPr>
      <w:del w:id="2335"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optical-interface-func;</w:delText>
        </w:r>
      </w:del>
    </w:p>
    <w:p w14:paraId="07EDEB24" w14:textId="426F1F52"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36" w:author="Leeyoung" w:date="2017-10-27T10:42:00Z"/>
          <w:rFonts w:eastAsiaTheme="minorEastAsia"/>
          <w:sz w:val="22"/>
          <w:szCs w:val="22"/>
        </w:rPr>
      </w:pPr>
      <w:del w:id="2337"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w:delText>
        </w:r>
      </w:del>
    </w:p>
    <w:p w14:paraId="4D627CF3" w14:textId="03F6D084"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38" w:author="Leeyoung" w:date="2017-10-27T10:42:00Z"/>
          <w:rFonts w:eastAsiaTheme="minorEastAsia"/>
          <w:sz w:val="22"/>
          <w:szCs w:val="22"/>
        </w:rPr>
      </w:pPr>
      <w:del w:id="2339"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 xml:space="preserve">"LR4-PMD-clause-88 Optical Interface function for 100GBASE-R PCS-82"; </w:delText>
        </w:r>
      </w:del>
    </w:p>
    <w:p w14:paraId="56604AF2" w14:textId="4C76ED47"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40" w:author="Leeyoung" w:date="2017-10-27T10:42:00Z"/>
          <w:rFonts w:eastAsiaTheme="minorEastAsia"/>
          <w:sz w:val="22"/>
          <w:szCs w:val="22"/>
        </w:rPr>
      </w:pPr>
      <w:del w:id="2341" w:author="Leeyoung" w:date="2017-10-27T10:42:00Z">
        <w:r w:rsidDel="00EA3148">
          <w:rPr>
            <w:rFonts w:eastAsiaTheme="minorEastAsia"/>
            <w:sz w:val="22"/>
            <w:szCs w:val="22"/>
          </w:rPr>
          <w:tab/>
        </w:r>
        <w:r w:rsidDel="00EA3148">
          <w:rPr>
            <w:rFonts w:eastAsiaTheme="minorEastAsia"/>
            <w:sz w:val="22"/>
            <w:szCs w:val="22"/>
          </w:rPr>
          <w:tab/>
          <w:delText>}</w:delText>
        </w:r>
      </w:del>
    </w:p>
    <w:p w14:paraId="4728097E" w14:textId="1B99D3BD"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42" w:author="Leeyoung" w:date="2017-10-27T10:42:00Z"/>
          <w:rFonts w:eastAsiaTheme="minorEastAsia"/>
          <w:sz w:val="22"/>
          <w:szCs w:val="22"/>
        </w:rPr>
      </w:pPr>
      <w:del w:id="2343" w:author="Leeyoung" w:date="2017-10-27T10:42:00Z">
        <w:r w:rsidDel="00EA3148">
          <w:rPr>
            <w:rFonts w:eastAsiaTheme="minorEastAsia"/>
            <w:sz w:val="22"/>
            <w:szCs w:val="22"/>
          </w:rPr>
          <w:lastRenderedPageBreak/>
          <w:tab/>
        </w:r>
        <w:r w:rsidDel="00EA3148">
          <w:rPr>
            <w:rFonts w:eastAsiaTheme="minorEastAsia"/>
            <w:sz w:val="22"/>
            <w:szCs w:val="22"/>
          </w:rPr>
          <w:tab/>
        </w:r>
      </w:del>
    </w:p>
    <w:p w14:paraId="66010FF9" w14:textId="39F2034F"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44" w:author="Leeyoung" w:date="2017-10-27T10:42:00Z"/>
          <w:rFonts w:eastAsiaTheme="minorEastAsia"/>
          <w:sz w:val="22"/>
          <w:szCs w:val="22"/>
        </w:rPr>
      </w:pPr>
      <w:del w:id="2345" w:author="Leeyoung" w:date="2017-10-27T10:42:00Z">
        <w:r w:rsidDel="00EA3148">
          <w:rPr>
            <w:rFonts w:eastAsiaTheme="minorEastAsia"/>
            <w:sz w:val="22"/>
            <w:szCs w:val="22"/>
          </w:rPr>
          <w:tab/>
        </w:r>
        <w:r w:rsidDel="00EA3148">
          <w:rPr>
            <w:rFonts w:eastAsiaTheme="minorEastAsia"/>
            <w:sz w:val="22"/>
            <w:szCs w:val="22"/>
          </w:rPr>
          <w:tab/>
          <w:delText>identity ER4-PMD-clause-88 {</w:delText>
        </w:r>
      </w:del>
    </w:p>
    <w:p w14:paraId="51CE9E32" w14:textId="051E8EB0"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46" w:author="Leeyoung" w:date="2017-10-27T10:42:00Z"/>
          <w:rFonts w:eastAsiaTheme="minorEastAsia"/>
          <w:sz w:val="22"/>
          <w:szCs w:val="22"/>
        </w:rPr>
      </w:pPr>
      <w:del w:id="2347"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optical-interface-func;</w:delText>
        </w:r>
      </w:del>
    </w:p>
    <w:p w14:paraId="7E97BCBA" w14:textId="4C2A8B36"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48" w:author="Leeyoung" w:date="2017-10-27T10:42:00Z"/>
          <w:rFonts w:eastAsiaTheme="minorEastAsia"/>
          <w:sz w:val="22"/>
          <w:szCs w:val="22"/>
        </w:rPr>
      </w:pPr>
      <w:del w:id="2349"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w:delText>
        </w:r>
      </w:del>
    </w:p>
    <w:p w14:paraId="1E30203C" w14:textId="15DF0743"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50" w:author="Leeyoung" w:date="2017-10-27T10:42:00Z"/>
          <w:rFonts w:eastAsiaTheme="minorEastAsia"/>
          <w:sz w:val="22"/>
          <w:szCs w:val="22"/>
        </w:rPr>
      </w:pPr>
      <w:del w:id="2351"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 xml:space="preserve">"ER4-PMD-clause-88 Optical Interface function for 100GBASE-R PCS-82"; </w:delText>
        </w:r>
      </w:del>
    </w:p>
    <w:p w14:paraId="37517098" w14:textId="5FCFCB14"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52" w:author="Leeyoung" w:date="2017-10-27T10:42:00Z"/>
          <w:rFonts w:eastAsiaTheme="minorEastAsia"/>
          <w:sz w:val="22"/>
          <w:szCs w:val="22"/>
        </w:rPr>
      </w:pPr>
      <w:del w:id="2353" w:author="Leeyoung" w:date="2017-10-27T10:42:00Z">
        <w:r w:rsidDel="00EA3148">
          <w:rPr>
            <w:rFonts w:eastAsiaTheme="minorEastAsia"/>
            <w:sz w:val="22"/>
            <w:szCs w:val="22"/>
          </w:rPr>
          <w:tab/>
        </w:r>
        <w:r w:rsidDel="00EA3148">
          <w:rPr>
            <w:rFonts w:eastAsiaTheme="minorEastAsia"/>
            <w:sz w:val="22"/>
            <w:szCs w:val="22"/>
          </w:rPr>
          <w:tab/>
          <w:delText>}</w:delText>
        </w:r>
      </w:del>
    </w:p>
    <w:p w14:paraId="4A59460B" w14:textId="6544307E"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54" w:author="Leeyoung" w:date="2017-10-27T10:42:00Z"/>
          <w:rFonts w:eastAsiaTheme="minorEastAsia"/>
          <w:sz w:val="22"/>
          <w:szCs w:val="22"/>
        </w:rPr>
      </w:pPr>
      <w:del w:id="2355" w:author="Leeyoung" w:date="2017-10-27T10:42:00Z">
        <w:r w:rsidDel="00EA3148">
          <w:rPr>
            <w:rFonts w:eastAsiaTheme="minorEastAsia"/>
            <w:sz w:val="22"/>
            <w:szCs w:val="22"/>
          </w:rPr>
          <w:tab/>
        </w:r>
        <w:r w:rsidDel="00EA3148">
          <w:rPr>
            <w:rFonts w:eastAsiaTheme="minorEastAsia"/>
            <w:sz w:val="22"/>
            <w:szCs w:val="22"/>
          </w:rPr>
          <w:tab/>
        </w:r>
      </w:del>
    </w:p>
    <w:p w14:paraId="5DE0F121" w14:textId="56EDE61E"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56" w:author="Leeyoung" w:date="2017-10-27T10:42:00Z"/>
          <w:rFonts w:eastAsiaTheme="minorEastAsia"/>
          <w:sz w:val="22"/>
          <w:szCs w:val="22"/>
        </w:rPr>
      </w:pPr>
      <w:del w:id="2357" w:author="Leeyoung" w:date="2017-10-27T10:42:00Z">
        <w:r w:rsidDel="00EA3148">
          <w:rPr>
            <w:rFonts w:eastAsiaTheme="minorEastAsia"/>
            <w:sz w:val="22"/>
            <w:szCs w:val="22"/>
          </w:rPr>
          <w:tab/>
        </w:r>
        <w:r w:rsidDel="00EA3148">
          <w:rPr>
            <w:rFonts w:eastAsiaTheme="minorEastAsia"/>
            <w:sz w:val="22"/>
            <w:szCs w:val="22"/>
          </w:rPr>
          <w:tab/>
          <w:delText>/* optical interface func needs to expand for Fiber Channel, SONET and SDH */</w:delText>
        </w:r>
      </w:del>
    </w:p>
    <w:p w14:paraId="198F76BA" w14:textId="034B593F"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58" w:author="Leeyoung" w:date="2017-10-27T10:42:00Z"/>
          <w:rFonts w:eastAsiaTheme="minorEastAsia"/>
          <w:sz w:val="22"/>
          <w:szCs w:val="22"/>
        </w:rPr>
      </w:pPr>
      <w:del w:id="2359" w:author="Leeyoung" w:date="2017-10-27T10:42:00Z">
        <w:r w:rsidDel="00EA3148">
          <w:rPr>
            <w:rFonts w:eastAsiaTheme="minorEastAsia"/>
            <w:sz w:val="22"/>
            <w:szCs w:val="22"/>
          </w:rPr>
          <w:tab/>
        </w:r>
        <w:r w:rsidDel="00EA3148">
          <w:rPr>
            <w:rFonts w:eastAsiaTheme="minorEastAsia"/>
            <w:sz w:val="22"/>
            <w:szCs w:val="22"/>
          </w:rPr>
          <w:tab/>
        </w:r>
      </w:del>
    </w:p>
    <w:p w14:paraId="2FCA7B16" w14:textId="1E1B69FF"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60" w:author="Leeyoung" w:date="2017-10-27T10:42:00Z"/>
          <w:rFonts w:eastAsiaTheme="minorEastAsia"/>
          <w:sz w:val="22"/>
          <w:szCs w:val="22"/>
        </w:rPr>
      </w:pPr>
      <w:del w:id="2361" w:author="Leeyoung" w:date="2017-10-27T10:42:00Z">
        <w:r w:rsidDel="00EA3148">
          <w:rPr>
            <w:rFonts w:eastAsiaTheme="minorEastAsia"/>
            <w:sz w:val="22"/>
            <w:szCs w:val="22"/>
          </w:rPr>
          <w:tab/>
        </w:r>
        <w:r w:rsidDel="00EA3148">
          <w:rPr>
            <w:rFonts w:eastAsiaTheme="minorEastAsia"/>
            <w:sz w:val="22"/>
            <w:szCs w:val="22"/>
          </w:rPr>
          <w:tab/>
          <w:delText>identity performance-</w:delText>
        </w:r>
      </w:del>
      <w:del w:id="2362" w:author="Leeyoung" w:date="2017-10-27T10:21:00Z">
        <w:r w:rsidDel="00446E6B">
          <w:rPr>
            <w:rFonts w:eastAsiaTheme="minorEastAsia"/>
            <w:sz w:val="22"/>
            <w:szCs w:val="22"/>
          </w:rPr>
          <w:delText>metric-list</w:delText>
        </w:r>
      </w:del>
      <w:del w:id="2363" w:author="Leeyoung" w:date="2017-10-27T10:42:00Z">
        <w:r w:rsidDel="00EA3148">
          <w:rPr>
            <w:rFonts w:eastAsiaTheme="minorEastAsia"/>
            <w:sz w:val="22"/>
            <w:szCs w:val="22"/>
          </w:rPr>
          <w:delText xml:space="preserve"> {</w:delText>
        </w:r>
      </w:del>
    </w:p>
    <w:p w14:paraId="05E0D9B5" w14:textId="459DF772"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64" w:author="Leeyoung" w:date="2017-10-27T10:42:00Z"/>
          <w:rFonts w:eastAsiaTheme="minorEastAsia"/>
          <w:sz w:val="22"/>
          <w:szCs w:val="22"/>
        </w:rPr>
      </w:pPr>
      <w:del w:id="2365"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 "list of performance metric";</w:delText>
        </w:r>
      </w:del>
    </w:p>
    <w:p w14:paraId="1E0C98A6" w14:textId="75A4AA5F"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66" w:author="Leeyoung" w:date="2017-10-27T10:42:00Z"/>
          <w:rFonts w:eastAsiaTheme="minorEastAsia"/>
          <w:sz w:val="22"/>
          <w:szCs w:val="22"/>
        </w:rPr>
      </w:pPr>
      <w:del w:id="2367" w:author="Leeyoung" w:date="2017-10-27T10:42:00Z">
        <w:r w:rsidDel="00EA3148">
          <w:rPr>
            <w:rFonts w:eastAsiaTheme="minorEastAsia"/>
            <w:sz w:val="22"/>
            <w:szCs w:val="22"/>
          </w:rPr>
          <w:tab/>
        </w:r>
        <w:r w:rsidDel="00EA3148">
          <w:rPr>
            <w:rFonts w:eastAsiaTheme="minorEastAsia"/>
            <w:sz w:val="22"/>
            <w:szCs w:val="22"/>
          </w:rPr>
          <w:tab/>
          <w:delText>}</w:delText>
        </w:r>
      </w:del>
    </w:p>
    <w:p w14:paraId="6448CC01" w14:textId="43C38F9C"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68" w:author="Leeyoung" w:date="2017-10-27T10:42:00Z"/>
          <w:rFonts w:eastAsiaTheme="minorEastAsia"/>
          <w:sz w:val="22"/>
          <w:szCs w:val="22"/>
        </w:rPr>
      </w:pPr>
      <w:del w:id="2369" w:author="Leeyoung" w:date="2017-10-27T10:42:00Z">
        <w:r w:rsidDel="00EA3148">
          <w:rPr>
            <w:rFonts w:eastAsiaTheme="minorEastAsia"/>
            <w:sz w:val="22"/>
            <w:szCs w:val="22"/>
          </w:rPr>
          <w:tab/>
        </w:r>
        <w:r w:rsidDel="00EA3148">
          <w:rPr>
            <w:rFonts w:eastAsiaTheme="minorEastAsia"/>
            <w:sz w:val="22"/>
            <w:szCs w:val="22"/>
          </w:rPr>
          <w:tab/>
        </w:r>
      </w:del>
    </w:p>
    <w:p w14:paraId="57C728F0" w14:textId="1BD90539"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70" w:author="Leeyoung" w:date="2017-10-27T10:42:00Z"/>
          <w:rFonts w:eastAsiaTheme="minorEastAsia"/>
          <w:sz w:val="22"/>
          <w:szCs w:val="22"/>
        </w:rPr>
      </w:pPr>
      <w:del w:id="2371" w:author="Leeyoung" w:date="2017-10-27T10:42:00Z">
        <w:r w:rsidDel="00EA3148">
          <w:rPr>
            <w:rFonts w:eastAsiaTheme="minorEastAsia"/>
            <w:sz w:val="22"/>
            <w:szCs w:val="22"/>
          </w:rPr>
          <w:tab/>
        </w:r>
        <w:r w:rsidDel="00EA3148">
          <w:rPr>
            <w:rFonts w:eastAsiaTheme="minorEastAsia"/>
            <w:sz w:val="22"/>
            <w:szCs w:val="22"/>
          </w:rPr>
          <w:tab/>
          <w:delText>identity One-way-Delay {</w:delText>
        </w:r>
      </w:del>
    </w:p>
    <w:p w14:paraId="0E7A7295" w14:textId="17C655FE"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72" w:author="Leeyoung" w:date="2017-10-27T10:42:00Z"/>
          <w:rFonts w:eastAsiaTheme="minorEastAsia"/>
          <w:sz w:val="22"/>
          <w:szCs w:val="22"/>
        </w:rPr>
      </w:pPr>
      <w:del w:id="2373"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performance-</w:delText>
        </w:r>
      </w:del>
      <w:del w:id="2374" w:author="Leeyoung" w:date="2017-10-27T10:21:00Z">
        <w:r w:rsidDel="00446E6B">
          <w:rPr>
            <w:rFonts w:eastAsiaTheme="minorEastAsia"/>
            <w:sz w:val="22"/>
            <w:szCs w:val="22"/>
          </w:rPr>
          <w:delText>metric-list</w:delText>
        </w:r>
      </w:del>
      <w:del w:id="2375" w:author="Leeyoung" w:date="2017-10-27T10:42:00Z">
        <w:r w:rsidDel="00EA3148">
          <w:rPr>
            <w:rFonts w:eastAsiaTheme="minorEastAsia"/>
            <w:sz w:val="22"/>
            <w:szCs w:val="22"/>
          </w:rPr>
          <w:delText>;</w:delText>
        </w:r>
      </w:del>
    </w:p>
    <w:p w14:paraId="0A8A671E" w14:textId="0A05D468"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76" w:author="Leeyoung" w:date="2017-10-27T10:42:00Z"/>
          <w:rFonts w:eastAsiaTheme="minorEastAsia"/>
          <w:sz w:val="22"/>
          <w:szCs w:val="22"/>
        </w:rPr>
      </w:pPr>
      <w:del w:id="2377"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 "";</w:delText>
        </w:r>
        <w:r w:rsidDel="00EA3148">
          <w:rPr>
            <w:rFonts w:eastAsiaTheme="minorEastAsia"/>
            <w:sz w:val="22"/>
            <w:szCs w:val="22"/>
          </w:rPr>
          <w:tab/>
        </w:r>
      </w:del>
    </w:p>
    <w:p w14:paraId="7AA2AB15" w14:textId="7E873770"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78" w:author="Leeyoung" w:date="2017-10-27T10:42:00Z"/>
          <w:rFonts w:eastAsiaTheme="minorEastAsia"/>
          <w:sz w:val="22"/>
          <w:szCs w:val="22"/>
        </w:rPr>
      </w:pPr>
      <w:del w:id="2379" w:author="Leeyoung" w:date="2017-10-27T10:42:00Z">
        <w:r w:rsidDel="00EA3148">
          <w:rPr>
            <w:rFonts w:eastAsiaTheme="minorEastAsia"/>
            <w:sz w:val="22"/>
            <w:szCs w:val="22"/>
          </w:rPr>
          <w:tab/>
        </w:r>
        <w:r w:rsidDel="00EA3148">
          <w:rPr>
            <w:rFonts w:eastAsiaTheme="minorEastAsia"/>
            <w:sz w:val="22"/>
            <w:szCs w:val="22"/>
          </w:rPr>
          <w:tab/>
          <w:delText>}</w:delText>
        </w:r>
      </w:del>
    </w:p>
    <w:p w14:paraId="4D8A45E1" w14:textId="1725002E"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80" w:author="Leeyoung" w:date="2017-10-27T10:42:00Z"/>
          <w:rFonts w:eastAsiaTheme="minorEastAsia"/>
          <w:sz w:val="22"/>
          <w:szCs w:val="22"/>
        </w:rPr>
      </w:pPr>
      <w:del w:id="2381" w:author="Leeyoung" w:date="2017-10-27T10:42:00Z">
        <w:r w:rsidDel="00EA3148">
          <w:rPr>
            <w:rFonts w:eastAsiaTheme="minorEastAsia"/>
            <w:sz w:val="22"/>
            <w:szCs w:val="22"/>
          </w:rPr>
          <w:tab/>
        </w:r>
        <w:r w:rsidDel="00EA3148">
          <w:rPr>
            <w:rFonts w:eastAsiaTheme="minorEastAsia"/>
            <w:sz w:val="22"/>
            <w:szCs w:val="22"/>
          </w:rPr>
          <w:tab/>
        </w:r>
      </w:del>
    </w:p>
    <w:p w14:paraId="4CA7AF51" w14:textId="5722975C"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82" w:author="Leeyoung" w:date="2017-10-27T10:42:00Z"/>
          <w:rFonts w:eastAsiaTheme="minorEastAsia"/>
          <w:sz w:val="22"/>
          <w:szCs w:val="22"/>
        </w:rPr>
      </w:pPr>
      <w:del w:id="2383" w:author="Leeyoung" w:date="2017-10-27T10:42:00Z">
        <w:r w:rsidDel="00EA3148">
          <w:rPr>
            <w:rFonts w:eastAsiaTheme="minorEastAsia"/>
            <w:sz w:val="22"/>
            <w:szCs w:val="22"/>
          </w:rPr>
          <w:tab/>
        </w:r>
        <w:r w:rsidDel="00EA3148">
          <w:rPr>
            <w:rFonts w:eastAsiaTheme="minorEastAsia"/>
            <w:sz w:val="22"/>
            <w:szCs w:val="22"/>
          </w:rPr>
          <w:tab/>
          <w:delText>identity One-way-Errored-Second {</w:delText>
        </w:r>
      </w:del>
    </w:p>
    <w:p w14:paraId="57FD8373" w14:textId="612AF700"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84" w:author="Leeyoung" w:date="2017-10-27T10:42:00Z"/>
          <w:rFonts w:eastAsiaTheme="minorEastAsia"/>
          <w:sz w:val="22"/>
          <w:szCs w:val="22"/>
        </w:rPr>
      </w:pPr>
      <w:del w:id="2385"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performance-</w:delText>
        </w:r>
      </w:del>
      <w:del w:id="2386" w:author="Leeyoung" w:date="2017-10-27T10:21:00Z">
        <w:r w:rsidDel="00446E6B">
          <w:rPr>
            <w:rFonts w:eastAsiaTheme="minorEastAsia"/>
            <w:sz w:val="22"/>
            <w:szCs w:val="22"/>
          </w:rPr>
          <w:delText>metric-list</w:delText>
        </w:r>
      </w:del>
      <w:del w:id="2387" w:author="Leeyoung" w:date="2017-10-27T10:42:00Z">
        <w:r w:rsidDel="00EA3148">
          <w:rPr>
            <w:rFonts w:eastAsiaTheme="minorEastAsia"/>
            <w:sz w:val="22"/>
            <w:szCs w:val="22"/>
          </w:rPr>
          <w:delText>;</w:delText>
        </w:r>
      </w:del>
    </w:p>
    <w:p w14:paraId="33A8C87E" w14:textId="23AEC792"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88" w:author="Leeyoung" w:date="2017-10-27T10:42:00Z"/>
          <w:rFonts w:eastAsiaTheme="minorEastAsia"/>
          <w:sz w:val="22"/>
          <w:szCs w:val="22"/>
        </w:rPr>
      </w:pPr>
      <w:del w:id="2389"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 "";</w:delText>
        </w:r>
        <w:r w:rsidDel="00EA3148">
          <w:rPr>
            <w:rFonts w:eastAsiaTheme="minorEastAsia"/>
            <w:sz w:val="22"/>
            <w:szCs w:val="22"/>
          </w:rPr>
          <w:tab/>
        </w:r>
      </w:del>
    </w:p>
    <w:p w14:paraId="6D204AF5" w14:textId="23962589"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90" w:author="Leeyoung" w:date="2017-10-27T10:42:00Z"/>
          <w:rFonts w:eastAsiaTheme="minorEastAsia"/>
          <w:sz w:val="22"/>
          <w:szCs w:val="22"/>
        </w:rPr>
      </w:pPr>
      <w:del w:id="2391" w:author="Leeyoung" w:date="2017-10-27T10:42:00Z">
        <w:r w:rsidDel="00EA3148">
          <w:rPr>
            <w:rFonts w:eastAsiaTheme="minorEastAsia"/>
            <w:sz w:val="22"/>
            <w:szCs w:val="22"/>
          </w:rPr>
          <w:tab/>
        </w:r>
        <w:r w:rsidDel="00EA3148">
          <w:rPr>
            <w:rFonts w:eastAsiaTheme="minorEastAsia"/>
            <w:sz w:val="22"/>
            <w:szCs w:val="22"/>
          </w:rPr>
          <w:tab/>
          <w:delText>}</w:delText>
        </w:r>
      </w:del>
    </w:p>
    <w:p w14:paraId="0AE89A42" w14:textId="4B6C468F"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92" w:author="Leeyoung" w:date="2017-10-27T10:42:00Z"/>
          <w:rFonts w:eastAsiaTheme="minorEastAsia"/>
          <w:sz w:val="22"/>
          <w:szCs w:val="22"/>
        </w:rPr>
      </w:pPr>
      <w:del w:id="2393" w:author="Leeyoung" w:date="2017-10-27T10:42:00Z">
        <w:r w:rsidDel="00EA3148">
          <w:rPr>
            <w:rFonts w:eastAsiaTheme="minorEastAsia"/>
            <w:sz w:val="22"/>
            <w:szCs w:val="22"/>
          </w:rPr>
          <w:tab/>
        </w:r>
        <w:r w:rsidDel="00EA3148">
          <w:rPr>
            <w:rFonts w:eastAsiaTheme="minorEastAsia"/>
            <w:sz w:val="22"/>
            <w:szCs w:val="22"/>
          </w:rPr>
          <w:tab/>
        </w:r>
      </w:del>
    </w:p>
    <w:p w14:paraId="18729631" w14:textId="708624C8"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94" w:author="Leeyoung" w:date="2017-10-27T10:42:00Z"/>
          <w:rFonts w:eastAsiaTheme="minorEastAsia"/>
          <w:sz w:val="22"/>
          <w:szCs w:val="22"/>
        </w:rPr>
      </w:pPr>
      <w:del w:id="2395" w:author="Leeyoung" w:date="2017-10-27T10:42:00Z">
        <w:r w:rsidDel="00EA3148">
          <w:rPr>
            <w:rFonts w:eastAsiaTheme="minorEastAsia"/>
            <w:sz w:val="22"/>
            <w:szCs w:val="22"/>
          </w:rPr>
          <w:tab/>
        </w:r>
        <w:r w:rsidDel="00EA3148">
          <w:rPr>
            <w:rFonts w:eastAsiaTheme="minorEastAsia"/>
            <w:sz w:val="22"/>
            <w:szCs w:val="22"/>
          </w:rPr>
          <w:tab/>
          <w:delText>identity One-way-Severely-Errored-Second {</w:delText>
        </w:r>
      </w:del>
    </w:p>
    <w:p w14:paraId="7EF8A2D3" w14:textId="339A6065"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396" w:author="Leeyoung" w:date="2017-10-27T10:42:00Z"/>
          <w:rFonts w:eastAsiaTheme="minorEastAsia"/>
          <w:sz w:val="22"/>
          <w:szCs w:val="22"/>
        </w:rPr>
      </w:pPr>
      <w:del w:id="2397"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performance-</w:delText>
        </w:r>
      </w:del>
      <w:del w:id="2398" w:author="Leeyoung" w:date="2017-10-27T10:21:00Z">
        <w:r w:rsidDel="00446E6B">
          <w:rPr>
            <w:rFonts w:eastAsiaTheme="minorEastAsia"/>
            <w:sz w:val="22"/>
            <w:szCs w:val="22"/>
          </w:rPr>
          <w:delText>metric-list</w:delText>
        </w:r>
      </w:del>
      <w:del w:id="2399" w:author="Leeyoung" w:date="2017-10-27T10:42:00Z">
        <w:r w:rsidDel="00EA3148">
          <w:rPr>
            <w:rFonts w:eastAsiaTheme="minorEastAsia"/>
            <w:sz w:val="22"/>
            <w:szCs w:val="22"/>
          </w:rPr>
          <w:delText>;</w:delText>
        </w:r>
      </w:del>
    </w:p>
    <w:p w14:paraId="238B6E5E" w14:textId="34B2CE27"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00" w:author="Leeyoung" w:date="2017-10-27T10:42:00Z"/>
          <w:rFonts w:eastAsiaTheme="minorEastAsia"/>
          <w:sz w:val="22"/>
          <w:szCs w:val="22"/>
        </w:rPr>
      </w:pPr>
      <w:del w:id="2401"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 "";</w:delText>
        </w:r>
        <w:r w:rsidDel="00EA3148">
          <w:rPr>
            <w:rFonts w:eastAsiaTheme="minorEastAsia"/>
            <w:sz w:val="22"/>
            <w:szCs w:val="22"/>
          </w:rPr>
          <w:tab/>
        </w:r>
      </w:del>
    </w:p>
    <w:p w14:paraId="3715CD69" w14:textId="4C41C073"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02" w:author="Leeyoung" w:date="2017-10-27T10:42:00Z"/>
          <w:rFonts w:eastAsiaTheme="minorEastAsia"/>
          <w:sz w:val="22"/>
          <w:szCs w:val="22"/>
        </w:rPr>
      </w:pPr>
      <w:del w:id="2403" w:author="Leeyoung" w:date="2017-10-27T10:42:00Z">
        <w:r w:rsidDel="00EA3148">
          <w:rPr>
            <w:rFonts w:eastAsiaTheme="minorEastAsia"/>
            <w:sz w:val="22"/>
            <w:szCs w:val="22"/>
          </w:rPr>
          <w:tab/>
        </w:r>
        <w:r w:rsidDel="00EA3148">
          <w:rPr>
            <w:rFonts w:eastAsiaTheme="minorEastAsia"/>
            <w:sz w:val="22"/>
            <w:szCs w:val="22"/>
          </w:rPr>
          <w:tab/>
          <w:delText>}</w:delText>
        </w:r>
      </w:del>
    </w:p>
    <w:p w14:paraId="5A761700" w14:textId="16D4DCF8"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04" w:author="Leeyoung" w:date="2017-10-27T10:42:00Z"/>
          <w:rFonts w:eastAsiaTheme="minorEastAsia"/>
          <w:sz w:val="22"/>
          <w:szCs w:val="22"/>
        </w:rPr>
      </w:pPr>
      <w:del w:id="2405" w:author="Leeyoung" w:date="2017-10-27T10:42:00Z">
        <w:r w:rsidDel="00EA3148">
          <w:rPr>
            <w:rFonts w:eastAsiaTheme="minorEastAsia"/>
            <w:sz w:val="22"/>
            <w:szCs w:val="22"/>
          </w:rPr>
          <w:tab/>
        </w:r>
        <w:r w:rsidDel="00EA3148">
          <w:rPr>
            <w:rFonts w:eastAsiaTheme="minorEastAsia"/>
            <w:sz w:val="22"/>
            <w:szCs w:val="22"/>
          </w:rPr>
          <w:tab/>
        </w:r>
      </w:del>
    </w:p>
    <w:p w14:paraId="7F5D3D61" w14:textId="1CF65C8E"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06" w:author="Leeyoung" w:date="2017-10-27T10:42:00Z"/>
          <w:rFonts w:eastAsiaTheme="minorEastAsia"/>
          <w:sz w:val="22"/>
          <w:szCs w:val="22"/>
        </w:rPr>
      </w:pPr>
      <w:del w:id="2407" w:author="Leeyoung" w:date="2017-10-27T10:42:00Z">
        <w:r w:rsidDel="00EA3148">
          <w:rPr>
            <w:rFonts w:eastAsiaTheme="minorEastAsia"/>
            <w:sz w:val="22"/>
            <w:szCs w:val="22"/>
          </w:rPr>
          <w:tab/>
        </w:r>
        <w:r w:rsidDel="00EA3148">
          <w:rPr>
            <w:rFonts w:eastAsiaTheme="minorEastAsia"/>
            <w:sz w:val="22"/>
            <w:szCs w:val="22"/>
          </w:rPr>
          <w:tab/>
          <w:delText>identity One-way-Unavailable-Second {</w:delText>
        </w:r>
      </w:del>
    </w:p>
    <w:p w14:paraId="37089F09" w14:textId="31E5AB86"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08" w:author="Leeyoung" w:date="2017-10-27T10:42:00Z"/>
          <w:rFonts w:eastAsiaTheme="minorEastAsia"/>
          <w:sz w:val="22"/>
          <w:szCs w:val="22"/>
        </w:rPr>
      </w:pPr>
      <w:del w:id="2409"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performance-</w:delText>
        </w:r>
      </w:del>
      <w:del w:id="2410" w:author="Leeyoung" w:date="2017-10-27T10:21:00Z">
        <w:r w:rsidDel="00446E6B">
          <w:rPr>
            <w:rFonts w:eastAsiaTheme="minorEastAsia"/>
            <w:sz w:val="22"/>
            <w:szCs w:val="22"/>
          </w:rPr>
          <w:delText>metric-list</w:delText>
        </w:r>
      </w:del>
      <w:del w:id="2411" w:author="Leeyoung" w:date="2017-10-27T10:42:00Z">
        <w:r w:rsidDel="00EA3148">
          <w:rPr>
            <w:rFonts w:eastAsiaTheme="minorEastAsia"/>
            <w:sz w:val="22"/>
            <w:szCs w:val="22"/>
          </w:rPr>
          <w:delText>;</w:delText>
        </w:r>
      </w:del>
    </w:p>
    <w:p w14:paraId="60C9EC37" w14:textId="27C19E3C"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12" w:author="Leeyoung" w:date="2017-10-27T10:42:00Z"/>
          <w:rFonts w:eastAsiaTheme="minorEastAsia"/>
          <w:sz w:val="22"/>
          <w:szCs w:val="22"/>
        </w:rPr>
      </w:pPr>
      <w:del w:id="2413"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 "";</w:delText>
        </w:r>
        <w:r w:rsidDel="00EA3148">
          <w:rPr>
            <w:rFonts w:eastAsiaTheme="minorEastAsia"/>
            <w:sz w:val="22"/>
            <w:szCs w:val="22"/>
          </w:rPr>
          <w:tab/>
        </w:r>
      </w:del>
    </w:p>
    <w:p w14:paraId="3D77F2EA" w14:textId="3A3C2CCD"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14" w:author="Leeyoung" w:date="2017-10-27T10:42:00Z"/>
          <w:rFonts w:eastAsiaTheme="minorEastAsia"/>
          <w:sz w:val="22"/>
          <w:szCs w:val="22"/>
        </w:rPr>
      </w:pPr>
      <w:del w:id="2415" w:author="Leeyoung" w:date="2017-10-27T10:42:00Z">
        <w:r w:rsidDel="00EA3148">
          <w:rPr>
            <w:rFonts w:eastAsiaTheme="minorEastAsia"/>
            <w:sz w:val="22"/>
            <w:szCs w:val="22"/>
          </w:rPr>
          <w:tab/>
        </w:r>
        <w:r w:rsidDel="00EA3148">
          <w:rPr>
            <w:rFonts w:eastAsiaTheme="minorEastAsia"/>
            <w:sz w:val="22"/>
            <w:szCs w:val="22"/>
          </w:rPr>
          <w:tab/>
          <w:delText>}</w:delText>
        </w:r>
      </w:del>
    </w:p>
    <w:p w14:paraId="3DAEDB4B" w14:textId="318F9103"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16" w:author="Leeyoung" w:date="2017-10-27T10:42:00Z"/>
          <w:rFonts w:eastAsiaTheme="minorEastAsia"/>
          <w:sz w:val="22"/>
          <w:szCs w:val="22"/>
        </w:rPr>
      </w:pPr>
    </w:p>
    <w:p w14:paraId="781F8F61" w14:textId="7B333DBF"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17" w:author="Leeyoung" w:date="2017-10-27T10:42:00Z"/>
          <w:rFonts w:eastAsiaTheme="minorEastAsia"/>
          <w:sz w:val="22"/>
          <w:szCs w:val="22"/>
        </w:rPr>
      </w:pPr>
      <w:del w:id="2418" w:author="Leeyoung" w:date="2017-10-27T10:42:00Z">
        <w:r w:rsidDel="00EA3148">
          <w:rPr>
            <w:rFonts w:eastAsiaTheme="minorEastAsia"/>
            <w:sz w:val="22"/>
            <w:szCs w:val="22"/>
          </w:rPr>
          <w:tab/>
        </w:r>
        <w:r w:rsidDel="00EA3148">
          <w:rPr>
            <w:rFonts w:eastAsiaTheme="minorEastAsia"/>
            <w:sz w:val="22"/>
            <w:szCs w:val="22"/>
          </w:rPr>
          <w:tab/>
          <w:delText>identity One-way-Availability {</w:delText>
        </w:r>
      </w:del>
    </w:p>
    <w:p w14:paraId="6DCC72D9" w14:textId="16898D96"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19" w:author="Leeyoung" w:date="2017-10-27T10:42:00Z"/>
          <w:rFonts w:eastAsiaTheme="minorEastAsia"/>
          <w:sz w:val="22"/>
          <w:szCs w:val="22"/>
        </w:rPr>
      </w:pPr>
      <w:del w:id="2420"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performance-</w:delText>
        </w:r>
      </w:del>
      <w:del w:id="2421" w:author="Leeyoung" w:date="2017-10-27T10:21:00Z">
        <w:r w:rsidDel="00446E6B">
          <w:rPr>
            <w:rFonts w:eastAsiaTheme="minorEastAsia"/>
            <w:sz w:val="22"/>
            <w:szCs w:val="22"/>
          </w:rPr>
          <w:delText>metric-list</w:delText>
        </w:r>
      </w:del>
      <w:del w:id="2422" w:author="Leeyoung" w:date="2017-10-27T10:42:00Z">
        <w:r w:rsidDel="00EA3148">
          <w:rPr>
            <w:rFonts w:eastAsiaTheme="minorEastAsia"/>
            <w:sz w:val="22"/>
            <w:szCs w:val="22"/>
          </w:rPr>
          <w:delText>;</w:delText>
        </w:r>
      </w:del>
    </w:p>
    <w:p w14:paraId="575EDD5A" w14:textId="229A7FF0"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23" w:author="Leeyoung" w:date="2017-10-27T10:42:00Z"/>
          <w:rFonts w:eastAsiaTheme="minorEastAsia"/>
          <w:sz w:val="22"/>
          <w:szCs w:val="22"/>
        </w:rPr>
      </w:pPr>
      <w:del w:id="2424"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 "";</w:delText>
        </w:r>
        <w:r w:rsidDel="00EA3148">
          <w:rPr>
            <w:rFonts w:eastAsiaTheme="minorEastAsia"/>
            <w:sz w:val="22"/>
            <w:szCs w:val="22"/>
          </w:rPr>
          <w:tab/>
        </w:r>
      </w:del>
    </w:p>
    <w:p w14:paraId="6D5E9C89" w14:textId="35DDCDDB"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25" w:author="Leeyoung" w:date="2017-10-27T10:42:00Z"/>
          <w:rFonts w:eastAsiaTheme="minorEastAsia"/>
          <w:sz w:val="22"/>
          <w:szCs w:val="22"/>
        </w:rPr>
      </w:pPr>
      <w:del w:id="2426" w:author="Leeyoung" w:date="2017-10-27T10:42:00Z">
        <w:r w:rsidDel="00EA3148">
          <w:rPr>
            <w:rFonts w:eastAsiaTheme="minorEastAsia"/>
            <w:sz w:val="22"/>
            <w:szCs w:val="22"/>
          </w:rPr>
          <w:tab/>
        </w:r>
        <w:r w:rsidDel="00EA3148">
          <w:rPr>
            <w:rFonts w:eastAsiaTheme="minorEastAsia"/>
            <w:sz w:val="22"/>
            <w:szCs w:val="22"/>
          </w:rPr>
          <w:tab/>
          <w:delText>}</w:delText>
        </w:r>
      </w:del>
    </w:p>
    <w:p w14:paraId="61A8219D" w14:textId="3E9A457D"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27" w:author="Leeyoung" w:date="2017-10-27T10:42:00Z"/>
          <w:rFonts w:eastAsiaTheme="minorEastAsia"/>
          <w:sz w:val="22"/>
          <w:szCs w:val="22"/>
        </w:rPr>
      </w:pPr>
      <w:del w:id="2428" w:author="Leeyoung" w:date="2017-10-27T10:42:00Z">
        <w:r w:rsidDel="00EA3148">
          <w:rPr>
            <w:rFonts w:eastAsiaTheme="minorEastAsia"/>
            <w:sz w:val="22"/>
            <w:szCs w:val="22"/>
          </w:rPr>
          <w:tab/>
        </w:r>
        <w:r w:rsidDel="00EA3148">
          <w:rPr>
            <w:rFonts w:eastAsiaTheme="minorEastAsia"/>
            <w:sz w:val="22"/>
            <w:szCs w:val="22"/>
          </w:rPr>
          <w:tab/>
        </w:r>
      </w:del>
    </w:p>
    <w:p w14:paraId="0A1E68F8" w14:textId="2C237DE8"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29" w:author="Leeyoung" w:date="2017-10-27T10:42:00Z"/>
          <w:rFonts w:eastAsiaTheme="minorEastAsia"/>
          <w:sz w:val="22"/>
          <w:szCs w:val="22"/>
        </w:rPr>
      </w:pPr>
      <w:del w:id="2430" w:author="Leeyoung" w:date="2017-10-27T10:42:00Z">
        <w:r w:rsidDel="00EA3148">
          <w:rPr>
            <w:rFonts w:eastAsiaTheme="minorEastAsia"/>
            <w:sz w:val="22"/>
            <w:szCs w:val="22"/>
          </w:rPr>
          <w:tab/>
        </w:r>
      </w:del>
    </w:p>
    <w:p w14:paraId="4BAD98E8" w14:textId="29C18FE7"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31" w:author="Leeyoung" w:date="2017-10-27T10:42:00Z"/>
          <w:rFonts w:eastAsiaTheme="minorEastAsia"/>
          <w:sz w:val="22"/>
          <w:szCs w:val="22"/>
        </w:rPr>
      </w:pPr>
      <w:del w:id="2432" w:author="Leeyoung" w:date="2017-10-27T10:42:00Z">
        <w:r w:rsidDel="00EA3148">
          <w:rPr>
            <w:rFonts w:eastAsiaTheme="minorEastAsia"/>
            <w:sz w:val="22"/>
            <w:szCs w:val="22"/>
          </w:rPr>
          <w:tab/>
        </w:r>
        <w:r w:rsidDel="00EA3148">
          <w:rPr>
            <w:rFonts w:eastAsiaTheme="minorEastAsia"/>
            <w:sz w:val="22"/>
            <w:szCs w:val="22"/>
          </w:rPr>
          <w:tab/>
        </w:r>
      </w:del>
    </w:p>
    <w:p w14:paraId="5DCFD991" w14:textId="4CFEBC28"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33" w:author="Leeyoung" w:date="2017-10-27T10:42:00Z"/>
          <w:rFonts w:eastAsiaTheme="minorEastAsia"/>
          <w:sz w:val="22"/>
          <w:szCs w:val="22"/>
        </w:rPr>
      </w:pPr>
      <w:del w:id="2434" w:author="Leeyoung" w:date="2017-10-27T10:42:00Z">
        <w:r w:rsidDel="00EA3148">
          <w:rPr>
            <w:rFonts w:eastAsiaTheme="minorEastAsia"/>
            <w:sz w:val="22"/>
            <w:szCs w:val="22"/>
          </w:rPr>
          <w:tab/>
        </w:r>
        <w:r w:rsidDel="00EA3148">
          <w:rPr>
            <w:rFonts w:eastAsiaTheme="minorEastAsia"/>
            <w:sz w:val="22"/>
            <w:szCs w:val="22"/>
          </w:rPr>
          <w:tab/>
          <w:delText>grouping protocol-coding-optical_interface {</w:delText>
        </w:r>
      </w:del>
    </w:p>
    <w:p w14:paraId="09DA6EFD" w14:textId="073B51E4"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35" w:author="Leeyoung" w:date="2017-10-27T10:42:00Z"/>
          <w:rFonts w:eastAsiaTheme="minorEastAsia"/>
          <w:sz w:val="22"/>
          <w:szCs w:val="22"/>
        </w:rPr>
      </w:pPr>
      <w:del w:id="2436"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w:delText>
        </w:r>
      </w:del>
    </w:p>
    <w:p w14:paraId="1BE09530" w14:textId="5A0DA301"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37" w:author="Leeyoung" w:date="2017-10-27T10:42:00Z"/>
          <w:rFonts w:eastAsiaTheme="minorEastAsia"/>
          <w:sz w:val="22"/>
          <w:szCs w:val="22"/>
        </w:rPr>
      </w:pPr>
      <w:del w:id="2438"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"describes &lt;p,c,o&gt;";</w:delText>
        </w:r>
      </w:del>
    </w:p>
    <w:p w14:paraId="11C80B89" w14:textId="403B532A"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39" w:author="Leeyoung" w:date="2017-10-27T10:42:00Z"/>
          <w:rFonts w:eastAsiaTheme="minorEastAsia"/>
          <w:sz w:val="22"/>
          <w:szCs w:val="22"/>
        </w:rPr>
      </w:pPr>
      <w:del w:id="2440" w:author="Leeyoung" w:date="2017-10-27T10:42:00Z">
        <w:r w:rsidDel="00EA3148">
          <w:rPr>
            <w:rFonts w:eastAsiaTheme="minorEastAsia"/>
            <w:sz w:val="22"/>
            <w:szCs w:val="22"/>
          </w:rPr>
          <w:lastRenderedPageBreak/>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leaf protocol {</w:delText>
        </w:r>
      </w:del>
    </w:p>
    <w:p w14:paraId="426F49FB" w14:textId="724C9682"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41" w:author="Leeyoung" w:date="2017-10-27T10:42:00Z"/>
          <w:rFonts w:eastAsiaTheme="minorEastAsia"/>
          <w:sz w:val="22"/>
          <w:szCs w:val="22"/>
        </w:rPr>
      </w:pPr>
      <w:del w:id="2442"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type identityref {</w:delText>
        </w:r>
      </w:del>
    </w:p>
    <w:p w14:paraId="4275F966" w14:textId="783D2309"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43" w:author="Leeyoung" w:date="2017-10-27T10:42:00Z"/>
          <w:rFonts w:eastAsiaTheme="minorEastAsia"/>
          <w:sz w:val="22"/>
          <w:szCs w:val="22"/>
        </w:rPr>
      </w:pPr>
      <w:del w:id="2444"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protocol-type;</w:delText>
        </w:r>
      </w:del>
    </w:p>
    <w:p w14:paraId="42EDA861" w14:textId="388B01E5"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45" w:author="Leeyoung" w:date="2017-10-27T10:42:00Z"/>
          <w:rFonts w:eastAsiaTheme="minorEastAsia"/>
          <w:sz w:val="22"/>
          <w:szCs w:val="22"/>
        </w:rPr>
      </w:pPr>
      <w:del w:id="2446"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w:delText>
        </w:r>
      </w:del>
    </w:p>
    <w:p w14:paraId="3261616A" w14:textId="3D87E2B1"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47" w:author="Leeyoung" w:date="2017-10-27T10:42:00Z"/>
          <w:rFonts w:eastAsiaTheme="minorEastAsia"/>
          <w:sz w:val="22"/>
          <w:szCs w:val="22"/>
        </w:rPr>
      </w:pPr>
      <w:del w:id="2448"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 "Physical layer L1VC client protocol service attribute";</w:delText>
        </w:r>
      </w:del>
    </w:p>
    <w:p w14:paraId="5CE2E09E" w14:textId="12389116"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49" w:author="Leeyoung" w:date="2017-10-27T10:42:00Z"/>
          <w:rFonts w:eastAsiaTheme="minorEastAsia"/>
          <w:sz w:val="22"/>
          <w:szCs w:val="22"/>
        </w:rPr>
      </w:pPr>
      <w:del w:id="2450"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w:delText>
        </w:r>
      </w:del>
    </w:p>
    <w:p w14:paraId="06D007AF" w14:textId="3366769E"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51" w:author="Leeyoung" w:date="2017-10-27T10:42:00Z"/>
          <w:rFonts w:eastAsiaTheme="minorEastAsia"/>
          <w:sz w:val="22"/>
          <w:szCs w:val="22"/>
        </w:rPr>
      </w:pPr>
      <w:del w:id="2452"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del>
    </w:p>
    <w:p w14:paraId="75C388D5" w14:textId="6A359206"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53" w:author="Leeyoung" w:date="2017-10-27T10:42:00Z"/>
          <w:rFonts w:eastAsiaTheme="minorEastAsia"/>
          <w:sz w:val="22"/>
          <w:szCs w:val="22"/>
        </w:rPr>
      </w:pPr>
      <w:del w:id="2454"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leaf coding {</w:delText>
        </w:r>
      </w:del>
    </w:p>
    <w:p w14:paraId="69653F6C" w14:textId="5D623A11"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55" w:author="Leeyoung" w:date="2017-10-27T10:42:00Z"/>
          <w:rFonts w:eastAsiaTheme="minorEastAsia"/>
          <w:sz w:val="22"/>
          <w:szCs w:val="22"/>
        </w:rPr>
      </w:pPr>
      <w:del w:id="2456"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type identityref {</w:delText>
        </w:r>
      </w:del>
    </w:p>
    <w:p w14:paraId="6C3F0FBD" w14:textId="576A2FBA"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57" w:author="Leeyoung" w:date="2017-10-27T10:42:00Z"/>
          <w:rFonts w:eastAsiaTheme="minorEastAsia"/>
          <w:sz w:val="22"/>
          <w:szCs w:val="22"/>
        </w:rPr>
      </w:pPr>
      <w:del w:id="2458"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coding-func;</w:delText>
        </w:r>
      </w:del>
    </w:p>
    <w:p w14:paraId="4A4BA904" w14:textId="1BB7B219"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59" w:author="Leeyoung" w:date="2017-10-27T10:42:00Z"/>
          <w:rFonts w:eastAsiaTheme="minorEastAsia"/>
          <w:sz w:val="22"/>
          <w:szCs w:val="22"/>
        </w:rPr>
      </w:pPr>
      <w:del w:id="2460"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w:delText>
        </w:r>
      </w:del>
    </w:p>
    <w:p w14:paraId="539FD2E5" w14:textId="0FE334AD"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61" w:author="Leeyoung" w:date="2017-10-27T10:42:00Z"/>
          <w:rFonts w:eastAsiaTheme="minorEastAsia"/>
          <w:sz w:val="22"/>
          <w:szCs w:val="22"/>
        </w:rPr>
      </w:pPr>
      <w:del w:id="2462"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 "coding function";</w:delText>
        </w:r>
      </w:del>
    </w:p>
    <w:p w14:paraId="356A903B" w14:textId="39949433"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63" w:author="Leeyoung" w:date="2017-10-27T10:42:00Z"/>
          <w:rFonts w:eastAsiaTheme="minorEastAsia"/>
          <w:sz w:val="22"/>
          <w:szCs w:val="22"/>
        </w:rPr>
      </w:pPr>
      <w:del w:id="2464"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w:delText>
        </w:r>
      </w:del>
    </w:p>
    <w:p w14:paraId="542BF6A2" w14:textId="1406449E"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65" w:author="Leeyoung" w:date="2017-10-27T10:42:00Z"/>
          <w:rFonts w:eastAsiaTheme="minorEastAsia"/>
          <w:sz w:val="22"/>
          <w:szCs w:val="22"/>
        </w:rPr>
      </w:pPr>
    </w:p>
    <w:p w14:paraId="35A17E77" w14:textId="74207765"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66" w:author="Leeyoung" w:date="2017-10-27T10:42:00Z"/>
          <w:rFonts w:eastAsiaTheme="minorEastAsia"/>
          <w:sz w:val="22"/>
          <w:szCs w:val="22"/>
        </w:rPr>
      </w:pPr>
      <w:del w:id="2467"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leaf optical_interface {</w:delText>
        </w:r>
      </w:del>
    </w:p>
    <w:p w14:paraId="0F7D7E5D" w14:textId="0FBD8CAA"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68" w:author="Leeyoung" w:date="2017-10-27T10:42:00Z"/>
          <w:rFonts w:eastAsiaTheme="minorEastAsia"/>
          <w:sz w:val="22"/>
          <w:szCs w:val="22"/>
        </w:rPr>
      </w:pPr>
      <w:del w:id="2469"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type identityref {</w:delText>
        </w:r>
      </w:del>
    </w:p>
    <w:p w14:paraId="5C65752C" w14:textId="622D3BD7"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70" w:author="Leeyoung" w:date="2017-10-27T10:42:00Z"/>
          <w:rFonts w:eastAsiaTheme="minorEastAsia"/>
          <w:sz w:val="22"/>
          <w:szCs w:val="22"/>
        </w:rPr>
      </w:pPr>
      <w:del w:id="2471"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 xml:space="preserve">    base optical-interface-func;</w:delText>
        </w:r>
      </w:del>
    </w:p>
    <w:p w14:paraId="3B4D0C73" w14:textId="2ACF4E16"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72" w:author="Leeyoung" w:date="2017-10-27T10:42:00Z"/>
          <w:rFonts w:eastAsiaTheme="minorEastAsia"/>
          <w:sz w:val="22"/>
          <w:szCs w:val="22"/>
        </w:rPr>
      </w:pPr>
      <w:del w:id="2473"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w:delText>
        </w:r>
      </w:del>
    </w:p>
    <w:p w14:paraId="15E36E19" w14:textId="0F3CBDD3"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74" w:author="Leeyoung" w:date="2017-10-27T10:42:00Z"/>
          <w:rFonts w:eastAsiaTheme="minorEastAsia"/>
          <w:sz w:val="22"/>
          <w:szCs w:val="22"/>
        </w:rPr>
      </w:pPr>
      <w:del w:id="2475"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 "optical-interface-function";</w:delText>
        </w:r>
      </w:del>
    </w:p>
    <w:p w14:paraId="51037226" w14:textId="5EB39C9E"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76" w:author="Leeyoung" w:date="2017-10-27T10:42:00Z"/>
          <w:rFonts w:eastAsiaTheme="minorEastAsia"/>
          <w:sz w:val="22"/>
          <w:szCs w:val="22"/>
        </w:rPr>
      </w:pPr>
      <w:del w:id="2477"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w:delText>
        </w:r>
        <w:r w:rsidDel="00EA3148">
          <w:rPr>
            <w:rFonts w:eastAsiaTheme="minorEastAsia"/>
            <w:sz w:val="22"/>
            <w:szCs w:val="22"/>
          </w:rPr>
          <w:tab/>
        </w:r>
        <w:r w:rsidDel="00EA3148">
          <w:rPr>
            <w:rFonts w:eastAsiaTheme="minorEastAsia"/>
            <w:sz w:val="22"/>
            <w:szCs w:val="22"/>
          </w:rPr>
          <w:tab/>
        </w:r>
      </w:del>
    </w:p>
    <w:p w14:paraId="0C3EF712" w14:textId="3E14CBA2"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78" w:author="Leeyoung" w:date="2017-10-27T10:42:00Z"/>
          <w:rFonts w:eastAsiaTheme="minorEastAsia"/>
          <w:sz w:val="22"/>
          <w:szCs w:val="22"/>
        </w:rPr>
      </w:pPr>
      <w:del w:id="2479" w:author="Leeyoung" w:date="2017-10-27T10:42:00Z">
        <w:r w:rsidDel="00EA3148">
          <w:rPr>
            <w:rFonts w:eastAsiaTheme="minorEastAsia"/>
            <w:sz w:val="22"/>
            <w:szCs w:val="22"/>
          </w:rPr>
          <w:tab/>
        </w:r>
        <w:r w:rsidDel="00EA3148">
          <w:rPr>
            <w:rFonts w:eastAsiaTheme="minorEastAsia"/>
            <w:sz w:val="22"/>
            <w:szCs w:val="22"/>
          </w:rPr>
          <w:tab/>
          <w:delText>}</w:delText>
        </w:r>
      </w:del>
    </w:p>
    <w:p w14:paraId="66992A27" w14:textId="05DE8EC3"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80" w:author="Leeyoung" w:date="2017-10-27T10:42:00Z"/>
          <w:rFonts w:eastAsiaTheme="minorEastAsia"/>
          <w:sz w:val="22"/>
          <w:szCs w:val="22"/>
        </w:rPr>
      </w:pPr>
      <w:del w:id="2481" w:author="Leeyoung" w:date="2017-10-27T10:42:00Z">
        <w:r w:rsidDel="00EA3148">
          <w:rPr>
            <w:rFonts w:eastAsiaTheme="minorEastAsia"/>
            <w:sz w:val="22"/>
            <w:szCs w:val="22"/>
          </w:rPr>
          <w:tab/>
        </w:r>
        <w:r w:rsidDel="00EA3148">
          <w:rPr>
            <w:rFonts w:eastAsiaTheme="minorEastAsia"/>
            <w:sz w:val="22"/>
            <w:szCs w:val="22"/>
          </w:rPr>
          <w:tab/>
        </w:r>
      </w:del>
    </w:p>
    <w:p w14:paraId="1CF3185A" w14:textId="115EF309"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82" w:author="Leeyoung" w:date="2017-10-27T10:42:00Z"/>
          <w:rFonts w:eastAsiaTheme="minorEastAsia"/>
          <w:sz w:val="22"/>
          <w:szCs w:val="22"/>
        </w:rPr>
      </w:pPr>
      <w:del w:id="2483" w:author="Leeyoung" w:date="2017-10-27T10:42:00Z">
        <w:r w:rsidDel="00EA3148">
          <w:rPr>
            <w:rFonts w:eastAsiaTheme="minorEastAsia"/>
            <w:sz w:val="22"/>
            <w:szCs w:val="22"/>
          </w:rPr>
          <w:delText xml:space="preserve">        grouping uni-attributes {</w:delText>
        </w:r>
      </w:del>
    </w:p>
    <w:p w14:paraId="34F9E3AD" w14:textId="12E50B30"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84" w:author="Leeyoung" w:date="2017-10-27T10:42:00Z"/>
          <w:rFonts w:eastAsiaTheme="minorEastAsia"/>
          <w:sz w:val="22"/>
          <w:szCs w:val="22"/>
        </w:rPr>
      </w:pPr>
      <w:del w:id="2485"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w:delText>
        </w:r>
      </w:del>
    </w:p>
    <w:p w14:paraId="71A0396A" w14:textId="078FE3B3"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86" w:author="Leeyoung" w:date="2017-10-27T10:42:00Z"/>
          <w:rFonts w:eastAsiaTheme="minorEastAsia"/>
          <w:sz w:val="22"/>
          <w:szCs w:val="22"/>
        </w:rPr>
      </w:pPr>
      <w:del w:id="2487"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"uni-service-attributes";</w:delText>
        </w:r>
      </w:del>
    </w:p>
    <w:p w14:paraId="2AC781FC" w14:textId="5B552D8A"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88" w:author="Leeyoung" w:date="2017-10-27T10:42:00Z"/>
          <w:rFonts w:eastAsiaTheme="minorEastAsia"/>
          <w:sz w:val="22"/>
          <w:szCs w:val="22"/>
        </w:rPr>
      </w:pPr>
      <w:del w:id="2489"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del>
    </w:p>
    <w:p w14:paraId="42D2585E" w14:textId="1AFF4815"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90" w:author="Leeyoung" w:date="2017-10-27T10:42:00Z"/>
          <w:rFonts w:eastAsiaTheme="minorEastAsia"/>
          <w:sz w:val="22"/>
          <w:szCs w:val="22"/>
        </w:rPr>
      </w:pPr>
      <w:del w:id="2491"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leaf UNI-ID {</w:delText>
        </w:r>
      </w:del>
    </w:p>
    <w:p w14:paraId="1A94F45A" w14:textId="2C38BF23"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92" w:author="Leeyoung" w:date="2017-10-27T10:42:00Z"/>
          <w:rFonts w:eastAsiaTheme="minorEastAsia"/>
          <w:sz w:val="22"/>
          <w:szCs w:val="22"/>
        </w:rPr>
      </w:pPr>
      <w:del w:id="2493"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type string;</w:delText>
        </w:r>
      </w:del>
    </w:p>
    <w:p w14:paraId="5F6EF13E" w14:textId="3E0111D4"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94" w:author="Leeyoung" w:date="2017-10-27T10:42:00Z"/>
          <w:rFonts w:eastAsiaTheme="minorEastAsia"/>
          <w:sz w:val="22"/>
          <w:szCs w:val="22"/>
        </w:rPr>
      </w:pPr>
      <w:del w:id="2495"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 "the UNI id of UNI Service Attributes";</w:delText>
        </w:r>
      </w:del>
    </w:p>
    <w:p w14:paraId="3E29BB7A" w14:textId="40DE665E"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96" w:author="Leeyoung" w:date="2017-10-27T10:42:00Z"/>
          <w:rFonts w:eastAsiaTheme="minorEastAsia"/>
          <w:sz w:val="22"/>
          <w:szCs w:val="22"/>
        </w:rPr>
      </w:pPr>
      <w:del w:id="2497"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w:delText>
        </w:r>
      </w:del>
    </w:p>
    <w:p w14:paraId="620A1CFF" w14:textId="2FD44864"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498" w:author="Leeyoung" w:date="2017-10-27T10:42:00Z"/>
          <w:rFonts w:eastAsiaTheme="minorEastAsia"/>
          <w:sz w:val="22"/>
          <w:szCs w:val="22"/>
        </w:rPr>
      </w:pPr>
      <w:del w:id="2499"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del>
    </w:p>
    <w:p w14:paraId="39074F22" w14:textId="27C4DBD7"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00" w:author="Leeyoung" w:date="2017-10-27T10:42:00Z"/>
          <w:rFonts w:eastAsiaTheme="minorEastAsia"/>
          <w:sz w:val="22"/>
          <w:szCs w:val="22"/>
        </w:rPr>
      </w:pPr>
      <w:del w:id="2501"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 xml:space="preserve">uses protocol-coding-optical_interface; </w:delText>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del>
    </w:p>
    <w:p w14:paraId="6873A5CA" w14:textId="1ED3DB68"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02" w:author="Leeyoung" w:date="2017-10-27T10:42:00Z"/>
          <w:rFonts w:eastAsiaTheme="minorEastAsia"/>
          <w:sz w:val="22"/>
          <w:szCs w:val="22"/>
        </w:rPr>
      </w:pPr>
      <w:del w:id="2503" w:author="Leeyoung" w:date="2017-10-27T10:42:00Z">
        <w:r w:rsidDel="00EA3148">
          <w:rPr>
            <w:rFonts w:eastAsiaTheme="minorEastAsia"/>
            <w:sz w:val="22"/>
            <w:szCs w:val="22"/>
          </w:rPr>
          <w:tab/>
        </w:r>
        <w:r w:rsidDel="00EA3148">
          <w:rPr>
            <w:rFonts w:eastAsiaTheme="minorEastAsia"/>
            <w:sz w:val="22"/>
            <w:szCs w:val="22"/>
          </w:rPr>
          <w:tab/>
          <w:delText>}</w:delText>
        </w:r>
      </w:del>
    </w:p>
    <w:p w14:paraId="37AC1970" w14:textId="4094F7CD"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04" w:author="Leeyoung" w:date="2017-10-27T10:42:00Z"/>
          <w:rFonts w:eastAsiaTheme="minorEastAsia"/>
          <w:sz w:val="22"/>
          <w:szCs w:val="22"/>
        </w:rPr>
      </w:pPr>
    </w:p>
    <w:p w14:paraId="6058BC78" w14:textId="6B6536A9"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05" w:author="Leeyoung" w:date="2017-10-27T10:42:00Z"/>
          <w:rFonts w:eastAsiaTheme="minorEastAsia"/>
          <w:sz w:val="22"/>
          <w:szCs w:val="22"/>
        </w:rPr>
      </w:pPr>
      <w:del w:id="2506" w:author="Leeyoung" w:date="2017-10-27T10:42:00Z">
        <w:r w:rsidDel="00EA3148">
          <w:rPr>
            <w:rFonts w:eastAsiaTheme="minorEastAsia"/>
            <w:sz w:val="22"/>
            <w:szCs w:val="22"/>
          </w:rPr>
          <w:tab/>
        </w:r>
        <w:r w:rsidDel="00EA3148">
          <w:rPr>
            <w:rFonts w:eastAsiaTheme="minorEastAsia"/>
            <w:sz w:val="22"/>
            <w:szCs w:val="22"/>
          </w:rPr>
          <w:tab/>
          <w:delText>grouping subscriber-l1vc-sls-service-attribute {</w:delText>
        </w:r>
      </w:del>
    </w:p>
    <w:p w14:paraId="47433F2E" w14:textId="7C9D9900"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07" w:author="Leeyoung" w:date="2017-10-27T10:42:00Z"/>
          <w:rFonts w:eastAsiaTheme="minorEastAsia"/>
          <w:sz w:val="22"/>
          <w:szCs w:val="22"/>
        </w:rPr>
      </w:pPr>
      <w:del w:id="2508"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w:delText>
        </w:r>
      </w:del>
    </w:p>
    <w:p w14:paraId="79DB9DA7" w14:textId="33C2319C"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09" w:author="Leeyoung" w:date="2017-10-27T10:42:00Z"/>
          <w:rFonts w:eastAsiaTheme="minorEastAsia"/>
          <w:sz w:val="22"/>
          <w:szCs w:val="22"/>
        </w:rPr>
      </w:pPr>
      <w:del w:id="2510"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"The value of the Subscriber L1VC SLS (Service Level Specification) Service Attribute expressed in a 4-tuple of the form.";</w:delText>
        </w:r>
      </w:del>
    </w:p>
    <w:p w14:paraId="793BF69E" w14:textId="6677362F"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11" w:author="Leeyoung" w:date="2017-10-27T10:42:00Z"/>
          <w:rFonts w:eastAsiaTheme="minorEastAsia"/>
          <w:sz w:val="22"/>
          <w:szCs w:val="22"/>
        </w:rPr>
      </w:pPr>
      <w:del w:id="2512"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del>
    </w:p>
    <w:p w14:paraId="0C70FB6B" w14:textId="40DA8262"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13" w:author="Leeyoung" w:date="2017-10-27T10:42:00Z"/>
          <w:rFonts w:eastAsiaTheme="minorEastAsia"/>
          <w:sz w:val="22"/>
          <w:szCs w:val="22"/>
        </w:rPr>
      </w:pPr>
      <w:del w:id="2514"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leaf time-start {</w:delText>
        </w:r>
      </w:del>
    </w:p>
    <w:p w14:paraId="656A00A0" w14:textId="46045777"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15" w:author="Leeyoung" w:date="2017-10-27T10:42:00Z"/>
          <w:rFonts w:eastAsiaTheme="minorEastAsia"/>
          <w:sz w:val="22"/>
          <w:szCs w:val="22"/>
        </w:rPr>
      </w:pPr>
      <w:del w:id="2516"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type yang:date-and-time;</w:delText>
        </w:r>
      </w:del>
    </w:p>
    <w:p w14:paraId="2EA6E247" w14:textId="1884F537"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17" w:author="Leeyoung" w:date="2017-10-27T10:42:00Z"/>
          <w:rFonts w:eastAsiaTheme="minorEastAsia"/>
          <w:sz w:val="22"/>
          <w:szCs w:val="22"/>
        </w:rPr>
      </w:pPr>
      <w:del w:id="2518" w:author="Leeyoung" w:date="2017-10-27T10:42:00Z">
        <w:r w:rsidDel="00EA3148">
          <w:rPr>
            <w:rFonts w:eastAsiaTheme="minorEastAsia"/>
            <w:sz w:val="22"/>
            <w:szCs w:val="22"/>
          </w:rPr>
          <w:lastRenderedPageBreak/>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 "a time that represent the date and time for the start of the SLS";</w:delText>
        </w:r>
      </w:del>
    </w:p>
    <w:p w14:paraId="534383B3" w14:textId="445A666E"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19" w:author="Leeyoung" w:date="2017-10-27T10:42:00Z"/>
          <w:rFonts w:eastAsiaTheme="minorEastAsia"/>
          <w:sz w:val="22"/>
          <w:szCs w:val="22"/>
        </w:rPr>
      </w:pPr>
      <w:del w:id="2520"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w:delText>
        </w:r>
      </w:del>
    </w:p>
    <w:p w14:paraId="602055EC" w14:textId="53576E85"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21" w:author="Leeyoung" w:date="2017-10-27T10:42:00Z"/>
          <w:rFonts w:eastAsiaTheme="minorEastAsia"/>
          <w:sz w:val="22"/>
          <w:szCs w:val="22"/>
        </w:rPr>
      </w:pPr>
      <w:del w:id="2522"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del>
    </w:p>
    <w:p w14:paraId="538D2E27" w14:textId="648373CD"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23" w:author="Leeyoung" w:date="2017-10-27T10:42:00Z"/>
          <w:rFonts w:eastAsiaTheme="minorEastAsia"/>
          <w:sz w:val="22"/>
          <w:szCs w:val="22"/>
        </w:rPr>
      </w:pPr>
      <w:del w:id="2524"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leaf time-interval {</w:delText>
        </w:r>
      </w:del>
    </w:p>
    <w:p w14:paraId="6A306BD3" w14:textId="38168851"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25" w:author="Leeyoung" w:date="2017-10-27T10:42:00Z"/>
          <w:rFonts w:eastAsiaTheme="minorEastAsia"/>
          <w:sz w:val="22"/>
          <w:szCs w:val="22"/>
        </w:rPr>
      </w:pPr>
      <w:del w:id="2526"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type int64;</w:delText>
        </w:r>
      </w:del>
    </w:p>
    <w:p w14:paraId="5EA57FCD" w14:textId="4E0DE526"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27" w:author="Leeyoung" w:date="2017-10-27T10:42:00Z"/>
          <w:rFonts w:eastAsiaTheme="minorEastAsia"/>
          <w:sz w:val="22"/>
          <w:szCs w:val="22"/>
        </w:rPr>
      </w:pPr>
      <w:del w:id="2528"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 xml:space="preserve">units seconds; </w:delText>
        </w:r>
      </w:del>
    </w:p>
    <w:p w14:paraId="0E24C8DF" w14:textId="39F9E1CE"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29" w:author="Leeyoung" w:date="2017-10-27T10:42:00Z"/>
          <w:rFonts w:eastAsiaTheme="minorEastAsia"/>
          <w:sz w:val="22"/>
          <w:szCs w:val="22"/>
        </w:rPr>
      </w:pPr>
      <w:del w:id="2530"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 "a time interval (e.g., 1 month) that is used in conjunction wuth time-start to specify a contiguous sequence of time intervals T for determining when performance objectives are met.";</w:delText>
        </w:r>
      </w:del>
    </w:p>
    <w:p w14:paraId="343ACDFB" w14:textId="541ABCE0"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31" w:author="Leeyoung" w:date="2017-10-27T10:42:00Z"/>
          <w:rFonts w:eastAsiaTheme="minorEastAsia"/>
          <w:sz w:val="22"/>
          <w:szCs w:val="22"/>
        </w:rPr>
      </w:pPr>
      <w:del w:id="2532"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w:delText>
        </w:r>
      </w:del>
    </w:p>
    <w:p w14:paraId="4EFCEE26" w14:textId="6AC291F3"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33" w:author="Leeyoung" w:date="2017-10-27T10:42:00Z"/>
          <w:rFonts w:eastAsiaTheme="minorEastAsia"/>
          <w:sz w:val="22"/>
          <w:szCs w:val="22"/>
        </w:rPr>
      </w:pPr>
      <w:del w:id="2534"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del>
    </w:p>
    <w:p w14:paraId="58490B15" w14:textId="75949E66"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35" w:author="Leeyoung" w:date="2017-10-27T10:42:00Z"/>
          <w:rFonts w:eastAsiaTheme="minorEastAsia"/>
          <w:sz w:val="22"/>
          <w:szCs w:val="22"/>
        </w:rPr>
      </w:pPr>
      <w:del w:id="2536"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leaf CoS_Name {</w:delText>
        </w:r>
      </w:del>
    </w:p>
    <w:p w14:paraId="053B1852" w14:textId="141BE235"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37" w:author="Leeyoung" w:date="2017-10-27T10:42:00Z"/>
          <w:rFonts w:eastAsiaTheme="minorEastAsia"/>
          <w:sz w:val="22"/>
          <w:szCs w:val="22"/>
        </w:rPr>
      </w:pPr>
      <w:del w:id="2538"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type string;</w:delText>
        </w:r>
      </w:del>
    </w:p>
    <w:p w14:paraId="4720C6A6" w14:textId="586779CE"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39" w:author="Leeyoung" w:date="2017-10-27T10:42:00Z"/>
          <w:rFonts w:eastAsiaTheme="minorEastAsia"/>
          <w:sz w:val="22"/>
          <w:szCs w:val="22"/>
        </w:rPr>
      </w:pPr>
      <w:del w:id="2540"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 "a Class of Service Name used by the Subscriber L1VC End Point Class of Service Identifier Service Attribute.";</w:delText>
        </w:r>
      </w:del>
    </w:p>
    <w:p w14:paraId="4F71A55F" w14:textId="0C479362"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41" w:author="Leeyoung" w:date="2017-10-27T10:42:00Z"/>
          <w:rFonts w:eastAsiaTheme="minorEastAsia"/>
          <w:sz w:val="22"/>
          <w:szCs w:val="22"/>
        </w:rPr>
      </w:pPr>
      <w:del w:id="2542"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w:delText>
        </w:r>
      </w:del>
    </w:p>
    <w:p w14:paraId="55E209E6" w14:textId="3098CE78"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43" w:author="Leeyoung" w:date="2017-10-27T10:42:00Z"/>
          <w:rFonts w:eastAsiaTheme="minorEastAsia"/>
          <w:sz w:val="22"/>
          <w:szCs w:val="22"/>
        </w:rPr>
      </w:pPr>
      <w:del w:id="2544"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del>
    </w:p>
    <w:p w14:paraId="5BA294F8" w14:textId="313E272C"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45" w:author="Leeyoung" w:date="2017-10-27T10:42:00Z"/>
          <w:rFonts w:eastAsiaTheme="minorEastAsia"/>
          <w:sz w:val="22"/>
          <w:szCs w:val="22"/>
        </w:rPr>
      </w:pPr>
      <w:del w:id="2546"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leaf performance-metric {</w:delText>
        </w:r>
      </w:del>
    </w:p>
    <w:p w14:paraId="0739D4D3" w14:textId="782A2CE0"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47" w:author="Leeyoung" w:date="2017-10-27T10:42:00Z"/>
          <w:rFonts w:eastAsiaTheme="minorEastAsia"/>
          <w:sz w:val="22"/>
          <w:szCs w:val="22"/>
        </w:rPr>
      </w:pPr>
      <w:del w:id="2548"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type identityref {</w:delText>
        </w:r>
      </w:del>
    </w:p>
    <w:p w14:paraId="50A65740" w14:textId="73440E35"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49" w:author="Leeyoung" w:date="2017-10-27T10:42:00Z"/>
          <w:rFonts w:eastAsiaTheme="minorEastAsia"/>
          <w:sz w:val="22"/>
          <w:szCs w:val="22"/>
        </w:rPr>
      </w:pPr>
      <w:del w:id="2550"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performance-</w:delText>
        </w:r>
      </w:del>
      <w:del w:id="2551" w:author="Leeyoung" w:date="2017-10-27T10:21:00Z">
        <w:r w:rsidDel="00446E6B">
          <w:rPr>
            <w:rFonts w:eastAsiaTheme="minorEastAsia"/>
            <w:sz w:val="22"/>
            <w:szCs w:val="22"/>
          </w:rPr>
          <w:delText>metric-list</w:delText>
        </w:r>
      </w:del>
      <w:del w:id="2552" w:author="Leeyoung" w:date="2017-10-27T10:42:00Z">
        <w:r w:rsidDel="00EA3148">
          <w:rPr>
            <w:rFonts w:eastAsiaTheme="minorEastAsia"/>
            <w:sz w:val="22"/>
            <w:szCs w:val="22"/>
          </w:rPr>
          <w:delText>;</w:delText>
        </w:r>
      </w:del>
    </w:p>
    <w:p w14:paraId="186E1FB9" w14:textId="3DF18914"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53" w:author="Leeyoung" w:date="2017-10-27T10:42:00Z"/>
          <w:rFonts w:eastAsiaTheme="minorEastAsia"/>
          <w:sz w:val="22"/>
          <w:szCs w:val="22"/>
        </w:rPr>
      </w:pPr>
      <w:del w:id="2554"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w:delText>
        </w:r>
      </w:del>
    </w:p>
    <w:p w14:paraId="53C3BE25" w14:textId="055CB300"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55" w:author="Leeyoung" w:date="2017-10-27T10:42:00Z"/>
          <w:rFonts w:eastAsiaTheme="minorEastAsia"/>
          <w:sz w:val="22"/>
          <w:szCs w:val="22"/>
        </w:rPr>
      </w:pPr>
      <w:del w:id="2556"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 "list of performance metric";</w:delText>
        </w:r>
      </w:del>
    </w:p>
    <w:p w14:paraId="1762654A" w14:textId="0579DDC5"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57" w:author="Leeyoung" w:date="2017-10-27T10:42:00Z"/>
          <w:rFonts w:eastAsiaTheme="minorEastAsia"/>
          <w:sz w:val="22"/>
          <w:szCs w:val="22"/>
        </w:rPr>
      </w:pPr>
      <w:del w:id="2558"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w:delText>
        </w:r>
      </w:del>
    </w:p>
    <w:p w14:paraId="34D4852D" w14:textId="66AFA649"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59" w:author="Leeyoung" w:date="2017-10-27T10:42:00Z"/>
          <w:rFonts w:eastAsiaTheme="minorEastAsia"/>
          <w:sz w:val="22"/>
          <w:szCs w:val="22"/>
        </w:rPr>
      </w:pPr>
      <w:del w:id="2560" w:author="Leeyoung" w:date="2017-10-27T10:42:00Z">
        <w:r w:rsidDel="00EA3148">
          <w:rPr>
            <w:rFonts w:eastAsiaTheme="minorEastAsia"/>
            <w:sz w:val="22"/>
            <w:szCs w:val="22"/>
          </w:rPr>
          <w:tab/>
        </w:r>
        <w:r w:rsidDel="00EA3148">
          <w:rPr>
            <w:rFonts w:eastAsiaTheme="minorEastAsia"/>
            <w:sz w:val="22"/>
            <w:szCs w:val="22"/>
          </w:rPr>
          <w:tab/>
          <w:delText>}</w:delText>
        </w:r>
      </w:del>
    </w:p>
    <w:p w14:paraId="5805D927" w14:textId="2545EFA9"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61" w:author="Leeyoung" w:date="2017-10-27T10:42:00Z"/>
          <w:rFonts w:eastAsiaTheme="minorEastAsia"/>
          <w:sz w:val="22"/>
          <w:szCs w:val="22"/>
        </w:rPr>
      </w:pPr>
      <w:del w:id="2562" w:author="Leeyoung" w:date="2017-10-27T10:42:00Z">
        <w:r w:rsidDel="00EA3148">
          <w:rPr>
            <w:rFonts w:eastAsiaTheme="minorEastAsia"/>
            <w:sz w:val="22"/>
            <w:szCs w:val="22"/>
          </w:rPr>
          <w:tab/>
        </w:r>
        <w:r w:rsidDel="00EA3148">
          <w:rPr>
            <w:rFonts w:eastAsiaTheme="minorEastAsia"/>
            <w:sz w:val="22"/>
            <w:szCs w:val="22"/>
          </w:rPr>
          <w:tab/>
        </w:r>
      </w:del>
    </w:p>
    <w:p w14:paraId="736883C8" w14:textId="566E6CF4"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63" w:author="Leeyoung" w:date="2017-10-27T10:42:00Z"/>
          <w:rFonts w:eastAsiaTheme="minorEastAsia"/>
          <w:sz w:val="22"/>
          <w:szCs w:val="22"/>
        </w:rPr>
      </w:pPr>
      <w:del w:id="2564" w:author="Leeyoung" w:date="2017-10-27T10:42:00Z">
        <w:r w:rsidDel="00EA3148">
          <w:rPr>
            <w:rFonts w:eastAsiaTheme="minorEastAsia"/>
            <w:sz w:val="22"/>
            <w:szCs w:val="22"/>
          </w:rPr>
          <w:tab/>
        </w:r>
        <w:r w:rsidDel="00EA3148">
          <w:rPr>
            <w:rFonts w:eastAsiaTheme="minorEastAsia"/>
            <w:sz w:val="22"/>
            <w:szCs w:val="22"/>
          </w:rPr>
          <w:tab/>
          <w:delText>grouping subscriber-l1vc-service-attributes {</w:delText>
        </w:r>
      </w:del>
    </w:p>
    <w:p w14:paraId="0B948EF7" w14:textId="4B00AE8A"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65" w:author="Leeyoung" w:date="2017-10-27T10:42:00Z"/>
          <w:rFonts w:eastAsiaTheme="minorEastAsia"/>
          <w:sz w:val="22"/>
          <w:szCs w:val="22"/>
        </w:rPr>
      </w:pPr>
      <w:del w:id="2566"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w:delText>
        </w:r>
      </w:del>
    </w:p>
    <w:p w14:paraId="5D3D3E38" w14:textId="29A4A5E2"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67" w:author="Leeyoung" w:date="2017-10-27T10:42:00Z"/>
          <w:rFonts w:eastAsiaTheme="minorEastAsia"/>
          <w:sz w:val="22"/>
          <w:szCs w:val="22"/>
        </w:rPr>
      </w:pPr>
      <w:del w:id="2568"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"subscriber layer 1 connection service service level";</w:delText>
        </w:r>
      </w:del>
    </w:p>
    <w:p w14:paraId="1188D5CB" w14:textId="45BA739A"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69" w:author="Leeyoung" w:date="2017-10-27T10:42:00Z"/>
          <w:rFonts w:eastAsiaTheme="minorEastAsia"/>
          <w:sz w:val="22"/>
          <w:szCs w:val="22"/>
        </w:rPr>
      </w:pPr>
      <w:del w:id="2570"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del>
    </w:p>
    <w:p w14:paraId="497E925B" w14:textId="7F9495FB"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71" w:author="Leeyoung" w:date="2017-10-27T10:42:00Z"/>
          <w:rFonts w:eastAsiaTheme="minorEastAsia"/>
          <w:sz w:val="22"/>
          <w:szCs w:val="22"/>
        </w:rPr>
      </w:pPr>
      <w:del w:id="2572"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leaf subscriber-l1vc-id {</w:delText>
        </w:r>
      </w:del>
    </w:p>
    <w:p w14:paraId="17C17D16" w14:textId="08D2A994"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73" w:author="Leeyoung" w:date="2017-10-27T10:42:00Z"/>
          <w:rFonts w:eastAsiaTheme="minorEastAsia"/>
          <w:sz w:val="22"/>
          <w:szCs w:val="22"/>
        </w:rPr>
      </w:pPr>
      <w:del w:id="2574"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type string;</w:delText>
        </w:r>
      </w:del>
    </w:p>
    <w:p w14:paraId="74E8682A" w14:textId="32ACEADB"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75" w:author="Leeyoung" w:date="2017-10-27T10:42:00Z"/>
          <w:rFonts w:eastAsiaTheme="minorEastAsia"/>
          <w:sz w:val="22"/>
          <w:szCs w:val="22"/>
        </w:rPr>
      </w:pPr>
      <w:del w:id="2576"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 "subscriber L1VC identifier";</w:delText>
        </w:r>
      </w:del>
    </w:p>
    <w:p w14:paraId="12F115C9" w14:textId="4A20C939"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77" w:author="Leeyoung" w:date="2017-10-27T10:42:00Z"/>
          <w:rFonts w:eastAsiaTheme="minorEastAsia"/>
          <w:sz w:val="22"/>
          <w:szCs w:val="22"/>
        </w:rPr>
      </w:pPr>
      <w:del w:id="2578"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w:delText>
        </w:r>
      </w:del>
    </w:p>
    <w:p w14:paraId="45DD83AE" w14:textId="7E30FE02"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79" w:author="Leeyoung" w:date="2017-10-27T10:42:00Z"/>
          <w:rFonts w:eastAsiaTheme="minorEastAsia"/>
          <w:sz w:val="22"/>
          <w:szCs w:val="22"/>
        </w:rPr>
      </w:pPr>
      <w:del w:id="2580"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del>
    </w:p>
    <w:p w14:paraId="5E1184DF" w14:textId="2B027DEF"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81" w:author="Leeyoung" w:date="2017-10-27T10:42:00Z"/>
          <w:rFonts w:eastAsiaTheme="minorEastAsia"/>
          <w:sz w:val="22"/>
          <w:szCs w:val="22"/>
        </w:rPr>
      </w:pPr>
      <w:del w:id="2582"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leaf subscriber-l1vc-ep-ingress {</w:delText>
        </w:r>
      </w:del>
    </w:p>
    <w:p w14:paraId="612356F8" w14:textId="0F3F811F"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83" w:author="Leeyoung" w:date="2017-10-27T10:42:00Z"/>
          <w:rFonts w:eastAsiaTheme="minorEastAsia"/>
          <w:sz w:val="22"/>
          <w:szCs w:val="22"/>
        </w:rPr>
      </w:pPr>
      <w:del w:id="2584"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type leafref {</w:delText>
        </w:r>
      </w:del>
    </w:p>
    <w:p w14:paraId="23CC60E1" w14:textId="1C4954B9"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85" w:author="Leeyoung" w:date="2017-10-27T10:42:00Z"/>
          <w:rFonts w:eastAsiaTheme="minorEastAsia"/>
          <w:sz w:val="22"/>
          <w:szCs w:val="22"/>
        </w:rPr>
      </w:pPr>
      <w:del w:id="2586"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path "/l1cs/access/uni-list/UNI-ID";</w:delText>
        </w:r>
      </w:del>
    </w:p>
    <w:p w14:paraId="72AD6A15" w14:textId="01E4A82B"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87" w:author="Leeyoung" w:date="2017-10-27T10:42:00Z"/>
          <w:rFonts w:eastAsiaTheme="minorEastAsia"/>
          <w:sz w:val="22"/>
          <w:szCs w:val="22"/>
        </w:rPr>
      </w:pPr>
      <w:del w:id="2588"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w:delText>
        </w:r>
      </w:del>
    </w:p>
    <w:p w14:paraId="01CB9960" w14:textId="6A86671C"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89" w:author="Leeyoung" w:date="2017-10-27T10:42:00Z"/>
          <w:rFonts w:eastAsiaTheme="minorEastAsia"/>
          <w:sz w:val="22"/>
          <w:szCs w:val="22"/>
        </w:rPr>
      </w:pPr>
      <w:del w:id="2590" w:author="Leeyoung" w:date="2017-10-27T10:42:00Z">
        <w:r w:rsidDel="00EA3148">
          <w:rPr>
            <w:rFonts w:eastAsiaTheme="minorEastAsia"/>
            <w:sz w:val="22"/>
            <w:szCs w:val="22"/>
          </w:rPr>
          <w:lastRenderedPageBreak/>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 xml:space="preserve">description "this is one end of subscriber L1VC end point ID value = UNI-1"; </w:delText>
        </w:r>
      </w:del>
    </w:p>
    <w:p w14:paraId="7AC7A128" w14:textId="342FFF5C"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91" w:author="Leeyoung" w:date="2017-10-27T10:42:00Z"/>
          <w:rFonts w:eastAsiaTheme="minorEastAsia"/>
          <w:sz w:val="22"/>
          <w:szCs w:val="22"/>
        </w:rPr>
      </w:pPr>
      <w:del w:id="2592"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w:delText>
        </w:r>
      </w:del>
    </w:p>
    <w:p w14:paraId="577E7EF5" w14:textId="0EFCEBA4"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93" w:author="Leeyoung" w:date="2017-10-27T10:42:00Z"/>
          <w:rFonts w:eastAsiaTheme="minorEastAsia"/>
          <w:sz w:val="22"/>
          <w:szCs w:val="22"/>
        </w:rPr>
      </w:pPr>
      <w:del w:id="2594"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del>
    </w:p>
    <w:p w14:paraId="2AD95E7D" w14:textId="70FBE475"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95" w:author="Leeyoung" w:date="2017-10-27T10:42:00Z"/>
          <w:rFonts w:eastAsiaTheme="minorEastAsia"/>
          <w:sz w:val="22"/>
          <w:szCs w:val="22"/>
        </w:rPr>
      </w:pPr>
      <w:del w:id="2596"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leaf subscriber-l1vc-ep-egress {</w:delText>
        </w:r>
      </w:del>
    </w:p>
    <w:p w14:paraId="700AA0F2" w14:textId="42702CC8"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97" w:author="Leeyoung" w:date="2017-10-27T10:42:00Z"/>
          <w:rFonts w:eastAsiaTheme="minorEastAsia"/>
          <w:sz w:val="22"/>
          <w:szCs w:val="22"/>
        </w:rPr>
      </w:pPr>
      <w:del w:id="2598"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type leafref {</w:delText>
        </w:r>
      </w:del>
    </w:p>
    <w:p w14:paraId="62CD6550" w14:textId="20E1ECE9"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599" w:author="Leeyoung" w:date="2017-10-27T10:42:00Z"/>
          <w:rFonts w:eastAsiaTheme="minorEastAsia"/>
          <w:sz w:val="22"/>
          <w:szCs w:val="22"/>
        </w:rPr>
      </w:pPr>
      <w:del w:id="2600"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path "/l1cs/access/uni-list/UNI-ID";</w:delText>
        </w:r>
      </w:del>
    </w:p>
    <w:p w14:paraId="7CB4A293" w14:textId="3E58FE75"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01" w:author="Leeyoung" w:date="2017-10-27T10:42:00Z"/>
          <w:rFonts w:eastAsiaTheme="minorEastAsia"/>
          <w:sz w:val="22"/>
          <w:szCs w:val="22"/>
        </w:rPr>
      </w:pPr>
      <w:del w:id="2602"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w:delText>
        </w:r>
      </w:del>
    </w:p>
    <w:p w14:paraId="38CDCC8D" w14:textId="22BB96A2"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03" w:author="Leeyoung" w:date="2017-10-27T10:42:00Z"/>
          <w:rFonts w:eastAsiaTheme="minorEastAsia"/>
          <w:sz w:val="22"/>
          <w:szCs w:val="22"/>
        </w:rPr>
      </w:pPr>
      <w:del w:id="2604"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 xml:space="preserve">description "this is the other end of subscriber L1VC end point ID value = UNI-2"; </w:delText>
        </w:r>
      </w:del>
    </w:p>
    <w:p w14:paraId="4A2D0D78" w14:textId="22D03300"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05" w:author="Leeyoung" w:date="2017-10-27T10:42:00Z"/>
          <w:rFonts w:eastAsiaTheme="minorEastAsia"/>
          <w:sz w:val="22"/>
          <w:szCs w:val="22"/>
        </w:rPr>
      </w:pPr>
      <w:del w:id="2606"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w:delText>
        </w:r>
      </w:del>
    </w:p>
    <w:p w14:paraId="3D6AA30A" w14:textId="699B29EC"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07" w:author="Leeyoung" w:date="2017-10-27T10:42:00Z"/>
          <w:rFonts w:eastAsiaTheme="minorEastAsia"/>
          <w:sz w:val="22"/>
          <w:szCs w:val="22"/>
        </w:rPr>
      </w:pPr>
      <w:del w:id="2608"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del>
    </w:p>
    <w:p w14:paraId="3EFD866F" w14:textId="3475B33A"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09" w:author="Leeyoung" w:date="2017-10-27T10:42:00Z"/>
          <w:rFonts w:eastAsiaTheme="minorEastAsia"/>
          <w:sz w:val="22"/>
          <w:szCs w:val="22"/>
        </w:rPr>
      </w:pPr>
      <w:del w:id="2610"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leaf client-protocol {</w:delText>
        </w:r>
      </w:del>
    </w:p>
    <w:p w14:paraId="1F1B14F6" w14:textId="4800E9F4"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11" w:author="Leeyoung" w:date="2017-10-27T10:42:00Z"/>
          <w:rFonts w:eastAsiaTheme="minorEastAsia"/>
          <w:sz w:val="22"/>
          <w:szCs w:val="22"/>
        </w:rPr>
      </w:pPr>
      <w:del w:id="2612"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type identityref {</w:delText>
        </w:r>
      </w:del>
    </w:p>
    <w:p w14:paraId="6CFFE387" w14:textId="22E35EFA"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13" w:author="Leeyoung" w:date="2017-10-27T10:42:00Z"/>
          <w:rFonts w:eastAsiaTheme="minorEastAsia"/>
          <w:sz w:val="22"/>
          <w:szCs w:val="22"/>
        </w:rPr>
      </w:pPr>
      <w:del w:id="2614"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base protocol-type;</w:delText>
        </w:r>
      </w:del>
    </w:p>
    <w:p w14:paraId="2FC89ACB" w14:textId="5682EB36"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15" w:author="Leeyoung" w:date="2017-10-27T10:42:00Z"/>
          <w:rFonts w:eastAsiaTheme="minorEastAsia"/>
          <w:sz w:val="22"/>
          <w:szCs w:val="22"/>
        </w:rPr>
      </w:pPr>
      <w:del w:id="2616"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w:delText>
        </w:r>
      </w:del>
    </w:p>
    <w:p w14:paraId="3DE73530" w14:textId="7B21D820"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17" w:author="Leeyoung" w:date="2017-10-27T10:42:00Z"/>
          <w:rFonts w:eastAsiaTheme="minorEastAsia"/>
          <w:sz w:val="22"/>
          <w:szCs w:val="22"/>
        </w:rPr>
      </w:pPr>
      <w:del w:id="2618"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 "One of Ethernet, Fiber Channel, SONET, SDH";</w:delText>
        </w:r>
      </w:del>
    </w:p>
    <w:p w14:paraId="69F04B4D" w14:textId="6377544D"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19" w:author="Leeyoung" w:date="2017-10-27T10:42:00Z"/>
          <w:rFonts w:eastAsiaTheme="minorEastAsia"/>
          <w:sz w:val="22"/>
          <w:szCs w:val="22"/>
        </w:rPr>
      </w:pPr>
      <w:del w:id="2620"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w:delText>
        </w:r>
      </w:del>
    </w:p>
    <w:p w14:paraId="4285B325" w14:textId="707A3C34"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21" w:author="Leeyoung" w:date="2017-10-27T10:42:00Z"/>
          <w:rFonts w:eastAsiaTheme="minorEastAsia"/>
          <w:sz w:val="22"/>
          <w:szCs w:val="22"/>
        </w:rPr>
      </w:pPr>
      <w:del w:id="2622"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del>
    </w:p>
    <w:p w14:paraId="1E367B0B" w14:textId="5A054577"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23" w:author="Leeyoung" w:date="2017-10-27T10:42:00Z"/>
          <w:rFonts w:eastAsiaTheme="minorEastAsia"/>
          <w:sz w:val="22"/>
          <w:szCs w:val="22"/>
        </w:rPr>
      </w:pPr>
      <w:del w:id="2624"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uses subscriber-l1vc-sls-service-attribute;</w:delText>
        </w:r>
      </w:del>
    </w:p>
    <w:p w14:paraId="2B1B1E5A" w14:textId="113D58F6"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25" w:author="Leeyoung" w:date="2017-10-27T10:42:00Z"/>
          <w:rFonts w:eastAsiaTheme="minorEastAsia"/>
          <w:sz w:val="22"/>
          <w:szCs w:val="22"/>
        </w:rPr>
      </w:pPr>
      <w:del w:id="2626" w:author="Leeyoung" w:date="2017-10-27T10:42:00Z">
        <w:r w:rsidDel="00EA3148">
          <w:rPr>
            <w:rFonts w:eastAsiaTheme="minorEastAsia"/>
            <w:sz w:val="22"/>
            <w:szCs w:val="22"/>
          </w:rPr>
          <w:tab/>
        </w:r>
        <w:r w:rsidDel="00EA3148">
          <w:rPr>
            <w:rFonts w:eastAsiaTheme="minorEastAsia"/>
            <w:sz w:val="22"/>
            <w:szCs w:val="22"/>
          </w:rPr>
          <w:tab/>
          <w:delText>}</w:delText>
        </w:r>
      </w:del>
    </w:p>
    <w:p w14:paraId="4A6835DE" w14:textId="56624D97"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27" w:author="Leeyoung" w:date="2017-10-27T10:42:00Z"/>
          <w:rFonts w:eastAsiaTheme="minorEastAsia"/>
          <w:sz w:val="22"/>
          <w:szCs w:val="22"/>
        </w:rPr>
      </w:pPr>
      <w:del w:id="2628" w:author="Leeyoung" w:date="2017-10-27T10:42:00Z">
        <w:r w:rsidDel="00EA3148">
          <w:rPr>
            <w:rFonts w:eastAsiaTheme="minorEastAsia"/>
            <w:sz w:val="22"/>
            <w:szCs w:val="22"/>
          </w:rPr>
          <w:tab/>
        </w:r>
        <w:r w:rsidDel="00EA3148">
          <w:rPr>
            <w:rFonts w:eastAsiaTheme="minorEastAsia"/>
            <w:sz w:val="22"/>
            <w:szCs w:val="22"/>
          </w:rPr>
          <w:tab/>
        </w:r>
      </w:del>
    </w:p>
    <w:p w14:paraId="1AE750F4" w14:textId="17E89A67"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29" w:author="Leeyoung" w:date="2017-10-27T10:42:00Z"/>
          <w:rFonts w:eastAsiaTheme="minorEastAsia"/>
          <w:sz w:val="22"/>
          <w:szCs w:val="22"/>
        </w:rPr>
      </w:pPr>
      <w:del w:id="2630" w:author="Leeyoung" w:date="2017-10-27T10:42:00Z">
        <w:r w:rsidDel="00EA3148">
          <w:rPr>
            <w:rFonts w:eastAsiaTheme="minorEastAsia"/>
            <w:sz w:val="22"/>
            <w:szCs w:val="22"/>
          </w:rPr>
          <w:tab/>
        </w:r>
        <w:r w:rsidDel="00EA3148">
          <w:rPr>
            <w:rFonts w:eastAsiaTheme="minorEastAsia"/>
            <w:sz w:val="22"/>
            <w:szCs w:val="22"/>
          </w:rPr>
          <w:tab/>
        </w:r>
      </w:del>
    </w:p>
    <w:p w14:paraId="3719692C" w14:textId="08A39166"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31" w:author="Leeyoung" w:date="2017-10-27T10:42:00Z"/>
          <w:rFonts w:eastAsiaTheme="minorEastAsia"/>
          <w:sz w:val="22"/>
          <w:szCs w:val="22"/>
        </w:rPr>
      </w:pPr>
      <w:del w:id="2632" w:author="Leeyoung" w:date="2017-10-27T10:42:00Z">
        <w:r w:rsidDel="00EA3148">
          <w:rPr>
            <w:rFonts w:eastAsiaTheme="minorEastAsia"/>
            <w:sz w:val="22"/>
            <w:szCs w:val="22"/>
          </w:rPr>
          <w:tab/>
        </w:r>
        <w:r w:rsidDel="00EA3148">
          <w:rPr>
            <w:rFonts w:eastAsiaTheme="minorEastAsia"/>
            <w:sz w:val="22"/>
            <w:szCs w:val="22"/>
          </w:rPr>
          <w:tab/>
        </w:r>
      </w:del>
    </w:p>
    <w:p w14:paraId="64E4903A" w14:textId="56138DBB"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33" w:author="Leeyoung" w:date="2017-10-27T10:42:00Z"/>
          <w:rFonts w:eastAsiaTheme="minorEastAsia"/>
          <w:sz w:val="22"/>
          <w:szCs w:val="22"/>
        </w:rPr>
      </w:pPr>
      <w:del w:id="2634" w:author="Leeyoung" w:date="2017-10-27T10:42:00Z">
        <w:r w:rsidDel="00EA3148">
          <w:rPr>
            <w:rFonts w:eastAsiaTheme="minorEastAsia"/>
            <w:sz w:val="22"/>
            <w:szCs w:val="22"/>
          </w:rPr>
          <w:tab/>
        </w:r>
        <w:r w:rsidDel="00EA3148">
          <w:rPr>
            <w:rFonts w:eastAsiaTheme="minorEastAsia"/>
            <w:sz w:val="22"/>
            <w:szCs w:val="22"/>
          </w:rPr>
          <w:tab/>
          <w:delText>grouping subscriber-attributes {</w:delText>
        </w:r>
      </w:del>
    </w:p>
    <w:p w14:paraId="2F7DF9B5" w14:textId="43D4DB7A"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35" w:author="Leeyoung" w:date="2017-10-27T10:42:00Z"/>
          <w:rFonts w:eastAsiaTheme="minorEastAsia"/>
          <w:sz w:val="22"/>
          <w:szCs w:val="22"/>
        </w:rPr>
      </w:pPr>
      <w:del w:id="2636"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w:delText>
        </w:r>
      </w:del>
    </w:p>
    <w:p w14:paraId="0EE1592B" w14:textId="62E6B06D"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37" w:author="Leeyoung" w:date="2017-10-27T10:42:00Z"/>
          <w:rFonts w:eastAsiaTheme="minorEastAsia"/>
          <w:sz w:val="22"/>
          <w:szCs w:val="22"/>
        </w:rPr>
      </w:pPr>
      <w:del w:id="2638"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"subscriber attributes";</w:delText>
        </w:r>
      </w:del>
    </w:p>
    <w:p w14:paraId="762673E0" w14:textId="1146176A"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39" w:author="Leeyoung" w:date="2017-10-27T10:42:00Z"/>
          <w:rFonts w:eastAsiaTheme="minorEastAsia"/>
          <w:sz w:val="22"/>
          <w:szCs w:val="22"/>
        </w:rPr>
      </w:pPr>
      <w:del w:id="2640"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del>
    </w:p>
    <w:p w14:paraId="3C384D7D" w14:textId="70F5BC1B"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41" w:author="Leeyoung" w:date="2017-10-27T10:42:00Z"/>
          <w:rFonts w:eastAsiaTheme="minorEastAsia"/>
          <w:sz w:val="22"/>
          <w:szCs w:val="22"/>
        </w:rPr>
      </w:pPr>
      <w:del w:id="2642"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uses subscriber-l1vc-service-attributes;</w:delText>
        </w:r>
      </w:del>
    </w:p>
    <w:p w14:paraId="57018AA7" w14:textId="585EA149"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43" w:author="Leeyoung" w:date="2017-10-27T10:42:00Z"/>
          <w:rFonts w:eastAsiaTheme="minorEastAsia"/>
          <w:sz w:val="22"/>
          <w:szCs w:val="22"/>
        </w:rPr>
      </w:pPr>
      <w:del w:id="2644"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del>
    </w:p>
    <w:p w14:paraId="71310520" w14:textId="5D31548F"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45" w:author="Leeyoung" w:date="2017-10-27T10:42:00Z"/>
          <w:rFonts w:eastAsiaTheme="minorEastAsia"/>
          <w:sz w:val="22"/>
          <w:szCs w:val="22"/>
        </w:rPr>
      </w:pPr>
      <w:del w:id="2646" w:author="Leeyoung" w:date="2017-10-27T10:42:00Z">
        <w:r w:rsidDel="00EA3148">
          <w:rPr>
            <w:rFonts w:eastAsiaTheme="minorEastAsia"/>
            <w:sz w:val="22"/>
            <w:szCs w:val="22"/>
          </w:rPr>
          <w:tab/>
        </w:r>
        <w:r w:rsidDel="00EA3148">
          <w:rPr>
            <w:rFonts w:eastAsiaTheme="minorEastAsia"/>
            <w:sz w:val="22"/>
            <w:szCs w:val="22"/>
          </w:rPr>
          <w:tab/>
          <w:delText>}</w:delText>
        </w:r>
      </w:del>
    </w:p>
    <w:p w14:paraId="009EA260" w14:textId="54C47E0E"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47" w:author="Leeyoung" w:date="2017-10-27T10:42:00Z"/>
          <w:rFonts w:eastAsiaTheme="minorEastAsia"/>
          <w:sz w:val="22"/>
          <w:szCs w:val="22"/>
        </w:rPr>
      </w:pPr>
      <w:del w:id="2648" w:author="Leeyoung" w:date="2017-10-27T10:42:00Z">
        <w:r w:rsidDel="00EA3148">
          <w:rPr>
            <w:rFonts w:eastAsiaTheme="minorEastAsia"/>
            <w:sz w:val="22"/>
            <w:szCs w:val="22"/>
          </w:rPr>
          <w:tab/>
        </w:r>
        <w:r w:rsidDel="00EA3148">
          <w:rPr>
            <w:rFonts w:eastAsiaTheme="minorEastAsia"/>
            <w:sz w:val="22"/>
            <w:szCs w:val="22"/>
          </w:rPr>
          <w:tab/>
        </w:r>
      </w:del>
    </w:p>
    <w:p w14:paraId="60C7F931" w14:textId="4B91AE58"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49" w:author="Leeyoung" w:date="2017-10-27T10:42:00Z"/>
          <w:rFonts w:eastAsiaTheme="minorEastAsia"/>
          <w:sz w:val="22"/>
          <w:szCs w:val="22"/>
        </w:rPr>
      </w:pPr>
      <w:del w:id="2650" w:author="Leeyoung" w:date="2017-10-27T10:42:00Z">
        <w:r w:rsidDel="00EA3148">
          <w:rPr>
            <w:rFonts w:eastAsiaTheme="minorEastAsia"/>
            <w:sz w:val="22"/>
            <w:szCs w:val="22"/>
          </w:rPr>
          <w:tab/>
        </w:r>
        <w:r w:rsidDel="00EA3148">
          <w:rPr>
            <w:rFonts w:eastAsiaTheme="minorEastAsia"/>
            <w:sz w:val="22"/>
            <w:szCs w:val="22"/>
          </w:rPr>
          <w:tab/>
        </w:r>
      </w:del>
    </w:p>
    <w:p w14:paraId="72AFAF1B" w14:textId="05252181"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51" w:author="Leeyoung" w:date="2017-10-27T10:42:00Z"/>
          <w:rFonts w:eastAsiaTheme="minorEastAsia"/>
          <w:sz w:val="22"/>
          <w:szCs w:val="22"/>
        </w:rPr>
      </w:pPr>
      <w:del w:id="2652" w:author="Leeyoung" w:date="2017-10-27T10:42:00Z">
        <w:r w:rsidDel="00EA3148">
          <w:rPr>
            <w:rFonts w:eastAsiaTheme="minorEastAsia"/>
            <w:sz w:val="22"/>
            <w:szCs w:val="22"/>
          </w:rPr>
          <w:tab/>
        </w:r>
        <w:r w:rsidDel="00EA3148">
          <w:rPr>
            <w:rFonts w:eastAsiaTheme="minorEastAsia"/>
            <w:sz w:val="22"/>
            <w:szCs w:val="22"/>
          </w:rPr>
          <w:tab/>
        </w:r>
      </w:del>
    </w:p>
    <w:p w14:paraId="58DD9019" w14:textId="4B50B6AE"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53" w:author="Leeyoung" w:date="2017-10-27T10:42:00Z"/>
          <w:rFonts w:eastAsiaTheme="minorEastAsia"/>
          <w:sz w:val="22"/>
          <w:szCs w:val="22"/>
        </w:rPr>
      </w:pPr>
      <w:del w:id="2654" w:author="Leeyoung" w:date="2017-10-27T10:42:00Z">
        <w:r w:rsidDel="00EA3148">
          <w:rPr>
            <w:rFonts w:eastAsiaTheme="minorEastAsia"/>
            <w:sz w:val="22"/>
            <w:szCs w:val="22"/>
          </w:rPr>
          <w:delText xml:space="preserve">        container l1cs {</w:delText>
        </w:r>
      </w:del>
    </w:p>
    <w:p w14:paraId="46EE017F" w14:textId="42688008"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55" w:author="Leeyoung" w:date="2017-10-27T10:42:00Z"/>
          <w:rFonts w:eastAsiaTheme="minorEastAsia"/>
          <w:sz w:val="22"/>
          <w:szCs w:val="22"/>
        </w:rPr>
      </w:pPr>
      <w:del w:id="2656" w:author="Leeyoung" w:date="2017-10-27T10:42:00Z">
        <w:r w:rsidDel="00EA3148">
          <w:rPr>
            <w:rFonts w:eastAsiaTheme="minorEastAsia"/>
            <w:sz w:val="22"/>
            <w:szCs w:val="22"/>
          </w:rPr>
          <w:delText xml:space="preserve">                description</w:delText>
        </w:r>
      </w:del>
    </w:p>
    <w:p w14:paraId="33BC4CFD" w14:textId="50B7C020"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57" w:author="Leeyoung" w:date="2017-10-27T10:42:00Z"/>
          <w:rFonts w:eastAsiaTheme="minorEastAsia"/>
          <w:sz w:val="22"/>
          <w:szCs w:val="22"/>
        </w:rPr>
      </w:pPr>
      <w:del w:id="2658" w:author="Leeyoung" w:date="2017-10-27T10:42:00Z">
        <w:r w:rsidDel="00EA3148">
          <w:rPr>
            <w:rFonts w:eastAsiaTheme="minorEastAsia"/>
            <w:sz w:val="22"/>
            <w:szCs w:val="22"/>
          </w:rPr>
          <w:delText xml:space="preserve">                        "serves as a top-level container for a list of layer 1 connection services (l1cs)";</w:delText>
        </w:r>
      </w:del>
    </w:p>
    <w:p w14:paraId="59E2564F" w14:textId="34526EE8"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59" w:author="Leeyoung" w:date="2017-10-27T10:42:00Z"/>
          <w:rFonts w:eastAsiaTheme="minorEastAsia"/>
          <w:sz w:val="22"/>
          <w:szCs w:val="22"/>
        </w:rPr>
      </w:pPr>
    </w:p>
    <w:p w14:paraId="5B15EAB7" w14:textId="0CE03089"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60" w:author="Leeyoung" w:date="2017-10-27T10:42:00Z"/>
          <w:rFonts w:eastAsiaTheme="minorEastAsia"/>
          <w:sz w:val="22"/>
          <w:szCs w:val="22"/>
        </w:rPr>
      </w:pPr>
      <w:del w:id="2661"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container access {</w:delText>
        </w:r>
      </w:del>
    </w:p>
    <w:p w14:paraId="72DA5C66" w14:textId="205E3663"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62" w:author="Leeyoung" w:date="2017-10-27T10:42:00Z"/>
          <w:rFonts w:eastAsiaTheme="minorEastAsia"/>
          <w:sz w:val="22"/>
          <w:szCs w:val="22"/>
        </w:rPr>
      </w:pPr>
      <w:del w:id="2663"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 xml:space="preserve">    description "UNI configurations";</w:delText>
        </w:r>
      </w:del>
    </w:p>
    <w:p w14:paraId="3E17A0CD" w14:textId="4E39557A"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64" w:author="Leeyoung" w:date="2017-10-27T10:42:00Z"/>
          <w:rFonts w:eastAsiaTheme="minorEastAsia"/>
          <w:sz w:val="22"/>
          <w:szCs w:val="22"/>
        </w:rPr>
      </w:pPr>
      <w:del w:id="2665"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del>
    </w:p>
    <w:p w14:paraId="2B80BA1B" w14:textId="41242BAF"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66" w:author="Leeyoung" w:date="2017-10-27T10:42:00Z"/>
          <w:rFonts w:eastAsiaTheme="minorEastAsia"/>
          <w:sz w:val="22"/>
          <w:szCs w:val="22"/>
        </w:rPr>
      </w:pPr>
      <w:del w:id="2667"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list uni-list {</w:delText>
        </w:r>
      </w:del>
    </w:p>
    <w:p w14:paraId="04706B4A" w14:textId="325F6887"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68" w:author="Leeyoung" w:date="2017-10-27T10:42:00Z"/>
          <w:rFonts w:eastAsiaTheme="minorEastAsia"/>
          <w:sz w:val="22"/>
          <w:szCs w:val="22"/>
        </w:rPr>
      </w:pPr>
      <w:del w:id="2669"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key "UNI-ID";</w:delText>
        </w:r>
      </w:del>
    </w:p>
    <w:p w14:paraId="67D0A250" w14:textId="71747772"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70" w:author="Leeyoung" w:date="2017-10-27T10:42:00Z"/>
          <w:rFonts w:eastAsiaTheme="minorEastAsia"/>
          <w:sz w:val="22"/>
          <w:szCs w:val="22"/>
        </w:rPr>
      </w:pPr>
      <w:del w:id="2671" w:author="Leeyoung" w:date="2017-10-27T10:42:00Z">
        <w:r w:rsidDel="00EA3148">
          <w:rPr>
            <w:rFonts w:eastAsiaTheme="minorEastAsia"/>
            <w:sz w:val="22"/>
            <w:szCs w:val="22"/>
          </w:rPr>
          <w:lastRenderedPageBreak/>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 "uni identifier";</w:delText>
        </w:r>
      </w:del>
    </w:p>
    <w:p w14:paraId="49EFCC40" w14:textId="455A10B2"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72" w:author="Leeyoung" w:date="2017-10-27T10:42:00Z"/>
          <w:rFonts w:eastAsiaTheme="minorEastAsia"/>
          <w:sz w:val="22"/>
          <w:szCs w:val="22"/>
        </w:rPr>
      </w:pPr>
      <w:del w:id="2673"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uses uni-attributes {</w:delText>
        </w:r>
      </w:del>
    </w:p>
    <w:p w14:paraId="0F7B9064" w14:textId="3A89E625"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74" w:author="Leeyoung" w:date="2017-10-27T10:42:00Z"/>
          <w:rFonts w:eastAsiaTheme="minorEastAsia"/>
          <w:sz w:val="22"/>
          <w:szCs w:val="22"/>
        </w:rPr>
      </w:pPr>
      <w:del w:id="2675"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 "UNI attributes information";</w:delText>
        </w:r>
      </w:del>
    </w:p>
    <w:p w14:paraId="125EF757" w14:textId="095F53C6"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76" w:author="Leeyoung" w:date="2017-10-27T10:42:00Z"/>
          <w:rFonts w:eastAsiaTheme="minorEastAsia"/>
          <w:sz w:val="22"/>
          <w:szCs w:val="22"/>
        </w:rPr>
      </w:pPr>
      <w:del w:id="2677"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w:delText>
        </w:r>
      </w:del>
    </w:p>
    <w:p w14:paraId="6043821F" w14:textId="6D133171"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78" w:author="Leeyoung" w:date="2017-10-27T10:42:00Z"/>
          <w:rFonts w:eastAsiaTheme="minorEastAsia"/>
          <w:sz w:val="22"/>
          <w:szCs w:val="22"/>
        </w:rPr>
      </w:pPr>
      <w:del w:id="2679"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w:delText>
        </w:r>
      </w:del>
    </w:p>
    <w:p w14:paraId="18E3BDF9" w14:textId="42B7D1EB"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80" w:author="Leeyoung" w:date="2017-10-27T10:42:00Z"/>
          <w:rFonts w:eastAsiaTheme="minorEastAsia"/>
          <w:sz w:val="22"/>
          <w:szCs w:val="22"/>
        </w:rPr>
      </w:pPr>
      <w:del w:id="2681"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del>
    </w:p>
    <w:p w14:paraId="73FBC3B5" w14:textId="2377DD63"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82" w:author="Leeyoung" w:date="2017-10-27T10:42:00Z"/>
          <w:rFonts w:eastAsiaTheme="minorEastAsia"/>
          <w:sz w:val="22"/>
          <w:szCs w:val="22"/>
        </w:rPr>
      </w:pPr>
      <w:del w:id="2683"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w:delText>
        </w:r>
      </w:del>
    </w:p>
    <w:p w14:paraId="1C8FF72F" w14:textId="48BC3C8E"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84" w:author="Leeyoung" w:date="2017-10-27T10:42:00Z"/>
          <w:rFonts w:eastAsiaTheme="minorEastAsia"/>
          <w:sz w:val="22"/>
          <w:szCs w:val="22"/>
        </w:rPr>
      </w:pPr>
      <w:del w:id="2685" w:author="Leeyoung" w:date="2017-10-27T10:42:00Z">
        <w:r w:rsidDel="00EA3148">
          <w:rPr>
            <w:rFonts w:eastAsiaTheme="minorEastAsia"/>
            <w:sz w:val="22"/>
            <w:szCs w:val="22"/>
          </w:rPr>
          <w:delText xml:space="preserve">                </w:delText>
        </w:r>
      </w:del>
    </w:p>
    <w:p w14:paraId="5A0A8670" w14:textId="254BEAC3"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86" w:author="Leeyoung" w:date="2017-10-27T10:42:00Z"/>
          <w:rFonts w:eastAsiaTheme="minorEastAsia"/>
          <w:sz w:val="22"/>
          <w:szCs w:val="22"/>
        </w:rPr>
      </w:pPr>
      <w:del w:id="2687"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container service {</w:delText>
        </w:r>
      </w:del>
    </w:p>
    <w:p w14:paraId="60D451A6" w14:textId="1D22C651"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88" w:author="Leeyoung" w:date="2017-10-27T10:42:00Z"/>
          <w:rFonts w:eastAsiaTheme="minorEastAsia"/>
          <w:sz w:val="22"/>
          <w:szCs w:val="22"/>
        </w:rPr>
      </w:pPr>
      <w:del w:id="2689"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description "L1VC service";</w:delText>
        </w:r>
      </w:del>
    </w:p>
    <w:p w14:paraId="4C4D3AC6" w14:textId="698BA28E"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90" w:author="Leeyoung" w:date="2017-10-27T10:42:00Z"/>
          <w:rFonts w:eastAsiaTheme="minorEastAsia"/>
          <w:sz w:val="22"/>
          <w:szCs w:val="22"/>
        </w:rPr>
      </w:pPr>
      <w:del w:id="2691"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list service-list {</w:delText>
        </w:r>
      </w:del>
    </w:p>
    <w:p w14:paraId="49D4A63B" w14:textId="5B630DBC"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92" w:author="Leeyoung" w:date="2017-10-27T10:42:00Z"/>
          <w:rFonts w:eastAsiaTheme="minorEastAsia"/>
          <w:sz w:val="22"/>
          <w:szCs w:val="22"/>
        </w:rPr>
      </w:pPr>
      <w:del w:id="2693" w:author="Leeyoung" w:date="2017-10-27T10:42:00Z">
        <w:r w:rsidDel="00EA3148">
          <w:rPr>
            <w:rFonts w:eastAsiaTheme="minorEastAsia"/>
            <w:sz w:val="22"/>
            <w:szCs w:val="22"/>
          </w:rPr>
          <w:delText xml:space="preserve">                        key "subscriber-l1vc-id";</w:delText>
        </w:r>
      </w:del>
    </w:p>
    <w:p w14:paraId="7DF9F946" w14:textId="23A5FA1D"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94" w:author="Leeyoung" w:date="2017-10-27T10:42:00Z"/>
          <w:rFonts w:eastAsiaTheme="minorEastAsia"/>
          <w:sz w:val="22"/>
          <w:szCs w:val="22"/>
        </w:rPr>
      </w:pPr>
      <w:del w:id="2695" w:author="Leeyoung" w:date="2017-10-27T10:42:00Z">
        <w:r w:rsidDel="00EA3148">
          <w:rPr>
            <w:rFonts w:eastAsiaTheme="minorEastAsia"/>
            <w:sz w:val="22"/>
            <w:szCs w:val="22"/>
          </w:rPr>
          <w:delText xml:space="preserve">                        description</w:delText>
        </w:r>
      </w:del>
    </w:p>
    <w:p w14:paraId="79DCFC72" w14:textId="08371BBF"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96" w:author="Leeyoung" w:date="2017-10-27T10:42:00Z"/>
          <w:rFonts w:eastAsiaTheme="minorEastAsia"/>
          <w:sz w:val="22"/>
          <w:szCs w:val="22"/>
        </w:rPr>
      </w:pPr>
      <w:del w:id="2697" w:author="Leeyoung" w:date="2017-10-27T10:42:00Z">
        <w:r w:rsidDel="00EA3148">
          <w:rPr>
            <w:rFonts w:eastAsiaTheme="minorEastAsia"/>
            <w:sz w:val="22"/>
            <w:szCs w:val="22"/>
          </w:rPr>
          <w:delText xml:space="preserve">                                "an unique identifier of a service";</w:delText>
        </w:r>
      </w:del>
    </w:p>
    <w:p w14:paraId="2DCD91BC" w14:textId="45302862"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98" w:author="Leeyoung" w:date="2017-10-27T10:42:00Z"/>
          <w:rFonts w:eastAsiaTheme="minorEastAsia"/>
          <w:sz w:val="22"/>
          <w:szCs w:val="22"/>
        </w:rPr>
      </w:pPr>
    </w:p>
    <w:p w14:paraId="425C9790" w14:textId="2EA8CE8F"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99" w:author="Leeyoung" w:date="2017-10-27T10:42:00Z"/>
          <w:rFonts w:eastAsiaTheme="minorEastAsia"/>
          <w:sz w:val="22"/>
          <w:szCs w:val="22"/>
        </w:rPr>
      </w:pPr>
      <w:del w:id="2700" w:author="Leeyoung" w:date="2017-10-27T10:42:00Z">
        <w:r w:rsidDel="00EA3148">
          <w:rPr>
            <w:rFonts w:eastAsiaTheme="minorEastAsia"/>
            <w:sz w:val="22"/>
            <w:szCs w:val="22"/>
          </w:rPr>
          <w:delText xml:space="preserve">                        leaf subscriber-l1vc-id {</w:delText>
        </w:r>
      </w:del>
    </w:p>
    <w:p w14:paraId="752F46FA" w14:textId="7FC05776"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01" w:author="Leeyoung" w:date="2017-10-27T10:42:00Z"/>
          <w:rFonts w:eastAsiaTheme="minorEastAsia"/>
          <w:sz w:val="22"/>
          <w:szCs w:val="22"/>
        </w:rPr>
      </w:pPr>
      <w:del w:id="2702" w:author="Leeyoung" w:date="2017-10-27T10:42:00Z">
        <w:r w:rsidDel="00EA3148">
          <w:rPr>
            <w:rFonts w:eastAsiaTheme="minorEastAsia"/>
            <w:sz w:val="22"/>
            <w:szCs w:val="22"/>
          </w:rPr>
          <w:delText xml:space="preserve">                                type string;</w:delText>
        </w:r>
      </w:del>
    </w:p>
    <w:p w14:paraId="31C2D297" w14:textId="3729EBD8"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03" w:author="Leeyoung" w:date="2017-10-27T10:42:00Z"/>
          <w:rFonts w:eastAsiaTheme="minorEastAsia"/>
          <w:sz w:val="22"/>
          <w:szCs w:val="22"/>
        </w:rPr>
      </w:pPr>
      <w:del w:id="2704" w:author="Leeyoung" w:date="2017-10-27T10:42:00Z">
        <w:r w:rsidDel="00EA3148">
          <w:rPr>
            <w:rFonts w:eastAsiaTheme="minorEastAsia"/>
            <w:sz w:val="22"/>
            <w:szCs w:val="22"/>
          </w:rPr>
          <w:delText xml:space="preserve">                                description "a unique service identifier for L1VC.";</w:delText>
        </w:r>
      </w:del>
    </w:p>
    <w:p w14:paraId="1A15C8BE" w14:textId="49AB92F2"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05" w:author="Leeyoung" w:date="2017-10-27T10:42:00Z"/>
          <w:rFonts w:eastAsiaTheme="minorEastAsia"/>
          <w:sz w:val="22"/>
          <w:szCs w:val="22"/>
        </w:rPr>
      </w:pPr>
      <w:del w:id="2706" w:author="Leeyoung" w:date="2017-10-27T10:42:00Z">
        <w:r w:rsidDel="00EA3148">
          <w:rPr>
            <w:rFonts w:eastAsiaTheme="minorEastAsia"/>
            <w:sz w:val="22"/>
            <w:szCs w:val="22"/>
          </w:rPr>
          <w:delText xml:space="preserve">                        }</w:delText>
        </w:r>
      </w:del>
    </w:p>
    <w:p w14:paraId="50C2EB5A" w14:textId="38CBB1E5"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07" w:author="Leeyoung" w:date="2017-10-27T10:42:00Z"/>
          <w:rFonts w:eastAsiaTheme="minorEastAsia"/>
          <w:sz w:val="22"/>
          <w:szCs w:val="22"/>
        </w:rPr>
      </w:pPr>
      <w:del w:id="2708" w:author="Leeyoung" w:date="2017-10-27T10:42:00Z">
        <w:r w:rsidDel="00EA3148">
          <w:rPr>
            <w:rFonts w:eastAsiaTheme="minorEastAsia"/>
            <w:sz w:val="22"/>
            <w:szCs w:val="22"/>
          </w:rPr>
          <w:delText xml:space="preserve">                        container service-config {</w:delText>
        </w:r>
      </w:del>
    </w:p>
    <w:p w14:paraId="60CBBCBA" w14:textId="04083E43"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09" w:author="Leeyoung" w:date="2017-10-27T10:42:00Z"/>
          <w:rFonts w:eastAsiaTheme="minorEastAsia"/>
          <w:sz w:val="22"/>
          <w:szCs w:val="22"/>
        </w:rPr>
      </w:pPr>
      <w:del w:id="2710" w:author="Leeyoung" w:date="2017-10-27T10:42:00Z">
        <w:r w:rsidDel="00EA3148">
          <w:rPr>
            <w:rFonts w:eastAsiaTheme="minorEastAsia"/>
            <w:sz w:val="22"/>
            <w:szCs w:val="22"/>
          </w:rPr>
          <w:delText xml:space="preserve">                                description "service-config container";</w:delText>
        </w:r>
      </w:del>
    </w:p>
    <w:p w14:paraId="03140E08" w14:textId="4B4952A7"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11" w:author="Leeyoung" w:date="2017-10-27T10:42:00Z"/>
          <w:rFonts w:eastAsiaTheme="minorEastAsia"/>
          <w:sz w:val="22"/>
          <w:szCs w:val="22"/>
        </w:rPr>
      </w:pPr>
    </w:p>
    <w:p w14:paraId="336AEFF2" w14:textId="01D0FF54"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12" w:author="Leeyoung" w:date="2017-10-27T10:42:00Z"/>
          <w:rFonts w:eastAsiaTheme="minorEastAsia"/>
          <w:sz w:val="22"/>
          <w:szCs w:val="22"/>
        </w:rPr>
      </w:pPr>
      <w:del w:id="2713" w:author="Leeyoung" w:date="2017-10-27T10:42:00Z">
        <w:r w:rsidDel="00EA3148">
          <w:rPr>
            <w:rFonts w:eastAsiaTheme="minorEastAsia"/>
            <w:sz w:val="22"/>
            <w:szCs w:val="22"/>
          </w:rPr>
          <w:delText xml:space="preserve">                             </w:delText>
        </w:r>
      </w:del>
    </w:p>
    <w:p w14:paraId="2883E2BF" w14:textId="2C745664"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14" w:author="Leeyoung" w:date="2017-10-27T10:42:00Z"/>
          <w:rFonts w:eastAsiaTheme="minorEastAsia"/>
          <w:sz w:val="22"/>
          <w:szCs w:val="22"/>
        </w:rPr>
      </w:pPr>
      <w:del w:id="2715"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uses subscriber-attributes;</w:delText>
        </w:r>
      </w:del>
    </w:p>
    <w:p w14:paraId="669E7CF8" w14:textId="0A288E8A"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16" w:author="Leeyoung" w:date="2017-10-27T10:42:00Z"/>
          <w:rFonts w:eastAsiaTheme="minorEastAsia"/>
          <w:sz w:val="22"/>
          <w:szCs w:val="22"/>
        </w:rPr>
      </w:pPr>
      <w:del w:id="2717"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del>
    </w:p>
    <w:p w14:paraId="692D3026" w14:textId="475DAD16"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18" w:author="Leeyoung" w:date="2017-10-27T10:42:00Z"/>
          <w:rFonts w:eastAsiaTheme="minorEastAsia"/>
          <w:sz w:val="22"/>
          <w:szCs w:val="22"/>
        </w:rPr>
      </w:pPr>
      <w:del w:id="2719"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del>
    </w:p>
    <w:p w14:paraId="059D1DE4" w14:textId="1880920E"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20" w:author="Leeyoung" w:date="2017-10-27T10:42:00Z"/>
          <w:rFonts w:eastAsiaTheme="minorEastAsia"/>
          <w:sz w:val="22"/>
          <w:szCs w:val="22"/>
        </w:rPr>
      </w:pPr>
      <w:del w:id="2721" w:author="Leeyoung" w:date="2017-10-27T10:42:00Z">
        <w:r w:rsidDel="00EA3148">
          <w:rPr>
            <w:rFonts w:eastAsiaTheme="minorEastAsia"/>
            <w:sz w:val="22"/>
            <w:szCs w:val="22"/>
          </w:rPr>
          <w:delText xml:space="preserve">                        }//end of service-config</w:delText>
        </w:r>
      </w:del>
    </w:p>
    <w:p w14:paraId="77905F82" w14:textId="3B2205FB"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22" w:author="Leeyoung" w:date="2017-10-27T10:42:00Z"/>
          <w:rFonts w:eastAsiaTheme="minorEastAsia"/>
          <w:sz w:val="22"/>
          <w:szCs w:val="22"/>
        </w:rPr>
      </w:pPr>
      <w:del w:id="2723"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}//end of service list</w:delText>
        </w:r>
      </w:del>
    </w:p>
    <w:p w14:paraId="78ACFA74" w14:textId="5DB997DE"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24" w:author="Leeyoung" w:date="2017-10-27T10:42:00Z"/>
          <w:rFonts w:eastAsiaTheme="minorEastAsia"/>
          <w:sz w:val="22"/>
          <w:szCs w:val="22"/>
        </w:rPr>
      </w:pPr>
      <w:del w:id="2725"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delText xml:space="preserve">} //end of service container </w:delText>
        </w:r>
      </w:del>
    </w:p>
    <w:p w14:paraId="1F113AA4" w14:textId="17B22025"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26" w:author="Leeyoung" w:date="2017-10-27T10:42:00Z"/>
          <w:rFonts w:eastAsiaTheme="minorEastAsia"/>
          <w:sz w:val="22"/>
          <w:szCs w:val="22"/>
        </w:rPr>
      </w:pPr>
      <w:del w:id="2727"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del>
    </w:p>
    <w:p w14:paraId="73035AD9" w14:textId="24AA7616"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28" w:author="Leeyoung" w:date="2017-10-27T10:42:00Z"/>
          <w:rFonts w:eastAsiaTheme="minorEastAsia"/>
          <w:sz w:val="22"/>
          <w:szCs w:val="22"/>
        </w:rPr>
      </w:pPr>
      <w:del w:id="2729" w:author="Leeyoung" w:date="2017-10-27T10:42:00Z">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r w:rsidDel="00EA3148">
          <w:rPr>
            <w:rFonts w:eastAsiaTheme="minorEastAsia"/>
            <w:sz w:val="22"/>
            <w:szCs w:val="22"/>
          </w:rPr>
          <w:tab/>
        </w:r>
      </w:del>
    </w:p>
    <w:p w14:paraId="62C13CA7" w14:textId="7E35A552"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30" w:author="Leeyoung" w:date="2017-10-27T10:42:00Z"/>
          <w:rFonts w:eastAsiaTheme="minorEastAsia"/>
          <w:sz w:val="22"/>
          <w:szCs w:val="22"/>
        </w:rPr>
      </w:pPr>
      <w:del w:id="2731" w:author="Leeyoung" w:date="2017-10-27T10:42:00Z">
        <w:r w:rsidDel="00EA3148">
          <w:rPr>
            <w:rFonts w:eastAsiaTheme="minorEastAsia"/>
            <w:sz w:val="22"/>
            <w:szCs w:val="22"/>
          </w:rPr>
          <w:delText xml:space="preserve">        }//service top container</w:delText>
        </w:r>
      </w:del>
    </w:p>
    <w:p w14:paraId="2A40BC65" w14:textId="01AC5983" w:rsidR="00C27613" w:rsidDel="00EA3148"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32" w:author="Leeyoung" w:date="2017-10-27T10:42:00Z"/>
          <w:rFonts w:eastAsiaTheme="minorEastAsia"/>
          <w:sz w:val="22"/>
          <w:szCs w:val="22"/>
        </w:rPr>
      </w:pPr>
      <w:del w:id="2733" w:author="Leeyoung" w:date="2017-10-27T10:42:00Z">
        <w:r w:rsidDel="00EA3148">
          <w:rPr>
            <w:rFonts w:eastAsiaTheme="minorEastAsia"/>
            <w:sz w:val="22"/>
            <w:szCs w:val="22"/>
          </w:rPr>
          <w:delText>}</w:delText>
        </w:r>
      </w:del>
    </w:p>
    <w:p w14:paraId="10882D7C" w14:textId="47F5CDBC" w:rsidR="00C27613" w:rsidDel="00480B9D" w:rsidRDefault="00C27613" w:rsidP="00C2761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34" w:author="Leeyoung" w:date="2018-06-20T10:08:00Z"/>
          <w:rFonts w:eastAsiaTheme="minorEastAsia"/>
          <w:sz w:val="22"/>
          <w:szCs w:val="22"/>
        </w:rPr>
      </w:pPr>
    </w:p>
    <w:p w14:paraId="73902288" w14:textId="77777777" w:rsidR="00C27613" w:rsidRDefault="00C27613" w:rsidP="00CE750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14:paraId="35394901" w14:textId="36686094" w:rsidR="003F11EC" w:rsidRPr="00BE43B7" w:rsidRDefault="00480B9D">
      <w:pPr>
        <w:spacing w:after="0" w:line="240" w:lineRule="auto"/>
        <w:ind w:left="0"/>
        <w:rPr>
          <w:sz w:val="22"/>
        </w:rPr>
        <w:pPrChange w:id="2735" w:author="Leeyoung" w:date="2018-06-20T10:09:00Z">
          <w:pPr>
            <w:spacing w:after="0" w:line="240" w:lineRule="auto"/>
          </w:pPr>
        </w:pPrChange>
      </w:pPr>
      <w:ins w:id="2736" w:author="Leeyoung" w:date="2018-06-20T10:11:00Z">
        <w:r>
          <w:rPr>
            <w:sz w:val="22"/>
          </w:rPr>
          <w:t xml:space="preserve">   </w:t>
        </w:r>
      </w:ins>
      <w:r w:rsidR="00A259F4" w:rsidRPr="00BE43B7">
        <w:rPr>
          <w:sz w:val="22"/>
        </w:rPr>
        <w:t xml:space="preserve">&lt;CODE ENDS&gt; </w:t>
      </w:r>
      <w:r w:rsidR="003F11EC" w:rsidRPr="00BE43B7">
        <w:rPr>
          <w:sz w:val="22"/>
        </w:rPr>
        <w:t xml:space="preserve"> </w:t>
      </w:r>
    </w:p>
    <w:p w14:paraId="71B280A1" w14:textId="77777777" w:rsidR="00D26436" w:rsidRDefault="00D26436" w:rsidP="00850A37">
      <w:pPr>
        <w:spacing w:after="0"/>
        <w:rPr>
          <w:ins w:id="2737" w:author="Leeyoung" w:date="2018-06-20T10:10:00Z"/>
        </w:rPr>
      </w:pPr>
    </w:p>
    <w:p w14:paraId="4A8A2EF5" w14:textId="4BBB4D88" w:rsidR="00480B9D" w:rsidRDefault="00480B9D" w:rsidP="00480B9D">
      <w:pPr>
        <w:spacing w:after="0" w:line="240" w:lineRule="auto"/>
        <w:rPr>
          <w:ins w:id="2738" w:author="Leeyoung" w:date="2018-08-30T13:10:00Z"/>
          <w:rStyle w:val="Hyperlink"/>
        </w:rPr>
      </w:pPr>
      <w:ins w:id="2739" w:author="Leeyoung" w:date="2018-06-20T10:10:00Z">
        <w:r>
          <w:t xml:space="preserve">&lt;CODE BEGINS&gt; </w:t>
        </w:r>
      </w:ins>
      <w:ins w:id="2740" w:author="Leeyoung" w:date="2018-06-20T10:12:00Z">
        <w:r w:rsidRPr="009F3410">
          <w:t>file “</w:t>
        </w:r>
      </w:ins>
      <w:ins w:id="2741" w:author="Leeyoung" w:date="2018-09-12T18:19:00Z">
        <w:r w:rsidR="00281573">
          <w:fldChar w:fldCharType="begin"/>
        </w:r>
        <w:r w:rsidR="00281573">
          <w:instrText xml:space="preserve"> HYPERLINK "mailto:</w:instrText>
        </w:r>
      </w:ins>
      <w:ins w:id="2742" w:author="Leeyoung" w:date="2018-06-20T10:12:00Z">
        <w:r w:rsidR="00281573" w:rsidRPr="00281573">
          <w:rPr>
            <w:rPrChange w:id="2743" w:author="Leeyoung" w:date="2018-09-12T18:19:00Z">
              <w:rPr>
                <w:rStyle w:val="Hyperlink"/>
              </w:rPr>
            </w:rPrChange>
          </w:rPr>
          <w:instrText>ietf-l1-service-types@2018-</w:instrText>
        </w:r>
      </w:ins>
      <w:ins w:id="2744" w:author="Leeyoung" w:date="2018-07-03T14:30:00Z">
        <w:r w:rsidR="00281573" w:rsidRPr="00281573">
          <w:rPr>
            <w:rPrChange w:id="2745" w:author="Leeyoung" w:date="2018-09-12T18:19:00Z">
              <w:rPr>
                <w:rStyle w:val="Hyperlink"/>
              </w:rPr>
            </w:rPrChange>
          </w:rPr>
          <w:instrText>0</w:instrText>
        </w:r>
      </w:ins>
      <w:ins w:id="2746" w:author="Leeyoung" w:date="2018-06-20T10:12:00Z">
        <w:r w:rsidR="00281573" w:rsidRPr="00281573">
          <w:rPr>
            <w:rPrChange w:id="2747" w:author="Leeyoung" w:date="2018-09-12T18:19:00Z">
              <w:rPr>
                <w:rStyle w:val="Hyperlink"/>
              </w:rPr>
            </w:rPrChange>
          </w:rPr>
          <w:instrText>9-12.yang</w:instrText>
        </w:r>
      </w:ins>
      <w:ins w:id="2748" w:author="Leeyoung" w:date="2018-09-12T18:19:00Z">
        <w:r w:rsidR="00281573">
          <w:instrText xml:space="preserve">" </w:instrText>
        </w:r>
        <w:r w:rsidR="00281573">
          <w:fldChar w:fldCharType="separate"/>
        </w:r>
      </w:ins>
      <w:ins w:id="2749" w:author="Leeyoung" w:date="2018-06-20T10:12:00Z">
        <w:r w:rsidR="00281573" w:rsidRPr="00E539B7">
          <w:rPr>
            <w:rStyle w:val="Hyperlink"/>
          </w:rPr>
          <w:t>ietf-l1-service-types@2018-</w:t>
        </w:r>
      </w:ins>
      <w:ins w:id="2750" w:author="Leeyoung" w:date="2018-07-03T14:30:00Z">
        <w:r w:rsidR="00281573" w:rsidRPr="00E539B7">
          <w:rPr>
            <w:rStyle w:val="Hyperlink"/>
          </w:rPr>
          <w:t>0</w:t>
        </w:r>
      </w:ins>
      <w:ins w:id="2751" w:author="Leeyoung" w:date="2018-06-20T10:12:00Z">
        <w:r w:rsidR="00281573" w:rsidRPr="00E539B7">
          <w:rPr>
            <w:rStyle w:val="Hyperlink"/>
          </w:rPr>
          <w:t>9-12.yang</w:t>
        </w:r>
      </w:ins>
      <w:ins w:id="2752" w:author="Leeyoung" w:date="2018-09-12T18:19:00Z">
        <w:r w:rsidR="00281573">
          <w:fldChar w:fldCharType="end"/>
        </w:r>
      </w:ins>
      <w:ins w:id="2753" w:author="Leeyoung" w:date="2018-06-20T10:12:00Z">
        <w:r w:rsidRPr="009F3410">
          <w:rPr>
            <w:rStyle w:val="Hyperlink"/>
          </w:rPr>
          <w:t>”</w:t>
        </w:r>
      </w:ins>
    </w:p>
    <w:p w14:paraId="5D931576" w14:textId="24A65903" w:rsidR="003B5883" w:rsidRDefault="003B5883" w:rsidP="00480B9D">
      <w:pPr>
        <w:spacing w:after="0" w:line="240" w:lineRule="auto"/>
        <w:rPr>
          <w:ins w:id="2754" w:author="Leeyoung" w:date="2018-08-30T13:10:00Z"/>
          <w:rStyle w:val="Hyperlink"/>
        </w:rPr>
      </w:pPr>
    </w:p>
    <w:p w14:paraId="0C9B6FA2" w14:textId="77777777" w:rsidR="00281573" w:rsidRPr="00281573" w:rsidRDefault="00281573" w:rsidP="00281573">
      <w:pPr>
        <w:spacing w:after="0"/>
        <w:rPr>
          <w:ins w:id="2755" w:author="Leeyoung" w:date="2018-09-12T18:19:00Z"/>
          <w:sz w:val="20"/>
          <w:szCs w:val="20"/>
        </w:rPr>
      </w:pPr>
      <w:ins w:id="2756" w:author="Leeyoung" w:date="2018-09-12T18:19:00Z">
        <w:r w:rsidRPr="00281573">
          <w:rPr>
            <w:sz w:val="20"/>
            <w:szCs w:val="20"/>
          </w:rPr>
          <w:t>module ietf-l1-service-types {</w:t>
        </w:r>
      </w:ins>
    </w:p>
    <w:p w14:paraId="42164815" w14:textId="77777777" w:rsidR="00281573" w:rsidRPr="00281573" w:rsidRDefault="00281573" w:rsidP="00281573">
      <w:pPr>
        <w:spacing w:after="0"/>
        <w:rPr>
          <w:ins w:id="2757" w:author="Leeyoung" w:date="2018-09-12T18:19:00Z"/>
          <w:sz w:val="20"/>
          <w:szCs w:val="20"/>
        </w:rPr>
      </w:pPr>
      <w:ins w:id="2758" w:author="Leeyoung" w:date="2018-09-12T18:19:00Z">
        <w:r w:rsidRPr="00281573">
          <w:rPr>
            <w:sz w:val="20"/>
            <w:szCs w:val="20"/>
          </w:rPr>
          <w:t xml:space="preserve">  namespace "urn:ietf:params:xml:ns:yang:ietf-l1-service-types";</w:t>
        </w:r>
      </w:ins>
    </w:p>
    <w:p w14:paraId="6BD82A3D" w14:textId="77777777" w:rsidR="00281573" w:rsidRPr="00281573" w:rsidRDefault="00281573" w:rsidP="00281573">
      <w:pPr>
        <w:spacing w:after="0"/>
        <w:rPr>
          <w:ins w:id="2759" w:author="Leeyoung" w:date="2018-09-12T18:19:00Z"/>
          <w:sz w:val="20"/>
          <w:szCs w:val="20"/>
        </w:rPr>
      </w:pPr>
      <w:ins w:id="2760" w:author="Leeyoung" w:date="2018-09-12T18:19:00Z">
        <w:r w:rsidRPr="00281573">
          <w:rPr>
            <w:sz w:val="20"/>
            <w:szCs w:val="20"/>
          </w:rPr>
          <w:t xml:space="preserve">  prefix "l1-st";</w:t>
        </w:r>
      </w:ins>
    </w:p>
    <w:p w14:paraId="5ED9537B" w14:textId="77777777" w:rsidR="00281573" w:rsidRPr="00281573" w:rsidRDefault="00281573" w:rsidP="00281573">
      <w:pPr>
        <w:spacing w:after="0"/>
        <w:rPr>
          <w:ins w:id="2761" w:author="Leeyoung" w:date="2018-09-12T18:19:00Z"/>
          <w:sz w:val="20"/>
          <w:szCs w:val="20"/>
        </w:rPr>
      </w:pPr>
    </w:p>
    <w:p w14:paraId="5264701F" w14:textId="77777777" w:rsidR="00281573" w:rsidRPr="00281573" w:rsidRDefault="00281573" w:rsidP="00281573">
      <w:pPr>
        <w:spacing w:after="0"/>
        <w:rPr>
          <w:ins w:id="2762" w:author="Leeyoung" w:date="2018-09-12T18:19:00Z"/>
          <w:sz w:val="20"/>
          <w:szCs w:val="20"/>
        </w:rPr>
      </w:pPr>
      <w:ins w:id="2763" w:author="Leeyoung" w:date="2018-09-12T18:19:00Z">
        <w:r w:rsidRPr="00281573">
          <w:rPr>
            <w:sz w:val="20"/>
            <w:szCs w:val="20"/>
          </w:rPr>
          <w:lastRenderedPageBreak/>
          <w:t xml:space="preserve">  organization</w:t>
        </w:r>
      </w:ins>
    </w:p>
    <w:p w14:paraId="722E3850" w14:textId="77777777" w:rsidR="00281573" w:rsidRPr="00281573" w:rsidRDefault="00281573" w:rsidP="00281573">
      <w:pPr>
        <w:spacing w:after="0"/>
        <w:rPr>
          <w:ins w:id="2764" w:author="Leeyoung" w:date="2018-09-12T18:19:00Z"/>
          <w:sz w:val="20"/>
          <w:szCs w:val="20"/>
        </w:rPr>
      </w:pPr>
      <w:ins w:id="2765" w:author="Leeyoung" w:date="2018-09-12T18:19:00Z">
        <w:r w:rsidRPr="00281573">
          <w:rPr>
            <w:sz w:val="20"/>
            <w:szCs w:val="20"/>
          </w:rPr>
          <w:tab/>
          <w:t xml:space="preserve"> "IETF CCAMP Working Group";</w:t>
        </w:r>
      </w:ins>
    </w:p>
    <w:p w14:paraId="72335A35" w14:textId="77777777" w:rsidR="00281573" w:rsidRPr="00281573" w:rsidRDefault="00281573" w:rsidP="00281573">
      <w:pPr>
        <w:spacing w:after="0"/>
        <w:rPr>
          <w:ins w:id="2766" w:author="Leeyoung" w:date="2018-09-12T18:19:00Z"/>
          <w:sz w:val="20"/>
          <w:szCs w:val="20"/>
        </w:rPr>
      </w:pPr>
      <w:ins w:id="2767" w:author="Leeyoung" w:date="2018-09-12T18:19:00Z">
        <w:r w:rsidRPr="00281573">
          <w:rPr>
            <w:sz w:val="20"/>
            <w:szCs w:val="20"/>
          </w:rPr>
          <w:t xml:space="preserve">  contact</w:t>
        </w:r>
      </w:ins>
    </w:p>
    <w:p w14:paraId="37189AEA" w14:textId="77777777" w:rsidR="00281573" w:rsidRPr="00281573" w:rsidRDefault="00281573" w:rsidP="00281573">
      <w:pPr>
        <w:spacing w:after="0"/>
        <w:rPr>
          <w:ins w:id="2768" w:author="Leeyoung" w:date="2018-09-12T18:19:00Z"/>
          <w:sz w:val="20"/>
          <w:szCs w:val="20"/>
        </w:rPr>
      </w:pPr>
      <w:ins w:id="2769" w:author="Leeyoung" w:date="2018-09-12T18:19:00Z">
        <w:r w:rsidRPr="00281573">
          <w:rPr>
            <w:sz w:val="20"/>
            <w:szCs w:val="20"/>
          </w:rPr>
          <w:tab/>
          <w:t xml:space="preserve"> "WG Web: &lt;http://tools.ietf.org/wg/ccamp/&gt;</w:t>
        </w:r>
      </w:ins>
    </w:p>
    <w:p w14:paraId="45FBDFFE" w14:textId="77777777" w:rsidR="00281573" w:rsidRPr="00281573" w:rsidRDefault="00281573" w:rsidP="00281573">
      <w:pPr>
        <w:spacing w:after="0"/>
        <w:rPr>
          <w:ins w:id="2770" w:author="Leeyoung" w:date="2018-09-12T18:19:00Z"/>
          <w:sz w:val="20"/>
          <w:szCs w:val="20"/>
        </w:rPr>
      </w:pPr>
      <w:ins w:id="2771" w:author="Leeyoung" w:date="2018-09-12T18:19:00Z">
        <w:r w:rsidRPr="00281573">
          <w:rPr>
            <w:sz w:val="20"/>
            <w:szCs w:val="20"/>
          </w:rPr>
          <w:tab/>
          <w:t xml:space="preserve"> WG List: &lt;mailto:ccamp@ietf.org&gt;</w:t>
        </w:r>
      </w:ins>
    </w:p>
    <w:p w14:paraId="6ACCFD12" w14:textId="77777777" w:rsidR="00281573" w:rsidRPr="00281573" w:rsidRDefault="00281573" w:rsidP="00281573">
      <w:pPr>
        <w:spacing w:after="0"/>
        <w:rPr>
          <w:ins w:id="2772" w:author="Leeyoung" w:date="2018-09-12T18:19:00Z"/>
          <w:sz w:val="20"/>
          <w:szCs w:val="20"/>
        </w:rPr>
      </w:pPr>
    </w:p>
    <w:p w14:paraId="551587A9" w14:textId="77777777" w:rsidR="00281573" w:rsidRPr="00281573" w:rsidRDefault="00281573" w:rsidP="00281573">
      <w:pPr>
        <w:spacing w:after="0"/>
        <w:rPr>
          <w:ins w:id="2773" w:author="Leeyoung" w:date="2018-09-12T18:19:00Z"/>
          <w:sz w:val="20"/>
          <w:szCs w:val="20"/>
        </w:rPr>
      </w:pPr>
      <w:ins w:id="2774" w:author="Leeyoung" w:date="2018-09-12T18:19:00Z">
        <w:r w:rsidRPr="00281573">
          <w:rPr>
            <w:sz w:val="20"/>
            <w:szCs w:val="20"/>
          </w:rPr>
          <w:tab/>
          <w:t xml:space="preserve"> Editor: G. Fioccolla(giuseppe.fioccola@telecomitalia.it)</w:t>
        </w:r>
      </w:ins>
    </w:p>
    <w:p w14:paraId="36023C6E" w14:textId="77777777" w:rsidR="00281573" w:rsidRPr="00281573" w:rsidRDefault="00281573" w:rsidP="00281573">
      <w:pPr>
        <w:spacing w:after="0"/>
        <w:rPr>
          <w:ins w:id="2775" w:author="Leeyoung" w:date="2018-09-12T18:19:00Z"/>
          <w:sz w:val="20"/>
          <w:szCs w:val="20"/>
        </w:rPr>
      </w:pPr>
      <w:ins w:id="2776" w:author="Leeyoung" w:date="2018-09-12T18:19:00Z">
        <w:r w:rsidRPr="00281573">
          <w:rPr>
            <w:sz w:val="20"/>
            <w:szCs w:val="20"/>
          </w:rPr>
          <w:tab/>
          <w:t xml:space="preserve"> Editor: K. Lee (kwangkoog.lee@kt.com)</w:t>
        </w:r>
      </w:ins>
    </w:p>
    <w:p w14:paraId="0ED5203B" w14:textId="77777777" w:rsidR="00281573" w:rsidRPr="00281573" w:rsidRDefault="00281573" w:rsidP="00281573">
      <w:pPr>
        <w:spacing w:after="0"/>
        <w:rPr>
          <w:ins w:id="2777" w:author="Leeyoung" w:date="2018-09-12T18:19:00Z"/>
          <w:sz w:val="20"/>
          <w:szCs w:val="20"/>
        </w:rPr>
      </w:pPr>
      <w:ins w:id="2778" w:author="Leeyoung" w:date="2018-09-12T18:19:00Z">
        <w:r w:rsidRPr="00281573">
          <w:rPr>
            <w:sz w:val="20"/>
            <w:szCs w:val="20"/>
          </w:rPr>
          <w:tab/>
          <w:t xml:space="preserve"> Editor: Y. Lee (leeyoung@huawei.com)</w:t>
        </w:r>
      </w:ins>
    </w:p>
    <w:p w14:paraId="214229DD" w14:textId="77777777" w:rsidR="00281573" w:rsidRPr="00281573" w:rsidRDefault="00281573" w:rsidP="00281573">
      <w:pPr>
        <w:spacing w:after="0"/>
        <w:rPr>
          <w:ins w:id="2779" w:author="Leeyoung" w:date="2018-09-12T18:19:00Z"/>
          <w:sz w:val="20"/>
          <w:szCs w:val="20"/>
        </w:rPr>
      </w:pPr>
      <w:ins w:id="2780" w:author="Leeyoung" w:date="2018-09-12T18:19:00Z">
        <w:r w:rsidRPr="00281573">
          <w:rPr>
            <w:sz w:val="20"/>
            <w:szCs w:val="20"/>
          </w:rPr>
          <w:tab/>
          <w:t xml:space="preserve"> Editor: D. Dhody (dhruv.ietf@gmail.com)</w:t>
        </w:r>
      </w:ins>
    </w:p>
    <w:p w14:paraId="024CC022" w14:textId="77777777" w:rsidR="00281573" w:rsidRPr="00281573" w:rsidRDefault="00281573" w:rsidP="00281573">
      <w:pPr>
        <w:spacing w:after="0"/>
        <w:rPr>
          <w:ins w:id="2781" w:author="Leeyoung" w:date="2018-09-12T18:19:00Z"/>
          <w:sz w:val="20"/>
          <w:szCs w:val="20"/>
        </w:rPr>
      </w:pPr>
      <w:ins w:id="2782" w:author="Leeyoung" w:date="2018-09-12T18:19:00Z">
        <w:r w:rsidRPr="00281573">
          <w:rPr>
            <w:sz w:val="20"/>
            <w:szCs w:val="20"/>
          </w:rPr>
          <w:tab/>
          <w:t xml:space="preserve"> Editor: O. G. de-Dios(oscar.gonzalezdedios@telefonica.com)</w:t>
        </w:r>
      </w:ins>
    </w:p>
    <w:p w14:paraId="55737858" w14:textId="77777777" w:rsidR="00281573" w:rsidRPr="00281573" w:rsidRDefault="00281573" w:rsidP="00281573">
      <w:pPr>
        <w:spacing w:after="0"/>
        <w:rPr>
          <w:ins w:id="2783" w:author="Leeyoung" w:date="2018-09-12T18:19:00Z"/>
          <w:sz w:val="20"/>
          <w:szCs w:val="20"/>
        </w:rPr>
      </w:pPr>
      <w:ins w:id="2784" w:author="Leeyoung" w:date="2018-09-12T18:19:00Z">
        <w:r w:rsidRPr="00281573">
          <w:rPr>
            <w:sz w:val="20"/>
            <w:szCs w:val="20"/>
          </w:rPr>
          <w:tab/>
          <w:t xml:space="preserve"> Editor: D. Ceccarelli(daniele.ceccarelli@ericsson.com)";</w:t>
        </w:r>
      </w:ins>
    </w:p>
    <w:p w14:paraId="49DCB750" w14:textId="77777777" w:rsidR="00281573" w:rsidRPr="00281573" w:rsidRDefault="00281573" w:rsidP="00281573">
      <w:pPr>
        <w:spacing w:after="0"/>
        <w:rPr>
          <w:ins w:id="2785" w:author="Leeyoung" w:date="2018-09-12T18:19:00Z"/>
          <w:sz w:val="20"/>
          <w:szCs w:val="20"/>
        </w:rPr>
      </w:pPr>
    </w:p>
    <w:p w14:paraId="337165C2" w14:textId="77777777" w:rsidR="00281573" w:rsidRPr="00281573" w:rsidRDefault="00281573" w:rsidP="00281573">
      <w:pPr>
        <w:spacing w:after="0"/>
        <w:rPr>
          <w:ins w:id="2786" w:author="Leeyoung" w:date="2018-09-12T18:19:00Z"/>
          <w:sz w:val="20"/>
          <w:szCs w:val="20"/>
        </w:rPr>
      </w:pPr>
      <w:ins w:id="2787" w:author="Leeyoung" w:date="2018-09-12T18:19:00Z">
        <w:r w:rsidRPr="00281573">
          <w:rPr>
            <w:sz w:val="20"/>
            <w:szCs w:val="20"/>
          </w:rPr>
          <w:t xml:space="preserve">  description</w:t>
        </w:r>
      </w:ins>
    </w:p>
    <w:p w14:paraId="20599A52" w14:textId="77777777" w:rsidR="00281573" w:rsidRPr="00281573" w:rsidRDefault="00281573" w:rsidP="00281573">
      <w:pPr>
        <w:spacing w:after="0"/>
        <w:rPr>
          <w:ins w:id="2788" w:author="Leeyoung" w:date="2018-09-12T18:19:00Z"/>
          <w:sz w:val="20"/>
          <w:szCs w:val="20"/>
        </w:rPr>
      </w:pPr>
      <w:ins w:id="2789" w:author="Leeyoung" w:date="2018-09-12T18:19:00Z">
        <w:r w:rsidRPr="00281573">
          <w:rPr>
            <w:sz w:val="20"/>
            <w:szCs w:val="20"/>
          </w:rPr>
          <w:t xml:space="preserve">     "This module defines L1 service types based on MEF 63: </w:t>
        </w:r>
      </w:ins>
    </w:p>
    <w:p w14:paraId="28820346" w14:textId="77777777" w:rsidR="00281573" w:rsidRPr="00281573" w:rsidRDefault="00281573" w:rsidP="00281573">
      <w:pPr>
        <w:spacing w:after="0"/>
        <w:rPr>
          <w:ins w:id="2790" w:author="Leeyoung" w:date="2018-09-12T18:19:00Z"/>
          <w:sz w:val="20"/>
          <w:szCs w:val="20"/>
        </w:rPr>
      </w:pPr>
      <w:ins w:id="2791" w:author="Leeyoung" w:date="2018-09-12T18:19:00Z">
        <w:r w:rsidRPr="00281573">
          <w:rPr>
            <w:sz w:val="20"/>
            <w:szCs w:val="20"/>
          </w:rPr>
          <w:tab/>
          <w:t xml:space="preserve"> Subscriber Layer 1 Service Attribute Technical Specification.</w:t>
        </w:r>
      </w:ins>
    </w:p>
    <w:p w14:paraId="1EC452D9" w14:textId="77777777" w:rsidR="00281573" w:rsidRPr="00281573" w:rsidRDefault="00281573" w:rsidP="00281573">
      <w:pPr>
        <w:spacing w:after="0"/>
        <w:rPr>
          <w:ins w:id="2792" w:author="Leeyoung" w:date="2018-09-12T18:19:00Z"/>
          <w:sz w:val="20"/>
          <w:szCs w:val="20"/>
        </w:rPr>
      </w:pPr>
      <w:ins w:id="2793" w:author="Leeyoung" w:date="2018-09-12T18:19:00Z">
        <w:r w:rsidRPr="00281573">
          <w:rPr>
            <w:sz w:val="20"/>
            <w:szCs w:val="20"/>
          </w:rPr>
          <w:tab/>
          <w:t xml:space="preserve"> Refer to MEF 63 for all terms and the original references </w:t>
        </w:r>
      </w:ins>
    </w:p>
    <w:p w14:paraId="6CAB0E12" w14:textId="458638D4" w:rsidR="00281573" w:rsidRPr="00281573" w:rsidRDefault="00306FC8" w:rsidP="00281573">
      <w:pPr>
        <w:spacing w:after="0"/>
        <w:rPr>
          <w:ins w:id="2794" w:author="Leeyoung" w:date="2018-09-12T18:19:00Z"/>
          <w:sz w:val="20"/>
          <w:szCs w:val="20"/>
        </w:rPr>
      </w:pPr>
      <w:ins w:id="2795" w:author="Leeyoung" w:date="2018-09-12T18:19:00Z">
        <w:r>
          <w:rPr>
            <w:sz w:val="20"/>
            <w:szCs w:val="20"/>
          </w:rPr>
          <w:t xml:space="preserve">     </w:t>
        </w:r>
        <w:r w:rsidR="00281573" w:rsidRPr="00281573">
          <w:rPr>
            <w:sz w:val="20"/>
            <w:szCs w:val="20"/>
          </w:rPr>
          <w:t>used in the module. As for the protocol-type, refer also to</w:t>
        </w:r>
      </w:ins>
    </w:p>
    <w:p w14:paraId="7947AE10" w14:textId="77777777" w:rsidR="00281573" w:rsidRPr="00281573" w:rsidRDefault="00281573" w:rsidP="00281573">
      <w:pPr>
        <w:spacing w:after="0"/>
        <w:rPr>
          <w:ins w:id="2796" w:author="Leeyoung" w:date="2018-09-12T18:19:00Z"/>
          <w:sz w:val="20"/>
          <w:szCs w:val="20"/>
        </w:rPr>
      </w:pPr>
      <w:ins w:id="2797" w:author="Leeyoung" w:date="2018-09-12T18:19:00Z">
        <w:r w:rsidRPr="00281573">
          <w:rPr>
            <w:sz w:val="20"/>
            <w:szCs w:val="20"/>
          </w:rPr>
          <w:tab/>
          <w:t xml:space="preserve"> the client-type in G.709. </w:t>
        </w:r>
      </w:ins>
    </w:p>
    <w:p w14:paraId="4DEDA0CF" w14:textId="77777777" w:rsidR="00281573" w:rsidRPr="00281573" w:rsidRDefault="00281573" w:rsidP="00281573">
      <w:pPr>
        <w:spacing w:after="0"/>
        <w:rPr>
          <w:ins w:id="2798" w:author="Leeyoung" w:date="2018-09-12T18:19:00Z"/>
          <w:sz w:val="20"/>
          <w:szCs w:val="20"/>
        </w:rPr>
      </w:pPr>
      <w:ins w:id="2799" w:author="Leeyoung" w:date="2018-09-12T18:19:00Z">
        <w:r w:rsidRPr="00281573">
          <w:rPr>
            <w:sz w:val="20"/>
            <w:szCs w:val="20"/>
          </w:rPr>
          <w:t xml:space="preserve">     </w:t>
        </w:r>
      </w:ins>
    </w:p>
    <w:p w14:paraId="303F0EED" w14:textId="77777777" w:rsidR="00281573" w:rsidRPr="00281573" w:rsidRDefault="00281573" w:rsidP="00281573">
      <w:pPr>
        <w:spacing w:after="0"/>
        <w:rPr>
          <w:ins w:id="2800" w:author="Leeyoung" w:date="2018-09-12T18:19:00Z"/>
          <w:sz w:val="20"/>
          <w:szCs w:val="20"/>
        </w:rPr>
      </w:pPr>
      <w:ins w:id="2801" w:author="Leeyoung" w:date="2018-09-12T18:19:00Z">
        <w:r w:rsidRPr="00281573">
          <w:rPr>
            <w:sz w:val="20"/>
            <w:szCs w:val="20"/>
          </w:rPr>
          <w:t xml:space="preserve">     Copyright (c) 2018 IETF Trust and the persons identified as</w:t>
        </w:r>
      </w:ins>
    </w:p>
    <w:p w14:paraId="7E2C58E2" w14:textId="77777777" w:rsidR="00281573" w:rsidRPr="00281573" w:rsidRDefault="00281573" w:rsidP="00281573">
      <w:pPr>
        <w:spacing w:after="0"/>
        <w:rPr>
          <w:ins w:id="2802" w:author="Leeyoung" w:date="2018-09-12T18:19:00Z"/>
          <w:sz w:val="20"/>
          <w:szCs w:val="20"/>
        </w:rPr>
      </w:pPr>
      <w:ins w:id="2803" w:author="Leeyoung" w:date="2018-09-12T18:19:00Z">
        <w:r w:rsidRPr="00281573">
          <w:rPr>
            <w:sz w:val="20"/>
            <w:szCs w:val="20"/>
          </w:rPr>
          <w:t xml:space="preserve">     authors of the code.  All rights reserved.</w:t>
        </w:r>
      </w:ins>
    </w:p>
    <w:p w14:paraId="065ADE8D" w14:textId="77777777" w:rsidR="00281573" w:rsidRPr="00281573" w:rsidRDefault="00281573" w:rsidP="00281573">
      <w:pPr>
        <w:spacing w:after="0"/>
        <w:rPr>
          <w:ins w:id="2804" w:author="Leeyoung" w:date="2018-09-12T18:19:00Z"/>
          <w:sz w:val="20"/>
          <w:szCs w:val="20"/>
        </w:rPr>
      </w:pPr>
      <w:ins w:id="2805" w:author="Leeyoung" w:date="2018-09-12T18:19:00Z">
        <w:r w:rsidRPr="00281573">
          <w:rPr>
            <w:sz w:val="20"/>
            <w:szCs w:val="20"/>
          </w:rPr>
          <w:t xml:space="preserve">     Redistribution and use in source and binary forms, with or</w:t>
        </w:r>
      </w:ins>
    </w:p>
    <w:p w14:paraId="671871DB" w14:textId="77777777" w:rsidR="00281573" w:rsidRPr="00281573" w:rsidRDefault="00281573" w:rsidP="00281573">
      <w:pPr>
        <w:spacing w:after="0"/>
        <w:rPr>
          <w:ins w:id="2806" w:author="Leeyoung" w:date="2018-09-12T18:19:00Z"/>
          <w:sz w:val="20"/>
          <w:szCs w:val="20"/>
        </w:rPr>
      </w:pPr>
      <w:ins w:id="2807" w:author="Leeyoung" w:date="2018-09-12T18:19:00Z">
        <w:r w:rsidRPr="00281573">
          <w:rPr>
            <w:sz w:val="20"/>
            <w:szCs w:val="20"/>
          </w:rPr>
          <w:t xml:space="preserve">     without modification, is permitted pursuant to, and subject</w:t>
        </w:r>
      </w:ins>
    </w:p>
    <w:p w14:paraId="2FD4C5F6" w14:textId="77777777" w:rsidR="00281573" w:rsidRPr="00281573" w:rsidRDefault="00281573" w:rsidP="00281573">
      <w:pPr>
        <w:spacing w:after="0"/>
        <w:rPr>
          <w:ins w:id="2808" w:author="Leeyoung" w:date="2018-09-12T18:19:00Z"/>
          <w:sz w:val="20"/>
          <w:szCs w:val="20"/>
        </w:rPr>
      </w:pPr>
      <w:ins w:id="2809" w:author="Leeyoung" w:date="2018-09-12T18:19:00Z">
        <w:r w:rsidRPr="00281573">
          <w:rPr>
            <w:sz w:val="20"/>
            <w:szCs w:val="20"/>
          </w:rPr>
          <w:t xml:space="preserve">     to the license terms contained in, the Simplified BSD </w:t>
        </w:r>
      </w:ins>
    </w:p>
    <w:p w14:paraId="10BB3B52" w14:textId="77777777" w:rsidR="00281573" w:rsidRPr="00281573" w:rsidRDefault="00281573" w:rsidP="00281573">
      <w:pPr>
        <w:spacing w:after="0"/>
        <w:rPr>
          <w:ins w:id="2810" w:author="Leeyoung" w:date="2018-09-12T18:19:00Z"/>
          <w:sz w:val="20"/>
          <w:szCs w:val="20"/>
        </w:rPr>
      </w:pPr>
      <w:ins w:id="2811" w:author="Leeyoung" w:date="2018-09-12T18:19:00Z">
        <w:r w:rsidRPr="00281573">
          <w:rPr>
            <w:sz w:val="20"/>
            <w:szCs w:val="20"/>
          </w:rPr>
          <w:t xml:space="preserve">     License set forth in Section 4.c of the IETF Trust's Legal </w:t>
        </w:r>
      </w:ins>
    </w:p>
    <w:p w14:paraId="79DF812B" w14:textId="77777777" w:rsidR="00281573" w:rsidRPr="00281573" w:rsidRDefault="00281573" w:rsidP="00281573">
      <w:pPr>
        <w:spacing w:after="0"/>
        <w:rPr>
          <w:ins w:id="2812" w:author="Leeyoung" w:date="2018-09-12T18:19:00Z"/>
          <w:sz w:val="20"/>
          <w:szCs w:val="20"/>
        </w:rPr>
      </w:pPr>
      <w:ins w:id="2813" w:author="Leeyoung" w:date="2018-09-12T18:19:00Z">
        <w:r w:rsidRPr="00281573">
          <w:rPr>
            <w:sz w:val="20"/>
            <w:szCs w:val="20"/>
          </w:rPr>
          <w:t xml:space="preserve">     Provisions Relating to IETF Documents</w:t>
        </w:r>
      </w:ins>
    </w:p>
    <w:p w14:paraId="0E6B3A4C" w14:textId="77777777" w:rsidR="00281573" w:rsidRPr="00281573" w:rsidRDefault="00281573" w:rsidP="00281573">
      <w:pPr>
        <w:spacing w:after="0"/>
        <w:rPr>
          <w:ins w:id="2814" w:author="Leeyoung" w:date="2018-09-12T18:19:00Z"/>
          <w:sz w:val="20"/>
          <w:szCs w:val="20"/>
        </w:rPr>
      </w:pPr>
      <w:ins w:id="2815" w:author="Leeyoung" w:date="2018-09-12T18:19:00Z">
        <w:r w:rsidRPr="00281573">
          <w:rPr>
            <w:sz w:val="20"/>
            <w:szCs w:val="20"/>
          </w:rPr>
          <w:t xml:space="preserve">     (http://trustee.ietf.org/license-info).</w:t>
        </w:r>
      </w:ins>
    </w:p>
    <w:p w14:paraId="42A829D6" w14:textId="77777777" w:rsidR="00281573" w:rsidRPr="00281573" w:rsidRDefault="00281573" w:rsidP="00281573">
      <w:pPr>
        <w:spacing w:after="0"/>
        <w:rPr>
          <w:ins w:id="2816" w:author="Leeyoung" w:date="2018-09-12T18:19:00Z"/>
          <w:sz w:val="20"/>
          <w:szCs w:val="20"/>
        </w:rPr>
      </w:pPr>
    </w:p>
    <w:p w14:paraId="4859C15F" w14:textId="77777777" w:rsidR="00281573" w:rsidRPr="00281573" w:rsidRDefault="00281573" w:rsidP="00281573">
      <w:pPr>
        <w:spacing w:after="0"/>
        <w:rPr>
          <w:ins w:id="2817" w:author="Leeyoung" w:date="2018-09-12T18:19:00Z"/>
          <w:sz w:val="20"/>
          <w:szCs w:val="20"/>
        </w:rPr>
      </w:pPr>
      <w:ins w:id="2818" w:author="Leeyoung" w:date="2018-09-12T18:19:00Z">
        <w:r w:rsidRPr="00281573">
          <w:rPr>
            <w:sz w:val="20"/>
            <w:szCs w:val="20"/>
          </w:rPr>
          <w:t xml:space="preserve">     This version of this YANG module is part of RFC XXXX; see</w:t>
        </w:r>
      </w:ins>
    </w:p>
    <w:p w14:paraId="365C300E" w14:textId="77777777" w:rsidR="00281573" w:rsidRPr="00281573" w:rsidRDefault="00281573" w:rsidP="00281573">
      <w:pPr>
        <w:spacing w:after="0"/>
        <w:rPr>
          <w:ins w:id="2819" w:author="Leeyoung" w:date="2018-09-12T18:19:00Z"/>
          <w:sz w:val="20"/>
          <w:szCs w:val="20"/>
        </w:rPr>
      </w:pPr>
      <w:ins w:id="2820" w:author="Leeyoung" w:date="2018-09-12T18:19:00Z">
        <w:r w:rsidRPr="00281573">
          <w:rPr>
            <w:sz w:val="20"/>
            <w:szCs w:val="20"/>
          </w:rPr>
          <w:t xml:space="preserve">     the RFC itself for full legal notices.";</w:t>
        </w:r>
      </w:ins>
    </w:p>
    <w:p w14:paraId="09AC5B10" w14:textId="77777777" w:rsidR="00281573" w:rsidRPr="00281573" w:rsidRDefault="00281573" w:rsidP="00281573">
      <w:pPr>
        <w:spacing w:after="0"/>
        <w:rPr>
          <w:ins w:id="2821" w:author="Leeyoung" w:date="2018-09-12T18:19:00Z"/>
          <w:sz w:val="20"/>
          <w:szCs w:val="20"/>
        </w:rPr>
      </w:pPr>
      <w:ins w:id="2822" w:author="Leeyoung" w:date="2018-09-12T18:19:00Z">
        <w:r w:rsidRPr="00281573">
          <w:rPr>
            <w:sz w:val="20"/>
            <w:szCs w:val="20"/>
          </w:rPr>
          <w:t xml:space="preserve">  </w:t>
        </w:r>
      </w:ins>
    </w:p>
    <w:p w14:paraId="342E1D5A" w14:textId="77777777" w:rsidR="00281573" w:rsidRPr="00281573" w:rsidRDefault="00281573" w:rsidP="00281573">
      <w:pPr>
        <w:spacing w:after="0"/>
        <w:rPr>
          <w:ins w:id="2823" w:author="Leeyoung" w:date="2018-09-12T18:19:00Z"/>
          <w:sz w:val="20"/>
          <w:szCs w:val="20"/>
        </w:rPr>
      </w:pPr>
      <w:ins w:id="2824" w:author="Leeyoung" w:date="2018-09-12T18:19:00Z">
        <w:r w:rsidRPr="00281573">
          <w:rPr>
            <w:sz w:val="20"/>
            <w:szCs w:val="20"/>
          </w:rPr>
          <w:t xml:space="preserve">     revision "2018-09-12" {</w:t>
        </w:r>
      </w:ins>
    </w:p>
    <w:p w14:paraId="6828C36F" w14:textId="77777777" w:rsidR="00281573" w:rsidRPr="00281573" w:rsidRDefault="00281573" w:rsidP="00281573">
      <w:pPr>
        <w:spacing w:after="0"/>
        <w:rPr>
          <w:ins w:id="2825" w:author="Leeyoung" w:date="2018-09-12T18:19:00Z"/>
          <w:sz w:val="20"/>
          <w:szCs w:val="20"/>
        </w:rPr>
      </w:pPr>
      <w:ins w:id="2826" w:author="Leeyoung" w:date="2018-09-12T18:19:00Z">
        <w:r w:rsidRPr="00281573">
          <w:rPr>
            <w:sz w:val="20"/>
            <w:szCs w:val="20"/>
          </w:rPr>
          <w:t xml:space="preserve">       description "Initial revision.";</w:t>
        </w:r>
      </w:ins>
    </w:p>
    <w:p w14:paraId="7EDE6CEF" w14:textId="77777777" w:rsidR="00281573" w:rsidRPr="00281573" w:rsidRDefault="00281573" w:rsidP="00281573">
      <w:pPr>
        <w:spacing w:after="0"/>
        <w:rPr>
          <w:ins w:id="2827" w:author="Leeyoung" w:date="2018-09-12T18:19:00Z"/>
          <w:sz w:val="20"/>
          <w:szCs w:val="20"/>
        </w:rPr>
      </w:pPr>
      <w:ins w:id="2828" w:author="Leeyoung" w:date="2018-09-12T18:19:00Z">
        <w:r w:rsidRPr="00281573">
          <w:rPr>
            <w:sz w:val="20"/>
            <w:szCs w:val="20"/>
          </w:rPr>
          <w:t xml:space="preserve">       reference "RFC XXXX: A Yang Data Model for L1 Connectivity </w:t>
        </w:r>
      </w:ins>
    </w:p>
    <w:p w14:paraId="36061771" w14:textId="77777777" w:rsidR="00281573" w:rsidRPr="00281573" w:rsidRDefault="00281573" w:rsidP="00281573">
      <w:pPr>
        <w:spacing w:after="0"/>
        <w:rPr>
          <w:ins w:id="2829" w:author="Leeyoung" w:date="2018-09-12T18:19:00Z"/>
          <w:sz w:val="20"/>
          <w:szCs w:val="20"/>
        </w:rPr>
      </w:pPr>
      <w:ins w:id="2830" w:author="Leeyoung" w:date="2018-09-12T18:19:00Z">
        <w:r w:rsidRPr="00281573">
          <w:rPr>
            <w:sz w:val="20"/>
            <w:szCs w:val="20"/>
          </w:rPr>
          <w:t xml:space="preserve">                 Service Model (L1CSM)";</w:t>
        </w:r>
      </w:ins>
    </w:p>
    <w:p w14:paraId="22BE2564" w14:textId="77777777" w:rsidR="00281573" w:rsidRPr="00281573" w:rsidRDefault="00281573" w:rsidP="00281573">
      <w:pPr>
        <w:spacing w:after="0"/>
        <w:rPr>
          <w:ins w:id="2831" w:author="Leeyoung" w:date="2018-09-12T18:19:00Z"/>
          <w:sz w:val="20"/>
          <w:szCs w:val="20"/>
        </w:rPr>
      </w:pPr>
      <w:ins w:id="2832" w:author="Leeyoung" w:date="2018-09-12T18:19:00Z">
        <w:r w:rsidRPr="00281573">
          <w:rPr>
            <w:sz w:val="20"/>
            <w:szCs w:val="20"/>
          </w:rPr>
          <w:t xml:space="preserve">     // Note: The RFC Editor will replace XXXX with the number  </w:t>
        </w:r>
      </w:ins>
    </w:p>
    <w:p w14:paraId="73AD30E9" w14:textId="77777777" w:rsidR="00281573" w:rsidRPr="00281573" w:rsidRDefault="00281573" w:rsidP="00281573">
      <w:pPr>
        <w:spacing w:after="0"/>
        <w:rPr>
          <w:ins w:id="2833" w:author="Leeyoung" w:date="2018-09-12T18:19:00Z"/>
          <w:sz w:val="20"/>
          <w:szCs w:val="20"/>
        </w:rPr>
      </w:pPr>
      <w:ins w:id="2834" w:author="Leeyoung" w:date="2018-09-12T18:19:00Z">
        <w:r w:rsidRPr="00281573">
          <w:rPr>
            <w:sz w:val="20"/>
            <w:szCs w:val="20"/>
          </w:rPr>
          <w:t xml:space="preserve">     // assigned to the RFC once this draft becomes an RFC. </w:t>
        </w:r>
      </w:ins>
    </w:p>
    <w:p w14:paraId="563A54B4" w14:textId="77777777" w:rsidR="00281573" w:rsidRPr="00281573" w:rsidRDefault="00281573" w:rsidP="00281573">
      <w:pPr>
        <w:spacing w:after="0"/>
        <w:rPr>
          <w:ins w:id="2835" w:author="Leeyoung" w:date="2018-09-12T18:19:00Z"/>
          <w:sz w:val="20"/>
          <w:szCs w:val="20"/>
        </w:rPr>
      </w:pPr>
      <w:ins w:id="2836" w:author="Leeyoung" w:date="2018-09-12T18:19:00Z">
        <w:r w:rsidRPr="00281573">
          <w:rPr>
            <w:sz w:val="20"/>
            <w:szCs w:val="20"/>
          </w:rPr>
          <w:t xml:space="preserve">     }  </w:t>
        </w:r>
      </w:ins>
    </w:p>
    <w:p w14:paraId="16D05330" w14:textId="77777777" w:rsidR="00281573" w:rsidRPr="00281573" w:rsidRDefault="00281573" w:rsidP="00281573">
      <w:pPr>
        <w:spacing w:after="0"/>
        <w:rPr>
          <w:ins w:id="2837" w:author="Leeyoung" w:date="2018-09-12T18:19:00Z"/>
          <w:sz w:val="20"/>
          <w:szCs w:val="20"/>
        </w:rPr>
      </w:pPr>
    </w:p>
    <w:p w14:paraId="51140B17" w14:textId="77777777" w:rsidR="00281573" w:rsidRPr="00281573" w:rsidRDefault="00281573" w:rsidP="00281573">
      <w:pPr>
        <w:spacing w:after="0"/>
        <w:rPr>
          <w:ins w:id="2838" w:author="Leeyoung" w:date="2018-09-12T18:19:00Z"/>
          <w:sz w:val="20"/>
          <w:szCs w:val="20"/>
        </w:rPr>
      </w:pPr>
    </w:p>
    <w:p w14:paraId="08FA431B" w14:textId="77777777" w:rsidR="00281573" w:rsidRPr="00281573" w:rsidRDefault="00281573" w:rsidP="00281573">
      <w:pPr>
        <w:spacing w:after="0"/>
        <w:rPr>
          <w:ins w:id="2839" w:author="Leeyoung" w:date="2018-09-12T18:19:00Z"/>
          <w:sz w:val="20"/>
          <w:szCs w:val="20"/>
        </w:rPr>
      </w:pPr>
      <w:ins w:id="2840" w:author="Leeyoung" w:date="2018-09-12T18:19:00Z">
        <w:r w:rsidRPr="00281573">
          <w:rPr>
            <w:sz w:val="20"/>
            <w:szCs w:val="20"/>
          </w:rPr>
          <w:t xml:space="preserve">    identity protocol-type {</w:t>
        </w:r>
      </w:ins>
    </w:p>
    <w:p w14:paraId="03ED1CCF" w14:textId="77777777" w:rsidR="00281573" w:rsidRPr="00281573" w:rsidRDefault="00281573" w:rsidP="00281573">
      <w:pPr>
        <w:spacing w:after="0"/>
        <w:rPr>
          <w:ins w:id="2841" w:author="Leeyoung" w:date="2018-09-12T18:19:00Z"/>
          <w:sz w:val="20"/>
          <w:szCs w:val="20"/>
        </w:rPr>
      </w:pPr>
      <w:ins w:id="2842" w:author="Leeyoung" w:date="2018-09-12T18:19:00Z">
        <w:r w:rsidRPr="00281573">
          <w:rPr>
            <w:sz w:val="20"/>
            <w:szCs w:val="20"/>
          </w:rPr>
          <w:tab/>
          <w:t xml:space="preserve">description </w:t>
        </w:r>
      </w:ins>
    </w:p>
    <w:p w14:paraId="3A76D4F1" w14:textId="77777777" w:rsidR="00281573" w:rsidRPr="00281573" w:rsidRDefault="00281573" w:rsidP="00281573">
      <w:pPr>
        <w:spacing w:after="0"/>
        <w:rPr>
          <w:ins w:id="2843" w:author="Leeyoung" w:date="2018-09-12T18:19:00Z"/>
          <w:sz w:val="20"/>
          <w:szCs w:val="20"/>
        </w:rPr>
      </w:pPr>
      <w:ins w:id="2844" w:author="Leeyoung" w:date="2018-09-12T18:19:00Z">
        <w:r w:rsidRPr="00281573">
          <w:rPr>
            <w:sz w:val="20"/>
            <w:szCs w:val="20"/>
          </w:rPr>
          <w:tab/>
          <w:t>"base identity from which client protocol type is derived.";</w:t>
        </w:r>
      </w:ins>
    </w:p>
    <w:p w14:paraId="7BD3EDAD" w14:textId="77777777" w:rsidR="00281573" w:rsidRPr="00281573" w:rsidRDefault="00281573" w:rsidP="00281573">
      <w:pPr>
        <w:spacing w:after="0"/>
        <w:rPr>
          <w:ins w:id="2845" w:author="Leeyoung" w:date="2018-09-12T18:19:00Z"/>
          <w:sz w:val="20"/>
          <w:szCs w:val="20"/>
        </w:rPr>
      </w:pPr>
      <w:ins w:id="2846" w:author="Leeyoung" w:date="2018-09-12T18:19:00Z">
        <w:r w:rsidRPr="00281573">
          <w:rPr>
            <w:sz w:val="20"/>
            <w:szCs w:val="20"/>
          </w:rPr>
          <w:tab/>
          <w:t>}</w:t>
        </w:r>
      </w:ins>
    </w:p>
    <w:p w14:paraId="0C51F4AC" w14:textId="77777777" w:rsidR="00281573" w:rsidRPr="00281573" w:rsidRDefault="00281573" w:rsidP="00281573">
      <w:pPr>
        <w:spacing w:after="0"/>
        <w:rPr>
          <w:ins w:id="2847" w:author="Leeyoung" w:date="2018-09-12T18:19:00Z"/>
          <w:sz w:val="20"/>
          <w:szCs w:val="20"/>
        </w:rPr>
      </w:pPr>
      <w:ins w:id="2848" w:author="Leeyoung" w:date="2018-09-12T18:19:00Z">
        <w:r w:rsidRPr="00281573">
          <w:rPr>
            <w:sz w:val="20"/>
            <w:szCs w:val="20"/>
          </w:rPr>
          <w:tab/>
        </w:r>
      </w:ins>
    </w:p>
    <w:p w14:paraId="3F241079" w14:textId="77777777" w:rsidR="00281573" w:rsidRPr="00281573" w:rsidRDefault="00281573" w:rsidP="00281573">
      <w:pPr>
        <w:spacing w:after="0"/>
        <w:rPr>
          <w:ins w:id="2849" w:author="Leeyoung" w:date="2018-09-12T18:19:00Z"/>
          <w:sz w:val="20"/>
          <w:szCs w:val="20"/>
        </w:rPr>
      </w:pPr>
      <w:ins w:id="2850" w:author="Leeyoung" w:date="2018-09-12T18:19:00Z">
        <w:r w:rsidRPr="00281573">
          <w:rPr>
            <w:sz w:val="20"/>
            <w:szCs w:val="20"/>
          </w:rPr>
          <w:tab/>
          <w:t>identity ETH-1GbE {</w:t>
        </w:r>
      </w:ins>
    </w:p>
    <w:p w14:paraId="6598CF51" w14:textId="77777777" w:rsidR="00281573" w:rsidRPr="00281573" w:rsidRDefault="00281573" w:rsidP="00281573">
      <w:pPr>
        <w:spacing w:after="0"/>
        <w:rPr>
          <w:ins w:id="2851" w:author="Leeyoung" w:date="2018-09-12T18:19:00Z"/>
          <w:sz w:val="20"/>
          <w:szCs w:val="20"/>
        </w:rPr>
      </w:pPr>
      <w:ins w:id="2852" w:author="Leeyoung" w:date="2018-09-12T18:19:00Z">
        <w:r w:rsidRPr="00281573">
          <w:rPr>
            <w:sz w:val="20"/>
            <w:szCs w:val="20"/>
          </w:rPr>
          <w:lastRenderedPageBreak/>
          <w:tab/>
        </w:r>
        <w:r w:rsidRPr="00281573">
          <w:rPr>
            <w:sz w:val="20"/>
            <w:szCs w:val="20"/>
          </w:rPr>
          <w:tab/>
          <w:t>base "protocol-type";</w:t>
        </w:r>
      </w:ins>
    </w:p>
    <w:p w14:paraId="32563CB4" w14:textId="77777777" w:rsidR="00281573" w:rsidRPr="00281573" w:rsidRDefault="00281573" w:rsidP="00281573">
      <w:pPr>
        <w:spacing w:after="0"/>
        <w:rPr>
          <w:ins w:id="2853" w:author="Leeyoung" w:date="2018-09-12T18:19:00Z"/>
          <w:sz w:val="20"/>
          <w:szCs w:val="20"/>
        </w:rPr>
      </w:pPr>
      <w:ins w:id="2854" w:author="Leeyoung" w:date="2018-09-12T18:19:00Z">
        <w:r w:rsidRPr="00281573">
          <w:rPr>
            <w:sz w:val="20"/>
            <w:szCs w:val="20"/>
          </w:rPr>
          <w:tab/>
        </w:r>
        <w:r w:rsidRPr="00281573">
          <w:rPr>
            <w:sz w:val="20"/>
            <w:szCs w:val="20"/>
          </w:rPr>
          <w:tab/>
          <w:t>description</w:t>
        </w:r>
      </w:ins>
    </w:p>
    <w:p w14:paraId="31639CE8" w14:textId="77777777" w:rsidR="00281573" w:rsidRPr="00281573" w:rsidRDefault="00281573" w:rsidP="00281573">
      <w:pPr>
        <w:spacing w:after="0"/>
        <w:rPr>
          <w:ins w:id="2855" w:author="Leeyoung" w:date="2018-09-12T18:19:00Z"/>
          <w:sz w:val="20"/>
          <w:szCs w:val="20"/>
        </w:rPr>
      </w:pPr>
      <w:ins w:id="2856" w:author="Leeyoung" w:date="2018-09-12T18:19:00Z">
        <w:r w:rsidRPr="00281573">
          <w:rPr>
            <w:sz w:val="20"/>
            <w:szCs w:val="20"/>
          </w:rPr>
          <w:tab/>
        </w:r>
        <w:r w:rsidRPr="00281573">
          <w:rPr>
            <w:sz w:val="20"/>
            <w:szCs w:val="20"/>
          </w:rPr>
          <w:tab/>
          <w:t xml:space="preserve">    "Gigabit Ethernet protocol type";</w:t>
        </w:r>
      </w:ins>
    </w:p>
    <w:p w14:paraId="5587501D" w14:textId="77777777" w:rsidR="00281573" w:rsidRPr="00281573" w:rsidRDefault="00281573" w:rsidP="00281573">
      <w:pPr>
        <w:spacing w:after="0"/>
        <w:rPr>
          <w:ins w:id="2857" w:author="Leeyoung" w:date="2018-09-12T18:19:00Z"/>
          <w:sz w:val="20"/>
          <w:szCs w:val="20"/>
        </w:rPr>
      </w:pPr>
      <w:ins w:id="2858" w:author="Leeyoung" w:date="2018-09-12T18:19:00Z">
        <w:r w:rsidRPr="00281573">
          <w:rPr>
            <w:sz w:val="20"/>
            <w:szCs w:val="20"/>
          </w:rPr>
          <w:tab/>
        </w:r>
        <w:r w:rsidRPr="00281573">
          <w:rPr>
            <w:sz w:val="20"/>
            <w:szCs w:val="20"/>
          </w:rPr>
          <w:tab/>
          <w:t>reference "MEF63 &amp; G.709";</w:t>
        </w:r>
      </w:ins>
    </w:p>
    <w:p w14:paraId="43194E96" w14:textId="77777777" w:rsidR="00281573" w:rsidRPr="00281573" w:rsidRDefault="00281573" w:rsidP="00281573">
      <w:pPr>
        <w:spacing w:after="0"/>
        <w:rPr>
          <w:ins w:id="2859" w:author="Leeyoung" w:date="2018-09-12T18:19:00Z"/>
          <w:sz w:val="20"/>
          <w:szCs w:val="20"/>
        </w:rPr>
      </w:pPr>
      <w:ins w:id="2860" w:author="Leeyoung" w:date="2018-09-12T18:19:00Z">
        <w:r w:rsidRPr="00281573">
          <w:rPr>
            <w:sz w:val="20"/>
            <w:szCs w:val="20"/>
          </w:rPr>
          <w:tab/>
          <w:t>}</w:t>
        </w:r>
      </w:ins>
    </w:p>
    <w:p w14:paraId="3CE8B978" w14:textId="77777777" w:rsidR="00281573" w:rsidRPr="00281573" w:rsidRDefault="00281573" w:rsidP="00281573">
      <w:pPr>
        <w:spacing w:after="0"/>
        <w:rPr>
          <w:ins w:id="2861" w:author="Leeyoung" w:date="2018-09-12T18:19:00Z"/>
          <w:sz w:val="20"/>
          <w:szCs w:val="20"/>
        </w:rPr>
      </w:pPr>
      <w:ins w:id="2862" w:author="Leeyoung" w:date="2018-09-12T18:19:00Z">
        <w:r w:rsidRPr="00281573">
          <w:rPr>
            <w:sz w:val="20"/>
            <w:szCs w:val="20"/>
          </w:rPr>
          <w:tab/>
        </w:r>
      </w:ins>
    </w:p>
    <w:p w14:paraId="471FF66D" w14:textId="77777777" w:rsidR="00281573" w:rsidRPr="00281573" w:rsidRDefault="00281573" w:rsidP="00281573">
      <w:pPr>
        <w:spacing w:after="0"/>
        <w:rPr>
          <w:ins w:id="2863" w:author="Leeyoung" w:date="2018-09-12T18:19:00Z"/>
          <w:sz w:val="20"/>
          <w:szCs w:val="20"/>
        </w:rPr>
      </w:pPr>
      <w:ins w:id="2864" w:author="Leeyoung" w:date="2018-09-12T18:19:00Z">
        <w:r w:rsidRPr="00281573">
          <w:rPr>
            <w:sz w:val="20"/>
            <w:szCs w:val="20"/>
          </w:rPr>
          <w:tab/>
          <w:t>identity ETH-10GbE-WAN {</w:t>
        </w:r>
      </w:ins>
    </w:p>
    <w:p w14:paraId="303D9887" w14:textId="77777777" w:rsidR="00281573" w:rsidRPr="00281573" w:rsidRDefault="00281573" w:rsidP="00281573">
      <w:pPr>
        <w:spacing w:after="0"/>
        <w:rPr>
          <w:ins w:id="2865" w:author="Leeyoung" w:date="2018-09-12T18:19:00Z"/>
          <w:sz w:val="20"/>
          <w:szCs w:val="20"/>
        </w:rPr>
      </w:pPr>
      <w:ins w:id="2866" w:author="Leeyoung" w:date="2018-09-12T18:19:00Z">
        <w:r w:rsidRPr="00281573">
          <w:rPr>
            <w:sz w:val="20"/>
            <w:szCs w:val="20"/>
          </w:rPr>
          <w:tab/>
        </w:r>
        <w:r w:rsidRPr="00281573">
          <w:rPr>
            <w:sz w:val="20"/>
            <w:szCs w:val="20"/>
          </w:rPr>
          <w:tab/>
          <w:t>base "protocol-type";</w:t>
        </w:r>
      </w:ins>
    </w:p>
    <w:p w14:paraId="46114038" w14:textId="77777777" w:rsidR="00281573" w:rsidRPr="00281573" w:rsidRDefault="00281573" w:rsidP="00281573">
      <w:pPr>
        <w:spacing w:after="0"/>
        <w:rPr>
          <w:ins w:id="2867" w:author="Leeyoung" w:date="2018-09-12T18:19:00Z"/>
          <w:sz w:val="20"/>
          <w:szCs w:val="20"/>
        </w:rPr>
      </w:pPr>
      <w:ins w:id="2868" w:author="Leeyoung" w:date="2018-09-12T18:19:00Z">
        <w:r w:rsidRPr="00281573">
          <w:rPr>
            <w:sz w:val="20"/>
            <w:szCs w:val="20"/>
          </w:rPr>
          <w:tab/>
        </w:r>
        <w:r w:rsidRPr="00281573">
          <w:rPr>
            <w:sz w:val="20"/>
            <w:szCs w:val="20"/>
          </w:rPr>
          <w:tab/>
          <w:t>description</w:t>
        </w:r>
      </w:ins>
    </w:p>
    <w:p w14:paraId="1ED981A2" w14:textId="77777777" w:rsidR="00281573" w:rsidRPr="00281573" w:rsidRDefault="00281573" w:rsidP="00281573">
      <w:pPr>
        <w:spacing w:after="0"/>
        <w:rPr>
          <w:ins w:id="2869" w:author="Leeyoung" w:date="2018-09-12T18:19:00Z"/>
          <w:sz w:val="20"/>
          <w:szCs w:val="20"/>
        </w:rPr>
      </w:pPr>
      <w:ins w:id="2870" w:author="Leeyoung" w:date="2018-09-12T18:19:00Z">
        <w:r w:rsidRPr="00281573">
          <w:rPr>
            <w:sz w:val="20"/>
            <w:szCs w:val="20"/>
          </w:rPr>
          <w:tab/>
        </w:r>
        <w:r w:rsidRPr="00281573">
          <w:rPr>
            <w:sz w:val="20"/>
            <w:szCs w:val="20"/>
          </w:rPr>
          <w:tab/>
        </w:r>
        <w:r w:rsidRPr="00281573">
          <w:rPr>
            <w:sz w:val="20"/>
            <w:szCs w:val="20"/>
          </w:rPr>
          <w:tab/>
          <w:t>"10 Gigabit Ethernet-WAN protocol type";</w:t>
        </w:r>
      </w:ins>
    </w:p>
    <w:p w14:paraId="194EDCCD" w14:textId="77777777" w:rsidR="00281573" w:rsidRPr="00281573" w:rsidRDefault="00281573" w:rsidP="00281573">
      <w:pPr>
        <w:spacing w:after="0"/>
        <w:rPr>
          <w:ins w:id="2871" w:author="Leeyoung" w:date="2018-09-12T18:19:00Z"/>
          <w:sz w:val="20"/>
          <w:szCs w:val="20"/>
        </w:rPr>
      </w:pPr>
      <w:ins w:id="2872" w:author="Leeyoung" w:date="2018-09-12T18:19:00Z">
        <w:r w:rsidRPr="00281573">
          <w:rPr>
            <w:sz w:val="20"/>
            <w:szCs w:val="20"/>
          </w:rPr>
          <w:tab/>
          <w:t xml:space="preserve">    reference "MEF63 &amp; G.709";</w:t>
        </w:r>
      </w:ins>
    </w:p>
    <w:p w14:paraId="017959C0" w14:textId="77777777" w:rsidR="00281573" w:rsidRPr="00281573" w:rsidRDefault="00281573" w:rsidP="00281573">
      <w:pPr>
        <w:spacing w:after="0"/>
        <w:rPr>
          <w:ins w:id="2873" w:author="Leeyoung" w:date="2018-09-12T18:19:00Z"/>
          <w:sz w:val="20"/>
          <w:szCs w:val="20"/>
        </w:rPr>
      </w:pPr>
      <w:ins w:id="2874" w:author="Leeyoung" w:date="2018-09-12T18:19:00Z">
        <w:r w:rsidRPr="00281573">
          <w:rPr>
            <w:sz w:val="20"/>
            <w:szCs w:val="20"/>
          </w:rPr>
          <w:tab/>
          <w:t>}</w:t>
        </w:r>
      </w:ins>
    </w:p>
    <w:p w14:paraId="2774D3D9" w14:textId="77777777" w:rsidR="00281573" w:rsidRPr="00281573" w:rsidRDefault="00281573" w:rsidP="00281573">
      <w:pPr>
        <w:spacing w:after="0"/>
        <w:rPr>
          <w:ins w:id="2875" w:author="Leeyoung" w:date="2018-09-12T18:19:00Z"/>
          <w:sz w:val="20"/>
          <w:szCs w:val="20"/>
        </w:rPr>
      </w:pPr>
      <w:ins w:id="2876" w:author="Leeyoung" w:date="2018-09-12T18:19:00Z">
        <w:r w:rsidRPr="00281573">
          <w:rPr>
            <w:sz w:val="20"/>
            <w:szCs w:val="20"/>
          </w:rPr>
          <w:tab/>
        </w:r>
      </w:ins>
    </w:p>
    <w:p w14:paraId="47EFEF0B" w14:textId="77777777" w:rsidR="00281573" w:rsidRPr="00281573" w:rsidRDefault="00281573" w:rsidP="00281573">
      <w:pPr>
        <w:spacing w:after="0"/>
        <w:rPr>
          <w:ins w:id="2877" w:author="Leeyoung" w:date="2018-09-12T18:19:00Z"/>
          <w:sz w:val="20"/>
          <w:szCs w:val="20"/>
        </w:rPr>
      </w:pPr>
      <w:ins w:id="2878" w:author="Leeyoung" w:date="2018-09-12T18:19:00Z">
        <w:r w:rsidRPr="00281573">
          <w:rPr>
            <w:sz w:val="20"/>
            <w:szCs w:val="20"/>
          </w:rPr>
          <w:tab/>
          <w:t>identity ETH-10GbE-LAN {</w:t>
        </w:r>
      </w:ins>
    </w:p>
    <w:p w14:paraId="5AB25BB6" w14:textId="77777777" w:rsidR="00281573" w:rsidRPr="00281573" w:rsidRDefault="00281573" w:rsidP="00281573">
      <w:pPr>
        <w:spacing w:after="0"/>
        <w:rPr>
          <w:ins w:id="2879" w:author="Leeyoung" w:date="2018-09-12T18:19:00Z"/>
          <w:sz w:val="20"/>
          <w:szCs w:val="20"/>
        </w:rPr>
      </w:pPr>
      <w:ins w:id="2880" w:author="Leeyoung" w:date="2018-09-12T18:19:00Z">
        <w:r w:rsidRPr="00281573">
          <w:rPr>
            <w:sz w:val="20"/>
            <w:szCs w:val="20"/>
          </w:rPr>
          <w:tab/>
        </w:r>
        <w:r w:rsidRPr="00281573">
          <w:rPr>
            <w:sz w:val="20"/>
            <w:szCs w:val="20"/>
          </w:rPr>
          <w:tab/>
          <w:t>base "protocol-type";</w:t>
        </w:r>
      </w:ins>
    </w:p>
    <w:p w14:paraId="07754E0E" w14:textId="77777777" w:rsidR="00281573" w:rsidRPr="00281573" w:rsidRDefault="00281573" w:rsidP="00281573">
      <w:pPr>
        <w:spacing w:after="0"/>
        <w:rPr>
          <w:ins w:id="2881" w:author="Leeyoung" w:date="2018-09-12T18:19:00Z"/>
          <w:sz w:val="20"/>
          <w:szCs w:val="20"/>
        </w:rPr>
      </w:pPr>
      <w:ins w:id="2882" w:author="Leeyoung" w:date="2018-09-12T18:19:00Z">
        <w:r w:rsidRPr="00281573">
          <w:rPr>
            <w:sz w:val="20"/>
            <w:szCs w:val="20"/>
          </w:rPr>
          <w:tab/>
        </w:r>
        <w:r w:rsidRPr="00281573">
          <w:rPr>
            <w:sz w:val="20"/>
            <w:szCs w:val="20"/>
          </w:rPr>
          <w:tab/>
          <w:t>description</w:t>
        </w:r>
      </w:ins>
    </w:p>
    <w:p w14:paraId="3A402902" w14:textId="77777777" w:rsidR="00281573" w:rsidRPr="00281573" w:rsidRDefault="00281573" w:rsidP="00281573">
      <w:pPr>
        <w:spacing w:after="0"/>
        <w:rPr>
          <w:ins w:id="2883" w:author="Leeyoung" w:date="2018-09-12T18:19:00Z"/>
          <w:sz w:val="20"/>
          <w:szCs w:val="20"/>
        </w:rPr>
      </w:pPr>
      <w:ins w:id="2884" w:author="Leeyoung" w:date="2018-09-12T18:19:00Z">
        <w:r w:rsidRPr="00281573">
          <w:rPr>
            <w:sz w:val="20"/>
            <w:szCs w:val="20"/>
          </w:rPr>
          <w:tab/>
        </w:r>
        <w:r w:rsidRPr="00281573">
          <w:rPr>
            <w:sz w:val="20"/>
            <w:szCs w:val="20"/>
          </w:rPr>
          <w:tab/>
        </w:r>
        <w:r w:rsidRPr="00281573">
          <w:rPr>
            <w:sz w:val="20"/>
            <w:szCs w:val="20"/>
          </w:rPr>
          <w:tab/>
          <w:t>"10 Gigabit Ethernet-LAN protocol type";</w:t>
        </w:r>
      </w:ins>
    </w:p>
    <w:p w14:paraId="4A71F4DD" w14:textId="77777777" w:rsidR="00281573" w:rsidRPr="00281573" w:rsidRDefault="00281573" w:rsidP="00281573">
      <w:pPr>
        <w:spacing w:after="0"/>
        <w:rPr>
          <w:ins w:id="2885" w:author="Leeyoung" w:date="2018-09-12T18:19:00Z"/>
          <w:sz w:val="20"/>
          <w:szCs w:val="20"/>
        </w:rPr>
      </w:pPr>
      <w:ins w:id="2886" w:author="Leeyoung" w:date="2018-09-12T18:19:00Z">
        <w:r w:rsidRPr="00281573">
          <w:rPr>
            <w:sz w:val="20"/>
            <w:szCs w:val="20"/>
          </w:rPr>
          <w:tab/>
        </w:r>
        <w:r w:rsidRPr="00281573">
          <w:rPr>
            <w:sz w:val="20"/>
            <w:szCs w:val="20"/>
          </w:rPr>
          <w:tab/>
          <w:t>reference "MEF63 &amp; G.709";</w:t>
        </w:r>
      </w:ins>
    </w:p>
    <w:p w14:paraId="10CB9289" w14:textId="77777777" w:rsidR="00281573" w:rsidRPr="00281573" w:rsidRDefault="00281573" w:rsidP="00281573">
      <w:pPr>
        <w:spacing w:after="0"/>
        <w:rPr>
          <w:ins w:id="2887" w:author="Leeyoung" w:date="2018-09-12T18:19:00Z"/>
          <w:sz w:val="20"/>
          <w:szCs w:val="20"/>
        </w:rPr>
      </w:pPr>
      <w:ins w:id="2888" w:author="Leeyoung" w:date="2018-09-12T18:19:00Z">
        <w:r w:rsidRPr="00281573">
          <w:rPr>
            <w:sz w:val="20"/>
            <w:szCs w:val="20"/>
          </w:rPr>
          <w:tab/>
          <w:t>}</w:t>
        </w:r>
      </w:ins>
    </w:p>
    <w:p w14:paraId="6CC159D9" w14:textId="77777777" w:rsidR="00281573" w:rsidRPr="00281573" w:rsidRDefault="00281573" w:rsidP="00281573">
      <w:pPr>
        <w:spacing w:after="0"/>
        <w:rPr>
          <w:ins w:id="2889" w:author="Leeyoung" w:date="2018-09-12T18:19:00Z"/>
          <w:sz w:val="20"/>
          <w:szCs w:val="20"/>
        </w:rPr>
      </w:pPr>
      <w:ins w:id="2890" w:author="Leeyoung" w:date="2018-09-12T18:19:00Z">
        <w:r w:rsidRPr="00281573">
          <w:rPr>
            <w:sz w:val="20"/>
            <w:szCs w:val="20"/>
          </w:rPr>
          <w:tab/>
        </w:r>
      </w:ins>
    </w:p>
    <w:p w14:paraId="50A0CFFE" w14:textId="77777777" w:rsidR="00281573" w:rsidRPr="00281573" w:rsidRDefault="00281573" w:rsidP="00281573">
      <w:pPr>
        <w:spacing w:after="0"/>
        <w:rPr>
          <w:ins w:id="2891" w:author="Leeyoung" w:date="2018-09-12T18:19:00Z"/>
          <w:sz w:val="20"/>
          <w:szCs w:val="20"/>
        </w:rPr>
      </w:pPr>
      <w:ins w:id="2892" w:author="Leeyoung" w:date="2018-09-12T18:19:00Z">
        <w:r w:rsidRPr="00281573">
          <w:rPr>
            <w:sz w:val="20"/>
            <w:szCs w:val="20"/>
          </w:rPr>
          <w:tab/>
          <w:t>identity ETH-40GbE {</w:t>
        </w:r>
      </w:ins>
    </w:p>
    <w:p w14:paraId="44582E59" w14:textId="77777777" w:rsidR="00281573" w:rsidRPr="00281573" w:rsidRDefault="00281573" w:rsidP="00281573">
      <w:pPr>
        <w:spacing w:after="0"/>
        <w:rPr>
          <w:ins w:id="2893" w:author="Leeyoung" w:date="2018-09-12T18:19:00Z"/>
          <w:sz w:val="20"/>
          <w:szCs w:val="20"/>
        </w:rPr>
      </w:pPr>
      <w:ins w:id="2894" w:author="Leeyoung" w:date="2018-09-12T18:19:00Z">
        <w:r w:rsidRPr="00281573">
          <w:rPr>
            <w:sz w:val="20"/>
            <w:szCs w:val="20"/>
          </w:rPr>
          <w:tab/>
        </w:r>
        <w:r w:rsidRPr="00281573">
          <w:rPr>
            <w:sz w:val="20"/>
            <w:szCs w:val="20"/>
          </w:rPr>
          <w:tab/>
          <w:t>base "protocol-type";</w:t>
        </w:r>
      </w:ins>
    </w:p>
    <w:p w14:paraId="05F6D577" w14:textId="77777777" w:rsidR="00281573" w:rsidRPr="00281573" w:rsidRDefault="00281573" w:rsidP="00281573">
      <w:pPr>
        <w:spacing w:after="0"/>
        <w:rPr>
          <w:ins w:id="2895" w:author="Leeyoung" w:date="2018-09-12T18:19:00Z"/>
          <w:sz w:val="20"/>
          <w:szCs w:val="20"/>
        </w:rPr>
      </w:pPr>
      <w:ins w:id="2896" w:author="Leeyoung" w:date="2018-09-12T18:19:00Z">
        <w:r w:rsidRPr="00281573">
          <w:rPr>
            <w:sz w:val="20"/>
            <w:szCs w:val="20"/>
          </w:rPr>
          <w:tab/>
        </w:r>
        <w:r w:rsidRPr="00281573">
          <w:rPr>
            <w:sz w:val="20"/>
            <w:szCs w:val="20"/>
          </w:rPr>
          <w:tab/>
          <w:t>description</w:t>
        </w:r>
      </w:ins>
    </w:p>
    <w:p w14:paraId="6967F47E" w14:textId="77777777" w:rsidR="00281573" w:rsidRPr="00281573" w:rsidRDefault="00281573" w:rsidP="00281573">
      <w:pPr>
        <w:spacing w:after="0"/>
        <w:rPr>
          <w:ins w:id="2897" w:author="Leeyoung" w:date="2018-09-12T18:19:00Z"/>
          <w:sz w:val="20"/>
          <w:szCs w:val="20"/>
        </w:rPr>
      </w:pPr>
      <w:ins w:id="2898" w:author="Leeyoung" w:date="2018-09-12T18:19:00Z">
        <w:r w:rsidRPr="00281573">
          <w:rPr>
            <w:sz w:val="20"/>
            <w:szCs w:val="20"/>
          </w:rPr>
          <w:tab/>
        </w:r>
        <w:r w:rsidRPr="00281573">
          <w:rPr>
            <w:sz w:val="20"/>
            <w:szCs w:val="20"/>
          </w:rPr>
          <w:tab/>
        </w:r>
        <w:r w:rsidRPr="00281573">
          <w:rPr>
            <w:sz w:val="20"/>
            <w:szCs w:val="20"/>
          </w:rPr>
          <w:tab/>
          <w:t>"40 Gigabit Ethernet protocol type";</w:t>
        </w:r>
      </w:ins>
    </w:p>
    <w:p w14:paraId="541B83CD" w14:textId="77777777" w:rsidR="00281573" w:rsidRPr="00281573" w:rsidRDefault="00281573" w:rsidP="00281573">
      <w:pPr>
        <w:spacing w:after="0"/>
        <w:rPr>
          <w:ins w:id="2899" w:author="Leeyoung" w:date="2018-09-12T18:19:00Z"/>
          <w:sz w:val="20"/>
          <w:szCs w:val="20"/>
        </w:rPr>
      </w:pPr>
      <w:ins w:id="2900" w:author="Leeyoung" w:date="2018-09-12T18:19:00Z">
        <w:r w:rsidRPr="00281573">
          <w:rPr>
            <w:sz w:val="20"/>
            <w:szCs w:val="20"/>
          </w:rPr>
          <w:tab/>
        </w:r>
        <w:r w:rsidRPr="00281573">
          <w:rPr>
            <w:sz w:val="20"/>
            <w:szCs w:val="20"/>
          </w:rPr>
          <w:tab/>
          <w:t>reference "MEF63 &amp; G.709";</w:t>
        </w:r>
      </w:ins>
    </w:p>
    <w:p w14:paraId="3E9C3D3E" w14:textId="77777777" w:rsidR="00281573" w:rsidRPr="00281573" w:rsidRDefault="00281573" w:rsidP="00281573">
      <w:pPr>
        <w:spacing w:after="0"/>
        <w:rPr>
          <w:ins w:id="2901" w:author="Leeyoung" w:date="2018-09-12T18:19:00Z"/>
          <w:sz w:val="20"/>
          <w:szCs w:val="20"/>
        </w:rPr>
      </w:pPr>
      <w:ins w:id="2902" w:author="Leeyoung" w:date="2018-09-12T18:19:00Z">
        <w:r w:rsidRPr="00281573">
          <w:rPr>
            <w:sz w:val="20"/>
            <w:szCs w:val="20"/>
          </w:rPr>
          <w:tab/>
          <w:t>}</w:t>
        </w:r>
      </w:ins>
    </w:p>
    <w:p w14:paraId="0AE65156" w14:textId="77777777" w:rsidR="00281573" w:rsidRPr="00281573" w:rsidRDefault="00281573" w:rsidP="00281573">
      <w:pPr>
        <w:spacing w:after="0"/>
        <w:rPr>
          <w:ins w:id="2903" w:author="Leeyoung" w:date="2018-09-12T18:19:00Z"/>
          <w:sz w:val="20"/>
          <w:szCs w:val="20"/>
        </w:rPr>
      </w:pPr>
      <w:ins w:id="2904" w:author="Leeyoung" w:date="2018-09-12T18:19:00Z">
        <w:r w:rsidRPr="00281573">
          <w:rPr>
            <w:sz w:val="20"/>
            <w:szCs w:val="20"/>
          </w:rPr>
          <w:tab/>
        </w:r>
      </w:ins>
    </w:p>
    <w:p w14:paraId="40CB139A" w14:textId="77777777" w:rsidR="00281573" w:rsidRPr="00281573" w:rsidRDefault="00281573" w:rsidP="00281573">
      <w:pPr>
        <w:spacing w:after="0"/>
        <w:rPr>
          <w:ins w:id="2905" w:author="Leeyoung" w:date="2018-09-12T18:19:00Z"/>
          <w:sz w:val="20"/>
          <w:szCs w:val="20"/>
        </w:rPr>
      </w:pPr>
      <w:ins w:id="2906" w:author="Leeyoung" w:date="2018-09-12T18:19:00Z">
        <w:r w:rsidRPr="00281573">
          <w:rPr>
            <w:sz w:val="20"/>
            <w:szCs w:val="20"/>
          </w:rPr>
          <w:tab/>
          <w:t>identity ETH-100GbE {</w:t>
        </w:r>
      </w:ins>
    </w:p>
    <w:p w14:paraId="49BBE019" w14:textId="77777777" w:rsidR="00281573" w:rsidRPr="00281573" w:rsidRDefault="00281573" w:rsidP="00281573">
      <w:pPr>
        <w:spacing w:after="0"/>
        <w:rPr>
          <w:ins w:id="2907" w:author="Leeyoung" w:date="2018-09-12T18:19:00Z"/>
          <w:sz w:val="20"/>
          <w:szCs w:val="20"/>
        </w:rPr>
      </w:pPr>
      <w:ins w:id="2908" w:author="Leeyoung" w:date="2018-09-12T18:19:00Z">
        <w:r w:rsidRPr="00281573">
          <w:rPr>
            <w:sz w:val="20"/>
            <w:szCs w:val="20"/>
          </w:rPr>
          <w:tab/>
        </w:r>
        <w:r w:rsidRPr="00281573">
          <w:rPr>
            <w:sz w:val="20"/>
            <w:szCs w:val="20"/>
          </w:rPr>
          <w:tab/>
          <w:t>base "protocol-type";</w:t>
        </w:r>
      </w:ins>
    </w:p>
    <w:p w14:paraId="4791012A" w14:textId="77777777" w:rsidR="00281573" w:rsidRPr="00281573" w:rsidRDefault="00281573" w:rsidP="00281573">
      <w:pPr>
        <w:spacing w:after="0"/>
        <w:rPr>
          <w:ins w:id="2909" w:author="Leeyoung" w:date="2018-09-12T18:19:00Z"/>
          <w:sz w:val="20"/>
          <w:szCs w:val="20"/>
        </w:rPr>
      </w:pPr>
      <w:ins w:id="2910" w:author="Leeyoung" w:date="2018-09-12T18:19:00Z">
        <w:r w:rsidRPr="00281573">
          <w:rPr>
            <w:sz w:val="20"/>
            <w:szCs w:val="20"/>
          </w:rPr>
          <w:tab/>
        </w:r>
        <w:r w:rsidRPr="00281573">
          <w:rPr>
            <w:sz w:val="20"/>
            <w:szCs w:val="20"/>
          </w:rPr>
          <w:tab/>
          <w:t>description</w:t>
        </w:r>
      </w:ins>
    </w:p>
    <w:p w14:paraId="20E6792F" w14:textId="77777777" w:rsidR="00281573" w:rsidRPr="00281573" w:rsidRDefault="00281573" w:rsidP="00281573">
      <w:pPr>
        <w:spacing w:after="0"/>
        <w:rPr>
          <w:ins w:id="2911" w:author="Leeyoung" w:date="2018-09-12T18:19:00Z"/>
          <w:sz w:val="20"/>
          <w:szCs w:val="20"/>
        </w:rPr>
      </w:pPr>
      <w:ins w:id="2912" w:author="Leeyoung" w:date="2018-09-12T18:19:00Z">
        <w:r w:rsidRPr="00281573">
          <w:rPr>
            <w:sz w:val="20"/>
            <w:szCs w:val="20"/>
          </w:rPr>
          <w:tab/>
        </w:r>
        <w:r w:rsidRPr="00281573">
          <w:rPr>
            <w:sz w:val="20"/>
            <w:szCs w:val="20"/>
          </w:rPr>
          <w:tab/>
        </w:r>
        <w:r w:rsidRPr="00281573">
          <w:rPr>
            <w:sz w:val="20"/>
            <w:szCs w:val="20"/>
          </w:rPr>
          <w:tab/>
          <w:t>"100 Gigabit Ethernet protocol type";</w:t>
        </w:r>
      </w:ins>
    </w:p>
    <w:p w14:paraId="44C3BA25" w14:textId="77777777" w:rsidR="00281573" w:rsidRPr="00281573" w:rsidRDefault="00281573" w:rsidP="00281573">
      <w:pPr>
        <w:spacing w:after="0"/>
        <w:rPr>
          <w:ins w:id="2913" w:author="Leeyoung" w:date="2018-09-12T18:19:00Z"/>
          <w:sz w:val="20"/>
          <w:szCs w:val="20"/>
        </w:rPr>
      </w:pPr>
      <w:ins w:id="2914" w:author="Leeyoung" w:date="2018-09-12T18:19:00Z">
        <w:r w:rsidRPr="00281573">
          <w:rPr>
            <w:sz w:val="20"/>
            <w:szCs w:val="20"/>
          </w:rPr>
          <w:tab/>
        </w:r>
        <w:r w:rsidRPr="00281573">
          <w:rPr>
            <w:sz w:val="20"/>
            <w:szCs w:val="20"/>
          </w:rPr>
          <w:tab/>
          <w:t>reference "MEF63 &amp; G.709";</w:t>
        </w:r>
      </w:ins>
    </w:p>
    <w:p w14:paraId="23C8EE84" w14:textId="77777777" w:rsidR="00281573" w:rsidRPr="00281573" w:rsidRDefault="00281573" w:rsidP="00281573">
      <w:pPr>
        <w:spacing w:after="0"/>
        <w:rPr>
          <w:ins w:id="2915" w:author="Leeyoung" w:date="2018-09-12T18:19:00Z"/>
          <w:sz w:val="20"/>
          <w:szCs w:val="20"/>
        </w:rPr>
      </w:pPr>
      <w:ins w:id="2916" w:author="Leeyoung" w:date="2018-09-12T18:19:00Z">
        <w:r w:rsidRPr="00281573">
          <w:rPr>
            <w:sz w:val="20"/>
            <w:szCs w:val="20"/>
          </w:rPr>
          <w:tab/>
          <w:t>}</w:t>
        </w:r>
      </w:ins>
    </w:p>
    <w:p w14:paraId="6E7305F5" w14:textId="77777777" w:rsidR="00281573" w:rsidRPr="00281573" w:rsidRDefault="00281573" w:rsidP="00281573">
      <w:pPr>
        <w:spacing w:after="0"/>
        <w:rPr>
          <w:ins w:id="2917" w:author="Leeyoung" w:date="2018-09-12T18:19:00Z"/>
          <w:sz w:val="20"/>
          <w:szCs w:val="20"/>
        </w:rPr>
      </w:pPr>
      <w:ins w:id="2918" w:author="Leeyoung" w:date="2018-09-12T18:19:00Z">
        <w:r w:rsidRPr="00281573">
          <w:rPr>
            <w:sz w:val="20"/>
            <w:szCs w:val="20"/>
          </w:rPr>
          <w:tab/>
        </w:r>
      </w:ins>
    </w:p>
    <w:p w14:paraId="4DB87732" w14:textId="77777777" w:rsidR="00281573" w:rsidRPr="00281573" w:rsidRDefault="00281573" w:rsidP="00281573">
      <w:pPr>
        <w:spacing w:after="0"/>
        <w:rPr>
          <w:ins w:id="2919" w:author="Leeyoung" w:date="2018-09-12T18:19:00Z"/>
          <w:sz w:val="20"/>
          <w:szCs w:val="20"/>
        </w:rPr>
      </w:pPr>
      <w:ins w:id="2920" w:author="Leeyoung" w:date="2018-09-12T18:19:00Z">
        <w:r w:rsidRPr="00281573">
          <w:rPr>
            <w:sz w:val="20"/>
            <w:szCs w:val="20"/>
          </w:rPr>
          <w:tab/>
          <w:t>identity FC-100 {</w:t>
        </w:r>
      </w:ins>
    </w:p>
    <w:p w14:paraId="38C1A849" w14:textId="77777777" w:rsidR="00281573" w:rsidRPr="00281573" w:rsidRDefault="00281573" w:rsidP="00281573">
      <w:pPr>
        <w:spacing w:after="0"/>
        <w:rPr>
          <w:ins w:id="2921" w:author="Leeyoung" w:date="2018-09-12T18:19:00Z"/>
          <w:sz w:val="20"/>
          <w:szCs w:val="20"/>
        </w:rPr>
      </w:pPr>
      <w:ins w:id="2922" w:author="Leeyoung" w:date="2018-09-12T18:19:00Z">
        <w:r w:rsidRPr="00281573">
          <w:rPr>
            <w:sz w:val="20"/>
            <w:szCs w:val="20"/>
          </w:rPr>
          <w:tab/>
        </w:r>
        <w:r w:rsidRPr="00281573">
          <w:rPr>
            <w:sz w:val="20"/>
            <w:szCs w:val="20"/>
          </w:rPr>
          <w:tab/>
          <w:t>base "protocol-type";</w:t>
        </w:r>
      </w:ins>
    </w:p>
    <w:p w14:paraId="7861BA4E" w14:textId="77777777" w:rsidR="00281573" w:rsidRPr="00281573" w:rsidRDefault="00281573" w:rsidP="00281573">
      <w:pPr>
        <w:spacing w:after="0"/>
        <w:rPr>
          <w:ins w:id="2923" w:author="Leeyoung" w:date="2018-09-12T18:19:00Z"/>
          <w:sz w:val="20"/>
          <w:szCs w:val="20"/>
        </w:rPr>
      </w:pPr>
      <w:ins w:id="2924" w:author="Leeyoung" w:date="2018-09-12T18:19:00Z">
        <w:r w:rsidRPr="00281573">
          <w:rPr>
            <w:sz w:val="20"/>
            <w:szCs w:val="20"/>
          </w:rPr>
          <w:tab/>
        </w:r>
        <w:r w:rsidRPr="00281573">
          <w:rPr>
            <w:sz w:val="20"/>
            <w:szCs w:val="20"/>
          </w:rPr>
          <w:tab/>
          <w:t>description</w:t>
        </w:r>
      </w:ins>
    </w:p>
    <w:p w14:paraId="58352E9B" w14:textId="77777777" w:rsidR="00281573" w:rsidRPr="00281573" w:rsidRDefault="00281573" w:rsidP="00281573">
      <w:pPr>
        <w:spacing w:after="0"/>
        <w:rPr>
          <w:ins w:id="2925" w:author="Leeyoung" w:date="2018-09-12T18:19:00Z"/>
          <w:sz w:val="20"/>
          <w:szCs w:val="20"/>
        </w:rPr>
      </w:pPr>
      <w:ins w:id="2926" w:author="Leeyoung" w:date="2018-09-12T18:19:00Z">
        <w:r w:rsidRPr="00281573">
          <w:rPr>
            <w:sz w:val="20"/>
            <w:szCs w:val="20"/>
          </w:rPr>
          <w:tab/>
        </w:r>
        <w:r w:rsidRPr="00281573">
          <w:rPr>
            <w:sz w:val="20"/>
            <w:szCs w:val="20"/>
          </w:rPr>
          <w:tab/>
        </w:r>
        <w:r w:rsidRPr="00281573">
          <w:rPr>
            <w:sz w:val="20"/>
            <w:szCs w:val="20"/>
          </w:rPr>
          <w:tab/>
          <w:t>"Fiber Channel - 100 protocol type";</w:t>
        </w:r>
      </w:ins>
    </w:p>
    <w:p w14:paraId="0B49DC49" w14:textId="77777777" w:rsidR="00281573" w:rsidRPr="00281573" w:rsidRDefault="00281573" w:rsidP="00281573">
      <w:pPr>
        <w:spacing w:after="0"/>
        <w:rPr>
          <w:ins w:id="2927" w:author="Leeyoung" w:date="2018-09-12T18:19:00Z"/>
          <w:sz w:val="20"/>
          <w:szCs w:val="20"/>
        </w:rPr>
      </w:pPr>
      <w:ins w:id="2928" w:author="Leeyoung" w:date="2018-09-12T18:19:00Z">
        <w:r w:rsidRPr="00281573">
          <w:rPr>
            <w:sz w:val="20"/>
            <w:szCs w:val="20"/>
          </w:rPr>
          <w:tab/>
        </w:r>
        <w:r w:rsidRPr="00281573">
          <w:rPr>
            <w:sz w:val="20"/>
            <w:szCs w:val="20"/>
          </w:rPr>
          <w:tab/>
          <w:t>reference "MEF63 &amp; G.709";</w:t>
        </w:r>
      </w:ins>
    </w:p>
    <w:p w14:paraId="2B94862E" w14:textId="77777777" w:rsidR="00281573" w:rsidRPr="00281573" w:rsidRDefault="00281573" w:rsidP="00281573">
      <w:pPr>
        <w:spacing w:after="0"/>
        <w:rPr>
          <w:ins w:id="2929" w:author="Leeyoung" w:date="2018-09-12T18:19:00Z"/>
          <w:sz w:val="20"/>
          <w:szCs w:val="20"/>
        </w:rPr>
      </w:pPr>
      <w:ins w:id="2930" w:author="Leeyoung" w:date="2018-09-12T18:19:00Z">
        <w:r w:rsidRPr="00281573">
          <w:rPr>
            <w:sz w:val="20"/>
            <w:szCs w:val="20"/>
          </w:rPr>
          <w:tab/>
          <w:t>}</w:t>
        </w:r>
      </w:ins>
    </w:p>
    <w:p w14:paraId="7BEC6C3F" w14:textId="77777777" w:rsidR="00281573" w:rsidRPr="00281573" w:rsidRDefault="00281573" w:rsidP="00281573">
      <w:pPr>
        <w:spacing w:after="0"/>
        <w:rPr>
          <w:ins w:id="2931" w:author="Leeyoung" w:date="2018-09-12T18:19:00Z"/>
          <w:sz w:val="20"/>
          <w:szCs w:val="20"/>
        </w:rPr>
      </w:pPr>
      <w:ins w:id="2932" w:author="Leeyoung" w:date="2018-09-12T18:19:00Z">
        <w:r w:rsidRPr="00281573">
          <w:rPr>
            <w:sz w:val="20"/>
            <w:szCs w:val="20"/>
          </w:rPr>
          <w:tab/>
        </w:r>
      </w:ins>
    </w:p>
    <w:p w14:paraId="3801AF6A" w14:textId="77777777" w:rsidR="00281573" w:rsidRPr="00281573" w:rsidRDefault="00281573" w:rsidP="00281573">
      <w:pPr>
        <w:spacing w:after="0"/>
        <w:rPr>
          <w:ins w:id="2933" w:author="Leeyoung" w:date="2018-09-12T18:19:00Z"/>
          <w:sz w:val="20"/>
          <w:szCs w:val="20"/>
        </w:rPr>
      </w:pPr>
      <w:ins w:id="2934" w:author="Leeyoung" w:date="2018-09-12T18:19:00Z">
        <w:r w:rsidRPr="00281573">
          <w:rPr>
            <w:sz w:val="20"/>
            <w:szCs w:val="20"/>
          </w:rPr>
          <w:tab/>
          <w:t>identity FC-200 {</w:t>
        </w:r>
      </w:ins>
    </w:p>
    <w:p w14:paraId="33B3392B" w14:textId="77777777" w:rsidR="00281573" w:rsidRPr="00281573" w:rsidRDefault="00281573" w:rsidP="00281573">
      <w:pPr>
        <w:spacing w:after="0"/>
        <w:rPr>
          <w:ins w:id="2935" w:author="Leeyoung" w:date="2018-09-12T18:19:00Z"/>
          <w:sz w:val="20"/>
          <w:szCs w:val="20"/>
        </w:rPr>
      </w:pPr>
      <w:ins w:id="2936" w:author="Leeyoung" w:date="2018-09-12T18:19:00Z">
        <w:r w:rsidRPr="00281573">
          <w:rPr>
            <w:sz w:val="20"/>
            <w:szCs w:val="20"/>
          </w:rPr>
          <w:tab/>
        </w:r>
        <w:r w:rsidRPr="00281573">
          <w:rPr>
            <w:sz w:val="20"/>
            <w:szCs w:val="20"/>
          </w:rPr>
          <w:tab/>
          <w:t>base "protocol-type";</w:t>
        </w:r>
      </w:ins>
    </w:p>
    <w:p w14:paraId="7DA50148" w14:textId="77777777" w:rsidR="00281573" w:rsidRPr="00281573" w:rsidRDefault="00281573" w:rsidP="00281573">
      <w:pPr>
        <w:spacing w:after="0"/>
        <w:rPr>
          <w:ins w:id="2937" w:author="Leeyoung" w:date="2018-09-12T18:19:00Z"/>
          <w:sz w:val="20"/>
          <w:szCs w:val="20"/>
        </w:rPr>
      </w:pPr>
      <w:ins w:id="2938" w:author="Leeyoung" w:date="2018-09-12T18:19:00Z">
        <w:r w:rsidRPr="00281573">
          <w:rPr>
            <w:sz w:val="20"/>
            <w:szCs w:val="20"/>
          </w:rPr>
          <w:tab/>
        </w:r>
        <w:r w:rsidRPr="00281573">
          <w:rPr>
            <w:sz w:val="20"/>
            <w:szCs w:val="20"/>
          </w:rPr>
          <w:tab/>
          <w:t>description</w:t>
        </w:r>
      </w:ins>
    </w:p>
    <w:p w14:paraId="3E2F1F1E" w14:textId="77777777" w:rsidR="00281573" w:rsidRPr="00281573" w:rsidRDefault="00281573" w:rsidP="00281573">
      <w:pPr>
        <w:spacing w:after="0"/>
        <w:rPr>
          <w:ins w:id="2939" w:author="Leeyoung" w:date="2018-09-12T18:19:00Z"/>
          <w:sz w:val="20"/>
          <w:szCs w:val="20"/>
        </w:rPr>
      </w:pPr>
      <w:ins w:id="2940" w:author="Leeyoung" w:date="2018-09-12T18:19:00Z">
        <w:r w:rsidRPr="00281573">
          <w:rPr>
            <w:sz w:val="20"/>
            <w:szCs w:val="20"/>
          </w:rPr>
          <w:tab/>
        </w:r>
        <w:r w:rsidRPr="00281573">
          <w:rPr>
            <w:sz w:val="20"/>
            <w:szCs w:val="20"/>
          </w:rPr>
          <w:tab/>
        </w:r>
        <w:r w:rsidRPr="00281573">
          <w:rPr>
            <w:sz w:val="20"/>
            <w:szCs w:val="20"/>
          </w:rPr>
          <w:tab/>
          <w:t>"Fiber Channel - 200 protocol type";</w:t>
        </w:r>
      </w:ins>
    </w:p>
    <w:p w14:paraId="30C99465" w14:textId="77777777" w:rsidR="00281573" w:rsidRPr="00281573" w:rsidRDefault="00281573" w:rsidP="00281573">
      <w:pPr>
        <w:spacing w:after="0"/>
        <w:rPr>
          <w:ins w:id="2941" w:author="Leeyoung" w:date="2018-09-12T18:19:00Z"/>
          <w:sz w:val="20"/>
          <w:szCs w:val="20"/>
        </w:rPr>
      </w:pPr>
      <w:ins w:id="2942" w:author="Leeyoung" w:date="2018-09-12T18:19:00Z">
        <w:r w:rsidRPr="00281573">
          <w:rPr>
            <w:sz w:val="20"/>
            <w:szCs w:val="20"/>
          </w:rPr>
          <w:tab/>
        </w:r>
        <w:r w:rsidRPr="00281573">
          <w:rPr>
            <w:sz w:val="20"/>
            <w:szCs w:val="20"/>
          </w:rPr>
          <w:tab/>
          <w:t>reference "MEF63 &amp; G.709";</w:t>
        </w:r>
      </w:ins>
    </w:p>
    <w:p w14:paraId="404EC002" w14:textId="77777777" w:rsidR="00281573" w:rsidRPr="00281573" w:rsidRDefault="00281573" w:rsidP="00281573">
      <w:pPr>
        <w:spacing w:after="0"/>
        <w:rPr>
          <w:ins w:id="2943" w:author="Leeyoung" w:date="2018-09-12T18:19:00Z"/>
          <w:sz w:val="20"/>
          <w:szCs w:val="20"/>
        </w:rPr>
      </w:pPr>
      <w:ins w:id="2944" w:author="Leeyoung" w:date="2018-09-12T18:19:00Z">
        <w:r w:rsidRPr="00281573">
          <w:rPr>
            <w:sz w:val="20"/>
            <w:szCs w:val="20"/>
          </w:rPr>
          <w:tab/>
          <w:t>}</w:t>
        </w:r>
      </w:ins>
    </w:p>
    <w:p w14:paraId="2828D3FC" w14:textId="77777777" w:rsidR="00281573" w:rsidRPr="00281573" w:rsidRDefault="00281573" w:rsidP="00281573">
      <w:pPr>
        <w:spacing w:after="0"/>
        <w:rPr>
          <w:ins w:id="2945" w:author="Leeyoung" w:date="2018-09-12T18:19:00Z"/>
          <w:sz w:val="20"/>
          <w:szCs w:val="20"/>
        </w:rPr>
      </w:pPr>
      <w:ins w:id="2946" w:author="Leeyoung" w:date="2018-09-12T18:19:00Z">
        <w:r w:rsidRPr="00281573">
          <w:rPr>
            <w:sz w:val="20"/>
            <w:szCs w:val="20"/>
          </w:rPr>
          <w:lastRenderedPageBreak/>
          <w:tab/>
        </w:r>
      </w:ins>
    </w:p>
    <w:p w14:paraId="41593A6C" w14:textId="77777777" w:rsidR="00281573" w:rsidRPr="00281573" w:rsidRDefault="00281573" w:rsidP="00281573">
      <w:pPr>
        <w:spacing w:after="0"/>
        <w:rPr>
          <w:ins w:id="2947" w:author="Leeyoung" w:date="2018-09-12T18:19:00Z"/>
          <w:sz w:val="20"/>
          <w:szCs w:val="20"/>
        </w:rPr>
      </w:pPr>
      <w:ins w:id="2948" w:author="Leeyoung" w:date="2018-09-12T18:19:00Z">
        <w:r w:rsidRPr="00281573">
          <w:rPr>
            <w:sz w:val="20"/>
            <w:szCs w:val="20"/>
          </w:rPr>
          <w:tab/>
          <w:t>identity FC-400 {</w:t>
        </w:r>
      </w:ins>
    </w:p>
    <w:p w14:paraId="17230CD7" w14:textId="77777777" w:rsidR="00281573" w:rsidRPr="00281573" w:rsidRDefault="00281573" w:rsidP="00281573">
      <w:pPr>
        <w:spacing w:after="0"/>
        <w:rPr>
          <w:ins w:id="2949" w:author="Leeyoung" w:date="2018-09-12T18:19:00Z"/>
          <w:sz w:val="20"/>
          <w:szCs w:val="20"/>
        </w:rPr>
      </w:pPr>
      <w:ins w:id="2950" w:author="Leeyoung" w:date="2018-09-12T18:19:00Z">
        <w:r w:rsidRPr="00281573">
          <w:rPr>
            <w:sz w:val="20"/>
            <w:szCs w:val="20"/>
          </w:rPr>
          <w:tab/>
        </w:r>
        <w:r w:rsidRPr="00281573">
          <w:rPr>
            <w:sz w:val="20"/>
            <w:szCs w:val="20"/>
          </w:rPr>
          <w:tab/>
          <w:t>base "protocol-type";</w:t>
        </w:r>
      </w:ins>
    </w:p>
    <w:p w14:paraId="36B05226" w14:textId="77777777" w:rsidR="00281573" w:rsidRPr="00281573" w:rsidRDefault="00281573" w:rsidP="00281573">
      <w:pPr>
        <w:spacing w:after="0"/>
        <w:rPr>
          <w:ins w:id="2951" w:author="Leeyoung" w:date="2018-09-12T18:19:00Z"/>
          <w:sz w:val="20"/>
          <w:szCs w:val="20"/>
        </w:rPr>
      </w:pPr>
      <w:ins w:id="2952" w:author="Leeyoung" w:date="2018-09-12T18:19:00Z">
        <w:r w:rsidRPr="00281573">
          <w:rPr>
            <w:sz w:val="20"/>
            <w:szCs w:val="20"/>
          </w:rPr>
          <w:tab/>
        </w:r>
        <w:r w:rsidRPr="00281573">
          <w:rPr>
            <w:sz w:val="20"/>
            <w:szCs w:val="20"/>
          </w:rPr>
          <w:tab/>
          <w:t>description</w:t>
        </w:r>
      </w:ins>
    </w:p>
    <w:p w14:paraId="254C3E91" w14:textId="77777777" w:rsidR="00281573" w:rsidRPr="00281573" w:rsidRDefault="00281573" w:rsidP="00281573">
      <w:pPr>
        <w:spacing w:after="0"/>
        <w:rPr>
          <w:ins w:id="2953" w:author="Leeyoung" w:date="2018-09-12T18:19:00Z"/>
          <w:sz w:val="20"/>
          <w:szCs w:val="20"/>
        </w:rPr>
      </w:pPr>
      <w:ins w:id="2954" w:author="Leeyoung" w:date="2018-09-12T18:19:00Z">
        <w:r w:rsidRPr="00281573">
          <w:rPr>
            <w:sz w:val="20"/>
            <w:szCs w:val="20"/>
          </w:rPr>
          <w:tab/>
        </w:r>
        <w:r w:rsidRPr="00281573">
          <w:rPr>
            <w:sz w:val="20"/>
            <w:szCs w:val="20"/>
          </w:rPr>
          <w:tab/>
        </w:r>
        <w:r w:rsidRPr="00281573">
          <w:rPr>
            <w:sz w:val="20"/>
            <w:szCs w:val="20"/>
          </w:rPr>
          <w:tab/>
          <w:t>"Fiber Channel - 400 protocol type";</w:t>
        </w:r>
      </w:ins>
    </w:p>
    <w:p w14:paraId="79091471" w14:textId="77777777" w:rsidR="00281573" w:rsidRPr="00281573" w:rsidRDefault="00281573" w:rsidP="00281573">
      <w:pPr>
        <w:spacing w:after="0"/>
        <w:rPr>
          <w:ins w:id="2955" w:author="Leeyoung" w:date="2018-09-12T18:19:00Z"/>
          <w:sz w:val="20"/>
          <w:szCs w:val="20"/>
        </w:rPr>
      </w:pPr>
      <w:ins w:id="2956" w:author="Leeyoung" w:date="2018-09-12T18:19:00Z">
        <w:r w:rsidRPr="00281573">
          <w:rPr>
            <w:sz w:val="20"/>
            <w:szCs w:val="20"/>
          </w:rPr>
          <w:tab/>
        </w:r>
        <w:r w:rsidRPr="00281573">
          <w:rPr>
            <w:sz w:val="20"/>
            <w:szCs w:val="20"/>
          </w:rPr>
          <w:tab/>
          <w:t>reference "MEF63 &amp; G.709";</w:t>
        </w:r>
      </w:ins>
    </w:p>
    <w:p w14:paraId="6C623619" w14:textId="77777777" w:rsidR="00281573" w:rsidRPr="00281573" w:rsidRDefault="00281573" w:rsidP="00281573">
      <w:pPr>
        <w:spacing w:after="0"/>
        <w:rPr>
          <w:ins w:id="2957" w:author="Leeyoung" w:date="2018-09-12T18:19:00Z"/>
          <w:sz w:val="20"/>
          <w:szCs w:val="20"/>
        </w:rPr>
      </w:pPr>
      <w:ins w:id="2958" w:author="Leeyoung" w:date="2018-09-12T18:19:00Z">
        <w:r w:rsidRPr="00281573">
          <w:rPr>
            <w:sz w:val="20"/>
            <w:szCs w:val="20"/>
          </w:rPr>
          <w:tab/>
          <w:t>}</w:t>
        </w:r>
      </w:ins>
    </w:p>
    <w:p w14:paraId="0EC25173" w14:textId="77777777" w:rsidR="00281573" w:rsidRPr="00281573" w:rsidRDefault="00281573" w:rsidP="00281573">
      <w:pPr>
        <w:spacing w:after="0"/>
        <w:rPr>
          <w:ins w:id="2959" w:author="Leeyoung" w:date="2018-09-12T18:19:00Z"/>
          <w:sz w:val="20"/>
          <w:szCs w:val="20"/>
        </w:rPr>
      </w:pPr>
      <w:ins w:id="2960" w:author="Leeyoung" w:date="2018-09-12T18:19:00Z">
        <w:r w:rsidRPr="00281573">
          <w:rPr>
            <w:sz w:val="20"/>
            <w:szCs w:val="20"/>
          </w:rPr>
          <w:tab/>
        </w:r>
      </w:ins>
    </w:p>
    <w:p w14:paraId="4FBB5FB3" w14:textId="77777777" w:rsidR="00281573" w:rsidRPr="00281573" w:rsidRDefault="00281573" w:rsidP="00281573">
      <w:pPr>
        <w:spacing w:after="0"/>
        <w:rPr>
          <w:ins w:id="2961" w:author="Leeyoung" w:date="2018-09-12T18:19:00Z"/>
          <w:sz w:val="20"/>
          <w:szCs w:val="20"/>
        </w:rPr>
      </w:pPr>
      <w:ins w:id="2962" w:author="Leeyoung" w:date="2018-09-12T18:19:00Z">
        <w:r w:rsidRPr="00281573">
          <w:rPr>
            <w:sz w:val="20"/>
            <w:szCs w:val="20"/>
          </w:rPr>
          <w:tab/>
          <w:t>identity FC-800 {</w:t>
        </w:r>
      </w:ins>
    </w:p>
    <w:p w14:paraId="62533556" w14:textId="77777777" w:rsidR="00281573" w:rsidRPr="00281573" w:rsidRDefault="00281573" w:rsidP="00281573">
      <w:pPr>
        <w:spacing w:after="0"/>
        <w:rPr>
          <w:ins w:id="2963" w:author="Leeyoung" w:date="2018-09-12T18:19:00Z"/>
          <w:sz w:val="20"/>
          <w:szCs w:val="20"/>
        </w:rPr>
      </w:pPr>
      <w:ins w:id="2964" w:author="Leeyoung" w:date="2018-09-12T18:19:00Z">
        <w:r w:rsidRPr="00281573">
          <w:rPr>
            <w:sz w:val="20"/>
            <w:szCs w:val="20"/>
          </w:rPr>
          <w:tab/>
        </w:r>
        <w:r w:rsidRPr="00281573">
          <w:rPr>
            <w:sz w:val="20"/>
            <w:szCs w:val="20"/>
          </w:rPr>
          <w:tab/>
          <w:t>base "protocol-type";</w:t>
        </w:r>
      </w:ins>
    </w:p>
    <w:p w14:paraId="2D31FFE2" w14:textId="77777777" w:rsidR="00281573" w:rsidRPr="00281573" w:rsidRDefault="00281573" w:rsidP="00281573">
      <w:pPr>
        <w:spacing w:after="0"/>
        <w:rPr>
          <w:ins w:id="2965" w:author="Leeyoung" w:date="2018-09-12T18:19:00Z"/>
          <w:sz w:val="20"/>
          <w:szCs w:val="20"/>
        </w:rPr>
      </w:pPr>
      <w:ins w:id="2966" w:author="Leeyoung" w:date="2018-09-12T18:19:00Z">
        <w:r w:rsidRPr="00281573">
          <w:rPr>
            <w:sz w:val="20"/>
            <w:szCs w:val="20"/>
          </w:rPr>
          <w:tab/>
        </w:r>
        <w:r w:rsidRPr="00281573">
          <w:rPr>
            <w:sz w:val="20"/>
            <w:szCs w:val="20"/>
          </w:rPr>
          <w:tab/>
          <w:t>description</w:t>
        </w:r>
      </w:ins>
    </w:p>
    <w:p w14:paraId="72323A32" w14:textId="77777777" w:rsidR="00281573" w:rsidRPr="00281573" w:rsidRDefault="00281573" w:rsidP="00281573">
      <w:pPr>
        <w:spacing w:after="0"/>
        <w:rPr>
          <w:ins w:id="2967" w:author="Leeyoung" w:date="2018-09-12T18:19:00Z"/>
          <w:sz w:val="20"/>
          <w:szCs w:val="20"/>
        </w:rPr>
      </w:pPr>
      <w:ins w:id="2968" w:author="Leeyoung" w:date="2018-09-12T18:19:00Z">
        <w:r w:rsidRPr="00281573">
          <w:rPr>
            <w:sz w:val="20"/>
            <w:szCs w:val="20"/>
          </w:rPr>
          <w:tab/>
        </w:r>
        <w:r w:rsidRPr="00281573">
          <w:rPr>
            <w:sz w:val="20"/>
            <w:szCs w:val="20"/>
          </w:rPr>
          <w:tab/>
        </w:r>
        <w:r w:rsidRPr="00281573">
          <w:rPr>
            <w:sz w:val="20"/>
            <w:szCs w:val="20"/>
          </w:rPr>
          <w:tab/>
          <w:t>"Fiber Channel - 800 protocol type";</w:t>
        </w:r>
      </w:ins>
    </w:p>
    <w:p w14:paraId="0BEF79BE" w14:textId="77777777" w:rsidR="00281573" w:rsidRPr="00281573" w:rsidRDefault="00281573" w:rsidP="00281573">
      <w:pPr>
        <w:spacing w:after="0"/>
        <w:rPr>
          <w:ins w:id="2969" w:author="Leeyoung" w:date="2018-09-12T18:19:00Z"/>
          <w:sz w:val="20"/>
          <w:szCs w:val="20"/>
        </w:rPr>
      </w:pPr>
      <w:ins w:id="2970" w:author="Leeyoung" w:date="2018-09-12T18:19:00Z">
        <w:r w:rsidRPr="00281573">
          <w:rPr>
            <w:sz w:val="20"/>
            <w:szCs w:val="20"/>
          </w:rPr>
          <w:tab/>
        </w:r>
        <w:r w:rsidRPr="00281573">
          <w:rPr>
            <w:sz w:val="20"/>
            <w:szCs w:val="20"/>
          </w:rPr>
          <w:tab/>
          <w:t>reference "MEF63 &amp; G.709";</w:t>
        </w:r>
      </w:ins>
    </w:p>
    <w:p w14:paraId="7D1E1EF3" w14:textId="77777777" w:rsidR="00281573" w:rsidRPr="00281573" w:rsidRDefault="00281573" w:rsidP="00281573">
      <w:pPr>
        <w:spacing w:after="0"/>
        <w:rPr>
          <w:ins w:id="2971" w:author="Leeyoung" w:date="2018-09-12T18:19:00Z"/>
          <w:sz w:val="20"/>
          <w:szCs w:val="20"/>
        </w:rPr>
      </w:pPr>
      <w:ins w:id="2972" w:author="Leeyoung" w:date="2018-09-12T18:19:00Z">
        <w:r w:rsidRPr="00281573">
          <w:rPr>
            <w:sz w:val="20"/>
            <w:szCs w:val="20"/>
          </w:rPr>
          <w:tab/>
          <w:t>}</w:t>
        </w:r>
      </w:ins>
    </w:p>
    <w:p w14:paraId="07964193" w14:textId="77777777" w:rsidR="00281573" w:rsidRPr="00281573" w:rsidRDefault="00281573" w:rsidP="00281573">
      <w:pPr>
        <w:spacing w:after="0"/>
        <w:rPr>
          <w:ins w:id="2973" w:author="Leeyoung" w:date="2018-09-12T18:19:00Z"/>
          <w:sz w:val="20"/>
          <w:szCs w:val="20"/>
        </w:rPr>
      </w:pPr>
      <w:ins w:id="2974" w:author="Leeyoung" w:date="2018-09-12T18:19:00Z">
        <w:r w:rsidRPr="00281573">
          <w:rPr>
            <w:sz w:val="20"/>
            <w:szCs w:val="20"/>
          </w:rPr>
          <w:tab/>
        </w:r>
      </w:ins>
    </w:p>
    <w:p w14:paraId="2A5E4A18" w14:textId="77777777" w:rsidR="00281573" w:rsidRPr="00281573" w:rsidRDefault="00281573" w:rsidP="00281573">
      <w:pPr>
        <w:spacing w:after="0"/>
        <w:rPr>
          <w:ins w:id="2975" w:author="Leeyoung" w:date="2018-09-12T18:19:00Z"/>
          <w:sz w:val="20"/>
          <w:szCs w:val="20"/>
        </w:rPr>
      </w:pPr>
      <w:ins w:id="2976" w:author="Leeyoung" w:date="2018-09-12T18:19:00Z">
        <w:r w:rsidRPr="00281573">
          <w:rPr>
            <w:sz w:val="20"/>
            <w:szCs w:val="20"/>
          </w:rPr>
          <w:tab/>
          <w:t>identity FC-1200 {</w:t>
        </w:r>
      </w:ins>
    </w:p>
    <w:p w14:paraId="7E4D3C34" w14:textId="77777777" w:rsidR="00281573" w:rsidRPr="00281573" w:rsidRDefault="00281573" w:rsidP="00281573">
      <w:pPr>
        <w:spacing w:after="0"/>
        <w:rPr>
          <w:ins w:id="2977" w:author="Leeyoung" w:date="2018-09-12T18:19:00Z"/>
          <w:sz w:val="20"/>
          <w:szCs w:val="20"/>
        </w:rPr>
      </w:pPr>
      <w:ins w:id="2978" w:author="Leeyoung" w:date="2018-09-12T18:19:00Z">
        <w:r w:rsidRPr="00281573">
          <w:rPr>
            <w:sz w:val="20"/>
            <w:szCs w:val="20"/>
          </w:rPr>
          <w:tab/>
        </w:r>
        <w:r w:rsidRPr="00281573">
          <w:rPr>
            <w:sz w:val="20"/>
            <w:szCs w:val="20"/>
          </w:rPr>
          <w:tab/>
          <w:t>base "protocol-type";</w:t>
        </w:r>
      </w:ins>
    </w:p>
    <w:p w14:paraId="740B8DA6" w14:textId="77777777" w:rsidR="00281573" w:rsidRPr="00281573" w:rsidRDefault="00281573" w:rsidP="00281573">
      <w:pPr>
        <w:spacing w:after="0"/>
        <w:rPr>
          <w:ins w:id="2979" w:author="Leeyoung" w:date="2018-09-12T18:19:00Z"/>
          <w:sz w:val="20"/>
          <w:szCs w:val="20"/>
        </w:rPr>
      </w:pPr>
      <w:ins w:id="2980" w:author="Leeyoung" w:date="2018-09-12T18:19:00Z">
        <w:r w:rsidRPr="00281573">
          <w:rPr>
            <w:sz w:val="20"/>
            <w:szCs w:val="20"/>
          </w:rPr>
          <w:tab/>
        </w:r>
        <w:r w:rsidRPr="00281573">
          <w:rPr>
            <w:sz w:val="20"/>
            <w:szCs w:val="20"/>
          </w:rPr>
          <w:tab/>
          <w:t>description</w:t>
        </w:r>
      </w:ins>
    </w:p>
    <w:p w14:paraId="7A4615C2" w14:textId="77777777" w:rsidR="00281573" w:rsidRPr="00281573" w:rsidRDefault="00281573" w:rsidP="00281573">
      <w:pPr>
        <w:spacing w:after="0"/>
        <w:rPr>
          <w:ins w:id="2981" w:author="Leeyoung" w:date="2018-09-12T18:19:00Z"/>
          <w:sz w:val="20"/>
          <w:szCs w:val="20"/>
        </w:rPr>
      </w:pPr>
      <w:ins w:id="2982" w:author="Leeyoung" w:date="2018-09-12T18:19:00Z">
        <w:r w:rsidRPr="00281573">
          <w:rPr>
            <w:sz w:val="20"/>
            <w:szCs w:val="20"/>
          </w:rPr>
          <w:tab/>
        </w:r>
        <w:r w:rsidRPr="00281573">
          <w:rPr>
            <w:sz w:val="20"/>
            <w:szCs w:val="20"/>
          </w:rPr>
          <w:tab/>
        </w:r>
        <w:r w:rsidRPr="00281573">
          <w:rPr>
            <w:sz w:val="20"/>
            <w:szCs w:val="20"/>
          </w:rPr>
          <w:tab/>
          <w:t>"Fiber Channel - 1200 protocol type";</w:t>
        </w:r>
      </w:ins>
    </w:p>
    <w:p w14:paraId="6DBDA870" w14:textId="77777777" w:rsidR="00281573" w:rsidRPr="00281573" w:rsidRDefault="00281573" w:rsidP="00281573">
      <w:pPr>
        <w:spacing w:after="0"/>
        <w:rPr>
          <w:ins w:id="2983" w:author="Leeyoung" w:date="2018-09-12T18:19:00Z"/>
          <w:sz w:val="20"/>
          <w:szCs w:val="20"/>
        </w:rPr>
      </w:pPr>
      <w:ins w:id="2984" w:author="Leeyoung" w:date="2018-09-12T18:19:00Z">
        <w:r w:rsidRPr="00281573">
          <w:rPr>
            <w:sz w:val="20"/>
            <w:szCs w:val="20"/>
          </w:rPr>
          <w:tab/>
        </w:r>
        <w:r w:rsidRPr="00281573">
          <w:rPr>
            <w:sz w:val="20"/>
            <w:szCs w:val="20"/>
          </w:rPr>
          <w:tab/>
          <w:t>reference "MEF63 &amp; G.709";</w:t>
        </w:r>
      </w:ins>
    </w:p>
    <w:p w14:paraId="1FF3BF5C" w14:textId="77777777" w:rsidR="00281573" w:rsidRPr="00281573" w:rsidRDefault="00281573" w:rsidP="00281573">
      <w:pPr>
        <w:spacing w:after="0"/>
        <w:rPr>
          <w:ins w:id="2985" w:author="Leeyoung" w:date="2018-09-12T18:19:00Z"/>
          <w:sz w:val="20"/>
          <w:szCs w:val="20"/>
        </w:rPr>
      </w:pPr>
      <w:ins w:id="2986" w:author="Leeyoung" w:date="2018-09-12T18:19:00Z">
        <w:r w:rsidRPr="00281573">
          <w:rPr>
            <w:sz w:val="20"/>
            <w:szCs w:val="20"/>
          </w:rPr>
          <w:tab/>
          <w:t>}</w:t>
        </w:r>
      </w:ins>
    </w:p>
    <w:p w14:paraId="6500EAD6" w14:textId="77777777" w:rsidR="00281573" w:rsidRPr="00281573" w:rsidRDefault="00281573" w:rsidP="00281573">
      <w:pPr>
        <w:spacing w:after="0"/>
        <w:rPr>
          <w:ins w:id="2987" w:author="Leeyoung" w:date="2018-09-12T18:19:00Z"/>
          <w:sz w:val="20"/>
          <w:szCs w:val="20"/>
        </w:rPr>
      </w:pPr>
      <w:ins w:id="2988" w:author="Leeyoung" w:date="2018-09-12T18:19:00Z">
        <w:r w:rsidRPr="00281573">
          <w:rPr>
            <w:sz w:val="20"/>
            <w:szCs w:val="20"/>
          </w:rPr>
          <w:tab/>
        </w:r>
      </w:ins>
    </w:p>
    <w:p w14:paraId="6F3DF958" w14:textId="77777777" w:rsidR="00281573" w:rsidRPr="00281573" w:rsidRDefault="00281573" w:rsidP="00281573">
      <w:pPr>
        <w:spacing w:after="0"/>
        <w:rPr>
          <w:ins w:id="2989" w:author="Leeyoung" w:date="2018-09-12T18:19:00Z"/>
          <w:sz w:val="20"/>
          <w:szCs w:val="20"/>
        </w:rPr>
      </w:pPr>
      <w:ins w:id="2990" w:author="Leeyoung" w:date="2018-09-12T18:19:00Z">
        <w:r w:rsidRPr="00281573">
          <w:rPr>
            <w:sz w:val="20"/>
            <w:szCs w:val="20"/>
          </w:rPr>
          <w:tab/>
          <w:t>identity FC-1600 {</w:t>
        </w:r>
      </w:ins>
    </w:p>
    <w:p w14:paraId="37938A7F" w14:textId="77777777" w:rsidR="00281573" w:rsidRPr="00281573" w:rsidRDefault="00281573" w:rsidP="00281573">
      <w:pPr>
        <w:spacing w:after="0"/>
        <w:rPr>
          <w:ins w:id="2991" w:author="Leeyoung" w:date="2018-09-12T18:19:00Z"/>
          <w:sz w:val="20"/>
          <w:szCs w:val="20"/>
        </w:rPr>
      </w:pPr>
      <w:ins w:id="2992" w:author="Leeyoung" w:date="2018-09-12T18:19:00Z">
        <w:r w:rsidRPr="00281573">
          <w:rPr>
            <w:sz w:val="20"/>
            <w:szCs w:val="20"/>
          </w:rPr>
          <w:tab/>
        </w:r>
        <w:r w:rsidRPr="00281573">
          <w:rPr>
            <w:sz w:val="20"/>
            <w:szCs w:val="20"/>
          </w:rPr>
          <w:tab/>
          <w:t>base "protocol-type";</w:t>
        </w:r>
      </w:ins>
    </w:p>
    <w:p w14:paraId="323508C6" w14:textId="77777777" w:rsidR="00281573" w:rsidRPr="00281573" w:rsidRDefault="00281573" w:rsidP="00281573">
      <w:pPr>
        <w:spacing w:after="0"/>
        <w:rPr>
          <w:ins w:id="2993" w:author="Leeyoung" w:date="2018-09-12T18:19:00Z"/>
          <w:sz w:val="20"/>
          <w:szCs w:val="20"/>
        </w:rPr>
      </w:pPr>
      <w:ins w:id="2994" w:author="Leeyoung" w:date="2018-09-12T18:19:00Z">
        <w:r w:rsidRPr="00281573">
          <w:rPr>
            <w:sz w:val="20"/>
            <w:szCs w:val="20"/>
          </w:rPr>
          <w:tab/>
        </w:r>
        <w:r w:rsidRPr="00281573">
          <w:rPr>
            <w:sz w:val="20"/>
            <w:szCs w:val="20"/>
          </w:rPr>
          <w:tab/>
          <w:t>description</w:t>
        </w:r>
      </w:ins>
    </w:p>
    <w:p w14:paraId="379E5737" w14:textId="77777777" w:rsidR="00281573" w:rsidRPr="00281573" w:rsidRDefault="00281573" w:rsidP="00281573">
      <w:pPr>
        <w:spacing w:after="0"/>
        <w:rPr>
          <w:ins w:id="2995" w:author="Leeyoung" w:date="2018-09-12T18:19:00Z"/>
          <w:sz w:val="20"/>
          <w:szCs w:val="20"/>
        </w:rPr>
      </w:pPr>
      <w:ins w:id="2996" w:author="Leeyoung" w:date="2018-09-12T18:19:00Z">
        <w:r w:rsidRPr="00281573">
          <w:rPr>
            <w:sz w:val="20"/>
            <w:szCs w:val="20"/>
          </w:rPr>
          <w:tab/>
        </w:r>
        <w:r w:rsidRPr="00281573">
          <w:rPr>
            <w:sz w:val="20"/>
            <w:szCs w:val="20"/>
          </w:rPr>
          <w:tab/>
        </w:r>
        <w:r w:rsidRPr="00281573">
          <w:rPr>
            <w:sz w:val="20"/>
            <w:szCs w:val="20"/>
          </w:rPr>
          <w:tab/>
          <w:t>"Fiber Channel - 1600 protocol type";</w:t>
        </w:r>
      </w:ins>
    </w:p>
    <w:p w14:paraId="5084B72A" w14:textId="77777777" w:rsidR="00281573" w:rsidRPr="00281573" w:rsidRDefault="00281573" w:rsidP="00281573">
      <w:pPr>
        <w:spacing w:after="0"/>
        <w:rPr>
          <w:ins w:id="2997" w:author="Leeyoung" w:date="2018-09-12T18:19:00Z"/>
          <w:sz w:val="20"/>
          <w:szCs w:val="20"/>
        </w:rPr>
      </w:pPr>
      <w:ins w:id="2998" w:author="Leeyoung" w:date="2018-09-12T18:19:00Z">
        <w:r w:rsidRPr="00281573">
          <w:rPr>
            <w:sz w:val="20"/>
            <w:szCs w:val="20"/>
          </w:rPr>
          <w:tab/>
        </w:r>
        <w:r w:rsidRPr="00281573">
          <w:rPr>
            <w:sz w:val="20"/>
            <w:szCs w:val="20"/>
          </w:rPr>
          <w:tab/>
          <w:t>reference "MEF63 &amp; G.709";</w:t>
        </w:r>
      </w:ins>
    </w:p>
    <w:p w14:paraId="0E73AC77" w14:textId="77777777" w:rsidR="00281573" w:rsidRPr="00281573" w:rsidRDefault="00281573" w:rsidP="00281573">
      <w:pPr>
        <w:spacing w:after="0"/>
        <w:rPr>
          <w:ins w:id="2999" w:author="Leeyoung" w:date="2018-09-12T18:19:00Z"/>
          <w:sz w:val="20"/>
          <w:szCs w:val="20"/>
        </w:rPr>
      </w:pPr>
      <w:ins w:id="3000" w:author="Leeyoung" w:date="2018-09-12T18:19:00Z">
        <w:r w:rsidRPr="00281573">
          <w:rPr>
            <w:sz w:val="20"/>
            <w:szCs w:val="20"/>
          </w:rPr>
          <w:tab/>
          <w:t>}</w:t>
        </w:r>
      </w:ins>
    </w:p>
    <w:p w14:paraId="06ABFB6B" w14:textId="77777777" w:rsidR="00281573" w:rsidRPr="00281573" w:rsidRDefault="00281573" w:rsidP="00281573">
      <w:pPr>
        <w:spacing w:after="0"/>
        <w:rPr>
          <w:ins w:id="3001" w:author="Leeyoung" w:date="2018-09-12T18:19:00Z"/>
          <w:sz w:val="20"/>
          <w:szCs w:val="20"/>
        </w:rPr>
      </w:pPr>
      <w:ins w:id="3002" w:author="Leeyoung" w:date="2018-09-12T18:19:00Z">
        <w:r w:rsidRPr="00281573">
          <w:rPr>
            <w:sz w:val="20"/>
            <w:szCs w:val="20"/>
          </w:rPr>
          <w:tab/>
        </w:r>
      </w:ins>
    </w:p>
    <w:p w14:paraId="0ED8F577" w14:textId="77777777" w:rsidR="00281573" w:rsidRPr="00281573" w:rsidRDefault="00281573" w:rsidP="00281573">
      <w:pPr>
        <w:spacing w:after="0"/>
        <w:rPr>
          <w:ins w:id="3003" w:author="Leeyoung" w:date="2018-09-12T18:19:00Z"/>
          <w:sz w:val="20"/>
          <w:szCs w:val="20"/>
        </w:rPr>
      </w:pPr>
      <w:ins w:id="3004" w:author="Leeyoung" w:date="2018-09-12T18:19:00Z">
        <w:r w:rsidRPr="00281573">
          <w:rPr>
            <w:sz w:val="20"/>
            <w:szCs w:val="20"/>
          </w:rPr>
          <w:tab/>
          <w:t>identity FC-3200 {</w:t>
        </w:r>
      </w:ins>
    </w:p>
    <w:p w14:paraId="344D958C" w14:textId="77777777" w:rsidR="00281573" w:rsidRPr="00281573" w:rsidRDefault="00281573" w:rsidP="00281573">
      <w:pPr>
        <w:spacing w:after="0"/>
        <w:rPr>
          <w:ins w:id="3005" w:author="Leeyoung" w:date="2018-09-12T18:19:00Z"/>
          <w:sz w:val="20"/>
          <w:szCs w:val="20"/>
        </w:rPr>
      </w:pPr>
      <w:ins w:id="3006" w:author="Leeyoung" w:date="2018-09-12T18:19:00Z">
        <w:r w:rsidRPr="00281573">
          <w:rPr>
            <w:sz w:val="20"/>
            <w:szCs w:val="20"/>
          </w:rPr>
          <w:tab/>
        </w:r>
        <w:r w:rsidRPr="00281573">
          <w:rPr>
            <w:sz w:val="20"/>
            <w:szCs w:val="20"/>
          </w:rPr>
          <w:tab/>
          <w:t>base "protocol-type";</w:t>
        </w:r>
      </w:ins>
    </w:p>
    <w:p w14:paraId="1F6EE1FF" w14:textId="77777777" w:rsidR="00281573" w:rsidRPr="00281573" w:rsidRDefault="00281573" w:rsidP="00281573">
      <w:pPr>
        <w:spacing w:after="0"/>
        <w:rPr>
          <w:ins w:id="3007" w:author="Leeyoung" w:date="2018-09-12T18:19:00Z"/>
          <w:sz w:val="20"/>
          <w:szCs w:val="20"/>
        </w:rPr>
      </w:pPr>
      <w:ins w:id="3008" w:author="Leeyoung" w:date="2018-09-12T18:19:00Z">
        <w:r w:rsidRPr="00281573">
          <w:rPr>
            <w:sz w:val="20"/>
            <w:szCs w:val="20"/>
          </w:rPr>
          <w:tab/>
        </w:r>
        <w:r w:rsidRPr="00281573">
          <w:rPr>
            <w:sz w:val="20"/>
            <w:szCs w:val="20"/>
          </w:rPr>
          <w:tab/>
          <w:t>description</w:t>
        </w:r>
      </w:ins>
    </w:p>
    <w:p w14:paraId="7BE0A7B5" w14:textId="77777777" w:rsidR="00281573" w:rsidRPr="00281573" w:rsidRDefault="00281573" w:rsidP="00281573">
      <w:pPr>
        <w:spacing w:after="0"/>
        <w:rPr>
          <w:ins w:id="3009" w:author="Leeyoung" w:date="2018-09-12T18:19:00Z"/>
          <w:sz w:val="20"/>
          <w:szCs w:val="20"/>
        </w:rPr>
      </w:pPr>
      <w:ins w:id="3010" w:author="Leeyoung" w:date="2018-09-12T18:19:00Z">
        <w:r w:rsidRPr="00281573">
          <w:rPr>
            <w:sz w:val="20"/>
            <w:szCs w:val="20"/>
          </w:rPr>
          <w:tab/>
        </w:r>
        <w:r w:rsidRPr="00281573">
          <w:rPr>
            <w:sz w:val="20"/>
            <w:szCs w:val="20"/>
          </w:rPr>
          <w:tab/>
        </w:r>
        <w:r w:rsidRPr="00281573">
          <w:rPr>
            <w:sz w:val="20"/>
            <w:szCs w:val="20"/>
          </w:rPr>
          <w:tab/>
          <w:t>"Fiber Channel - 3200 protocol type";</w:t>
        </w:r>
      </w:ins>
    </w:p>
    <w:p w14:paraId="748ED42B" w14:textId="77777777" w:rsidR="00281573" w:rsidRPr="00281573" w:rsidRDefault="00281573" w:rsidP="00281573">
      <w:pPr>
        <w:spacing w:after="0"/>
        <w:rPr>
          <w:ins w:id="3011" w:author="Leeyoung" w:date="2018-09-12T18:19:00Z"/>
          <w:sz w:val="20"/>
          <w:szCs w:val="20"/>
        </w:rPr>
      </w:pPr>
      <w:ins w:id="3012" w:author="Leeyoung" w:date="2018-09-12T18:19:00Z">
        <w:r w:rsidRPr="00281573">
          <w:rPr>
            <w:sz w:val="20"/>
            <w:szCs w:val="20"/>
          </w:rPr>
          <w:tab/>
        </w:r>
        <w:r w:rsidRPr="00281573">
          <w:rPr>
            <w:sz w:val="20"/>
            <w:szCs w:val="20"/>
          </w:rPr>
          <w:tab/>
          <w:t>reference "MEF63 &amp; G.709";</w:t>
        </w:r>
      </w:ins>
    </w:p>
    <w:p w14:paraId="266E7AEC" w14:textId="77777777" w:rsidR="00281573" w:rsidRPr="00281573" w:rsidRDefault="00281573" w:rsidP="00281573">
      <w:pPr>
        <w:spacing w:after="0"/>
        <w:rPr>
          <w:ins w:id="3013" w:author="Leeyoung" w:date="2018-09-12T18:19:00Z"/>
          <w:sz w:val="20"/>
          <w:szCs w:val="20"/>
        </w:rPr>
      </w:pPr>
      <w:ins w:id="3014" w:author="Leeyoung" w:date="2018-09-12T18:19:00Z">
        <w:r w:rsidRPr="00281573">
          <w:rPr>
            <w:sz w:val="20"/>
            <w:szCs w:val="20"/>
          </w:rPr>
          <w:tab/>
          <w:t>}</w:t>
        </w:r>
      </w:ins>
    </w:p>
    <w:p w14:paraId="776E689A" w14:textId="77777777" w:rsidR="00281573" w:rsidRPr="00281573" w:rsidRDefault="00281573" w:rsidP="00281573">
      <w:pPr>
        <w:spacing w:after="0"/>
        <w:rPr>
          <w:ins w:id="3015" w:author="Leeyoung" w:date="2018-09-12T18:19:00Z"/>
          <w:sz w:val="20"/>
          <w:szCs w:val="20"/>
        </w:rPr>
      </w:pPr>
      <w:ins w:id="3016" w:author="Leeyoung" w:date="2018-09-12T18:19:00Z">
        <w:r w:rsidRPr="00281573">
          <w:rPr>
            <w:sz w:val="20"/>
            <w:szCs w:val="20"/>
          </w:rPr>
          <w:tab/>
        </w:r>
      </w:ins>
    </w:p>
    <w:p w14:paraId="61AFD6FA" w14:textId="77777777" w:rsidR="00281573" w:rsidRPr="00281573" w:rsidRDefault="00281573" w:rsidP="00281573">
      <w:pPr>
        <w:spacing w:after="0"/>
        <w:rPr>
          <w:ins w:id="3017" w:author="Leeyoung" w:date="2018-09-12T18:19:00Z"/>
          <w:sz w:val="20"/>
          <w:szCs w:val="20"/>
        </w:rPr>
      </w:pPr>
      <w:ins w:id="3018" w:author="Leeyoung" w:date="2018-09-12T18:19:00Z">
        <w:r w:rsidRPr="00281573">
          <w:rPr>
            <w:sz w:val="20"/>
            <w:szCs w:val="20"/>
          </w:rPr>
          <w:tab/>
          <w:t>identity STM-1 {</w:t>
        </w:r>
      </w:ins>
    </w:p>
    <w:p w14:paraId="31D7188D" w14:textId="77777777" w:rsidR="00281573" w:rsidRPr="00281573" w:rsidRDefault="00281573" w:rsidP="00281573">
      <w:pPr>
        <w:spacing w:after="0"/>
        <w:rPr>
          <w:ins w:id="3019" w:author="Leeyoung" w:date="2018-09-12T18:19:00Z"/>
          <w:sz w:val="20"/>
          <w:szCs w:val="20"/>
        </w:rPr>
      </w:pPr>
      <w:ins w:id="3020" w:author="Leeyoung" w:date="2018-09-12T18:19:00Z">
        <w:r w:rsidRPr="00281573">
          <w:rPr>
            <w:sz w:val="20"/>
            <w:szCs w:val="20"/>
          </w:rPr>
          <w:tab/>
        </w:r>
        <w:r w:rsidRPr="00281573">
          <w:rPr>
            <w:sz w:val="20"/>
            <w:szCs w:val="20"/>
          </w:rPr>
          <w:tab/>
          <w:t>base "protocol-type";</w:t>
        </w:r>
      </w:ins>
    </w:p>
    <w:p w14:paraId="23D5A9FF" w14:textId="77777777" w:rsidR="00281573" w:rsidRPr="00281573" w:rsidRDefault="00281573" w:rsidP="00281573">
      <w:pPr>
        <w:spacing w:after="0"/>
        <w:rPr>
          <w:ins w:id="3021" w:author="Leeyoung" w:date="2018-09-12T18:19:00Z"/>
          <w:sz w:val="20"/>
          <w:szCs w:val="20"/>
        </w:rPr>
      </w:pPr>
      <w:ins w:id="3022" w:author="Leeyoung" w:date="2018-09-12T18:19:00Z">
        <w:r w:rsidRPr="00281573">
          <w:rPr>
            <w:sz w:val="20"/>
            <w:szCs w:val="20"/>
          </w:rPr>
          <w:tab/>
        </w:r>
        <w:r w:rsidRPr="00281573">
          <w:rPr>
            <w:sz w:val="20"/>
            <w:szCs w:val="20"/>
          </w:rPr>
          <w:tab/>
          <w:t>description</w:t>
        </w:r>
      </w:ins>
    </w:p>
    <w:p w14:paraId="56E76E22" w14:textId="77777777" w:rsidR="00281573" w:rsidRPr="00281573" w:rsidRDefault="00281573" w:rsidP="00281573">
      <w:pPr>
        <w:spacing w:after="0"/>
        <w:rPr>
          <w:ins w:id="3023" w:author="Leeyoung" w:date="2018-09-12T18:19:00Z"/>
          <w:sz w:val="20"/>
          <w:szCs w:val="20"/>
        </w:rPr>
      </w:pPr>
      <w:ins w:id="3024" w:author="Leeyoung" w:date="2018-09-12T18:19:00Z">
        <w:r w:rsidRPr="00281573">
          <w:rPr>
            <w:sz w:val="20"/>
            <w:szCs w:val="20"/>
          </w:rPr>
          <w:tab/>
        </w:r>
        <w:r w:rsidRPr="00281573">
          <w:rPr>
            <w:sz w:val="20"/>
            <w:szCs w:val="20"/>
          </w:rPr>
          <w:tab/>
        </w:r>
        <w:r w:rsidRPr="00281573">
          <w:rPr>
            <w:sz w:val="20"/>
            <w:szCs w:val="20"/>
          </w:rPr>
          <w:tab/>
          <w:t>"SDH STM-1 protocol type";</w:t>
        </w:r>
      </w:ins>
    </w:p>
    <w:p w14:paraId="0778E7AB" w14:textId="77777777" w:rsidR="00281573" w:rsidRPr="00281573" w:rsidRDefault="00281573" w:rsidP="00281573">
      <w:pPr>
        <w:spacing w:after="0"/>
        <w:rPr>
          <w:ins w:id="3025" w:author="Leeyoung" w:date="2018-09-12T18:19:00Z"/>
          <w:sz w:val="20"/>
          <w:szCs w:val="20"/>
        </w:rPr>
      </w:pPr>
      <w:ins w:id="3026" w:author="Leeyoung" w:date="2018-09-12T18:19:00Z">
        <w:r w:rsidRPr="00281573">
          <w:rPr>
            <w:sz w:val="20"/>
            <w:szCs w:val="20"/>
          </w:rPr>
          <w:tab/>
        </w:r>
        <w:r w:rsidRPr="00281573">
          <w:rPr>
            <w:sz w:val="20"/>
            <w:szCs w:val="20"/>
          </w:rPr>
          <w:tab/>
          <w:t>reference "MEF63 &amp; G.709";</w:t>
        </w:r>
      </w:ins>
    </w:p>
    <w:p w14:paraId="445C5261" w14:textId="77777777" w:rsidR="00281573" w:rsidRPr="00281573" w:rsidRDefault="00281573" w:rsidP="00281573">
      <w:pPr>
        <w:spacing w:after="0"/>
        <w:rPr>
          <w:ins w:id="3027" w:author="Leeyoung" w:date="2018-09-12T18:19:00Z"/>
          <w:sz w:val="20"/>
          <w:szCs w:val="20"/>
        </w:rPr>
      </w:pPr>
      <w:ins w:id="3028" w:author="Leeyoung" w:date="2018-09-12T18:19:00Z">
        <w:r w:rsidRPr="00281573">
          <w:rPr>
            <w:sz w:val="20"/>
            <w:szCs w:val="20"/>
          </w:rPr>
          <w:tab/>
          <w:t>}</w:t>
        </w:r>
      </w:ins>
    </w:p>
    <w:p w14:paraId="24D1231D" w14:textId="77777777" w:rsidR="00281573" w:rsidRPr="00281573" w:rsidRDefault="00281573" w:rsidP="00281573">
      <w:pPr>
        <w:spacing w:after="0"/>
        <w:rPr>
          <w:ins w:id="3029" w:author="Leeyoung" w:date="2018-09-12T18:19:00Z"/>
          <w:sz w:val="20"/>
          <w:szCs w:val="20"/>
        </w:rPr>
      </w:pPr>
      <w:ins w:id="3030" w:author="Leeyoung" w:date="2018-09-12T18:19:00Z">
        <w:r w:rsidRPr="00281573">
          <w:rPr>
            <w:sz w:val="20"/>
            <w:szCs w:val="20"/>
          </w:rPr>
          <w:tab/>
        </w:r>
      </w:ins>
    </w:p>
    <w:p w14:paraId="063CDB24" w14:textId="77777777" w:rsidR="00281573" w:rsidRPr="00281573" w:rsidRDefault="00281573" w:rsidP="00281573">
      <w:pPr>
        <w:spacing w:after="0"/>
        <w:rPr>
          <w:ins w:id="3031" w:author="Leeyoung" w:date="2018-09-12T18:19:00Z"/>
          <w:sz w:val="20"/>
          <w:szCs w:val="20"/>
        </w:rPr>
      </w:pPr>
      <w:ins w:id="3032" w:author="Leeyoung" w:date="2018-09-12T18:19:00Z">
        <w:r w:rsidRPr="00281573">
          <w:rPr>
            <w:sz w:val="20"/>
            <w:szCs w:val="20"/>
          </w:rPr>
          <w:tab/>
          <w:t>identity STM-4 {</w:t>
        </w:r>
      </w:ins>
    </w:p>
    <w:p w14:paraId="67AFB21E" w14:textId="77777777" w:rsidR="00281573" w:rsidRPr="00281573" w:rsidRDefault="00281573" w:rsidP="00281573">
      <w:pPr>
        <w:spacing w:after="0"/>
        <w:rPr>
          <w:ins w:id="3033" w:author="Leeyoung" w:date="2018-09-12T18:19:00Z"/>
          <w:sz w:val="20"/>
          <w:szCs w:val="20"/>
        </w:rPr>
      </w:pPr>
      <w:ins w:id="3034" w:author="Leeyoung" w:date="2018-09-12T18:19:00Z">
        <w:r w:rsidRPr="00281573">
          <w:rPr>
            <w:sz w:val="20"/>
            <w:szCs w:val="20"/>
          </w:rPr>
          <w:tab/>
        </w:r>
        <w:r w:rsidRPr="00281573">
          <w:rPr>
            <w:sz w:val="20"/>
            <w:szCs w:val="20"/>
          </w:rPr>
          <w:tab/>
          <w:t>base "protocol-type";</w:t>
        </w:r>
      </w:ins>
    </w:p>
    <w:p w14:paraId="5A511206" w14:textId="77777777" w:rsidR="00281573" w:rsidRPr="00281573" w:rsidRDefault="00281573" w:rsidP="00281573">
      <w:pPr>
        <w:spacing w:after="0"/>
        <w:rPr>
          <w:ins w:id="3035" w:author="Leeyoung" w:date="2018-09-12T18:19:00Z"/>
          <w:sz w:val="20"/>
          <w:szCs w:val="20"/>
        </w:rPr>
      </w:pPr>
      <w:ins w:id="3036" w:author="Leeyoung" w:date="2018-09-12T18:19:00Z">
        <w:r w:rsidRPr="00281573">
          <w:rPr>
            <w:sz w:val="20"/>
            <w:szCs w:val="20"/>
          </w:rPr>
          <w:tab/>
        </w:r>
        <w:r w:rsidRPr="00281573">
          <w:rPr>
            <w:sz w:val="20"/>
            <w:szCs w:val="20"/>
          </w:rPr>
          <w:tab/>
          <w:t>description</w:t>
        </w:r>
      </w:ins>
    </w:p>
    <w:p w14:paraId="732D43F2" w14:textId="77777777" w:rsidR="00281573" w:rsidRPr="00281573" w:rsidRDefault="00281573" w:rsidP="00281573">
      <w:pPr>
        <w:spacing w:after="0"/>
        <w:rPr>
          <w:ins w:id="3037" w:author="Leeyoung" w:date="2018-09-12T18:19:00Z"/>
          <w:sz w:val="20"/>
          <w:szCs w:val="20"/>
        </w:rPr>
      </w:pPr>
      <w:ins w:id="3038" w:author="Leeyoung" w:date="2018-09-12T18:19:00Z">
        <w:r w:rsidRPr="00281573">
          <w:rPr>
            <w:sz w:val="20"/>
            <w:szCs w:val="20"/>
          </w:rPr>
          <w:tab/>
        </w:r>
        <w:r w:rsidRPr="00281573">
          <w:rPr>
            <w:sz w:val="20"/>
            <w:szCs w:val="20"/>
          </w:rPr>
          <w:tab/>
        </w:r>
        <w:r w:rsidRPr="00281573">
          <w:rPr>
            <w:sz w:val="20"/>
            <w:szCs w:val="20"/>
          </w:rPr>
          <w:tab/>
          <w:t>"SDH STM-4 protocol type";</w:t>
        </w:r>
      </w:ins>
    </w:p>
    <w:p w14:paraId="2A949DF7" w14:textId="77777777" w:rsidR="00281573" w:rsidRPr="00281573" w:rsidRDefault="00281573" w:rsidP="00281573">
      <w:pPr>
        <w:spacing w:after="0"/>
        <w:rPr>
          <w:ins w:id="3039" w:author="Leeyoung" w:date="2018-09-12T18:19:00Z"/>
          <w:sz w:val="20"/>
          <w:szCs w:val="20"/>
        </w:rPr>
      </w:pPr>
      <w:ins w:id="3040" w:author="Leeyoung" w:date="2018-09-12T18:19:00Z">
        <w:r w:rsidRPr="00281573">
          <w:rPr>
            <w:sz w:val="20"/>
            <w:szCs w:val="20"/>
          </w:rPr>
          <w:lastRenderedPageBreak/>
          <w:tab/>
        </w:r>
        <w:r w:rsidRPr="00281573">
          <w:rPr>
            <w:sz w:val="20"/>
            <w:szCs w:val="20"/>
          </w:rPr>
          <w:tab/>
          <w:t>reference "MEF63 &amp; G.709";</w:t>
        </w:r>
      </w:ins>
    </w:p>
    <w:p w14:paraId="227CDABC" w14:textId="77777777" w:rsidR="00281573" w:rsidRPr="00281573" w:rsidRDefault="00281573" w:rsidP="00281573">
      <w:pPr>
        <w:spacing w:after="0"/>
        <w:rPr>
          <w:ins w:id="3041" w:author="Leeyoung" w:date="2018-09-12T18:19:00Z"/>
          <w:sz w:val="20"/>
          <w:szCs w:val="20"/>
        </w:rPr>
      </w:pPr>
      <w:ins w:id="3042" w:author="Leeyoung" w:date="2018-09-12T18:19:00Z">
        <w:r w:rsidRPr="00281573">
          <w:rPr>
            <w:sz w:val="20"/>
            <w:szCs w:val="20"/>
          </w:rPr>
          <w:tab/>
          <w:t>}</w:t>
        </w:r>
      </w:ins>
    </w:p>
    <w:p w14:paraId="2AE01525" w14:textId="77777777" w:rsidR="00281573" w:rsidRPr="00281573" w:rsidRDefault="00281573" w:rsidP="00281573">
      <w:pPr>
        <w:spacing w:after="0"/>
        <w:rPr>
          <w:ins w:id="3043" w:author="Leeyoung" w:date="2018-09-12T18:19:00Z"/>
          <w:sz w:val="20"/>
          <w:szCs w:val="20"/>
        </w:rPr>
      </w:pPr>
      <w:ins w:id="3044" w:author="Leeyoung" w:date="2018-09-12T18:19:00Z">
        <w:r w:rsidRPr="00281573">
          <w:rPr>
            <w:sz w:val="20"/>
            <w:szCs w:val="20"/>
          </w:rPr>
          <w:tab/>
        </w:r>
      </w:ins>
    </w:p>
    <w:p w14:paraId="719804C7" w14:textId="77777777" w:rsidR="00281573" w:rsidRPr="00281573" w:rsidRDefault="00281573" w:rsidP="00281573">
      <w:pPr>
        <w:spacing w:after="0"/>
        <w:rPr>
          <w:ins w:id="3045" w:author="Leeyoung" w:date="2018-09-12T18:19:00Z"/>
          <w:sz w:val="20"/>
          <w:szCs w:val="20"/>
        </w:rPr>
      </w:pPr>
      <w:ins w:id="3046" w:author="Leeyoung" w:date="2018-09-12T18:19:00Z">
        <w:r w:rsidRPr="00281573">
          <w:rPr>
            <w:sz w:val="20"/>
            <w:szCs w:val="20"/>
          </w:rPr>
          <w:tab/>
          <w:t>identity STM-16 {</w:t>
        </w:r>
      </w:ins>
    </w:p>
    <w:p w14:paraId="6FFC4C69" w14:textId="77777777" w:rsidR="00281573" w:rsidRPr="00281573" w:rsidRDefault="00281573" w:rsidP="00281573">
      <w:pPr>
        <w:spacing w:after="0"/>
        <w:rPr>
          <w:ins w:id="3047" w:author="Leeyoung" w:date="2018-09-12T18:19:00Z"/>
          <w:sz w:val="20"/>
          <w:szCs w:val="20"/>
        </w:rPr>
      </w:pPr>
      <w:ins w:id="3048" w:author="Leeyoung" w:date="2018-09-12T18:19:00Z">
        <w:r w:rsidRPr="00281573">
          <w:rPr>
            <w:sz w:val="20"/>
            <w:szCs w:val="20"/>
          </w:rPr>
          <w:tab/>
        </w:r>
        <w:r w:rsidRPr="00281573">
          <w:rPr>
            <w:sz w:val="20"/>
            <w:szCs w:val="20"/>
          </w:rPr>
          <w:tab/>
          <w:t>base "protocol-type";</w:t>
        </w:r>
      </w:ins>
    </w:p>
    <w:p w14:paraId="3D0C5DBE" w14:textId="77777777" w:rsidR="00281573" w:rsidRPr="00281573" w:rsidRDefault="00281573" w:rsidP="00281573">
      <w:pPr>
        <w:spacing w:after="0"/>
        <w:rPr>
          <w:ins w:id="3049" w:author="Leeyoung" w:date="2018-09-12T18:19:00Z"/>
          <w:sz w:val="20"/>
          <w:szCs w:val="20"/>
        </w:rPr>
      </w:pPr>
      <w:ins w:id="3050" w:author="Leeyoung" w:date="2018-09-12T18:19:00Z">
        <w:r w:rsidRPr="00281573">
          <w:rPr>
            <w:sz w:val="20"/>
            <w:szCs w:val="20"/>
          </w:rPr>
          <w:tab/>
        </w:r>
        <w:r w:rsidRPr="00281573">
          <w:rPr>
            <w:sz w:val="20"/>
            <w:szCs w:val="20"/>
          </w:rPr>
          <w:tab/>
          <w:t>description</w:t>
        </w:r>
      </w:ins>
    </w:p>
    <w:p w14:paraId="1E7516C5" w14:textId="77777777" w:rsidR="00281573" w:rsidRPr="00281573" w:rsidRDefault="00281573" w:rsidP="00281573">
      <w:pPr>
        <w:spacing w:after="0"/>
        <w:rPr>
          <w:ins w:id="3051" w:author="Leeyoung" w:date="2018-09-12T18:19:00Z"/>
          <w:sz w:val="20"/>
          <w:szCs w:val="20"/>
        </w:rPr>
      </w:pPr>
      <w:ins w:id="3052" w:author="Leeyoung" w:date="2018-09-12T18:19:00Z">
        <w:r w:rsidRPr="00281573">
          <w:rPr>
            <w:sz w:val="20"/>
            <w:szCs w:val="20"/>
          </w:rPr>
          <w:tab/>
        </w:r>
        <w:r w:rsidRPr="00281573">
          <w:rPr>
            <w:sz w:val="20"/>
            <w:szCs w:val="20"/>
          </w:rPr>
          <w:tab/>
        </w:r>
        <w:r w:rsidRPr="00281573">
          <w:rPr>
            <w:sz w:val="20"/>
            <w:szCs w:val="20"/>
          </w:rPr>
          <w:tab/>
          <w:t>"SDH STM-16 protocol type";</w:t>
        </w:r>
      </w:ins>
    </w:p>
    <w:p w14:paraId="0CF747C1" w14:textId="77777777" w:rsidR="00281573" w:rsidRPr="00281573" w:rsidRDefault="00281573" w:rsidP="00281573">
      <w:pPr>
        <w:spacing w:after="0"/>
        <w:rPr>
          <w:ins w:id="3053" w:author="Leeyoung" w:date="2018-09-12T18:19:00Z"/>
          <w:sz w:val="20"/>
          <w:szCs w:val="20"/>
        </w:rPr>
      </w:pPr>
      <w:ins w:id="3054" w:author="Leeyoung" w:date="2018-09-12T18:19:00Z">
        <w:r w:rsidRPr="00281573">
          <w:rPr>
            <w:sz w:val="20"/>
            <w:szCs w:val="20"/>
          </w:rPr>
          <w:tab/>
        </w:r>
        <w:r w:rsidRPr="00281573">
          <w:rPr>
            <w:sz w:val="20"/>
            <w:szCs w:val="20"/>
          </w:rPr>
          <w:tab/>
          <w:t>reference "MEF63 &amp; G.709";</w:t>
        </w:r>
      </w:ins>
    </w:p>
    <w:p w14:paraId="058875D5" w14:textId="77777777" w:rsidR="00281573" w:rsidRPr="00281573" w:rsidRDefault="00281573" w:rsidP="00281573">
      <w:pPr>
        <w:spacing w:after="0"/>
        <w:rPr>
          <w:ins w:id="3055" w:author="Leeyoung" w:date="2018-09-12T18:19:00Z"/>
          <w:sz w:val="20"/>
          <w:szCs w:val="20"/>
        </w:rPr>
      </w:pPr>
      <w:ins w:id="3056" w:author="Leeyoung" w:date="2018-09-12T18:19:00Z">
        <w:r w:rsidRPr="00281573">
          <w:rPr>
            <w:sz w:val="20"/>
            <w:szCs w:val="20"/>
          </w:rPr>
          <w:tab/>
          <w:t>}</w:t>
        </w:r>
      </w:ins>
    </w:p>
    <w:p w14:paraId="5F1D2120" w14:textId="77777777" w:rsidR="00281573" w:rsidRPr="00281573" w:rsidRDefault="00281573" w:rsidP="00281573">
      <w:pPr>
        <w:spacing w:after="0"/>
        <w:rPr>
          <w:ins w:id="3057" w:author="Leeyoung" w:date="2018-09-12T18:19:00Z"/>
          <w:sz w:val="20"/>
          <w:szCs w:val="20"/>
        </w:rPr>
      </w:pPr>
      <w:ins w:id="3058" w:author="Leeyoung" w:date="2018-09-12T18:19:00Z">
        <w:r w:rsidRPr="00281573">
          <w:rPr>
            <w:sz w:val="20"/>
            <w:szCs w:val="20"/>
          </w:rPr>
          <w:tab/>
        </w:r>
      </w:ins>
    </w:p>
    <w:p w14:paraId="7B8CC407" w14:textId="77777777" w:rsidR="00281573" w:rsidRPr="00281573" w:rsidRDefault="00281573" w:rsidP="00281573">
      <w:pPr>
        <w:spacing w:after="0"/>
        <w:rPr>
          <w:ins w:id="3059" w:author="Leeyoung" w:date="2018-09-12T18:19:00Z"/>
          <w:sz w:val="20"/>
          <w:szCs w:val="20"/>
        </w:rPr>
      </w:pPr>
      <w:ins w:id="3060" w:author="Leeyoung" w:date="2018-09-12T18:19:00Z">
        <w:r w:rsidRPr="00281573">
          <w:rPr>
            <w:sz w:val="20"/>
            <w:szCs w:val="20"/>
          </w:rPr>
          <w:tab/>
          <w:t>identity STM-64 {</w:t>
        </w:r>
      </w:ins>
    </w:p>
    <w:p w14:paraId="624946F6" w14:textId="77777777" w:rsidR="00281573" w:rsidRPr="00281573" w:rsidRDefault="00281573" w:rsidP="00281573">
      <w:pPr>
        <w:spacing w:after="0"/>
        <w:rPr>
          <w:ins w:id="3061" w:author="Leeyoung" w:date="2018-09-12T18:19:00Z"/>
          <w:sz w:val="20"/>
          <w:szCs w:val="20"/>
        </w:rPr>
      </w:pPr>
      <w:ins w:id="3062" w:author="Leeyoung" w:date="2018-09-12T18:19:00Z">
        <w:r w:rsidRPr="00281573">
          <w:rPr>
            <w:sz w:val="20"/>
            <w:szCs w:val="20"/>
          </w:rPr>
          <w:tab/>
        </w:r>
        <w:r w:rsidRPr="00281573">
          <w:rPr>
            <w:sz w:val="20"/>
            <w:szCs w:val="20"/>
          </w:rPr>
          <w:tab/>
          <w:t>base "protocol-type";</w:t>
        </w:r>
      </w:ins>
    </w:p>
    <w:p w14:paraId="3034467A" w14:textId="77777777" w:rsidR="00281573" w:rsidRPr="00281573" w:rsidRDefault="00281573" w:rsidP="00281573">
      <w:pPr>
        <w:spacing w:after="0"/>
        <w:rPr>
          <w:ins w:id="3063" w:author="Leeyoung" w:date="2018-09-12T18:19:00Z"/>
          <w:sz w:val="20"/>
          <w:szCs w:val="20"/>
        </w:rPr>
      </w:pPr>
      <w:ins w:id="3064" w:author="Leeyoung" w:date="2018-09-12T18:19:00Z">
        <w:r w:rsidRPr="00281573">
          <w:rPr>
            <w:sz w:val="20"/>
            <w:szCs w:val="20"/>
          </w:rPr>
          <w:tab/>
        </w:r>
        <w:r w:rsidRPr="00281573">
          <w:rPr>
            <w:sz w:val="20"/>
            <w:szCs w:val="20"/>
          </w:rPr>
          <w:tab/>
          <w:t>description</w:t>
        </w:r>
      </w:ins>
    </w:p>
    <w:p w14:paraId="60807A81" w14:textId="77777777" w:rsidR="00281573" w:rsidRPr="00281573" w:rsidRDefault="00281573" w:rsidP="00281573">
      <w:pPr>
        <w:spacing w:after="0"/>
        <w:rPr>
          <w:ins w:id="3065" w:author="Leeyoung" w:date="2018-09-12T18:19:00Z"/>
          <w:sz w:val="20"/>
          <w:szCs w:val="20"/>
        </w:rPr>
      </w:pPr>
      <w:ins w:id="3066" w:author="Leeyoung" w:date="2018-09-12T18:19:00Z">
        <w:r w:rsidRPr="00281573">
          <w:rPr>
            <w:sz w:val="20"/>
            <w:szCs w:val="20"/>
          </w:rPr>
          <w:tab/>
        </w:r>
        <w:r w:rsidRPr="00281573">
          <w:rPr>
            <w:sz w:val="20"/>
            <w:szCs w:val="20"/>
          </w:rPr>
          <w:tab/>
        </w:r>
        <w:r w:rsidRPr="00281573">
          <w:rPr>
            <w:sz w:val="20"/>
            <w:szCs w:val="20"/>
          </w:rPr>
          <w:tab/>
          <w:t>"SDH STM-64 protocol type";</w:t>
        </w:r>
      </w:ins>
    </w:p>
    <w:p w14:paraId="3BE88BF1" w14:textId="77777777" w:rsidR="00281573" w:rsidRPr="00281573" w:rsidRDefault="00281573" w:rsidP="00281573">
      <w:pPr>
        <w:spacing w:after="0"/>
        <w:rPr>
          <w:ins w:id="3067" w:author="Leeyoung" w:date="2018-09-12T18:19:00Z"/>
          <w:sz w:val="20"/>
          <w:szCs w:val="20"/>
        </w:rPr>
      </w:pPr>
      <w:ins w:id="3068" w:author="Leeyoung" w:date="2018-09-12T18:19:00Z">
        <w:r w:rsidRPr="00281573">
          <w:rPr>
            <w:sz w:val="20"/>
            <w:szCs w:val="20"/>
          </w:rPr>
          <w:tab/>
        </w:r>
        <w:r w:rsidRPr="00281573">
          <w:rPr>
            <w:sz w:val="20"/>
            <w:szCs w:val="20"/>
          </w:rPr>
          <w:tab/>
          <w:t>reference "MEF63 &amp; G.709";</w:t>
        </w:r>
      </w:ins>
    </w:p>
    <w:p w14:paraId="634D77A9" w14:textId="77777777" w:rsidR="00281573" w:rsidRPr="00281573" w:rsidRDefault="00281573" w:rsidP="00281573">
      <w:pPr>
        <w:spacing w:after="0"/>
        <w:rPr>
          <w:ins w:id="3069" w:author="Leeyoung" w:date="2018-09-12T18:19:00Z"/>
          <w:sz w:val="20"/>
          <w:szCs w:val="20"/>
        </w:rPr>
      </w:pPr>
      <w:ins w:id="3070" w:author="Leeyoung" w:date="2018-09-12T18:19:00Z">
        <w:r w:rsidRPr="00281573">
          <w:rPr>
            <w:sz w:val="20"/>
            <w:szCs w:val="20"/>
          </w:rPr>
          <w:tab/>
          <w:t>}</w:t>
        </w:r>
      </w:ins>
    </w:p>
    <w:p w14:paraId="2DF489CE" w14:textId="77777777" w:rsidR="00281573" w:rsidRPr="00281573" w:rsidRDefault="00281573" w:rsidP="00281573">
      <w:pPr>
        <w:spacing w:after="0"/>
        <w:rPr>
          <w:ins w:id="3071" w:author="Leeyoung" w:date="2018-09-12T18:19:00Z"/>
          <w:sz w:val="20"/>
          <w:szCs w:val="20"/>
        </w:rPr>
      </w:pPr>
      <w:ins w:id="3072" w:author="Leeyoung" w:date="2018-09-12T18:19:00Z">
        <w:r w:rsidRPr="00281573">
          <w:rPr>
            <w:sz w:val="20"/>
            <w:szCs w:val="20"/>
          </w:rPr>
          <w:tab/>
        </w:r>
      </w:ins>
    </w:p>
    <w:p w14:paraId="19575D89" w14:textId="77777777" w:rsidR="00281573" w:rsidRPr="00281573" w:rsidRDefault="00281573" w:rsidP="00281573">
      <w:pPr>
        <w:spacing w:after="0"/>
        <w:rPr>
          <w:ins w:id="3073" w:author="Leeyoung" w:date="2018-09-12T18:19:00Z"/>
          <w:sz w:val="20"/>
          <w:szCs w:val="20"/>
        </w:rPr>
      </w:pPr>
      <w:ins w:id="3074" w:author="Leeyoung" w:date="2018-09-12T18:19:00Z">
        <w:r w:rsidRPr="00281573">
          <w:rPr>
            <w:sz w:val="20"/>
            <w:szCs w:val="20"/>
          </w:rPr>
          <w:tab/>
          <w:t>identity STM-256 {</w:t>
        </w:r>
      </w:ins>
    </w:p>
    <w:p w14:paraId="47ABFF00" w14:textId="77777777" w:rsidR="00281573" w:rsidRPr="00281573" w:rsidRDefault="00281573" w:rsidP="00281573">
      <w:pPr>
        <w:spacing w:after="0"/>
        <w:rPr>
          <w:ins w:id="3075" w:author="Leeyoung" w:date="2018-09-12T18:19:00Z"/>
          <w:sz w:val="20"/>
          <w:szCs w:val="20"/>
        </w:rPr>
      </w:pPr>
      <w:ins w:id="3076" w:author="Leeyoung" w:date="2018-09-12T18:19:00Z">
        <w:r w:rsidRPr="00281573">
          <w:rPr>
            <w:sz w:val="20"/>
            <w:szCs w:val="20"/>
          </w:rPr>
          <w:tab/>
        </w:r>
        <w:r w:rsidRPr="00281573">
          <w:rPr>
            <w:sz w:val="20"/>
            <w:szCs w:val="20"/>
          </w:rPr>
          <w:tab/>
          <w:t>base "protocol-type";</w:t>
        </w:r>
      </w:ins>
    </w:p>
    <w:p w14:paraId="2C627F9D" w14:textId="77777777" w:rsidR="00281573" w:rsidRPr="00281573" w:rsidRDefault="00281573" w:rsidP="00281573">
      <w:pPr>
        <w:spacing w:after="0"/>
        <w:rPr>
          <w:ins w:id="3077" w:author="Leeyoung" w:date="2018-09-12T18:19:00Z"/>
          <w:sz w:val="20"/>
          <w:szCs w:val="20"/>
        </w:rPr>
      </w:pPr>
      <w:ins w:id="3078" w:author="Leeyoung" w:date="2018-09-12T18:19:00Z">
        <w:r w:rsidRPr="00281573">
          <w:rPr>
            <w:sz w:val="20"/>
            <w:szCs w:val="20"/>
          </w:rPr>
          <w:tab/>
        </w:r>
        <w:r w:rsidRPr="00281573">
          <w:rPr>
            <w:sz w:val="20"/>
            <w:szCs w:val="20"/>
          </w:rPr>
          <w:tab/>
          <w:t>description</w:t>
        </w:r>
      </w:ins>
    </w:p>
    <w:p w14:paraId="59C670FE" w14:textId="77777777" w:rsidR="00281573" w:rsidRPr="00281573" w:rsidRDefault="00281573" w:rsidP="00281573">
      <w:pPr>
        <w:spacing w:after="0"/>
        <w:rPr>
          <w:ins w:id="3079" w:author="Leeyoung" w:date="2018-09-12T18:19:00Z"/>
          <w:sz w:val="20"/>
          <w:szCs w:val="20"/>
        </w:rPr>
      </w:pPr>
      <w:ins w:id="3080" w:author="Leeyoung" w:date="2018-09-12T18:19:00Z">
        <w:r w:rsidRPr="00281573">
          <w:rPr>
            <w:sz w:val="20"/>
            <w:szCs w:val="20"/>
          </w:rPr>
          <w:tab/>
        </w:r>
        <w:r w:rsidRPr="00281573">
          <w:rPr>
            <w:sz w:val="20"/>
            <w:szCs w:val="20"/>
          </w:rPr>
          <w:tab/>
        </w:r>
        <w:r w:rsidRPr="00281573">
          <w:rPr>
            <w:sz w:val="20"/>
            <w:szCs w:val="20"/>
          </w:rPr>
          <w:tab/>
          <w:t>"SDH STM-256 protocol type";</w:t>
        </w:r>
      </w:ins>
    </w:p>
    <w:p w14:paraId="2CE99AA3" w14:textId="77777777" w:rsidR="00281573" w:rsidRPr="00281573" w:rsidRDefault="00281573" w:rsidP="00281573">
      <w:pPr>
        <w:spacing w:after="0"/>
        <w:rPr>
          <w:ins w:id="3081" w:author="Leeyoung" w:date="2018-09-12T18:19:00Z"/>
          <w:sz w:val="20"/>
          <w:szCs w:val="20"/>
        </w:rPr>
      </w:pPr>
      <w:ins w:id="3082" w:author="Leeyoung" w:date="2018-09-12T18:19:00Z">
        <w:r w:rsidRPr="00281573">
          <w:rPr>
            <w:sz w:val="20"/>
            <w:szCs w:val="20"/>
          </w:rPr>
          <w:tab/>
        </w:r>
        <w:r w:rsidRPr="00281573">
          <w:rPr>
            <w:sz w:val="20"/>
            <w:szCs w:val="20"/>
          </w:rPr>
          <w:tab/>
          <w:t>reference "MEF63 &amp; G.709";</w:t>
        </w:r>
      </w:ins>
    </w:p>
    <w:p w14:paraId="18DE3B4E" w14:textId="77777777" w:rsidR="00281573" w:rsidRPr="00281573" w:rsidRDefault="00281573" w:rsidP="00281573">
      <w:pPr>
        <w:spacing w:after="0"/>
        <w:rPr>
          <w:ins w:id="3083" w:author="Leeyoung" w:date="2018-09-12T18:19:00Z"/>
          <w:sz w:val="20"/>
          <w:szCs w:val="20"/>
        </w:rPr>
      </w:pPr>
      <w:ins w:id="3084" w:author="Leeyoung" w:date="2018-09-12T18:19:00Z">
        <w:r w:rsidRPr="00281573">
          <w:rPr>
            <w:sz w:val="20"/>
            <w:szCs w:val="20"/>
          </w:rPr>
          <w:tab/>
          <w:t>}</w:t>
        </w:r>
      </w:ins>
    </w:p>
    <w:p w14:paraId="2095DBE1" w14:textId="77777777" w:rsidR="00281573" w:rsidRPr="00281573" w:rsidRDefault="00281573" w:rsidP="00281573">
      <w:pPr>
        <w:spacing w:after="0"/>
        <w:rPr>
          <w:ins w:id="3085" w:author="Leeyoung" w:date="2018-09-12T18:19:00Z"/>
          <w:sz w:val="20"/>
          <w:szCs w:val="20"/>
        </w:rPr>
      </w:pPr>
      <w:ins w:id="3086" w:author="Leeyoung" w:date="2018-09-12T18:19:00Z">
        <w:r w:rsidRPr="00281573">
          <w:rPr>
            <w:sz w:val="20"/>
            <w:szCs w:val="20"/>
          </w:rPr>
          <w:tab/>
        </w:r>
      </w:ins>
    </w:p>
    <w:p w14:paraId="30211796" w14:textId="77777777" w:rsidR="00281573" w:rsidRPr="00281573" w:rsidRDefault="00281573" w:rsidP="00281573">
      <w:pPr>
        <w:spacing w:after="0"/>
        <w:rPr>
          <w:ins w:id="3087" w:author="Leeyoung" w:date="2018-09-12T18:19:00Z"/>
          <w:sz w:val="20"/>
          <w:szCs w:val="20"/>
        </w:rPr>
      </w:pPr>
      <w:ins w:id="3088" w:author="Leeyoung" w:date="2018-09-12T18:19:00Z">
        <w:r w:rsidRPr="00281573">
          <w:rPr>
            <w:sz w:val="20"/>
            <w:szCs w:val="20"/>
          </w:rPr>
          <w:tab/>
          <w:t>identity OC-3 {</w:t>
        </w:r>
      </w:ins>
    </w:p>
    <w:p w14:paraId="0092AEF6" w14:textId="77777777" w:rsidR="00281573" w:rsidRPr="00281573" w:rsidRDefault="00281573" w:rsidP="00281573">
      <w:pPr>
        <w:spacing w:after="0"/>
        <w:rPr>
          <w:ins w:id="3089" w:author="Leeyoung" w:date="2018-09-12T18:19:00Z"/>
          <w:sz w:val="20"/>
          <w:szCs w:val="20"/>
        </w:rPr>
      </w:pPr>
      <w:ins w:id="3090" w:author="Leeyoung" w:date="2018-09-12T18:19:00Z">
        <w:r w:rsidRPr="00281573">
          <w:rPr>
            <w:sz w:val="20"/>
            <w:szCs w:val="20"/>
          </w:rPr>
          <w:tab/>
        </w:r>
        <w:r w:rsidRPr="00281573">
          <w:rPr>
            <w:sz w:val="20"/>
            <w:szCs w:val="20"/>
          </w:rPr>
          <w:tab/>
          <w:t>base "protocol-type";</w:t>
        </w:r>
      </w:ins>
    </w:p>
    <w:p w14:paraId="164EC233" w14:textId="77777777" w:rsidR="00281573" w:rsidRPr="00281573" w:rsidRDefault="00281573" w:rsidP="00281573">
      <w:pPr>
        <w:spacing w:after="0"/>
        <w:rPr>
          <w:ins w:id="3091" w:author="Leeyoung" w:date="2018-09-12T18:19:00Z"/>
          <w:sz w:val="20"/>
          <w:szCs w:val="20"/>
        </w:rPr>
      </w:pPr>
      <w:ins w:id="3092" w:author="Leeyoung" w:date="2018-09-12T18:19:00Z">
        <w:r w:rsidRPr="00281573">
          <w:rPr>
            <w:sz w:val="20"/>
            <w:szCs w:val="20"/>
          </w:rPr>
          <w:tab/>
        </w:r>
        <w:r w:rsidRPr="00281573">
          <w:rPr>
            <w:sz w:val="20"/>
            <w:szCs w:val="20"/>
          </w:rPr>
          <w:tab/>
          <w:t>description</w:t>
        </w:r>
      </w:ins>
    </w:p>
    <w:p w14:paraId="667CE628" w14:textId="77777777" w:rsidR="00281573" w:rsidRPr="00281573" w:rsidRDefault="00281573" w:rsidP="00281573">
      <w:pPr>
        <w:spacing w:after="0"/>
        <w:rPr>
          <w:ins w:id="3093" w:author="Leeyoung" w:date="2018-09-12T18:19:00Z"/>
          <w:sz w:val="20"/>
          <w:szCs w:val="20"/>
        </w:rPr>
      </w:pPr>
      <w:ins w:id="3094" w:author="Leeyoung" w:date="2018-09-12T18:19:00Z">
        <w:r w:rsidRPr="00281573">
          <w:rPr>
            <w:sz w:val="20"/>
            <w:szCs w:val="20"/>
          </w:rPr>
          <w:tab/>
        </w:r>
        <w:r w:rsidRPr="00281573">
          <w:rPr>
            <w:sz w:val="20"/>
            <w:szCs w:val="20"/>
          </w:rPr>
          <w:tab/>
        </w:r>
        <w:r w:rsidRPr="00281573">
          <w:rPr>
            <w:sz w:val="20"/>
            <w:szCs w:val="20"/>
          </w:rPr>
          <w:tab/>
          <w:t>"SONET OC-3 protocol type";</w:t>
        </w:r>
      </w:ins>
    </w:p>
    <w:p w14:paraId="60968ABF" w14:textId="77777777" w:rsidR="00281573" w:rsidRPr="00281573" w:rsidRDefault="00281573" w:rsidP="00281573">
      <w:pPr>
        <w:spacing w:after="0"/>
        <w:rPr>
          <w:ins w:id="3095" w:author="Leeyoung" w:date="2018-09-12T18:19:00Z"/>
          <w:sz w:val="20"/>
          <w:szCs w:val="20"/>
        </w:rPr>
      </w:pPr>
      <w:ins w:id="3096" w:author="Leeyoung" w:date="2018-09-12T18:19:00Z">
        <w:r w:rsidRPr="00281573">
          <w:rPr>
            <w:sz w:val="20"/>
            <w:szCs w:val="20"/>
          </w:rPr>
          <w:tab/>
        </w:r>
        <w:r w:rsidRPr="00281573">
          <w:rPr>
            <w:sz w:val="20"/>
            <w:szCs w:val="20"/>
          </w:rPr>
          <w:tab/>
          <w:t>reference "MEF63 &amp; G.709";</w:t>
        </w:r>
      </w:ins>
    </w:p>
    <w:p w14:paraId="0A55AD70" w14:textId="77777777" w:rsidR="00281573" w:rsidRPr="00281573" w:rsidRDefault="00281573" w:rsidP="00281573">
      <w:pPr>
        <w:spacing w:after="0"/>
        <w:rPr>
          <w:ins w:id="3097" w:author="Leeyoung" w:date="2018-09-12T18:19:00Z"/>
          <w:sz w:val="20"/>
          <w:szCs w:val="20"/>
        </w:rPr>
      </w:pPr>
      <w:ins w:id="3098" w:author="Leeyoung" w:date="2018-09-12T18:19:00Z">
        <w:r w:rsidRPr="00281573">
          <w:rPr>
            <w:sz w:val="20"/>
            <w:szCs w:val="20"/>
          </w:rPr>
          <w:tab/>
          <w:t>}</w:t>
        </w:r>
      </w:ins>
    </w:p>
    <w:p w14:paraId="13EB5252" w14:textId="77777777" w:rsidR="00281573" w:rsidRPr="00281573" w:rsidRDefault="00281573" w:rsidP="00281573">
      <w:pPr>
        <w:spacing w:after="0"/>
        <w:rPr>
          <w:ins w:id="3099" w:author="Leeyoung" w:date="2018-09-12T18:19:00Z"/>
          <w:sz w:val="20"/>
          <w:szCs w:val="20"/>
        </w:rPr>
      </w:pPr>
      <w:ins w:id="3100" w:author="Leeyoung" w:date="2018-09-12T18:19:00Z">
        <w:r w:rsidRPr="00281573">
          <w:rPr>
            <w:sz w:val="20"/>
            <w:szCs w:val="20"/>
          </w:rPr>
          <w:tab/>
        </w:r>
      </w:ins>
    </w:p>
    <w:p w14:paraId="45C1C2D8" w14:textId="77777777" w:rsidR="00281573" w:rsidRPr="00281573" w:rsidRDefault="00281573" w:rsidP="00281573">
      <w:pPr>
        <w:spacing w:after="0"/>
        <w:rPr>
          <w:ins w:id="3101" w:author="Leeyoung" w:date="2018-09-12T18:19:00Z"/>
          <w:sz w:val="20"/>
          <w:szCs w:val="20"/>
        </w:rPr>
      </w:pPr>
      <w:ins w:id="3102" w:author="Leeyoung" w:date="2018-09-12T18:19:00Z">
        <w:r w:rsidRPr="00281573">
          <w:rPr>
            <w:sz w:val="20"/>
            <w:szCs w:val="20"/>
          </w:rPr>
          <w:tab/>
          <w:t>identity OC-12 {</w:t>
        </w:r>
      </w:ins>
    </w:p>
    <w:p w14:paraId="355CB502" w14:textId="77777777" w:rsidR="00281573" w:rsidRPr="00281573" w:rsidRDefault="00281573" w:rsidP="00281573">
      <w:pPr>
        <w:spacing w:after="0"/>
        <w:rPr>
          <w:ins w:id="3103" w:author="Leeyoung" w:date="2018-09-12T18:19:00Z"/>
          <w:sz w:val="20"/>
          <w:szCs w:val="20"/>
        </w:rPr>
      </w:pPr>
      <w:ins w:id="3104" w:author="Leeyoung" w:date="2018-09-12T18:19:00Z">
        <w:r w:rsidRPr="00281573">
          <w:rPr>
            <w:sz w:val="20"/>
            <w:szCs w:val="20"/>
          </w:rPr>
          <w:tab/>
        </w:r>
        <w:r w:rsidRPr="00281573">
          <w:rPr>
            <w:sz w:val="20"/>
            <w:szCs w:val="20"/>
          </w:rPr>
          <w:tab/>
          <w:t>base "protocol-type";</w:t>
        </w:r>
      </w:ins>
    </w:p>
    <w:p w14:paraId="4098CDB7" w14:textId="77777777" w:rsidR="00281573" w:rsidRPr="00281573" w:rsidRDefault="00281573" w:rsidP="00281573">
      <w:pPr>
        <w:spacing w:after="0"/>
        <w:rPr>
          <w:ins w:id="3105" w:author="Leeyoung" w:date="2018-09-12T18:19:00Z"/>
          <w:sz w:val="20"/>
          <w:szCs w:val="20"/>
        </w:rPr>
      </w:pPr>
      <w:ins w:id="3106" w:author="Leeyoung" w:date="2018-09-12T18:19:00Z">
        <w:r w:rsidRPr="00281573">
          <w:rPr>
            <w:sz w:val="20"/>
            <w:szCs w:val="20"/>
          </w:rPr>
          <w:tab/>
        </w:r>
        <w:r w:rsidRPr="00281573">
          <w:rPr>
            <w:sz w:val="20"/>
            <w:szCs w:val="20"/>
          </w:rPr>
          <w:tab/>
          <w:t>description</w:t>
        </w:r>
      </w:ins>
    </w:p>
    <w:p w14:paraId="4118C3F7" w14:textId="77777777" w:rsidR="00281573" w:rsidRPr="00281573" w:rsidRDefault="00281573" w:rsidP="00281573">
      <w:pPr>
        <w:spacing w:after="0"/>
        <w:rPr>
          <w:ins w:id="3107" w:author="Leeyoung" w:date="2018-09-12T18:19:00Z"/>
          <w:sz w:val="20"/>
          <w:szCs w:val="20"/>
        </w:rPr>
      </w:pPr>
      <w:ins w:id="3108" w:author="Leeyoung" w:date="2018-09-12T18:19:00Z">
        <w:r w:rsidRPr="00281573">
          <w:rPr>
            <w:sz w:val="20"/>
            <w:szCs w:val="20"/>
          </w:rPr>
          <w:tab/>
        </w:r>
        <w:r w:rsidRPr="00281573">
          <w:rPr>
            <w:sz w:val="20"/>
            <w:szCs w:val="20"/>
          </w:rPr>
          <w:tab/>
        </w:r>
        <w:r w:rsidRPr="00281573">
          <w:rPr>
            <w:sz w:val="20"/>
            <w:szCs w:val="20"/>
          </w:rPr>
          <w:tab/>
          <w:t>"SONET OC-12 protocol type";</w:t>
        </w:r>
      </w:ins>
    </w:p>
    <w:p w14:paraId="6E22B671" w14:textId="77777777" w:rsidR="00281573" w:rsidRPr="00281573" w:rsidRDefault="00281573" w:rsidP="00281573">
      <w:pPr>
        <w:spacing w:after="0"/>
        <w:rPr>
          <w:ins w:id="3109" w:author="Leeyoung" w:date="2018-09-12T18:19:00Z"/>
          <w:sz w:val="20"/>
          <w:szCs w:val="20"/>
        </w:rPr>
      </w:pPr>
      <w:ins w:id="3110" w:author="Leeyoung" w:date="2018-09-12T18:19:00Z">
        <w:r w:rsidRPr="00281573">
          <w:rPr>
            <w:sz w:val="20"/>
            <w:szCs w:val="20"/>
          </w:rPr>
          <w:tab/>
        </w:r>
        <w:r w:rsidRPr="00281573">
          <w:rPr>
            <w:sz w:val="20"/>
            <w:szCs w:val="20"/>
          </w:rPr>
          <w:tab/>
          <w:t>reference "MEF63 &amp; G.709";</w:t>
        </w:r>
      </w:ins>
    </w:p>
    <w:p w14:paraId="44BDF37A" w14:textId="77777777" w:rsidR="00281573" w:rsidRPr="00281573" w:rsidRDefault="00281573" w:rsidP="00281573">
      <w:pPr>
        <w:spacing w:after="0"/>
        <w:rPr>
          <w:ins w:id="3111" w:author="Leeyoung" w:date="2018-09-12T18:19:00Z"/>
          <w:sz w:val="20"/>
          <w:szCs w:val="20"/>
        </w:rPr>
      </w:pPr>
      <w:ins w:id="3112" w:author="Leeyoung" w:date="2018-09-12T18:19:00Z">
        <w:r w:rsidRPr="00281573">
          <w:rPr>
            <w:sz w:val="20"/>
            <w:szCs w:val="20"/>
          </w:rPr>
          <w:tab/>
          <w:t>}</w:t>
        </w:r>
      </w:ins>
    </w:p>
    <w:p w14:paraId="463274D9" w14:textId="77777777" w:rsidR="00281573" w:rsidRPr="00281573" w:rsidRDefault="00281573" w:rsidP="00281573">
      <w:pPr>
        <w:spacing w:after="0"/>
        <w:rPr>
          <w:ins w:id="3113" w:author="Leeyoung" w:date="2018-09-12T18:19:00Z"/>
          <w:sz w:val="20"/>
          <w:szCs w:val="20"/>
        </w:rPr>
      </w:pPr>
      <w:ins w:id="3114" w:author="Leeyoung" w:date="2018-09-12T18:19:00Z">
        <w:r w:rsidRPr="00281573">
          <w:rPr>
            <w:sz w:val="20"/>
            <w:szCs w:val="20"/>
          </w:rPr>
          <w:tab/>
        </w:r>
      </w:ins>
    </w:p>
    <w:p w14:paraId="18B98765" w14:textId="77777777" w:rsidR="00281573" w:rsidRPr="00281573" w:rsidRDefault="00281573" w:rsidP="00281573">
      <w:pPr>
        <w:spacing w:after="0"/>
        <w:rPr>
          <w:ins w:id="3115" w:author="Leeyoung" w:date="2018-09-12T18:19:00Z"/>
          <w:sz w:val="20"/>
          <w:szCs w:val="20"/>
        </w:rPr>
      </w:pPr>
      <w:ins w:id="3116" w:author="Leeyoung" w:date="2018-09-12T18:19:00Z">
        <w:r w:rsidRPr="00281573">
          <w:rPr>
            <w:sz w:val="20"/>
            <w:szCs w:val="20"/>
          </w:rPr>
          <w:tab/>
          <w:t>identity OC-48 {</w:t>
        </w:r>
      </w:ins>
    </w:p>
    <w:p w14:paraId="208BEA03" w14:textId="77777777" w:rsidR="00281573" w:rsidRPr="00281573" w:rsidRDefault="00281573" w:rsidP="00281573">
      <w:pPr>
        <w:spacing w:after="0"/>
        <w:rPr>
          <w:ins w:id="3117" w:author="Leeyoung" w:date="2018-09-12T18:19:00Z"/>
          <w:sz w:val="20"/>
          <w:szCs w:val="20"/>
        </w:rPr>
      </w:pPr>
      <w:ins w:id="3118" w:author="Leeyoung" w:date="2018-09-12T18:19:00Z">
        <w:r w:rsidRPr="00281573">
          <w:rPr>
            <w:sz w:val="20"/>
            <w:szCs w:val="20"/>
          </w:rPr>
          <w:tab/>
        </w:r>
        <w:r w:rsidRPr="00281573">
          <w:rPr>
            <w:sz w:val="20"/>
            <w:szCs w:val="20"/>
          </w:rPr>
          <w:tab/>
          <w:t>base "protocol-type";</w:t>
        </w:r>
      </w:ins>
    </w:p>
    <w:p w14:paraId="329D3109" w14:textId="77777777" w:rsidR="00281573" w:rsidRPr="00281573" w:rsidRDefault="00281573" w:rsidP="00281573">
      <w:pPr>
        <w:spacing w:after="0"/>
        <w:rPr>
          <w:ins w:id="3119" w:author="Leeyoung" w:date="2018-09-12T18:19:00Z"/>
          <w:sz w:val="20"/>
          <w:szCs w:val="20"/>
        </w:rPr>
      </w:pPr>
      <w:ins w:id="3120" w:author="Leeyoung" w:date="2018-09-12T18:19:00Z">
        <w:r w:rsidRPr="00281573">
          <w:rPr>
            <w:sz w:val="20"/>
            <w:szCs w:val="20"/>
          </w:rPr>
          <w:tab/>
        </w:r>
        <w:r w:rsidRPr="00281573">
          <w:rPr>
            <w:sz w:val="20"/>
            <w:szCs w:val="20"/>
          </w:rPr>
          <w:tab/>
          <w:t>description</w:t>
        </w:r>
      </w:ins>
    </w:p>
    <w:p w14:paraId="536EE5BC" w14:textId="77777777" w:rsidR="00281573" w:rsidRPr="00281573" w:rsidRDefault="00281573" w:rsidP="00281573">
      <w:pPr>
        <w:spacing w:after="0"/>
        <w:rPr>
          <w:ins w:id="3121" w:author="Leeyoung" w:date="2018-09-12T18:19:00Z"/>
          <w:sz w:val="20"/>
          <w:szCs w:val="20"/>
        </w:rPr>
      </w:pPr>
      <w:ins w:id="3122" w:author="Leeyoung" w:date="2018-09-12T18:19:00Z">
        <w:r w:rsidRPr="00281573">
          <w:rPr>
            <w:sz w:val="20"/>
            <w:szCs w:val="20"/>
          </w:rPr>
          <w:tab/>
        </w:r>
        <w:r w:rsidRPr="00281573">
          <w:rPr>
            <w:sz w:val="20"/>
            <w:szCs w:val="20"/>
          </w:rPr>
          <w:tab/>
        </w:r>
        <w:r w:rsidRPr="00281573">
          <w:rPr>
            <w:sz w:val="20"/>
            <w:szCs w:val="20"/>
          </w:rPr>
          <w:tab/>
          <w:t>"SONET OC-48 protocol type";</w:t>
        </w:r>
      </w:ins>
    </w:p>
    <w:p w14:paraId="6070315D" w14:textId="77777777" w:rsidR="00281573" w:rsidRPr="00281573" w:rsidRDefault="00281573" w:rsidP="00281573">
      <w:pPr>
        <w:spacing w:after="0"/>
        <w:rPr>
          <w:ins w:id="3123" w:author="Leeyoung" w:date="2018-09-12T18:19:00Z"/>
          <w:sz w:val="20"/>
          <w:szCs w:val="20"/>
        </w:rPr>
      </w:pPr>
      <w:ins w:id="3124" w:author="Leeyoung" w:date="2018-09-12T18:19:00Z">
        <w:r w:rsidRPr="00281573">
          <w:rPr>
            <w:sz w:val="20"/>
            <w:szCs w:val="20"/>
          </w:rPr>
          <w:tab/>
        </w:r>
        <w:r w:rsidRPr="00281573">
          <w:rPr>
            <w:sz w:val="20"/>
            <w:szCs w:val="20"/>
          </w:rPr>
          <w:tab/>
          <w:t>reference "MEF63 &amp; G.709";</w:t>
        </w:r>
      </w:ins>
    </w:p>
    <w:p w14:paraId="4B22B558" w14:textId="77777777" w:rsidR="00281573" w:rsidRPr="00281573" w:rsidRDefault="00281573" w:rsidP="00281573">
      <w:pPr>
        <w:spacing w:after="0"/>
        <w:rPr>
          <w:ins w:id="3125" w:author="Leeyoung" w:date="2018-09-12T18:19:00Z"/>
          <w:sz w:val="20"/>
          <w:szCs w:val="20"/>
        </w:rPr>
      </w:pPr>
      <w:ins w:id="3126" w:author="Leeyoung" w:date="2018-09-12T18:19:00Z">
        <w:r w:rsidRPr="00281573">
          <w:rPr>
            <w:sz w:val="20"/>
            <w:szCs w:val="20"/>
          </w:rPr>
          <w:tab/>
          <w:t>}</w:t>
        </w:r>
      </w:ins>
    </w:p>
    <w:p w14:paraId="0D93D4C7" w14:textId="77777777" w:rsidR="00281573" w:rsidRPr="00281573" w:rsidRDefault="00281573" w:rsidP="00281573">
      <w:pPr>
        <w:spacing w:after="0"/>
        <w:rPr>
          <w:ins w:id="3127" w:author="Leeyoung" w:date="2018-09-12T18:19:00Z"/>
          <w:sz w:val="20"/>
          <w:szCs w:val="20"/>
        </w:rPr>
      </w:pPr>
      <w:ins w:id="3128" w:author="Leeyoung" w:date="2018-09-12T18:19:00Z">
        <w:r w:rsidRPr="00281573">
          <w:rPr>
            <w:sz w:val="20"/>
            <w:szCs w:val="20"/>
          </w:rPr>
          <w:tab/>
        </w:r>
      </w:ins>
    </w:p>
    <w:p w14:paraId="7B5687AB" w14:textId="77777777" w:rsidR="00281573" w:rsidRPr="00281573" w:rsidRDefault="00281573" w:rsidP="00281573">
      <w:pPr>
        <w:spacing w:after="0"/>
        <w:rPr>
          <w:ins w:id="3129" w:author="Leeyoung" w:date="2018-09-12T18:19:00Z"/>
          <w:sz w:val="20"/>
          <w:szCs w:val="20"/>
        </w:rPr>
      </w:pPr>
      <w:ins w:id="3130" w:author="Leeyoung" w:date="2018-09-12T18:19:00Z">
        <w:r w:rsidRPr="00281573">
          <w:rPr>
            <w:sz w:val="20"/>
            <w:szCs w:val="20"/>
          </w:rPr>
          <w:tab/>
          <w:t>identity OC-192 {</w:t>
        </w:r>
      </w:ins>
    </w:p>
    <w:p w14:paraId="419F9FDC" w14:textId="77777777" w:rsidR="00281573" w:rsidRPr="00281573" w:rsidRDefault="00281573" w:rsidP="00281573">
      <w:pPr>
        <w:spacing w:after="0"/>
        <w:rPr>
          <w:ins w:id="3131" w:author="Leeyoung" w:date="2018-09-12T18:19:00Z"/>
          <w:sz w:val="20"/>
          <w:szCs w:val="20"/>
        </w:rPr>
      </w:pPr>
      <w:ins w:id="3132" w:author="Leeyoung" w:date="2018-09-12T18:19:00Z">
        <w:r w:rsidRPr="00281573">
          <w:rPr>
            <w:sz w:val="20"/>
            <w:szCs w:val="20"/>
          </w:rPr>
          <w:tab/>
        </w:r>
        <w:r w:rsidRPr="00281573">
          <w:rPr>
            <w:sz w:val="20"/>
            <w:szCs w:val="20"/>
          </w:rPr>
          <w:tab/>
          <w:t>base "protocol-type";</w:t>
        </w:r>
      </w:ins>
    </w:p>
    <w:p w14:paraId="23C494C3" w14:textId="77777777" w:rsidR="00281573" w:rsidRPr="00281573" w:rsidRDefault="00281573" w:rsidP="00281573">
      <w:pPr>
        <w:spacing w:after="0"/>
        <w:rPr>
          <w:ins w:id="3133" w:author="Leeyoung" w:date="2018-09-12T18:19:00Z"/>
          <w:sz w:val="20"/>
          <w:szCs w:val="20"/>
        </w:rPr>
      </w:pPr>
      <w:ins w:id="3134" w:author="Leeyoung" w:date="2018-09-12T18:19:00Z">
        <w:r w:rsidRPr="00281573">
          <w:rPr>
            <w:sz w:val="20"/>
            <w:szCs w:val="20"/>
          </w:rPr>
          <w:lastRenderedPageBreak/>
          <w:tab/>
        </w:r>
        <w:r w:rsidRPr="00281573">
          <w:rPr>
            <w:sz w:val="20"/>
            <w:szCs w:val="20"/>
          </w:rPr>
          <w:tab/>
          <w:t>description</w:t>
        </w:r>
      </w:ins>
    </w:p>
    <w:p w14:paraId="478BCE83" w14:textId="77777777" w:rsidR="00281573" w:rsidRPr="00281573" w:rsidRDefault="00281573" w:rsidP="00281573">
      <w:pPr>
        <w:spacing w:after="0"/>
        <w:rPr>
          <w:ins w:id="3135" w:author="Leeyoung" w:date="2018-09-12T18:19:00Z"/>
          <w:sz w:val="20"/>
          <w:szCs w:val="20"/>
        </w:rPr>
      </w:pPr>
      <w:ins w:id="3136" w:author="Leeyoung" w:date="2018-09-12T18:19:00Z">
        <w:r w:rsidRPr="00281573">
          <w:rPr>
            <w:sz w:val="20"/>
            <w:szCs w:val="20"/>
          </w:rPr>
          <w:tab/>
        </w:r>
        <w:r w:rsidRPr="00281573">
          <w:rPr>
            <w:sz w:val="20"/>
            <w:szCs w:val="20"/>
          </w:rPr>
          <w:tab/>
        </w:r>
        <w:r w:rsidRPr="00281573">
          <w:rPr>
            <w:sz w:val="20"/>
            <w:szCs w:val="20"/>
          </w:rPr>
          <w:tab/>
          <w:t>"SONET OC-192 protocol type";</w:t>
        </w:r>
      </w:ins>
    </w:p>
    <w:p w14:paraId="597E50FA" w14:textId="77777777" w:rsidR="00281573" w:rsidRPr="00281573" w:rsidRDefault="00281573" w:rsidP="00281573">
      <w:pPr>
        <w:spacing w:after="0"/>
        <w:rPr>
          <w:ins w:id="3137" w:author="Leeyoung" w:date="2018-09-12T18:19:00Z"/>
          <w:sz w:val="20"/>
          <w:szCs w:val="20"/>
        </w:rPr>
      </w:pPr>
      <w:ins w:id="3138" w:author="Leeyoung" w:date="2018-09-12T18:19:00Z">
        <w:r w:rsidRPr="00281573">
          <w:rPr>
            <w:sz w:val="20"/>
            <w:szCs w:val="20"/>
          </w:rPr>
          <w:tab/>
        </w:r>
        <w:r w:rsidRPr="00281573">
          <w:rPr>
            <w:sz w:val="20"/>
            <w:szCs w:val="20"/>
          </w:rPr>
          <w:tab/>
          <w:t>reference "MEF63 &amp; G.709";</w:t>
        </w:r>
      </w:ins>
    </w:p>
    <w:p w14:paraId="5DF57B68" w14:textId="77777777" w:rsidR="00281573" w:rsidRPr="00281573" w:rsidRDefault="00281573" w:rsidP="00281573">
      <w:pPr>
        <w:spacing w:after="0"/>
        <w:rPr>
          <w:ins w:id="3139" w:author="Leeyoung" w:date="2018-09-12T18:19:00Z"/>
          <w:sz w:val="20"/>
          <w:szCs w:val="20"/>
        </w:rPr>
      </w:pPr>
      <w:ins w:id="3140" w:author="Leeyoung" w:date="2018-09-12T18:19:00Z">
        <w:r w:rsidRPr="00281573">
          <w:rPr>
            <w:sz w:val="20"/>
            <w:szCs w:val="20"/>
          </w:rPr>
          <w:tab/>
          <w:t>}</w:t>
        </w:r>
      </w:ins>
    </w:p>
    <w:p w14:paraId="2D8C36E6" w14:textId="77777777" w:rsidR="00281573" w:rsidRPr="00281573" w:rsidRDefault="00281573" w:rsidP="00281573">
      <w:pPr>
        <w:spacing w:after="0"/>
        <w:rPr>
          <w:ins w:id="3141" w:author="Leeyoung" w:date="2018-09-12T18:19:00Z"/>
          <w:sz w:val="20"/>
          <w:szCs w:val="20"/>
        </w:rPr>
      </w:pPr>
      <w:ins w:id="3142" w:author="Leeyoung" w:date="2018-09-12T18:19:00Z">
        <w:r w:rsidRPr="00281573">
          <w:rPr>
            <w:sz w:val="20"/>
            <w:szCs w:val="20"/>
          </w:rPr>
          <w:tab/>
        </w:r>
      </w:ins>
    </w:p>
    <w:p w14:paraId="7722E187" w14:textId="77777777" w:rsidR="00281573" w:rsidRPr="00281573" w:rsidRDefault="00281573" w:rsidP="00281573">
      <w:pPr>
        <w:spacing w:after="0"/>
        <w:rPr>
          <w:ins w:id="3143" w:author="Leeyoung" w:date="2018-09-12T18:19:00Z"/>
          <w:sz w:val="20"/>
          <w:szCs w:val="20"/>
        </w:rPr>
      </w:pPr>
      <w:ins w:id="3144" w:author="Leeyoung" w:date="2018-09-12T18:19:00Z">
        <w:r w:rsidRPr="00281573">
          <w:rPr>
            <w:sz w:val="20"/>
            <w:szCs w:val="20"/>
          </w:rPr>
          <w:tab/>
          <w:t>identity OC-768 {</w:t>
        </w:r>
      </w:ins>
    </w:p>
    <w:p w14:paraId="1032FF4B" w14:textId="77777777" w:rsidR="00281573" w:rsidRPr="00281573" w:rsidRDefault="00281573" w:rsidP="00281573">
      <w:pPr>
        <w:spacing w:after="0"/>
        <w:rPr>
          <w:ins w:id="3145" w:author="Leeyoung" w:date="2018-09-12T18:19:00Z"/>
          <w:sz w:val="20"/>
          <w:szCs w:val="20"/>
        </w:rPr>
      </w:pPr>
      <w:ins w:id="3146" w:author="Leeyoung" w:date="2018-09-12T18:19:00Z">
        <w:r w:rsidRPr="00281573">
          <w:rPr>
            <w:sz w:val="20"/>
            <w:szCs w:val="20"/>
          </w:rPr>
          <w:tab/>
        </w:r>
        <w:r w:rsidRPr="00281573">
          <w:rPr>
            <w:sz w:val="20"/>
            <w:szCs w:val="20"/>
          </w:rPr>
          <w:tab/>
          <w:t>base "protocol-type";</w:t>
        </w:r>
      </w:ins>
    </w:p>
    <w:p w14:paraId="0F788E7B" w14:textId="77777777" w:rsidR="00281573" w:rsidRPr="00281573" w:rsidRDefault="00281573" w:rsidP="00281573">
      <w:pPr>
        <w:spacing w:after="0"/>
        <w:rPr>
          <w:ins w:id="3147" w:author="Leeyoung" w:date="2018-09-12T18:19:00Z"/>
          <w:sz w:val="20"/>
          <w:szCs w:val="20"/>
        </w:rPr>
      </w:pPr>
      <w:ins w:id="3148" w:author="Leeyoung" w:date="2018-09-12T18:19:00Z">
        <w:r w:rsidRPr="00281573">
          <w:rPr>
            <w:sz w:val="20"/>
            <w:szCs w:val="20"/>
          </w:rPr>
          <w:tab/>
        </w:r>
        <w:r w:rsidRPr="00281573">
          <w:rPr>
            <w:sz w:val="20"/>
            <w:szCs w:val="20"/>
          </w:rPr>
          <w:tab/>
          <w:t>description</w:t>
        </w:r>
      </w:ins>
    </w:p>
    <w:p w14:paraId="1EFEBAEF" w14:textId="77777777" w:rsidR="00281573" w:rsidRPr="00281573" w:rsidRDefault="00281573" w:rsidP="00281573">
      <w:pPr>
        <w:spacing w:after="0"/>
        <w:rPr>
          <w:ins w:id="3149" w:author="Leeyoung" w:date="2018-09-12T18:19:00Z"/>
          <w:sz w:val="20"/>
          <w:szCs w:val="20"/>
        </w:rPr>
      </w:pPr>
      <w:ins w:id="3150" w:author="Leeyoung" w:date="2018-09-12T18:19:00Z">
        <w:r w:rsidRPr="00281573">
          <w:rPr>
            <w:sz w:val="20"/>
            <w:szCs w:val="20"/>
          </w:rPr>
          <w:tab/>
        </w:r>
        <w:r w:rsidRPr="00281573">
          <w:rPr>
            <w:sz w:val="20"/>
            <w:szCs w:val="20"/>
          </w:rPr>
          <w:tab/>
        </w:r>
        <w:r w:rsidRPr="00281573">
          <w:rPr>
            <w:sz w:val="20"/>
            <w:szCs w:val="20"/>
          </w:rPr>
          <w:tab/>
          <w:t>"SONET OC-768 protocol type";</w:t>
        </w:r>
      </w:ins>
    </w:p>
    <w:p w14:paraId="2D5629C8" w14:textId="77777777" w:rsidR="00281573" w:rsidRPr="00281573" w:rsidRDefault="00281573" w:rsidP="00281573">
      <w:pPr>
        <w:spacing w:after="0"/>
        <w:rPr>
          <w:ins w:id="3151" w:author="Leeyoung" w:date="2018-09-12T18:19:00Z"/>
          <w:sz w:val="20"/>
          <w:szCs w:val="20"/>
        </w:rPr>
      </w:pPr>
      <w:ins w:id="3152" w:author="Leeyoung" w:date="2018-09-12T18:19:00Z">
        <w:r w:rsidRPr="00281573">
          <w:rPr>
            <w:sz w:val="20"/>
            <w:szCs w:val="20"/>
          </w:rPr>
          <w:tab/>
        </w:r>
        <w:r w:rsidRPr="00281573">
          <w:rPr>
            <w:sz w:val="20"/>
            <w:szCs w:val="20"/>
          </w:rPr>
          <w:tab/>
          <w:t>reference "MEF63 &amp; G.709";</w:t>
        </w:r>
      </w:ins>
    </w:p>
    <w:p w14:paraId="5D8DB805" w14:textId="77777777" w:rsidR="00281573" w:rsidRPr="00281573" w:rsidRDefault="00281573" w:rsidP="00281573">
      <w:pPr>
        <w:spacing w:after="0"/>
        <w:rPr>
          <w:ins w:id="3153" w:author="Leeyoung" w:date="2018-09-12T18:19:00Z"/>
          <w:sz w:val="20"/>
          <w:szCs w:val="20"/>
        </w:rPr>
      </w:pPr>
      <w:ins w:id="3154" w:author="Leeyoung" w:date="2018-09-12T18:19:00Z">
        <w:r w:rsidRPr="00281573">
          <w:rPr>
            <w:sz w:val="20"/>
            <w:szCs w:val="20"/>
          </w:rPr>
          <w:tab/>
          <w:t>}</w:t>
        </w:r>
      </w:ins>
    </w:p>
    <w:p w14:paraId="20D973E8" w14:textId="77777777" w:rsidR="00281573" w:rsidRPr="00281573" w:rsidRDefault="00281573" w:rsidP="00281573">
      <w:pPr>
        <w:spacing w:after="0"/>
        <w:rPr>
          <w:ins w:id="3155" w:author="Leeyoung" w:date="2018-09-12T18:19:00Z"/>
          <w:sz w:val="20"/>
          <w:szCs w:val="20"/>
        </w:rPr>
      </w:pPr>
      <w:ins w:id="3156" w:author="Leeyoung" w:date="2018-09-12T18:19:00Z">
        <w:r w:rsidRPr="00281573">
          <w:rPr>
            <w:sz w:val="20"/>
            <w:szCs w:val="20"/>
          </w:rPr>
          <w:tab/>
        </w:r>
      </w:ins>
    </w:p>
    <w:p w14:paraId="514047D3" w14:textId="77777777" w:rsidR="00281573" w:rsidRPr="00281573" w:rsidRDefault="00281573" w:rsidP="00281573">
      <w:pPr>
        <w:spacing w:after="0"/>
        <w:rPr>
          <w:ins w:id="3157" w:author="Leeyoung" w:date="2018-09-12T18:19:00Z"/>
          <w:sz w:val="20"/>
          <w:szCs w:val="20"/>
        </w:rPr>
      </w:pPr>
      <w:ins w:id="3158" w:author="Leeyoung" w:date="2018-09-12T18:19:00Z">
        <w:r w:rsidRPr="00281573">
          <w:rPr>
            <w:sz w:val="20"/>
            <w:szCs w:val="20"/>
          </w:rPr>
          <w:t xml:space="preserve">  identity coding-func {</w:t>
        </w:r>
      </w:ins>
    </w:p>
    <w:p w14:paraId="2A103A80" w14:textId="77777777" w:rsidR="00281573" w:rsidRPr="00281573" w:rsidRDefault="00281573" w:rsidP="00281573">
      <w:pPr>
        <w:spacing w:after="0"/>
        <w:rPr>
          <w:ins w:id="3159" w:author="Leeyoung" w:date="2018-09-12T18:19:00Z"/>
          <w:sz w:val="20"/>
          <w:szCs w:val="20"/>
        </w:rPr>
      </w:pPr>
      <w:ins w:id="3160" w:author="Leeyoung" w:date="2018-09-12T18:19:00Z">
        <w:r w:rsidRPr="00281573">
          <w:rPr>
            <w:sz w:val="20"/>
            <w:szCs w:val="20"/>
          </w:rPr>
          <w:tab/>
          <w:t xml:space="preserve">description </w:t>
        </w:r>
      </w:ins>
    </w:p>
    <w:p w14:paraId="4BA119F7" w14:textId="77777777" w:rsidR="00281573" w:rsidRPr="00281573" w:rsidRDefault="00281573" w:rsidP="00281573">
      <w:pPr>
        <w:spacing w:after="0"/>
        <w:rPr>
          <w:ins w:id="3161" w:author="Leeyoung" w:date="2018-09-12T18:19:00Z"/>
          <w:sz w:val="20"/>
          <w:szCs w:val="20"/>
        </w:rPr>
      </w:pPr>
      <w:ins w:id="3162" w:author="Leeyoung" w:date="2018-09-12T18:19:00Z">
        <w:r w:rsidRPr="00281573">
          <w:rPr>
            <w:sz w:val="20"/>
            <w:szCs w:val="20"/>
          </w:rPr>
          <w:tab/>
          <w:t>"base identity from which coding func is derived.";</w:t>
        </w:r>
      </w:ins>
    </w:p>
    <w:p w14:paraId="7E6DEDEC" w14:textId="77777777" w:rsidR="00281573" w:rsidRPr="00281573" w:rsidRDefault="00281573" w:rsidP="00281573">
      <w:pPr>
        <w:spacing w:after="0"/>
        <w:rPr>
          <w:ins w:id="3163" w:author="Leeyoung" w:date="2018-09-12T18:19:00Z"/>
          <w:sz w:val="20"/>
          <w:szCs w:val="20"/>
        </w:rPr>
      </w:pPr>
      <w:ins w:id="3164" w:author="Leeyoung" w:date="2018-09-12T18:19:00Z">
        <w:r w:rsidRPr="00281573">
          <w:rPr>
            <w:sz w:val="20"/>
            <w:szCs w:val="20"/>
          </w:rPr>
          <w:t xml:space="preserve">  }</w:t>
        </w:r>
      </w:ins>
    </w:p>
    <w:p w14:paraId="5A4D64BA" w14:textId="77777777" w:rsidR="00281573" w:rsidRPr="00281573" w:rsidRDefault="00281573" w:rsidP="00281573">
      <w:pPr>
        <w:spacing w:after="0"/>
        <w:rPr>
          <w:ins w:id="3165" w:author="Leeyoung" w:date="2018-09-12T18:19:00Z"/>
          <w:sz w:val="20"/>
          <w:szCs w:val="20"/>
        </w:rPr>
      </w:pPr>
      <w:ins w:id="3166" w:author="Leeyoung" w:date="2018-09-12T18:19:00Z">
        <w:r w:rsidRPr="00281573">
          <w:rPr>
            <w:sz w:val="20"/>
            <w:szCs w:val="20"/>
          </w:rPr>
          <w:tab/>
        </w:r>
      </w:ins>
    </w:p>
    <w:p w14:paraId="661E2649" w14:textId="77777777" w:rsidR="00281573" w:rsidRPr="00281573" w:rsidRDefault="00281573" w:rsidP="00281573">
      <w:pPr>
        <w:spacing w:after="0"/>
        <w:rPr>
          <w:ins w:id="3167" w:author="Leeyoung" w:date="2018-09-12T18:19:00Z"/>
          <w:sz w:val="20"/>
          <w:szCs w:val="20"/>
        </w:rPr>
      </w:pPr>
      <w:ins w:id="3168" w:author="Leeyoung" w:date="2018-09-12T18:19:00Z">
        <w:r w:rsidRPr="00281573">
          <w:rPr>
            <w:sz w:val="20"/>
            <w:szCs w:val="20"/>
          </w:rPr>
          <w:tab/>
          <w:t>identity ETH-1000X-PCS-36 {</w:t>
        </w:r>
      </w:ins>
    </w:p>
    <w:p w14:paraId="2DAF9BE2" w14:textId="77777777" w:rsidR="00281573" w:rsidRPr="00281573" w:rsidRDefault="00281573" w:rsidP="00281573">
      <w:pPr>
        <w:spacing w:after="0"/>
        <w:rPr>
          <w:ins w:id="3169" w:author="Leeyoung" w:date="2018-09-12T18:19:00Z"/>
          <w:sz w:val="20"/>
          <w:szCs w:val="20"/>
        </w:rPr>
      </w:pPr>
      <w:ins w:id="3170" w:author="Leeyoung" w:date="2018-09-12T18:19:00Z">
        <w:r w:rsidRPr="00281573">
          <w:rPr>
            <w:sz w:val="20"/>
            <w:szCs w:val="20"/>
          </w:rPr>
          <w:tab/>
        </w:r>
        <w:r w:rsidRPr="00281573">
          <w:rPr>
            <w:sz w:val="20"/>
            <w:szCs w:val="20"/>
          </w:rPr>
          <w:tab/>
          <w:t>base "coding-func";</w:t>
        </w:r>
      </w:ins>
    </w:p>
    <w:p w14:paraId="44FBED04" w14:textId="77777777" w:rsidR="00281573" w:rsidRPr="00281573" w:rsidRDefault="00281573" w:rsidP="00281573">
      <w:pPr>
        <w:spacing w:after="0"/>
        <w:rPr>
          <w:ins w:id="3171" w:author="Leeyoung" w:date="2018-09-12T18:19:00Z"/>
          <w:sz w:val="20"/>
          <w:szCs w:val="20"/>
        </w:rPr>
      </w:pPr>
      <w:ins w:id="3172" w:author="Leeyoung" w:date="2018-09-12T18:19:00Z">
        <w:r w:rsidRPr="00281573">
          <w:rPr>
            <w:sz w:val="20"/>
            <w:szCs w:val="20"/>
          </w:rPr>
          <w:tab/>
        </w:r>
        <w:r w:rsidRPr="00281573">
          <w:rPr>
            <w:sz w:val="20"/>
            <w:szCs w:val="20"/>
          </w:rPr>
          <w:tab/>
          <w:t>description</w:t>
        </w:r>
      </w:ins>
    </w:p>
    <w:p w14:paraId="0FC089F9" w14:textId="77777777" w:rsidR="00281573" w:rsidRPr="00281573" w:rsidRDefault="00281573" w:rsidP="00281573">
      <w:pPr>
        <w:spacing w:after="0"/>
        <w:rPr>
          <w:ins w:id="3173" w:author="Leeyoung" w:date="2018-09-12T18:19:00Z"/>
          <w:sz w:val="20"/>
          <w:szCs w:val="20"/>
        </w:rPr>
      </w:pPr>
      <w:ins w:id="3174" w:author="Leeyoung" w:date="2018-09-12T18:19:00Z">
        <w:r w:rsidRPr="00281573">
          <w:rPr>
            <w:sz w:val="20"/>
            <w:szCs w:val="20"/>
          </w:rPr>
          <w:tab/>
        </w:r>
        <w:r w:rsidRPr="00281573">
          <w:rPr>
            <w:sz w:val="20"/>
            <w:szCs w:val="20"/>
          </w:rPr>
          <w:tab/>
        </w:r>
        <w:r w:rsidRPr="00281573">
          <w:rPr>
            <w:sz w:val="20"/>
            <w:szCs w:val="20"/>
          </w:rPr>
          <w:tab/>
          <w:t>"PCS clause 36 coding function that corresponds to 1000BASE-X";</w:t>
        </w:r>
      </w:ins>
    </w:p>
    <w:p w14:paraId="6879CEED" w14:textId="77777777" w:rsidR="00281573" w:rsidRPr="00281573" w:rsidRDefault="00281573" w:rsidP="00281573">
      <w:pPr>
        <w:spacing w:after="0"/>
        <w:rPr>
          <w:ins w:id="3175" w:author="Leeyoung" w:date="2018-09-12T18:19:00Z"/>
          <w:sz w:val="20"/>
          <w:szCs w:val="20"/>
        </w:rPr>
      </w:pPr>
      <w:ins w:id="3176" w:author="Leeyoung" w:date="2018-09-12T18:19:00Z">
        <w:r w:rsidRPr="00281573">
          <w:rPr>
            <w:sz w:val="20"/>
            <w:szCs w:val="20"/>
          </w:rPr>
          <w:tab/>
          <w:t xml:space="preserve">    reference "MEF63 &amp; IEEE802.3";</w:t>
        </w:r>
      </w:ins>
    </w:p>
    <w:p w14:paraId="24044027" w14:textId="77777777" w:rsidR="00281573" w:rsidRPr="00281573" w:rsidRDefault="00281573" w:rsidP="00281573">
      <w:pPr>
        <w:spacing w:after="0"/>
        <w:rPr>
          <w:ins w:id="3177" w:author="Leeyoung" w:date="2018-09-12T18:19:00Z"/>
          <w:sz w:val="20"/>
          <w:szCs w:val="20"/>
        </w:rPr>
      </w:pPr>
      <w:ins w:id="3178" w:author="Leeyoung" w:date="2018-09-12T18:19:00Z">
        <w:r w:rsidRPr="00281573">
          <w:rPr>
            <w:sz w:val="20"/>
            <w:szCs w:val="20"/>
          </w:rPr>
          <w:tab/>
          <w:t>}</w:t>
        </w:r>
      </w:ins>
    </w:p>
    <w:p w14:paraId="521DDAC7" w14:textId="77777777" w:rsidR="00281573" w:rsidRPr="00281573" w:rsidRDefault="00281573" w:rsidP="00281573">
      <w:pPr>
        <w:spacing w:after="0"/>
        <w:rPr>
          <w:ins w:id="3179" w:author="Leeyoung" w:date="2018-09-12T18:19:00Z"/>
          <w:sz w:val="20"/>
          <w:szCs w:val="20"/>
        </w:rPr>
      </w:pPr>
      <w:ins w:id="3180" w:author="Leeyoung" w:date="2018-09-12T18:19:00Z">
        <w:r w:rsidRPr="00281573">
          <w:rPr>
            <w:sz w:val="20"/>
            <w:szCs w:val="20"/>
          </w:rPr>
          <w:tab/>
        </w:r>
      </w:ins>
    </w:p>
    <w:p w14:paraId="5E5EF07D" w14:textId="77777777" w:rsidR="00281573" w:rsidRPr="00281573" w:rsidRDefault="00281573" w:rsidP="00281573">
      <w:pPr>
        <w:spacing w:after="0"/>
        <w:rPr>
          <w:ins w:id="3181" w:author="Leeyoung" w:date="2018-09-12T18:19:00Z"/>
          <w:sz w:val="20"/>
          <w:szCs w:val="20"/>
        </w:rPr>
      </w:pPr>
      <w:ins w:id="3182" w:author="Leeyoung" w:date="2018-09-12T18:19:00Z">
        <w:r w:rsidRPr="00281573">
          <w:rPr>
            <w:sz w:val="20"/>
            <w:szCs w:val="20"/>
          </w:rPr>
          <w:tab/>
          <w:t>identity ETH-10GW-PCS-49-WIS-50 {</w:t>
        </w:r>
      </w:ins>
    </w:p>
    <w:p w14:paraId="7B3CD056" w14:textId="77777777" w:rsidR="00281573" w:rsidRPr="00281573" w:rsidRDefault="00281573" w:rsidP="00281573">
      <w:pPr>
        <w:spacing w:after="0"/>
        <w:rPr>
          <w:ins w:id="3183" w:author="Leeyoung" w:date="2018-09-12T18:19:00Z"/>
          <w:sz w:val="20"/>
          <w:szCs w:val="20"/>
        </w:rPr>
      </w:pPr>
      <w:ins w:id="3184" w:author="Leeyoung" w:date="2018-09-12T18:19:00Z">
        <w:r w:rsidRPr="00281573">
          <w:rPr>
            <w:sz w:val="20"/>
            <w:szCs w:val="20"/>
          </w:rPr>
          <w:tab/>
        </w:r>
        <w:r w:rsidRPr="00281573">
          <w:rPr>
            <w:sz w:val="20"/>
            <w:szCs w:val="20"/>
          </w:rPr>
          <w:tab/>
          <w:t>base "coding-func";</w:t>
        </w:r>
      </w:ins>
    </w:p>
    <w:p w14:paraId="671166C8" w14:textId="77777777" w:rsidR="00281573" w:rsidRPr="00281573" w:rsidRDefault="00281573" w:rsidP="00281573">
      <w:pPr>
        <w:spacing w:after="0"/>
        <w:rPr>
          <w:ins w:id="3185" w:author="Leeyoung" w:date="2018-09-12T18:19:00Z"/>
          <w:sz w:val="20"/>
          <w:szCs w:val="20"/>
        </w:rPr>
      </w:pPr>
      <w:ins w:id="3186" w:author="Leeyoung" w:date="2018-09-12T18:19:00Z">
        <w:r w:rsidRPr="00281573">
          <w:rPr>
            <w:sz w:val="20"/>
            <w:szCs w:val="20"/>
          </w:rPr>
          <w:tab/>
        </w:r>
        <w:r w:rsidRPr="00281573">
          <w:rPr>
            <w:sz w:val="20"/>
            <w:szCs w:val="20"/>
          </w:rPr>
          <w:tab/>
          <w:t>description</w:t>
        </w:r>
      </w:ins>
    </w:p>
    <w:p w14:paraId="21A0E418" w14:textId="77777777" w:rsidR="00281573" w:rsidRPr="00281573" w:rsidRDefault="00281573" w:rsidP="00281573">
      <w:pPr>
        <w:spacing w:after="0"/>
        <w:rPr>
          <w:ins w:id="3187" w:author="Leeyoung" w:date="2018-09-12T18:19:00Z"/>
          <w:sz w:val="20"/>
          <w:szCs w:val="20"/>
        </w:rPr>
      </w:pPr>
      <w:ins w:id="3188" w:author="Leeyoung" w:date="2018-09-12T18:19:00Z">
        <w:r w:rsidRPr="00281573">
          <w:rPr>
            <w:sz w:val="20"/>
            <w:szCs w:val="20"/>
          </w:rPr>
          <w:tab/>
        </w:r>
        <w:r w:rsidRPr="00281573">
          <w:rPr>
            <w:sz w:val="20"/>
            <w:szCs w:val="20"/>
          </w:rPr>
          <w:tab/>
        </w:r>
        <w:r w:rsidRPr="00281573">
          <w:rPr>
            <w:sz w:val="20"/>
            <w:szCs w:val="20"/>
          </w:rPr>
          <w:tab/>
          <w:t xml:space="preserve">"PCS clause 49 and WIS clause 50 coding func that corresponds </w:t>
        </w:r>
      </w:ins>
    </w:p>
    <w:p w14:paraId="345B339A" w14:textId="77777777" w:rsidR="00281573" w:rsidRPr="00281573" w:rsidRDefault="00281573" w:rsidP="00281573">
      <w:pPr>
        <w:spacing w:after="0"/>
        <w:rPr>
          <w:ins w:id="3189" w:author="Leeyoung" w:date="2018-09-12T18:19:00Z"/>
          <w:sz w:val="20"/>
          <w:szCs w:val="20"/>
        </w:rPr>
      </w:pPr>
      <w:ins w:id="3190" w:author="Leeyoung" w:date="2018-09-12T18:19:00Z">
        <w:r w:rsidRPr="00281573">
          <w:rPr>
            <w:sz w:val="20"/>
            <w:szCs w:val="20"/>
          </w:rPr>
          <w:tab/>
        </w:r>
        <w:r w:rsidRPr="00281573">
          <w:rPr>
            <w:sz w:val="20"/>
            <w:szCs w:val="20"/>
          </w:rPr>
          <w:tab/>
        </w:r>
        <w:r w:rsidRPr="00281573">
          <w:rPr>
            <w:sz w:val="20"/>
            <w:szCs w:val="20"/>
          </w:rPr>
          <w:tab/>
          <w:t>to 10GBASE-W (WAN PHY)";</w:t>
        </w:r>
      </w:ins>
    </w:p>
    <w:p w14:paraId="29D76E58" w14:textId="77777777" w:rsidR="00281573" w:rsidRPr="00281573" w:rsidRDefault="00281573" w:rsidP="00281573">
      <w:pPr>
        <w:spacing w:after="0"/>
        <w:rPr>
          <w:ins w:id="3191" w:author="Leeyoung" w:date="2018-09-12T18:19:00Z"/>
          <w:sz w:val="20"/>
          <w:szCs w:val="20"/>
        </w:rPr>
      </w:pPr>
      <w:ins w:id="3192" w:author="Leeyoung" w:date="2018-09-12T18:19:00Z">
        <w:r w:rsidRPr="00281573">
          <w:rPr>
            <w:sz w:val="20"/>
            <w:szCs w:val="20"/>
          </w:rPr>
          <w:tab/>
        </w:r>
        <w:r w:rsidRPr="00281573">
          <w:rPr>
            <w:sz w:val="20"/>
            <w:szCs w:val="20"/>
          </w:rPr>
          <w:tab/>
          <w:t>reference "MEF63 &amp; IEEE802.3";</w:t>
        </w:r>
      </w:ins>
    </w:p>
    <w:p w14:paraId="48B0DFD0" w14:textId="77777777" w:rsidR="00281573" w:rsidRPr="00281573" w:rsidRDefault="00281573" w:rsidP="00281573">
      <w:pPr>
        <w:spacing w:after="0"/>
        <w:rPr>
          <w:ins w:id="3193" w:author="Leeyoung" w:date="2018-09-12T18:19:00Z"/>
          <w:sz w:val="20"/>
          <w:szCs w:val="20"/>
        </w:rPr>
      </w:pPr>
      <w:ins w:id="3194" w:author="Leeyoung" w:date="2018-09-12T18:19:00Z">
        <w:r w:rsidRPr="00281573">
          <w:rPr>
            <w:sz w:val="20"/>
            <w:szCs w:val="20"/>
          </w:rPr>
          <w:tab/>
          <w:t>}</w:t>
        </w:r>
      </w:ins>
    </w:p>
    <w:p w14:paraId="44871118" w14:textId="77777777" w:rsidR="00281573" w:rsidRPr="00281573" w:rsidRDefault="00281573" w:rsidP="00281573">
      <w:pPr>
        <w:spacing w:after="0"/>
        <w:rPr>
          <w:ins w:id="3195" w:author="Leeyoung" w:date="2018-09-12T18:19:00Z"/>
          <w:sz w:val="20"/>
          <w:szCs w:val="20"/>
        </w:rPr>
      </w:pPr>
      <w:ins w:id="3196" w:author="Leeyoung" w:date="2018-09-12T18:19:00Z">
        <w:r w:rsidRPr="00281573">
          <w:rPr>
            <w:sz w:val="20"/>
            <w:szCs w:val="20"/>
          </w:rPr>
          <w:tab/>
        </w:r>
      </w:ins>
    </w:p>
    <w:p w14:paraId="0CA79A17" w14:textId="77777777" w:rsidR="00281573" w:rsidRPr="00281573" w:rsidRDefault="00281573" w:rsidP="00281573">
      <w:pPr>
        <w:spacing w:after="0"/>
        <w:rPr>
          <w:ins w:id="3197" w:author="Leeyoung" w:date="2018-09-12T18:19:00Z"/>
          <w:sz w:val="20"/>
          <w:szCs w:val="20"/>
        </w:rPr>
      </w:pPr>
      <w:ins w:id="3198" w:author="Leeyoung" w:date="2018-09-12T18:19:00Z">
        <w:r w:rsidRPr="00281573">
          <w:rPr>
            <w:sz w:val="20"/>
            <w:szCs w:val="20"/>
          </w:rPr>
          <w:tab/>
          <w:t>identity ETH-10GR-PCS-49 {</w:t>
        </w:r>
      </w:ins>
    </w:p>
    <w:p w14:paraId="14CF2C11" w14:textId="77777777" w:rsidR="00281573" w:rsidRPr="00281573" w:rsidRDefault="00281573" w:rsidP="00281573">
      <w:pPr>
        <w:spacing w:after="0"/>
        <w:rPr>
          <w:ins w:id="3199" w:author="Leeyoung" w:date="2018-09-12T18:19:00Z"/>
          <w:sz w:val="20"/>
          <w:szCs w:val="20"/>
        </w:rPr>
      </w:pPr>
      <w:ins w:id="3200" w:author="Leeyoung" w:date="2018-09-12T18:19:00Z">
        <w:r w:rsidRPr="00281573">
          <w:rPr>
            <w:sz w:val="20"/>
            <w:szCs w:val="20"/>
          </w:rPr>
          <w:tab/>
        </w:r>
        <w:r w:rsidRPr="00281573">
          <w:rPr>
            <w:sz w:val="20"/>
            <w:szCs w:val="20"/>
          </w:rPr>
          <w:tab/>
          <w:t>base "coding-func";</w:t>
        </w:r>
      </w:ins>
    </w:p>
    <w:p w14:paraId="6ADA3521" w14:textId="77777777" w:rsidR="00281573" w:rsidRPr="00281573" w:rsidRDefault="00281573" w:rsidP="00281573">
      <w:pPr>
        <w:spacing w:after="0"/>
        <w:rPr>
          <w:ins w:id="3201" w:author="Leeyoung" w:date="2018-09-12T18:19:00Z"/>
          <w:sz w:val="20"/>
          <w:szCs w:val="20"/>
        </w:rPr>
      </w:pPr>
      <w:ins w:id="3202" w:author="Leeyoung" w:date="2018-09-12T18:19:00Z">
        <w:r w:rsidRPr="00281573">
          <w:rPr>
            <w:sz w:val="20"/>
            <w:szCs w:val="20"/>
          </w:rPr>
          <w:tab/>
        </w:r>
        <w:r w:rsidRPr="00281573">
          <w:rPr>
            <w:sz w:val="20"/>
            <w:szCs w:val="20"/>
          </w:rPr>
          <w:tab/>
          <w:t>description</w:t>
        </w:r>
      </w:ins>
    </w:p>
    <w:p w14:paraId="50353297" w14:textId="77777777" w:rsidR="00281573" w:rsidRPr="00281573" w:rsidRDefault="00281573" w:rsidP="00281573">
      <w:pPr>
        <w:spacing w:after="0"/>
        <w:rPr>
          <w:ins w:id="3203" w:author="Leeyoung" w:date="2018-09-12T18:19:00Z"/>
          <w:sz w:val="20"/>
          <w:szCs w:val="20"/>
        </w:rPr>
      </w:pPr>
      <w:ins w:id="3204" w:author="Leeyoung" w:date="2018-09-12T18:19:00Z">
        <w:r w:rsidRPr="00281573">
          <w:rPr>
            <w:sz w:val="20"/>
            <w:szCs w:val="20"/>
          </w:rPr>
          <w:tab/>
        </w:r>
        <w:r w:rsidRPr="00281573">
          <w:rPr>
            <w:sz w:val="20"/>
            <w:szCs w:val="20"/>
          </w:rPr>
          <w:tab/>
        </w:r>
        <w:r w:rsidRPr="00281573">
          <w:rPr>
            <w:sz w:val="20"/>
            <w:szCs w:val="20"/>
          </w:rPr>
          <w:tab/>
          <w:t xml:space="preserve">"PCS clause 49 coding function that corresponds to 10GBASE-R </w:t>
        </w:r>
      </w:ins>
    </w:p>
    <w:p w14:paraId="23E2B196" w14:textId="77777777" w:rsidR="00281573" w:rsidRPr="00281573" w:rsidRDefault="00281573" w:rsidP="00281573">
      <w:pPr>
        <w:spacing w:after="0"/>
        <w:rPr>
          <w:ins w:id="3205" w:author="Leeyoung" w:date="2018-09-12T18:19:00Z"/>
          <w:sz w:val="20"/>
          <w:szCs w:val="20"/>
        </w:rPr>
      </w:pPr>
      <w:ins w:id="3206" w:author="Leeyoung" w:date="2018-09-12T18:19:00Z">
        <w:r w:rsidRPr="00281573">
          <w:rPr>
            <w:sz w:val="20"/>
            <w:szCs w:val="20"/>
          </w:rPr>
          <w:tab/>
        </w:r>
        <w:r w:rsidRPr="00281573">
          <w:rPr>
            <w:sz w:val="20"/>
            <w:szCs w:val="20"/>
          </w:rPr>
          <w:tab/>
        </w:r>
        <w:r w:rsidRPr="00281573">
          <w:rPr>
            <w:sz w:val="20"/>
            <w:szCs w:val="20"/>
          </w:rPr>
          <w:tab/>
          <w:t>(LAN PHY)";</w:t>
        </w:r>
      </w:ins>
    </w:p>
    <w:p w14:paraId="4AC37C17" w14:textId="77777777" w:rsidR="00281573" w:rsidRPr="00281573" w:rsidRDefault="00281573" w:rsidP="00281573">
      <w:pPr>
        <w:spacing w:after="0"/>
        <w:rPr>
          <w:ins w:id="3207" w:author="Leeyoung" w:date="2018-09-12T18:19:00Z"/>
          <w:sz w:val="20"/>
          <w:szCs w:val="20"/>
        </w:rPr>
      </w:pPr>
      <w:ins w:id="3208" w:author="Leeyoung" w:date="2018-09-12T18:19:00Z">
        <w:r w:rsidRPr="00281573">
          <w:rPr>
            <w:sz w:val="20"/>
            <w:szCs w:val="20"/>
          </w:rPr>
          <w:tab/>
        </w:r>
        <w:r w:rsidRPr="00281573">
          <w:rPr>
            <w:sz w:val="20"/>
            <w:szCs w:val="20"/>
          </w:rPr>
          <w:tab/>
          <w:t>reference "MEF63 &amp; IEEE802.3";</w:t>
        </w:r>
      </w:ins>
    </w:p>
    <w:p w14:paraId="487C6BD3" w14:textId="77777777" w:rsidR="00281573" w:rsidRPr="00281573" w:rsidRDefault="00281573" w:rsidP="00281573">
      <w:pPr>
        <w:spacing w:after="0"/>
        <w:rPr>
          <w:ins w:id="3209" w:author="Leeyoung" w:date="2018-09-12T18:19:00Z"/>
          <w:sz w:val="20"/>
          <w:szCs w:val="20"/>
        </w:rPr>
      </w:pPr>
      <w:ins w:id="3210" w:author="Leeyoung" w:date="2018-09-12T18:19:00Z">
        <w:r w:rsidRPr="00281573">
          <w:rPr>
            <w:sz w:val="20"/>
            <w:szCs w:val="20"/>
          </w:rPr>
          <w:tab/>
          <w:t>}</w:t>
        </w:r>
      </w:ins>
    </w:p>
    <w:p w14:paraId="684165F3" w14:textId="77777777" w:rsidR="00281573" w:rsidRPr="00281573" w:rsidRDefault="00281573" w:rsidP="00281573">
      <w:pPr>
        <w:spacing w:after="0"/>
        <w:rPr>
          <w:ins w:id="3211" w:author="Leeyoung" w:date="2018-09-12T18:19:00Z"/>
          <w:sz w:val="20"/>
          <w:szCs w:val="20"/>
        </w:rPr>
      </w:pPr>
      <w:ins w:id="3212" w:author="Leeyoung" w:date="2018-09-12T18:19:00Z">
        <w:r w:rsidRPr="00281573">
          <w:rPr>
            <w:sz w:val="20"/>
            <w:szCs w:val="20"/>
          </w:rPr>
          <w:tab/>
        </w:r>
      </w:ins>
    </w:p>
    <w:p w14:paraId="2FF1157D" w14:textId="77777777" w:rsidR="00281573" w:rsidRPr="00281573" w:rsidRDefault="00281573" w:rsidP="00281573">
      <w:pPr>
        <w:spacing w:after="0"/>
        <w:rPr>
          <w:ins w:id="3213" w:author="Leeyoung" w:date="2018-09-12T18:19:00Z"/>
          <w:sz w:val="20"/>
          <w:szCs w:val="20"/>
        </w:rPr>
      </w:pPr>
      <w:ins w:id="3214" w:author="Leeyoung" w:date="2018-09-12T18:19:00Z">
        <w:r w:rsidRPr="00281573">
          <w:rPr>
            <w:sz w:val="20"/>
            <w:szCs w:val="20"/>
          </w:rPr>
          <w:tab/>
          <w:t>identity ETH-40GR-PCS-82 {</w:t>
        </w:r>
      </w:ins>
    </w:p>
    <w:p w14:paraId="4ED219B3" w14:textId="77777777" w:rsidR="00281573" w:rsidRPr="00281573" w:rsidRDefault="00281573" w:rsidP="00281573">
      <w:pPr>
        <w:spacing w:after="0"/>
        <w:rPr>
          <w:ins w:id="3215" w:author="Leeyoung" w:date="2018-09-12T18:19:00Z"/>
          <w:sz w:val="20"/>
          <w:szCs w:val="20"/>
        </w:rPr>
      </w:pPr>
      <w:ins w:id="3216" w:author="Leeyoung" w:date="2018-09-12T18:19:00Z">
        <w:r w:rsidRPr="00281573">
          <w:rPr>
            <w:sz w:val="20"/>
            <w:szCs w:val="20"/>
          </w:rPr>
          <w:tab/>
        </w:r>
        <w:r w:rsidRPr="00281573">
          <w:rPr>
            <w:sz w:val="20"/>
            <w:szCs w:val="20"/>
          </w:rPr>
          <w:tab/>
          <w:t>base "coding-func";</w:t>
        </w:r>
      </w:ins>
    </w:p>
    <w:p w14:paraId="6D30D831" w14:textId="77777777" w:rsidR="00281573" w:rsidRPr="00281573" w:rsidRDefault="00281573" w:rsidP="00281573">
      <w:pPr>
        <w:spacing w:after="0"/>
        <w:rPr>
          <w:ins w:id="3217" w:author="Leeyoung" w:date="2018-09-12T18:19:00Z"/>
          <w:sz w:val="20"/>
          <w:szCs w:val="20"/>
        </w:rPr>
      </w:pPr>
      <w:ins w:id="3218" w:author="Leeyoung" w:date="2018-09-12T18:19:00Z">
        <w:r w:rsidRPr="00281573">
          <w:rPr>
            <w:sz w:val="20"/>
            <w:szCs w:val="20"/>
          </w:rPr>
          <w:tab/>
        </w:r>
        <w:r w:rsidRPr="00281573">
          <w:rPr>
            <w:sz w:val="20"/>
            <w:szCs w:val="20"/>
          </w:rPr>
          <w:tab/>
          <w:t>description</w:t>
        </w:r>
      </w:ins>
    </w:p>
    <w:p w14:paraId="05E2CCC9" w14:textId="77777777" w:rsidR="00281573" w:rsidRPr="00281573" w:rsidRDefault="00281573" w:rsidP="00281573">
      <w:pPr>
        <w:spacing w:after="0"/>
        <w:rPr>
          <w:ins w:id="3219" w:author="Leeyoung" w:date="2018-09-12T18:19:00Z"/>
          <w:sz w:val="20"/>
          <w:szCs w:val="20"/>
        </w:rPr>
      </w:pPr>
      <w:ins w:id="3220" w:author="Leeyoung" w:date="2018-09-12T18:19:00Z">
        <w:r w:rsidRPr="00281573">
          <w:rPr>
            <w:sz w:val="20"/>
            <w:szCs w:val="20"/>
          </w:rPr>
          <w:tab/>
        </w:r>
        <w:r w:rsidRPr="00281573">
          <w:rPr>
            <w:sz w:val="20"/>
            <w:szCs w:val="20"/>
          </w:rPr>
          <w:tab/>
        </w:r>
        <w:r w:rsidRPr="00281573">
          <w:rPr>
            <w:sz w:val="20"/>
            <w:szCs w:val="20"/>
          </w:rPr>
          <w:tab/>
          <w:t>"PCS clause 82 coding function that corresponds to 40GBASE-R";</w:t>
        </w:r>
      </w:ins>
    </w:p>
    <w:p w14:paraId="68D6ED98" w14:textId="77777777" w:rsidR="00281573" w:rsidRPr="00281573" w:rsidRDefault="00281573" w:rsidP="00281573">
      <w:pPr>
        <w:spacing w:after="0"/>
        <w:rPr>
          <w:ins w:id="3221" w:author="Leeyoung" w:date="2018-09-12T18:19:00Z"/>
          <w:sz w:val="20"/>
          <w:szCs w:val="20"/>
        </w:rPr>
      </w:pPr>
      <w:ins w:id="3222" w:author="Leeyoung" w:date="2018-09-12T18:19:00Z">
        <w:r w:rsidRPr="00281573">
          <w:rPr>
            <w:sz w:val="20"/>
            <w:szCs w:val="20"/>
          </w:rPr>
          <w:tab/>
        </w:r>
        <w:r w:rsidRPr="00281573">
          <w:rPr>
            <w:sz w:val="20"/>
            <w:szCs w:val="20"/>
          </w:rPr>
          <w:tab/>
          <w:t>reference "MEF63 &amp; IEEE802.3";</w:t>
        </w:r>
      </w:ins>
    </w:p>
    <w:p w14:paraId="1865D15D" w14:textId="77777777" w:rsidR="00281573" w:rsidRPr="00281573" w:rsidRDefault="00281573" w:rsidP="00281573">
      <w:pPr>
        <w:spacing w:after="0"/>
        <w:rPr>
          <w:ins w:id="3223" w:author="Leeyoung" w:date="2018-09-12T18:19:00Z"/>
          <w:sz w:val="20"/>
          <w:szCs w:val="20"/>
        </w:rPr>
      </w:pPr>
      <w:ins w:id="3224" w:author="Leeyoung" w:date="2018-09-12T18:19:00Z">
        <w:r w:rsidRPr="00281573">
          <w:rPr>
            <w:sz w:val="20"/>
            <w:szCs w:val="20"/>
          </w:rPr>
          <w:tab/>
          <w:t>}</w:t>
        </w:r>
      </w:ins>
    </w:p>
    <w:p w14:paraId="151D9AE7" w14:textId="77777777" w:rsidR="00281573" w:rsidRPr="00281573" w:rsidRDefault="00281573" w:rsidP="00281573">
      <w:pPr>
        <w:spacing w:after="0"/>
        <w:rPr>
          <w:ins w:id="3225" w:author="Leeyoung" w:date="2018-09-12T18:19:00Z"/>
          <w:sz w:val="20"/>
          <w:szCs w:val="20"/>
        </w:rPr>
      </w:pPr>
      <w:ins w:id="3226" w:author="Leeyoung" w:date="2018-09-12T18:19:00Z">
        <w:r w:rsidRPr="00281573">
          <w:rPr>
            <w:sz w:val="20"/>
            <w:szCs w:val="20"/>
          </w:rPr>
          <w:tab/>
        </w:r>
      </w:ins>
    </w:p>
    <w:p w14:paraId="2BCC59A6" w14:textId="77777777" w:rsidR="00281573" w:rsidRPr="00281573" w:rsidRDefault="00281573" w:rsidP="00281573">
      <w:pPr>
        <w:spacing w:after="0"/>
        <w:rPr>
          <w:ins w:id="3227" w:author="Leeyoung" w:date="2018-09-12T18:19:00Z"/>
          <w:sz w:val="20"/>
          <w:szCs w:val="20"/>
        </w:rPr>
      </w:pPr>
      <w:ins w:id="3228" w:author="Leeyoung" w:date="2018-09-12T18:19:00Z">
        <w:r w:rsidRPr="00281573">
          <w:rPr>
            <w:sz w:val="20"/>
            <w:szCs w:val="20"/>
          </w:rPr>
          <w:lastRenderedPageBreak/>
          <w:tab/>
          <w:t>identity ETH-100GR-PCS-82 {</w:t>
        </w:r>
      </w:ins>
    </w:p>
    <w:p w14:paraId="599804F4" w14:textId="77777777" w:rsidR="00281573" w:rsidRPr="00281573" w:rsidRDefault="00281573" w:rsidP="00281573">
      <w:pPr>
        <w:spacing w:after="0"/>
        <w:rPr>
          <w:ins w:id="3229" w:author="Leeyoung" w:date="2018-09-12T18:19:00Z"/>
          <w:sz w:val="20"/>
          <w:szCs w:val="20"/>
        </w:rPr>
      </w:pPr>
      <w:ins w:id="3230" w:author="Leeyoung" w:date="2018-09-12T18:19:00Z">
        <w:r w:rsidRPr="00281573">
          <w:rPr>
            <w:sz w:val="20"/>
            <w:szCs w:val="20"/>
          </w:rPr>
          <w:tab/>
        </w:r>
        <w:r w:rsidRPr="00281573">
          <w:rPr>
            <w:sz w:val="20"/>
            <w:szCs w:val="20"/>
          </w:rPr>
          <w:tab/>
          <w:t>base "coding-func";</w:t>
        </w:r>
      </w:ins>
    </w:p>
    <w:p w14:paraId="3802E1B4" w14:textId="77777777" w:rsidR="00281573" w:rsidRPr="00281573" w:rsidRDefault="00281573" w:rsidP="00281573">
      <w:pPr>
        <w:spacing w:after="0"/>
        <w:rPr>
          <w:ins w:id="3231" w:author="Leeyoung" w:date="2018-09-12T18:19:00Z"/>
          <w:sz w:val="20"/>
          <w:szCs w:val="20"/>
        </w:rPr>
      </w:pPr>
      <w:ins w:id="3232" w:author="Leeyoung" w:date="2018-09-12T18:19:00Z">
        <w:r w:rsidRPr="00281573">
          <w:rPr>
            <w:sz w:val="20"/>
            <w:szCs w:val="20"/>
          </w:rPr>
          <w:tab/>
        </w:r>
        <w:r w:rsidRPr="00281573">
          <w:rPr>
            <w:sz w:val="20"/>
            <w:szCs w:val="20"/>
          </w:rPr>
          <w:tab/>
          <w:t>description</w:t>
        </w:r>
      </w:ins>
    </w:p>
    <w:p w14:paraId="619980CB" w14:textId="77777777" w:rsidR="00281573" w:rsidRPr="00281573" w:rsidRDefault="00281573" w:rsidP="00281573">
      <w:pPr>
        <w:spacing w:after="0"/>
        <w:rPr>
          <w:ins w:id="3233" w:author="Leeyoung" w:date="2018-09-12T18:19:00Z"/>
          <w:sz w:val="20"/>
          <w:szCs w:val="20"/>
        </w:rPr>
      </w:pPr>
      <w:ins w:id="3234" w:author="Leeyoung" w:date="2018-09-12T18:19:00Z">
        <w:r w:rsidRPr="00281573">
          <w:rPr>
            <w:sz w:val="20"/>
            <w:szCs w:val="20"/>
          </w:rPr>
          <w:tab/>
        </w:r>
        <w:r w:rsidRPr="00281573">
          <w:rPr>
            <w:sz w:val="20"/>
            <w:szCs w:val="20"/>
          </w:rPr>
          <w:tab/>
        </w:r>
        <w:r w:rsidRPr="00281573">
          <w:rPr>
            <w:sz w:val="20"/>
            <w:szCs w:val="20"/>
          </w:rPr>
          <w:tab/>
          <w:t>"PCS clause 82 coding function that corresponds to 100GBASE-R";</w:t>
        </w:r>
      </w:ins>
    </w:p>
    <w:p w14:paraId="58EED3BF" w14:textId="77777777" w:rsidR="00281573" w:rsidRPr="00281573" w:rsidRDefault="00281573" w:rsidP="00281573">
      <w:pPr>
        <w:spacing w:after="0"/>
        <w:rPr>
          <w:ins w:id="3235" w:author="Leeyoung" w:date="2018-09-12T18:19:00Z"/>
          <w:sz w:val="20"/>
          <w:szCs w:val="20"/>
        </w:rPr>
      </w:pPr>
      <w:ins w:id="3236" w:author="Leeyoung" w:date="2018-09-12T18:19:00Z">
        <w:r w:rsidRPr="00281573">
          <w:rPr>
            <w:sz w:val="20"/>
            <w:szCs w:val="20"/>
          </w:rPr>
          <w:tab/>
        </w:r>
        <w:r w:rsidRPr="00281573">
          <w:rPr>
            <w:sz w:val="20"/>
            <w:szCs w:val="20"/>
          </w:rPr>
          <w:tab/>
          <w:t>reference "MEF63 &amp; IEEE802.3";</w:t>
        </w:r>
      </w:ins>
    </w:p>
    <w:p w14:paraId="5D3E24B8" w14:textId="77777777" w:rsidR="00281573" w:rsidRPr="00281573" w:rsidRDefault="00281573" w:rsidP="00281573">
      <w:pPr>
        <w:spacing w:after="0"/>
        <w:rPr>
          <w:ins w:id="3237" w:author="Leeyoung" w:date="2018-09-12T18:19:00Z"/>
          <w:sz w:val="20"/>
          <w:szCs w:val="20"/>
        </w:rPr>
      </w:pPr>
      <w:ins w:id="3238" w:author="Leeyoung" w:date="2018-09-12T18:19:00Z">
        <w:r w:rsidRPr="00281573">
          <w:rPr>
            <w:sz w:val="20"/>
            <w:szCs w:val="20"/>
          </w:rPr>
          <w:tab/>
          <w:t>}</w:t>
        </w:r>
      </w:ins>
    </w:p>
    <w:p w14:paraId="34139AFC" w14:textId="77777777" w:rsidR="00281573" w:rsidRPr="00281573" w:rsidRDefault="00281573" w:rsidP="00281573">
      <w:pPr>
        <w:spacing w:after="0"/>
        <w:rPr>
          <w:ins w:id="3239" w:author="Leeyoung" w:date="2018-09-12T18:19:00Z"/>
          <w:sz w:val="20"/>
          <w:szCs w:val="20"/>
        </w:rPr>
      </w:pPr>
      <w:ins w:id="3240" w:author="Leeyoung" w:date="2018-09-12T18:19:00Z">
        <w:r w:rsidRPr="00281573">
          <w:rPr>
            <w:sz w:val="20"/>
            <w:szCs w:val="20"/>
          </w:rPr>
          <w:tab/>
        </w:r>
      </w:ins>
    </w:p>
    <w:p w14:paraId="6F2D7DDA" w14:textId="77777777" w:rsidR="00281573" w:rsidRPr="00281573" w:rsidRDefault="00281573" w:rsidP="00281573">
      <w:pPr>
        <w:spacing w:after="0"/>
        <w:rPr>
          <w:ins w:id="3241" w:author="Leeyoung" w:date="2018-09-12T18:19:00Z"/>
          <w:sz w:val="20"/>
          <w:szCs w:val="20"/>
        </w:rPr>
      </w:pPr>
      <w:ins w:id="3242" w:author="Leeyoung" w:date="2018-09-12T18:19:00Z">
        <w:r w:rsidRPr="00281573">
          <w:rPr>
            <w:sz w:val="20"/>
            <w:szCs w:val="20"/>
          </w:rPr>
          <w:tab/>
          <w:t>/* coding func needs to expand for Fiber Channel, SONET, SDH  */</w:t>
        </w:r>
      </w:ins>
    </w:p>
    <w:p w14:paraId="3F41F8E6" w14:textId="77777777" w:rsidR="00281573" w:rsidRPr="00281573" w:rsidRDefault="00281573" w:rsidP="00281573">
      <w:pPr>
        <w:spacing w:after="0"/>
        <w:rPr>
          <w:ins w:id="3243" w:author="Leeyoung" w:date="2018-09-12T18:19:00Z"/>
          <w:sz w:val="20"/>
          <w:szCs w:val="20"/>
        </w:rPr>
      </w:pPr>
      <w:ins w:id="3244" w:author="Leeyoung" w:date="2018-09-12T18:19:00Z">
        <w:r w:rsidRPr="00281573">
          <w:rPr>
            <w:sz w:val="20"/>
            <w:szCs w:val="20"/>
          </w:rPr>
          <w:tab/>
        </w:r>
      </w:ins>
    </w:p>
    <w:p w14:paraId="60F66E30" w14:textId="77777777" w:rsidR="00281573" w:rsidRPr="00281573" w:rsidRDefault="00281573" w:rsidP="00281573">
      <w:pPr>
        <w:spacing w:after="0"/>
        <w:rPr>
          <w:ins w:id="3245" w:author="Leeyoung" w:date="2018-09-12T18:19:00Z"/>
          <w:sz w:val="20"/>
          <w:szCs w:val="20"/>
        </w:rPr>
      </w:pPr>
    </w:p>
    <w:p w14:paraId="68EE1116" w14:textId="77777777" w:rsidR="00281573" w:rsidRPr="00281573" w:rsidRDefault="00281573" w:rsidP="00281573">
      <w:pPr>
        <w:spacing w:after="0"/>
        <w:rPr>
          <w:ins w:id="3246" w:author="Leeyoung" w:date="2018-09-12T18:19:00Z"/>
          <w:sz w:val="20"/>
          <w:szCs w:val="20"/>
        </w:rPr>
      </w:pPr>
      <w:ins w:id="3247" w:author="Leeyoung" w:date="2018-09-12T18:19:00Z">
        <w:r w:rsidRPr="00281573">
          <w:rPr>
            <w:sz w:val="20"/>
            <w:szCs w:val="20"/>
          </w:rPr>
          <w:t xml:space="preserve">  identity optical-interface-func {</w:t>
        </w:r>
      </w:ins>
    </w:p>
    <w:p w14:paraId="1012572E" w14:textId="77777777" w:rsidR="00281573" w:rsidRPr="00281573" w:rsidRDefault="00281573" w:rsidP="00281573">
      <w:pPr>
        <w:spacing w:after="0"/>
        <w:rPr>
          <w:ins w:id="3248" w:author="Leeyoung" w:date="2018-09-12T18:19:00Z"/>
          <w:sz w:val="20"/>
          <w:szCs w:val="20"/>
        </w:rPr>
      </w:pPr>
      <w:ins w:id="3249" w:author="Leeyoung" w:date="2018-09-12T18:19:00Z">
        <w:r w:rsidRPr="00281573">
          <w:rPr>
            <w:sz w:val="20"/>
            <w:szCs w:val="20"/>
          </w:rPr>
          <w:tab/>
          <w:t xml:space="preserve">description </w:t>
        </w:r>
      </w:ins>
    </w:p>
    <w:p w14:paraId="2AA73F8D" w14:textId="77777777" w:rsidR="00281573" w:rsidRPr="00281573" w:rsidRDefault="00281573" w:rsidP="00281573">
      <w:pPr>
        <w:spacing w:after="0"/>
        <w:rPr>
          <w:ins w:id="3250" w:author="Leeyoung" w:date="2018-09-12T18:19:00Z"/>
          <w:sz w:val="20"/>
          <w:szCs w:val="20"/>
        </w:rPr>
      </w:pPr>
      <w:ins w:id="3251" w:author="Leeyoung" w:date="2018-09-12T18:19:00Z">
        <w:r w:rsidRPr="00281573">
          <w:rPr>
            <w:sz w:val="20"/>
            <w:szCs w:val="20"/>
          </w:rPr>
          <w:tab/>
          <w:t>"base identity from which optical-interface-function is derived.";</w:t>
        </w:r>
      </w:ins>
    </w:p>
    <w:p w14:paraId="6D3DD4C5" w14:textId="77777777" w:rsidR="00281573" w:rsidRPr="00281573" w:rsidRDefault="00281573" w:rsidP="00281573">
      <w:pPr>
        <w:spacing w:after="0"/>
        <w:rPr>
          <w:ins w:id="3252" w:author="Leeyoung" w:date="2018-09-12T18:19:00Z"/>
          <w:sz w:val="20"/>
          <w:szCs w:val="20"/>
        </w:rPr>
      </w:pPr>
      <w:ins w:id="3253" w:author="Leeyoung" w:date="2018-09-12T18:19:00Z">
        <w:r w:rsidRPr="00281573">
          <w:rPr>
            <w:sz w:val="20"/>
            <w:szCs w:val="20"/>
          </w:rPr>
          <w:t xml:space="preserve">  } </w:t>
        </w:r>
      </w:ins>
    </w:p>
    <w:p w14:paraId="78186D85" w14:textId="77777777" w:rsidR="00281573" w:rsidRPr="00281573" w:rsidRDefault="00281573" w:rsidP="00281573">
      <w:pPr>
        <w:spacing w:after="0"/>
        <w:rPr>
          <w:ins w:id="3254" w:author="Leeyoung" w:date="2018-09-12T18:19:00Z"/>
          <w:sz w:val="20"/>
          <w:szCs w:val="20"/>
        </w:rPr>
      </w:pPr>
      <w:ins w:id="3255" w:author="Leeyoung" w:date="2018-09-12T18:19:00Z">
        <w:r w:rsidRPr="00281573">
          <w:rPr>
            <w:sz w:val="20"/>
            <w:szCs w:val="20"/>
          </w:rPr>
          <w:tab/>
        </w:r>
      </w:ins>
    </w:p>
    <w:p w14:paraId="5C2E6D24" w14:textId="77777777" w:rsidR="00281573" w:rsidRPr="00281573" w:rsidRDefault="00281573" w:rsidP="00281573">
      <w:pPr>
        <w:spacing w:after="0"/>
        <w:rPr>
          <w:ins w:id="3256" w:author="Leeyoung" w:date="2018-09-12T18:19:00Z"/>
          <w:sz w:val="20"/>
          <w:szCs w:val="20"/>
        </w:rPr>
      </w:pPr>
      <w:ins w:id="3257" w:author="Leeyoung" w:date="2018-09-12T18:19:00Z">
        <w:r w:rsidRPr="00281573">
          <w:rPr>
            <w:sz w:val="20"/>
            <w:szCs w:val="20"/>
          </w:rPr>
          <w:tab/>
          <w:t>identity SX-PMD-clause-38 {</w:t>
        </w:r>
      </w:ins>
    </w:p>
    <w:p w14:paraId="7C1DF895" w14:textId="77777777" w:rsidR="00281573" w:rsidRPr="00281573" w:rsidRDefault="00281573" w:rsidP="00281573">
      <w:pPr>
        <w:spacing w:after="0"/>
        <w:rPr>
          <w:ins w:id="3258" w:author="Leeyoung" w:date="2018-09-12T18:19:00Z"/>
          <w:sz w:val="20"/>
          <w:szCs w:val="20"/>
        </w:rPr>
      </w:pPr>
      <w:ins w:id="3259" w:author="Leeyoung" w:date="2018-09-12T18:19:00Z">
        <w:r w:rsidRPr="00281573">
          <w:rPr>
            <w:sz w:val="20"/>
            <w:szCs w:val="20"/>
          </w:rPr>
          <w:tab/>
        </w:r>
        <w:r w:rsidRPr="00281573">
          <w:rPr>
            <w:sz w:val="20"/>
            <w:szCs w:val="20"/>
          </w:rPr>
          <w:tab/>
          <w:t>base "optical-interface-func";</w:t>
        </w:r>
      </w:ins>
    </w:p>
    <w:p w14:paraId="24D66BA9" w14:textId="77777777" w:rsidR="00281573" w:rsidRPr="00281573" w:rsidRDefault="00281573" w:rsidP="00281573">
      <w:pPr>
        <w:spacing w:after="0"/>
        <w:rPr>
          <w:ins w:id="3260" w:author="Leeyoung" w:date="2018-09-12T18:19:00Z"/>
          <w:sz w:val="20"/>
          <w:szCs w:val="20"/>
        </w:rPr>
      </w:pPr>
      <w:ins w:id="3261" w:author="Leeyoung" w:date="2018-09-12T18:19:00Z">
        <w:r w:rsidRPr="00281573">
          <w:rPr>
            <w:sz w:val="20"/>
            <w:szCs w:val="20"/>
          </w:rPr>
          <w:tab/>
        </w:r>
        <w:r w:rsidRPr="00281573">
          <w:rPr>
            <w:sz w:val="20"/>
            <w:szCs w:val="20"/>
          </w:rPr>
          <w:tab/>
          <w:t xml:space="preserve">description </w:t>
        </w:r>
      </w:ins>
    </w:p>
    <w:p w14:paraId="50ECEBDD" w14:textId="77777777" w:rsidR="00281573" w:rsidRPr="00281573" w:rsidRDefault="00281573" w:rsidP="00281573">
      <w:pPr>
        <w:spacing w:after="0"/>
        <w:rPr>
          <w:ins w:id="3262" w:author="Leeyoung" w:date="2018-09-12T18:19:00Z"/>
          <w:sz w:val="20"/>
          <w:szCs w:val="20"/>
        </w:rPr>
      </w:pPr>
      <w:ins w:id="3263" w:author="Leeyoung" w:date="2018-09-12T18:19:00Z">
        <w:r w:rsidRPr="00281573">
          <w:rPr>
            <w:sz w:val="20"/>
            <w:szCs w:val="20"/>
          </w:rPr>
          <w:tab/>
        </w:r>
        <w:r w:rsidRPr="00281573">
          <w:rPr>
            <w:sz w:val="20"/>
            <w:szCs w:val="20"/>
          </w:rPr>
          <w:tab/>
        </w:r>
        <w:r w:rsidRPr="00281573">
          <w:rPr>
            <w:sz w:val="20"/>
            <w:szCs w:val="20"/>
          </w:rPr>
          <w:tab/>
          <w:t xml:space="preserve">"SX-PMD-clause-38 Optical Interface function for </w:t>
        </w:r>
      </w:ins>
    </w:p>
    <w:p w14:paraId="2C216357" w14:textId="77777777" w:rsidR="00281573" w:rsidRPr="00281573" w:rsidRDefault="00281573" w:rsidP="00281573">
      <w:pPr>
        <w:spacing w:after="0"/>
        <w:rPr>
          <w:ins w:id="3264" w:author="Leeyoung" w:date="2018-09-12T18:19:00Z"/>
          <w:sz w:val="20"/>
          <w:szCs w:val="20"/>
        </w:rPr>
      </w:pPr>
      <w:ins w:id="3265" w:author="Leeyoung" w:date="2018-09-12T18:19:00Z">
        <w:r w:rsidRPr="00281573">
          <w:rPr>
            <w:sz w:val="20"/>
            <w:szCs w:val="20"/>
          </w:rPr>
          <w:tab/>
        </w:r>
        <w:r w:rsidRPr="00281573">
          <w:rPr>
            <w:sz w:val="20"/>
            <w:szCs w:val="20"/>
          </w:rPr>
          <w:tab/>
        </w:r>
        <w:r w:rsidRPr="00281573">
          <w:rPr>
            <w:sz w:val="20"/>
            <w:szCs w:val="20"/>
          </w:rPr>
          <w:tab/>
          <w:t xml:space="preserve">1000BASE-X PCS-36"; </w:t>
        </w:r>
      </w:ins>
    </w:p>
    <w:p w14:paraId="17ECC338" w14:textId="77777777" w:rsidR="00281573" w:rsidRPr="00281573" w:rsidRDefault="00281573" w:rsidP="00281573">
      <w:pPr>
        <w:spacing w:after="0"/>
        <w:rPr>
          <w:ins w:id="3266" w:author="Leeyoung" w:date="2018-09-12T18:19:00Z"/>
          <w:sz w:val="20"/>
          <w:szCs w:val="20"/>
        </w:rPr>
      </w:pPr>
      <w:ins w:id="3267" w:author="Leeyoung" w:date="2018-09-12T18:19:00Z">
        <w:r w:rsidRPr="00281573">
          <w:rPr>
            <w:sz w:val="20"/>
            <w:szCs w:val="20"/>
          </w:rPr>
          <w:tab/>
        </w:r>
        <w:r w:rsidRPr="00281573">
          <w:rPr>
            <w:sz w:val="20"/>
            <w:szCs w:val="20"/>
          </w:rPr>
          <w:tab/>
          <w:t>reference "MEF63 &amp; IEEE802.3";</w:t>
        </w:r>
      </w:ins>
    </w:p>
    <w:p w14:paraId="710A012D" w14:textId="77777777" w:rsidR="00281573" w:rsidRPr="00281573" w:rsidRDefault="00281573" w:rsidP="00281573">
      <w:pPr>
        <w:spacing w:after="0"/>
        <w:rPr>
          <w:ins w:id="3268" w:author="Leeyoung" w:date="2018-09-12T18:19:00Z"/>
          <w:sz w:val="20"/>
          <w:szCs w:val="20"/>
        </w:rPr>
      </w:pPr>
      <w:ins w:id="3269" w:author="Leeyoung" w:date="2018-09-12T18:19:00Z">
        <w:r w:rsidRPr="00281573">
          <w:rPr>
            <w:sz w:val="20"/>
            <w:szCs w:val="20"/>
          </w:rPr>
          <w:tab/>
          <w:t>}</w:t>
        </w:r>
      </w:ins>
    </w:p>
    <w:p w14:paraId="27DC0047" w14:textId="77777777" w:rsidR="00281573" w:rsidRPr="00281573" w:rsidRDefault="00281573" w:rsidP="00281573">
      <w:pPr>
        <w:spacing w:after="0"/>
        <w:rPr>
          <w:ins w:id="3270" w:author="Leeyoung" w:date="2018-09-12T18:19:00Z"/>
          <w:sz w:val="20"/>
          <w:szCs w:val="20"/>
        </w:rPr>
      </w:pPr>
      <w:ins w:id="3271" w:author="Leeyoung" w:date="2018-09-12T18:19:00Z">
        <w:r w:rsidRPr="00281573">
          <w:rPr>
            <w:sz w:val="20"/>
            <w:szCs w:val="20"/>
          </w:rPr>
          <w:tab/>
        </w:r>
      </w:ins>
    </w:p>
    <w:p w14:paraId="3E03710B" w14:textId="77777777" w:rsidR="00281573" w:rsidRPr="00281573" w:rsidRDefault="00281573" w:rsidP="00281573">
      <w:pPr>
        <w:spacing w:after="0"/>
        <w:rPr>
          <w:ins w:id="3272" w:author="Leeyoung" w:date="2018-09-12T18:19:00Z"/>
          <w:sz w:val="20"/>
          <w:szCs w:val="20"/>
        </w:rPr>
      </w:pPr>
      <w:ins w:id="3273" w:author="Leeyoung" w:date="2018-09-12T18:19:00Z">
        <w:r w:rsidRPr="00281573">
          <w:rPr>
            <w:sz w:val="20"/>
            <w:szCs w:val="20"/>
          </w:rPr>
          <w:tab/>
          <w:t>identity LX-PMD-clause-38 {</w:t>
        </w:r>
      </w:ins>
    </w:p>
    <w:p w14:paraId="25149741" w14:textId="77777777" w:rsidR="00281573" w:rsidRPr="00281573" w:rsidRDefault="00281573" w:rsidP="00281573">
      <w:pPr>
        <w:spacing w:after="0"/>
        <w:rPr>
          <w:ins w:id="3274" w:author="Leeyoung" w:date="2018-09-12T18:19:00Z"/>
          <w:sz w:val="20"/>
          <w:szCs w:val="20"/>
        </w:rPr>
      </w:pPr>
      <w:ins w:id="3275" w:author="Leeyoung" w:date="2018-09-12T18:19:00Z">
        <w:r w:rsidRPr="00281573">
          <w:rPr>
            <w:sz w:val="20"/>
            <w:szCs w:val="20"/>
          </w:rPr>
          <w:tab/>
        </w:r>
        <w:r w:rsidRPr="00281573">
          <w:rPr>
            <w:sz w:val="20"/>
            <w:szCs w:val="20"/>
          </w:rPr>
          <w:tab/>
          <w:t>base "optical-interface-func";</w:t>
        </w:r>
      </w:ins>
    </w:p>
    <w:p w14:paraId="21FB4D71" w14:textId="77777777" w:rsidR="00281573" w:rsidRPr="00281573" w:rsidRDefault="00281573" w:rsidP="00281573">
      <w:pPr>
        <w:spacing w:after="0"/>
        <w:rPr>
          <w:ins w:id="3276" w:author="Leeyoung" w:date="2018-09-12T18:19:00Z"/>
          <w:sz w:val="20"/>
          <w:szCs w:val="20"/>
        </w:rPr>
      </w:pPr>
      <w:ins w:id="3277" w:author="Leeyoung" w:date="2018-09-12T18:19:00Z">
        <w:r w:rsidRPr="00281573">
          <w:rPr>
            <w:sz w:val="20"/>
            <w:szCs w:val="20"/>
          </w:rPr>
          <w:tab/>
        </w:r>
        <w:r w:rsidRPr="00281573">
          <w:rPr>
            <w:sz w:val="20"/>
            <w:szCs w:val="20"/>
          </w:rPr>
          <w:tab/>
          <w:t>description</w:t>
        </w:r>
      </w:ins>
    </w:p>
    <w:p w14:paraId="40D69DB3" w14:textId="77777777" w:rsidR="00281573" w:rsidRPr="00281573" w:rsidRDefault="00281573" w:rsidP="00281573">
      <w:pPr>
        <w:spacing w:after="0"/>
        <w:rPr>
          <w:ins w:id="3278" w:author="Leeyoung" w:date="2018-09-12T18:19:00Z"/>
          <w:sz w:val="20"/>
          <w:szCs w:val="20"/>
        </w:rPr>
      </w:pPr>
      <w:ins w:id="3279" w:author="Leeyoung" w:date="2018-09-12T18:19:00Z">
        <w:r w:rsidRPr="00281573">
          <w:rPr>
            <w:sz w:val="20"/>
            <w:szCs w:val="20"/>
          </w:rPr>
          <w:tab/>
        </w:r>
        <w:r w:rsidRPr="00281573">
          <w:rPr>
            <w:sz w:val="20"/>
            <w:szCs w:val="20"/>
          </w:rPr>
          <w:tab/>
        </w:r>
        <w:r w:rsidRPr="00281573">
          <w:rPr>
            <w:sz w:val="20"/>
            <w:szCs w:val="20"/>
          </w:rPr>
          <w:tab/>
          <w:t xml:space="preserve">"LX-PMD-clause-38 Optical Interface function for </w:t>
        </w:r>
      </w:ins>
    </w:p>
    <w:p w14:paraId="046CB7F8" w14:textId="77777777" w:rsidR="00281573" w:rsidRPr="00281573" w:rsidRDefault="00281573" w:rsidP="00281573">
      <w:pPr>
        <w:spacing w:after="0"/>
        <w:rPr>
          <w:ins w:id="3280" w:author="Leeyoung" w:date="2018-09-12T18:19:00Z"/>
          <w:sz w:val="20"/>
          <w:szCs w:val="20"/>
        </w:rPr>
      </w:pPr>
      <w:ins w:id="3281" w:author="Leeyoung" w:date="2018-09-12T18:19:00Z">
        <w:r w:rsidRPr="00281573">
          <w:rPr>
            <w:sz w:val="20"/>
            <w:szCs w:val="20"/>
          </w:rPr>
          <w:tab/>
        </w:r>
        <w:r w:rsidRPr="00281573">
          <w:rPr>
            <w:sz w:val="20"/>
            <w:szCs w:val="20"/>
          </w:rPr>
          <w:tab/>
        </w:r>
        <w:r w:rsidRPr="00281573">
          <w:rPr>
            <w:sz w:val="20"/>
            <w:szCs w:val="20"/>
          </w:rPr>
          <w:tab/>
          <w:t xml:space="preserve">1000BASE-X PCS-36"; </w:t>
        </w:r>
      </w:ins>
    </w:p>
    <w:p w14:paraId="59DA53B3" w14:textId="77777777" w:rsidR="00281573" w:rsidRPr="00281573" w:rsidRDefault="00281573" w:rsidP="00281573">
      <w:pPr>
        <w:spacing w:after="0"/>
        <w:rPr>
          <w:ins w:id="3282" w:author="Leeyoung" w:date="2018-09-12T18:19:00Z"/>
          <w:sz w:val="20"/>
          <w:szCs w:val="20"/>
        </w:rPr>
      </w:pPr>
      <w:ins w:id="3283" w:author="Leeyoung" w:date="2018-09-12T18:19:00Z">
        <w:r w:rsidRPr="00281573">
          <w:rPr>
            <w:sz w:val="20"/>
            <w:szCs w:val="20"/>
          </w:rPr>
          <w:tab/>
        </w:r>
        <w:r w:rsidRPr="00281573">
          <w:rPr>
            <w:sz w:val="20"/>
            <w:szCs w:val="20"/>
          </w:rPr>
          <w:tab/>
          <w:t>reference "MEF63 &amp; IEEE802.3";</w:t>
        </w:r>
      </w:ins>
    </w:p>
    <w:p w14:paraId="27C9D31E" w14:textId="77777777" w:rsidR="00281573" w:rsidRPr="00281573" w:rsidRDefault="00281573" w:rsidP="00281573">
      <w:pPr>
        <w:spacing w:after="0"/>
        <w:rPr>
          <w:ins w:id="3284" w:author="Leeyoung" w:date="2018-09-12T18:19:00Z"/>
          <w:sz w:val="20"/>
          <w:szCs w:val="20"/>
        </w:rPr>
      </w:pPr>
      <w:ins w:id="3285" w:author="Leeyoung" w:date="2018-09-12T18:19:00Z">
        <w:r w:rsidRPr="00281573">
          <w:rPr>
            <w:sz w:val="20"/>
            <w:szCs w:val="20"/>
          </w:rPr>
          <w:tab/>
          <w:t>}</w:t>
        </w:r>
      </w:ins>
    </w:p>
    <w:p w14:paraId="04B4FE9E" w14:textId="77777777" w:rsidR="00281573" w:rsidRPr="00281573" w:rsidRDefault="00281573" w:rsidP="00281573">
      <w:pPr>
        <w:spacing w:after="0"/>
        <w:rPr>
          <w:ins w:id="3286" w:author="Leeyoung" w:date="2018-09-12T18:19:00Z"/>
          <w:sz w:val="20"/>
          <w:szCs w:val="20"/>
        </w:rPr>
      </w:pPr>
      <w:ins w:id="3287" w:author="Leeyoung" w:date="2018-09-12T18:19:00Z">
        <w:r w:rsidRPr="00281573">
          <w:rPr>
            <w:sz w:val="20"/>
            <w:szCs w:val="20"/>
          </w:rPr>
          <w:tab/>
        </w:r>
      </w:ins>
    </w:p>
    <w:p w14:paraId="2E98A946" w14:textId="77777777" w:rsidR="00281573" w:rsidRPr="00281573" w:rsidRDefault="00281573" w:rsidP="00281573">
      <w:pPr>
        <w:spacing w:after="0"/>
        <w:rPr>
          <w:ins w:id="3288" w:author="Leeyoung" w:date="2018-09-12T18:19:00Z"/>
          <w:sz w:val="20"/>
          <w:szCs w:val="20"/>
        </w:rPr>
      </w:pPr>
      <w:ins w:id="3289" w:author="Leeyoung" w:date="2018-09-12T18:19:00Z">
        <w:r w:rsidRPr="00281573">
          <w:rPr>
            <w:sz w:val="20"/>
            <w:szCs w:val="20"/>
          </w:rPr>
          <w:tab/>
          <w:t>identity LX10-PMD-clause-59 {</w:t>
        </w:r>
      </w:ins>
    </w:p>
    <w:p w14:paraId="31A2ACE9" w14:textId="77777777" w:rsidR="00281573" w:rsidRPr="00281573" w:rsidRDefault="00281573" w:rsidP="00281573">
      <w:pPr>
        <w:spacing w:after="0"/>
        <w:rPr>
          <w:ins w:id="3290" w:author="Leeyoung" w:date="2018-09-12T18:19:00Z"/>
          <w:sz w:val="20"/>
          <w:szCs w:val="20"/>
        </w:rPr>
      </w:pPr>
      <w:ins w:id="3291" w:author="Leeyoung" w:date="2018-09-12T18:19:00Z">
        <w:r w:rsidRPr="00281573">
          <w:rPr>
            <w:sz w:val="20"/>
            <w:szCs w:val="20"/>
          </w:rPr>
          <w:tab/>
        </w:r>
        <w:r w:rsidRPr="00281573">
          <w:rPr>
            <w:sz w:val="20"/>
            <w:szCs w:val="20"/>
          </w:rPr>
          <w:tab/>
          <w:t>base "optical-interface-func";</w:t>
        </w:r>
      </w:ins>
    </w:p>
    <w:p w14:paraId="48D02F40" w14:textId="77777777" w:rsidR="00281573" w:rsidRPr="00281573" w:rsidRDefault="00281573" w:rsidP="00281573">
      <w:pPr>
        <w:spacing w:after="0"/>
        <w:rPr>
          <w:ins w:id="3292" w:author="Leeyoung" w:date="2018-09-12T18:19:00Z"/>
          <w:sz w:val="20"/>
          <w:szCs w:val="20"/>
        </w:rPr>
      </w:pPr>
      <w:ins w:id="3293" w:author="Leeyoung" w:date="2018-09-12T18:19:00Z">
        <w:r w:rsidRPr="00281573">
          <w:rPr>
            <w:sz w:val="20"/>
            <w:szCs w:val="20"/>
          </w:rPr>
          <w:tab/>
        </w:r>
        <w:r w:rsidRPr="00281573">
          <w:rPr>
            <w:sz w:val="20"/>
            <w:szCs w:val="20"/>
          </w:rPr>
          <w:tab/>
          <w:t>description</w:t>
        </w:r>
      </w:ins>
    </w:p>
    <w:p w14:paraId="75B18476" w14:textId="77777777" w:rsidR="00281573" w:rsidRPr="00281573" w:rsidRDefault="00281573" w:rsidP="00281573">
      <w:pPr>
        <w:spacing w:after="0"/>
        <w:rPr>
          <w:ins w:id="3294" w:author="Leeyoung" w:date="2018-09-12T18:19:00Z"/>
          <w:sz w:val="20"/>
          <w:szCs w:val="20"/>
        </w:rPr>
      </w:pPr>
      <w:ins w:id="3295" w:author="Leeyoung" w:date="2018-09-12T18:19:00Z">
        <w:r w:rsidRPr="00281573">
          <w:rPr>
            <w:sz w:val="20"/>
            <w:szCs w:val="20"/>
          </w:rPr>
          <w:tab/>
        </w:r>
        <w:r w:rsidRPr="00281573">
          <w:rPr>
            <w:sz w:val="20"/>
            <w:szCs w:val="20"/>
          </w:rPr>
          <w:tab/>
        </w:r>
        <w:r w:rsidRPr="00281573">
          <w:rPr>
            <w:sz w:val="20"/>
            <w:szCs w:val="20"/>
          </w:rPr>
          <w:tab/>
          <w:t xml:space="preserve">"LX10-PMD-clause-59 Optical Interface function for </w:t>
        </w:r>
      </w:ins>
    </w:p>
    <w:p w14:paraId="36339762" w14:textId="77777777" w:rsidR="00281573" w:rsidRPr="00281573" w:rsidRDefault="00281573" w:rsidP="00281573">
      <w:pPr>
        <w:spacing w:after="0"/>
        <w:rPr>
          <w:ins w:id="3296" w:author="Leeyoung" w:date="2018-09-12T18:19:00Z"/>
          <w:sz w:val="20"/>
          <w:szCs w:val="20"/>
        </w:rPr>
      </w:pPr>
      <w:ins w:id="3297" w:author="Leeyoung" w:date="2018-09-12T18:19:00Z">
        <w:r w:rsidRPr="00281573">
          <w:rPr>
            <w:sz w:val="20"/>
            <w:szCs w:val="20"/>
          </w:rPr>
          <w:tab/>
        </w:r>
        <w:r w:rsidRPr="00281573">
          <w:rPr>
            <w:sz w:val="20"/>
            <w:szCs w:val="20"/>
          </w:rPr>
          <w:tab/>
        </w:r>
        <w:r w:rsidRPr="00281573">
          <w:rPr>
            <w:sz w:val="20"/>
            <w:szCs w:val="20"/>
          </w:rPr>
          <w:tab/>
          <w:t xml:space="preserve">1000BASE-X PCS-36"; </w:t>
        </w:r>
      </w:ins>
    </w:p>
    <w:p w14:paraId="74434F75" w14:textId="77777777" w:rsidR="00281573" w:rsidRPr="00281573" w:rsidRDefault="00281573" w:rsidP="00281573">
      <w:pPr>
        <w:spacing w:after="0"/>
        <w:rPr>
          <w:ins w:id="3298" w:author="Leeyoung" w:date="2018-09-12T18:19:00Z"/>
          <w:sz w:val="20"/>
          <w:szCs w:val="20"/>
        </w:rPr>
      </w:pPr>
      <w:ins w:id="3299" w:author="Leeyoung" w:date="2018-09-12T18:19:00Z">
        <w:r w:rsidRPr="00281573">
          <w:rPr>
            <w:sz w:val="20"/>
            <w:szCs w:val="20"/>
          </w:rPr>
          <w:tab/>
        </w:r>
        <w:r w:rsidRPr="00281573">
          <w:rPr>
            <w:sz w:val="20"/>
            <w:szCs w:val="20"/>
          </w:rPr>
          <w:tab/>
          <w:t>reference "MEF63 &amp; IEEE802.3";</w:t>
        </w:r>
      </w:ins>
    </w:p>
    <w:p w14:paraId="554C38EF" w14:textId="77777777" w:rsidR="00281573" w:rsidRPr="00281573" w:rsidRDefault="00281573" w:rsidP="00281573">
      <w:pPr>
        <w:spacing w:after="0"/>
        <w:rPr>
          <w:ins w:id="3300" w:author="Leeyoung" w:date="2018-09-12T18:19:00Z"/>
          <w:sz w:val="20"/>
          <w:szCs w:val="20"/>
        </w:rPr>
      </w:pPr>
      <w:ins w:id="3301" w:author="Leeyoung" w:date="2018-09-12T18:19:00Z">
        <w:r w:rsidRPr="00281573">
          <w:rPr>
            <w:sz w:val="20"/>
            <w:szCs w:val="20"/>
          </w:rPr>
          <w:tab/>
          <w:t>}</w:t>
        </w:r>
      </w:ins>
    </w:p>
    <w:p w14:paraId="6831055C" w14:textId="77777777" w:rsidR="00281573" w:rsidRPr="00281573" w:rsidRDefault="00281573" w:rsidP="00281573">
      <w:pPr>
        <w:spacing w:after="0"/>
        <w:rPr>
          <w:ins w:id="3302" w:author="Leeyoung" w:date="2018-09-12T18:19:00Z"/>
          <w:sz w:val="20"/>
          <w:szCs w:val="20"/>
        </w:rPr>
      </w:pPr>
      <w:ins w:id="3303" w:author="Leeyoung" w:date="2018-09-12T18:19:00Z">
        <w:r w:rsidRPr="00281573">
          <w:rPr>
            <w:sz w:val="20"/>
            <w:szCs w:val="20"/>
          </w:rPr>
          <w:tab/>
        </w:r>
      </w:ins>
    </w:p>
    <w:p w14:paraId="3BA780C6" w14:textId="77777777" w:rsidR="00281573" w:rsidRPr="00281573" w:rsidRDefault="00281573" w:rsidP="00281573">
      <w:pPr>
        <w:spacing w:after="0"/>
        <w:rPr>
          <w:ins w:id="3304" w:author="Leeyoung" w:date="2018-09-12T18:19:00Z"/>
          <w:sz w:val="20"/>
          <w:szCs w:val="20"/>
        </w:rPr>
      </w:pPr>
      <w:ins w:id="3305" w:author="Leeyoung" w:date="2018-09-12T18:19:00Z">
        <w:r w:rsidRPr="00281573">
          <w:rPr>
            <w:sz w:val="20"/>
            <w:szCs w:val="20"/>
          </w:rPr>
          <w:tab/>
          <w:t>identity BX10-PMD-clause-59 {</w:t>
        </w:r>
      </w:ins>
    </w:p>
    <w:p w14:paraId="24040A6B" w14:textId="77777777" w:rsidR="00281573" w:rsidRPr="00281573" w:rsidRDefault="00281573" w:rsidP="00281573">
      <w:pPr>
        <w:spacing w:after="0"/>
        <w:rPr>
          <w:ins w:id="3306" w:author="Leeyoung" w:date="2018-09-12T18:19:00Z"/>
          <w:sz w:val="20"/>
          <w:szCs w:val="20"/>
        </w:rPr>
      </w:pPr>
      <w:ins w:id="3307" w:author="Leeyoung" w:date="2018-09-12T18:19:00Z">
        <w:r w:rsidRPr="00281573">
          <w:rPr>
            <w:sz w:val="20"/>
            <w:szCs w:val="20"/>
          </w:rPr>
          <w:tab/>
        </w:r>
        <w:r w:rsidRPr="00281573">
          <w:rPr>
            <w:sz w:val="20"/>
            <w:szCs w:val="20"/>
          </w:rPr>
          <w:tab/>
          <w:t>base "optical-interface-func";</w:t>
        </w:r>
      </w:ins>
    </w:p>
    <w:p w14:paraId="4A106038" w14:textId="77777777" w:rsidR="00281573" w:rsidRPr="00281573" w:rsidRDefault="00281573" w:rsidP="00281573">
      <w:pPr>
        <w:spacing w:after="0"/>
        <w:rPr>
          <w:ins w:id="3308" w:author="Leeyoung" w:date="2018-09-12T18:19:00Z"/>
          <w:sz w:val="20"/>
          <w:szCs w:val="20"/>
        </w:rPr>
      </w:pPr>
      <w:ins w:id="3309" w:author="Leeyoung" w:date="2018-09-12T18:19:00Z">
        <w:r w:rsidRPr="00281573">
          <w:rPr>
            <w:sz w:val="20"/>
            <w:szCs w:val="20"/>
          </w:rPr>
          <w:tab/>
        </w:r>
        <w:r w:rsidRPr="00281573">
          <w:rPr>
            <w:sz w:val="20"/>
            <w:szCs w:val="20"/>
          </w:rPr>
          <w:tab/>
          <w:t>description</w:t>
        </w:r>
      </w:ins>
    </w:p>
    <w:p w14:paraId="71482AC5" w14:textId="77777777" w:rsidR="00281573" w:rsidRPr="00281573" w:rsidRDefault="00281573" w:rsidP="00281573">
      <w:pPr>
        <w:spacing w:after="0"/>
        <w:rPr>
          <w:ins w:id="3310" w:author="Leeyoung" w:date="2018-09-12T18:19:00Z"/>
          <w:sz w:val="20"/>
          <w:szCs w:val="20"/>
        </w:rPr>
      </w:pPr>
      <w:ins w:id="3311" w:author="Leeyoung" w:date="2018-09-12T18:19:00Z">
        <w:r w:rsidRPr="00281573">
          <w:rPr>
            <w:sz w:val="20"/>
            <w:szCs w:val="20"/>
          </w:rPr>
          <w:tab/>
        </w:r>
        <w:r w:rsidRPr="00281573">
          <w:rPr>
            <w:sz w:val="20"/>
            <w:szCs w:val="20"/>
          </w:rPr>
          <w:tab/>
        </w:r>
        <w:r w:rsidRPr="00281573">
          <w:rPr>
            <w:sz w:val="20"/>
            <w:szCs w:val="20"/>
          </w:rPr>
          <w:tab/>
          <w:t xml:space="preserve">"BX10-PMD-clause-59 Optical Interface function for </w:t>
        </w:r>
      </w:ins>
    </w:p>
    <w:p w14:paraId="789DAD04" w14:textId="77777777" w:rsidR="00281573" w:rsidRPr="00281573" w:rsidRDefault="00281573" w:rsidP="00281573">
      <w:pPr>
        <w:spacing w:after="0"/>
        <w:rPr>
          <w:ins w:id="3312" w:author="Leeyoung" w:date="2018-09-12T18:19:00Z"/>
          <w:sz w:val="20"/>
          <w:szCs w:val="20"/>
        </w:rPr>
      </w:pPr>
      <w:ins w:id="3313" w:author="Leeyoung" w:date="2018-09-12T18:19:00Z">
        <w:r w:rsidRPr="00281573">
          <w:rPr>
            <w:sz w:val="20"/>
            <w:szCs w:val="20"/>
          </w:rPr>
          <w:tab/>
        </w:r>
        <w:r w:rsidRPr="00281573">
          <w:rPr>
            <w:sz w:val="20"/>
            <w:szCs w:val="20"/>
          </w:rPr>
          <w:tab/>
        </w:r>
        <w:r w:rsidRPr="00281573">
          <w:rPr>
            <w:sz w:val="20"/>
            <w:szCs w:val="20"/>
          </w:rPr>
          <w:tab/>
          <w:t xml:space="preserve">1000BASE-X PCS-36"; </w:t>
        </w:r>
      </w:ins>
    </w:p>
    <w:p w14:paraId="5403708E" w14:textId="77777777" w:rsidR="00281573" w:rsidRPr="00281573" w:rsidRDefault="00281573" w:rsidP="00281573">
      <w:pPr>
        <w:spacing w:after="0"/>
        <w:rPr>
          <w:ins w:id="3314" w:author="Leeyoung" w:date="2018-09-12T18:19:00Z"/>
          <w:sz w:val="20"/>
          <w:szCs w:val="20"/>
        </w:rPr>
      </w:pPr>
      <w:ins w:id="3315" w:author="Leeyoung" w:date="2018-09-12T18:19:00Z">
        <w:r w:rsidRPr="00281573">
          <w:rPr>
            <w:sz w:val="20"/>
            <w:szCs w:val="20"/>
          </w:rPr>
          <w:tab/>
        </w:r>
        <w:r w:rsidRPr="00281573">
          <w:rPr>
            <w:sz w:val="20"/>
            <w:szCs w:val="20"/>
          </w:rPr>
          <w:tab/>
          <w:t>reference "MEF63 &amp; IEEE802.3";</w:t>
        </w:r>
      </w:ins>
    </w:p>
    <w:p w14:paraId="2301EC67" w14:textId="77777777" w:rsidR="00281573" w:rsidRPr="00281573" w:rsidRDefault="00281573" w:rsidP="00281573">
      <w:pPr>
        <w:spacing w:after="0"/>
        <w:rPr>
          <w:ins w:id="3316" w:author="Leeyoung" w:date="2018-09-12T18:19:00Z"/>
          <w:sz w:val="20"/>
          <w:szCs w:val="20"/>
        </w:rPr>
      </w:pPr>
      <w:ins w:id="3317" w:author="Leeyoung" w:date="2018-09-12T18:19:00Z">
        <w:r w:rsidRPr="00281573">
          <w:rPr>
            <w:sz w:val="20"/>
            <w:szCs w:val="20"/>
          </w:rPr>
          <w:tab/>
          <w:t>}</w:t>
        </w:r>
      </w:ins>
    </w:p>
    <w:p w14:paraId="1BD6E5B7" w14:textId="77777777" w:rsidR="00281573" w:rsidRPr="00281573" w:rsidRDefault="00281573" w:rsidP="00281573">
      <w:pPr>
        <w:spacing w:after="0"/>
        <w:rPr>
          <w:ins w:id="3318" w:author="Leeyoung" w:date="2018-09-12T18:19:00Z"/>
          <w:sz w:val="20"/>
          <w:szCs w:val="20"/>
        </w:rPr>
      </w:pPr>
      <w:ins w:id="3319" w:author="Leeyoung" w:date="2018-09-12T18:19:00Z">
        <w:r w:rsidRPr="00281573">
          <w:rPr>
            <w:sz w:val="20"/>
            <w:szCs w:val="20"/>
          </w:rPr>
          <w:tab/>
        </w:r>
      </w:ins>
    </w:p>
    <w:p w14:paraId="1E375D19" w14:textId="77777777" w:rsidR="00281573" w:rsidRPr="00281573" w:rsidRDefault="00281573" w:rsidP="00281573">
      <w:pPr>
        <w:spacing w:after="0"/>
        <w:rPr>
          <w:ins w:id="3320" w:author="Leeyoung" w:date="2018-09-12T18:19:00Z"/>
          <w:sz w:val="20"/>
          <w:szCs w:val="20"/>
        </w:rPr>
      </w:pPr>
      <w:ins w:id="3321" w:author="Leeyoung" w:date="2018-09-12T18:19:00Z">
        <w:r w:rsidRPr="00281573">
          <w:rPr>
            <w:sz w:val="20"/>
            <w:szCs w:val="20"/>
          </w:rPr>
          <w:lastRenderedPageBreak/>
          <w:tab/>
          <w:t>identity LW-PMD-clause-52 {</w:t>
        </w:r>
      </w:ins>
    </w:p>
    <w:p w14:paraId="4CFB43B9" w14:textId="77777777" w:rsidR="00281573" w:rsidRPr="00281573" w:rsidRDefault="00281573" w:rsidP="00281573">
      <w:pPr>
        <w:spacing w:after="0"/>
        <w:rPr>
          <w:ins w:id="3322" w:author="Leeyoung" w:date="2018-09-12T18:19:00Z"/>
          <w:sz w:val="20"/>
          <w:szCs w:val="20"/>
        </w:rPr>
      </w:pPr>
      <w:ins w:id="3323" w:author="Leeyoung" w:date="2018-09-12T18:19:00Z">
        <w:r w:rsidRPr="00281573">
          <w:rPr>
            <w:sz w:val="20"/>
            <w:szCs w:val="20"/>
          </w:rPr>
          <w:tab/>
        </w:r>
        <w:r w:rsidRPr="00281573">
          <w:rPr>
            <w:sz w:val="20"/>
            <w:szCs w:val="20"/>
          </w:rPr>
          <w:tab/>
          <w:t>base "optical-interface-func";</w:t>
        </w:r>
      </w:ins>
    </w:p>
    <w:p w14:paraId="5E620086" w14:textId="77777777" w:rsidR="00281573" w:rsidRPr="00281573" w:rsidRDefault="00281573" w:rsidP="00281573">
      <w:pPr>
        <w:spacing w:after="0"/>
        <w:rPr>
          <w:ins w:id="3324" w:author="Leeyoung" w:date="2018-09-12T18:19:00Z"/>
          <w:sz w:val="20"/>
          <w:szCs w:val="20"/>
        </w:rPr>
      </w:pPr>
      <w:ins w:id="3325" w:author="Leeyoung" w:date="2018-09-12T18:19:00Z">
        <w:r w:rsidRPr="00281573">
          <w:rPr>
            <w:sz w:val="20"/>
            <w:szCs w:val="20"/>
          </w:rPr>
          <w:tab/>
        </w:r>
        <w:r w:rsidRPr="00281573">
          <w:rPr>
            <w:sz w:val="20"/>
            <w:szCs w:val="20"/>
          </w:rPr>
          <w:tab/>
          <w:t>description</w:t>
        </w:r>
      </w:ins>
    </w:p>
    <w:p w14:paraId="70BAF93B" w14:textId="77777777" w:rsidR="00281573" w:rsidRPr="00281573" w:rsidRDefault="00281573" w:rsidP="00281573">
      <w:pPr>
        <w:spacing w:after="0"/>
        <w:rPr>
          <w:ins w:id="3326" w:author="Leeyoung" w:date="2018-09-12T18:19:00Z"/>
          <w:sz w:val="20"/>
          <w:szCs w:val="20"/>
        </w:rPr>
      </w:pPr>
      <w:ins w:id="3327" w:author="Leeyoung" w:date="2018-09-12T18:19:00Z">
        <w:r w:rsidRPr="00281573">
          <w:rPr>
            <w:sz w:val="20"/>
            <w:szCs w:val="20"/>
          </w:rPr>
          <w:tab/>
        </w:r>
        <w:r w:rsidRPr="00281573">
          <w:rPr>
            <w:sz w:val="20"/>
            <w:szCs w:val="20"/>
          </w:rPr>
          <w:tab/>
        </w:r>
        <w:r w:rsidRPr="00281573">
          <w:rPr>
            <w:sz w:val="20"/>
            <w:szCs w:val="20"/>
          </w:rPr>
          <w:tab/>
          <w:t xml:space="preserve">"LW-PMD-clause-52 Optical Interface function for </w:t>
        </w:r>
      </w:ins>
    </w:p>
    <w:p w14:paraId="4FF8437E" w14:textId="77777777" w:rsidR="00281573" w:rsidRPr="00281573" w:rsidRDefault="00281573" w:rsidP="00281573">
      <w:pPr>
        <w:spacing w:after="0"/>
        <w:rPr>
          <w:ins w:id="3328" w:author="Leeyoung" w:date="2018-09-12T18:19:00Z"/>
          <w:sz w:val="20"/>
          <w:szCs w:val="20"/>
        </w:rPr>
      </w:pPr>
      <w:ins w:id="3329" w:author="Leeyoung" w:date="2018-09-12T18:19:00Z">
        <w:r w:rsidRPr="00281573">
          <w:rPr>
            <w:sz w:val="20"/>
            <w:szCs w:val="20"/>
          </w:rPr>
          <w:tab/>
        </w:r>
        <w:r w:rsidRPr="00281573">
          <w:rPr>
            <w:sz w:val="20"/>
            <w:szCs w:val="20"/>
          </w:rPr>
          <w:tab/>
        </w:r>
        <w:r w:rsidRPr="00281573">
          <w:rPr>
            <w:sz w:val="20"/>
            <w:szCs w:val="20"/>
          </w:rPr>
          <w:tab/>
          <w:t xml:space="preserve">10GBASE-W PCS-49-WIS-50"; </w:t>
        </w:r>
      </w:ins>
    </w:p>
    <w:p w14:paraId="02422ABE" w14:textId="77777777" w:rsidR="00281573" w:rsidRPr="00281573" w:rsidRDefault="00281573" w:rsidP="00281573">
      <w:pPr>
        <w:spacing w:after="0"/>
        <w:rPr>
          <w:ins w:id="3330" w:author="Leeyoung" w:date="2018-09-12T18:19:00Z"/>
          <w:sz w:val="20"/>
          <w:szCs w:val="20"/>
        </w:rPr>
      </w:pPr>
      <w:ins w:id="3331" w:author="Leeyoung" w:date="2018-09-12T18:19:00Z">
        <w:r w:rsidRPr="00281573">
          <w:rPr>
            <w:sz w:val="20"/>
            <w:szCs w:val="20"/>
          </w:rPr>
          <w:tab/>
        </w:r>
        <w:r w:rsidRPr="00281573">
          <w:rPr>
            <w:sz w:val="20"/>
            <w:szCs w:val="20"/>
          </w:rPr>
          <w:tab/>
          <w:t>reference "MEF63 &amp; IEEE802.3";</w:t>
        </w:r>
      </w:ins>
    </w:p>
    <w:p w14:paraId="3F6E7910" w14:textId="77777777" w:rsidR="00281573" w:rsidRPr="00281573" w:rsidRDefault="00281573" w:rsidP="00281573">
      <w:pPr>
        <w:spacing w:after="0"/>
        <w:rPr>
          <w:ins w:id="3332" w:author="Leeyoung" w:date="2018-09-12T18:19:00Z"/>
          <w:sz w:val="20"/>
          <w:szCs w:val="20"/>
        </w:rPr>
      </w:pPr>
      <w:ins w:id="3333" w:author="Leeyoung" w:date="2018-09-12T18:19:00Z">
        <w:r w:rsidRPr="00281573">
          <w:rPr>
            <w:sz w:val="20"/>
            <w:szCs w:val="20"/>
          </w:rPr>
          <w:tab/>
          <w:t>}</w:t>
        </w:r>
      </w:ins>
    </w:p>
    <w:p w14:paraId="0C2743F1" w14:textId="77777777" w:rsidR="00281573" w:rsidRPr="00281573" w:rsidRDefault="00281573" w:rsidP="00281573">
      <w:pPr>
        <w:spacing w:after="0"/>
        <w:rPr>
          <w:ins w:id="3334" w:author="Leeyoung" w:date="2018-09-12T18:19:00Z"/>
          <w:sz w:val="20"/>
          <w:szCs w:val="20"/>
        </w:rPr>
      </w:pPr>
      <w:ins w:id="3335" w:author="Leeyoung" w:date="2018-09-12T18:19:00Z">
        <w:r w:rsidRPr="00281573">
          <w:rPr>
            <w:sz w:val="20"/>
            <w:szCs w:val="20"/>
          </w:rPr>
          <w:tab/>
        </w:r>
      </w:ins>
    </w:p>
    <w:p w14:paraId="596638F6" w14:textId="77777777" w:rsidR="00281573" w:rsidRPr="00281573" w:rsidRDefault="00281573" w:rsidP="00281573">
      <w:pPr>
        <w:spacing w:after="0"/>
        <w:rPr>
          <w:ins w:id="3336" w:author="Leeyoung" w:date="2018-09-12T18:19:00Z"/>
          <w:sz w:val="20"/>
          <w:szCs w:val="20"/>
        </w:rPr>
      </w:pPr>
      <w:ins w:id="3337" w:author="Leeyoung" w:date="2018-09-12T18:19:00Z">
        <w:r w:rsidRPr="00281573">
          <w:rPr>
            <w:sz w:val="20"/>
            <w:szCs w:val="20"/>
          </w:rPr>
          <w:tab/>
          <w:t>identity EW-PMD-clause-52 {</w:t>
        </w:r>
      </w:ins>
    </w:p>
    <w:p w14:paraId="41A408FD" w14:textId="77777777" w:rsidR="00281573" w:rsidRPr="00281573" w:rsidRDefault="00281573" w:rsidP="00281573">
      <w:pPr>
        <w:spacing w:after="0"/>
        <w:rPr>
          <w:ins w:id="3338" w:author="Leeyoung" w:date="2018-09-12T18:19:00Z"/>
          <w:sz w:val="20"/>
          <w:szCs w:val="20"/>
        </w:rPr>
      </w:pPr>
      <w:ins w:id="3339" w:author="Leeyoung" w:date="2018-09-12T18:19:00Z">
        <w:r w:rsidRPr="00281573">
          <w:rPr>
            <w:sz w:val="20"/>
            <w:szCs w:val="20"/>
          </w:rPr>
          <w:tab/>
        </w:r>
        <w:r w:rsidRPr="00281573">
          <w:rPr>
            <w:sz w:val="20"/>
            <w:szCs w:val="20"/>
          </w:rPr>
          <w:tab/>
          <w:t>base "optical-interface-func";</w:t>
        </w:r>
      </w:ins>
    </w:p>
    <w:p w14:paraId="4CF9A0A9" w14:textId="77777777" w:rsidR="00281573" w:rsidRPr="00281573" w:rsidRDefault="00281573" w:rsidP="00281573">
      <w:pPr>
        <w:spacing w:after="0"/>
        <w:rPr>
          <w:ins w:id="3340" w:author="Leeyoung" w:date="2018-09-12T18:19:00Z"/>
          <w:sz w:val="20"/>
          <w:szCs w:val="20"/>
        </w:rPr>
      </w:pPr>
      <w:ins w:id="3341" w:author="Leeyoung" w:date="2018-09-12T18:19:00Z">
        <w:r w:rsidRPr="00281573">
          <w:rPr>
            <w:sz w:val="20"/>
            <w:szCs w:val="20"/>
          </w:rPr>
          <w:tab/>
        </w:r>
        <w:r w:rsidRPr="00281573">
          <w:rPr>
            <w:sz w:val="20"/>
            <w:szCs w:val="20"/>
          </w:rPr>
          <w:tab/>
          <w:t>description</w:t>
        </w:r>
      </w:ins>
    </w:p>
    <w:p w14:paraId="1F954990" w14:textId="77777777" w:rsidR="00281573" w:rsidRPr="00281573" w:rsidRDefault="00281573" w:rsidP="00281573">
      <w:pPr>
        <w:spacing w:after="0"/>
        <w:rPr>
          <w:ins w:id="3342" w:author="Leeyoung" w:date="2018-09-12T18:19:00Z"/>
          <w:sz w:val="20"/>
          <w:szCs w:val="20"/>
        </w:rPr>
      </w:pPr>
      <w:ins w:id="3343" w:author="Leeyoung" w:date="2018-09-12T18:19:00Z">
        <w:r w:rsidRPr="00281573">
          <w:rPr>
            <w:sz w:val="20"/>
            <w:szCs w:val="20"/>
          </w:rPr>
          <w:tab/>
        </w:r>
        <w:r w:rsidRPr="00281573">
          <w:rPr>
            <w:sz w:val="20"/>
            <w:szCs w:val="20"/>
          </w:rPr>
          <w:tab/>
        </w:r>
        <w:r w:rsidRPr="00281573">
          <w:rPr>
            <w:sz w:val="20"/>
            <w:szCs w:val="20"/>
          </w:rPr>
          <w:tab/>
          <w:t xml:space="preserve">"EW-PMD-clause-52 Optical Interface function for </w:t>
        </w:r>
      </w:ins>
    </w:p>
    <w:p w14:paraId="3D33EECE" w14:textId="77777777" w:rsidR="00281573" w:rsidRPr="00281573" w:rsidRDefault="00281573" w:rsidP="00281573">
      <w:pPr>
        <w:spacing w:after="0"/>
        <w:rPr>
          <w:ins w:id="3344" w:author="Leeyoung" w:date="2018-09-12T18:19:00Z"/>
          <w:sz w:val="20"/>
          <w:szCs w:val="20"/>
        </w:rPr>
      </w:pPr>
      <w:ins w:id="3345" w:author="Leeyoung" w:date="2018-09-12T18:19:00Z">
        <w:r w:rsidRPr="00281573">
          <w:rPr>
            <w:sz w:val="20"/>
            <w:szCs w:val="20"/>
          </w:rPr>
          <w:tab/>
        </w:r>
        <w:r w:rsidRPr="00281573">
          <w:rPr>
            <w:sz w:val="20"/>
            <w:szCs w:val="20"/>
          </w:rPr>
          <w:tab/>
        </w:r>
        <w:r w:rsidRPr="00281573">
          <w:rPr>
            <w:sz w:val="20"/>
            <w:szCs w:val="20"/>
          </w:rPr>
          <w:tab/>
          <w:t xml:space="preserve">10GBASE-W PCS-49-WIS-50"; </w:t>
        </w:r>
      </w:ins>
    </w:p>
    <w:p w14:paraId="0C5D3858" w14:textId="77777777" w:rsidR="00281573" w:rsidRPr="00281573" w:rsidRDefault="00281573" w:rsidP="00281573">
      <w:pPr>
        <w:spacing w:after="0"/>
        <w:rPr>
          <w:ins w:id="3346" w:author="Leeyoung" w:date="2018-09-12T18:19:00Z"/>
          <w:sz w:val="20"/>
          <w:szCs w:val="20"/>
        </w:rPr>
      </w:pPr>
      <w:ins w:id="3347" w:author="Leeyoung" w:date="2018-09-12T18:19:00Z">
        <w:r w:rsidRPr="00281573">
          <w:rPr>
            <w:sz w:val="20"/>
            <w:szCs w:val="20"/>
          </w:rPr>
          <w:tab/>
        </w:r>
        <w:r w:rsidRPr="00281573">
          <w:rPr>
            <w:sz w:val="20"/>
            <w:szCs w:val="20"/>
          </w:rPr>
          <w:tab/>
          <w:t>reference "MEF63 &amp; IEEE802.3";</w:t>
        </w:r>
      </w:ins>
    </w:p>
    <w:p w14:paraId="6F4743D5" w14:textId="77777777" w:rsidR="00281573" w:rsidRPr="00281573" w:rsidRDefault="00281573" w:rsidP="00281573">
      <w:pPr>
        <w:spacing w:after="0"/>
        <w:rPr>
          <w:ins w:id="3348" w:author="Leeyoung" w:date="2018-09-12T18:19:00Z"/>
          <w:sz w:val="20"/>
          <w:szCs w:val="20"/>
        </w:rPr>
      </w:pPr>
      <w:ins w:id="3349" w:author="Leeyoung" w:date="2018-09-12T18:19:00Z">
        <w:r w:rsidRPr="00281573">
          <w:rPr>
            <w:sz w:val="20"/>
            <w:szCs w:val="20"/>
          </w:rPr>
          <w:tab/>
          <w:t>}</w:t>
        </w:r>
      </w:ins>
    </w:p>
    <w:p w14:paraId="1C02479B" w14:textId="77777777" w:rsidR="00281573" w:rsidRPr="00281573" w:rsidRDefault="00281573" w:rsidP="00281573">
      <w:pPr>
        <w:spacing w:after="0"/>
        <w:rPr>
          <w:ins w:id="3350" w:author="Leeyoung" w:date="2018-09-12T18:19:00Z"/>
          <w:sz w:val="20"/>
          <w:szCs w:val="20"/>
        </w:rPr>
      </w:pPr>
      <w:ins w:id="3351" w:author="Leeyoung" w:date="2018-09-12T18:19:00Z">
        <w:r w:rsidRPr="00281573">
          <w:rPr>
            <w:sz w:val="20"/>
            <w:szCs w:val="20"/>
          </w:rPr>
          <w:tab/>
        </w:r>
      </w:ins>
    </w:p>
    <w:p w14:paraId="1E81B74A" w14:textId="77777777" w:rsidR="00281573" w:rsidRPr="00281573" w:rsidRDefault="00281573" w:rsidP="00281573">
      <w:pPr>
        <w:spacing w:after="0"/>
        <w:rPr>
          <w:ins w:id="3352" w:author="Leeyoung" w:date="2018-09-12T18:19:00Z"/>
          <w:sz w:val="20"/>
          <w:szCs w:val="20"/>
        </w:rPr>
      </w:pPr>
      <w:ins w:id="3353" w:author="Leeyoung" w:date="2018-09-12T18:19:00Z">
        <w:r w:rsidRPr="00281573">
          <w:rPr>
            <w:sz w:val="20"/>
            <w:szCs w:val="20"/>
          </w:rPr>
          <w:tab/>
          <w:t>identity LR-PMD-clause-52 {</w:t>
        </w:r>
      </w:ins>
    </w:p>
    <w:p w14:paraId="71614B46" w14:textId="77777777" w:rsidR="00281573" w:rsidRPr="00281573" w:rsidRDefault="00281573" w:rsidP="00281573">
      <w:pPr>
        <w:spacing w:after="0"/>
        <w:rPr>
          <w:ins w:id="3354" w:author="Leeyoung" w:date="2018-09-12T18:19:00Z"/>
          <w:sz w:val="20"/>
          <w:szCs w:val="20"/>
        </w:rPr>
      </w:pPr>
      <w:ins w:id="3355" w:author="Leeyoung" w:date="2018-09-12T18:19:00Z">
        <w:r w:rsidRPr="00281573">
          <w:rPr>
            <w:sz w:val="20"/>
            <w:szCs w:val="20"/>
          </w:rPr>
          <w:tab/>
        </w:r>
        <w:r w:rsidRPr="00281573">
          <w:rPr>
            <w:sz w:val="20"/>
            <w:szCs w:val="20"/>
          </w:rPr>
          <w:tab/>
          <w:t>base "optical-interface-func";</w:t>
        </w:r>
      </w:ins>
    </w:p>
    <w:p w14:paraId="3C91C1E1" w14:textId="77777777" w:rsidR="00281573" w:rsidRPr="00281573" w:rsidRDefault="00281573" w:rsidP="00281573">
      <w:pPr>
        <w:spacing w:after="0"/>
        <w:rPr>
          <w:ins w:id="3356" w:author="Leeyoung" w:date="2018-09-12T18:19:00Z"/>
          <w:sz w:val="20"/>
          <w:szCs w:val="20"/>
        </w:rPr>
      </w:pPr>
      <w:ins w:id="3357" w:author="Leeyoung" w:date="2018-09-12T18:19:00Z">
        <w:r w:rsidRPr="00281573">
          <w:rPr>
            <w:sz w:val="20"/>
            <w:szCs w:val="20"/>
          </w:rPr>
          <w:tab/>
        </w:r>
        <w:r w:rsidRPr="00281573">
          <w:rPr>
            <w:sz w:val="20"/>
            <w:szCs w:val="20"/>
          </w:rPr>
          <w:tab/>
          <w:t>description</w:t>
        </w:r>
      </w:ins>
    </w:p>
    <w:p w14:paraId="3EC79B8C" w14:textId="77777777" w:rsidR="00281573" w:rsidRPr="00281573" w:rsidRDefault="00281573" w:rsidP="00281573">
      <w:pPr>
        <w:spacing w:after="0"/>
        <w:rPr>
          <w:ins w:id="3358" w:author="Leeyoung" w:date="2018-09-12T18:19:00Z"/>
          <w:sz w:val="20"/>
          <w:szCs w:val="20"/>
        </w:rPr>
      </w:pPr>
      <w:ins w:id="3359" w:author="Leeyoung" w:date="2018-09-12T18:19:00Z">
        <w:r w:rsidRPr="00281573">
          <w:rPr>
            <w:sz w:val="20"/>
            <w:szCs w:val="20"/>
          </w:rPr>
          <w:tab/>
        </w:r>
        <w:r w:rsidRPr="00281573">
          <w:rPr>
            <w:sz w:val="20"/>
            <w:szCs w:val="20"/>
          </w:rPr>
          <w:tab/>
        </w:r>
        <w:r w:rsidRPr="00281573">
          <w:rPr>
            <w:sz w:val="20"/>
            <w:szCs w:val="20"/>
          </w:rPr>
          <w:tab/>
          <w:t xml:space="preserve">"LR-PMD-clause-52 Optical Interface function for </w:t>
        </w:r>
      </w:ins>
    </w:p>
    <w:p w14:paraId="0AA7164A" w14:textId="77777777" w:rsidR="00281573" w:rsidRPr="00281573" w:rsidRDefault="00281573" w:rsidP="00281573">
      <w:pPr>
        <w:spacing w:after="0"/>
        <w:rPr>
          <w:ins w:id="3360" w:author="Leeyoung" w:date="2018-09-12T18:19:00Z"/>
          <w:sz w:val="20"/>
          <w:szCs w:val="20"/>
        </w:rPr>
      </w:pPr>
      <w:ins w:id="3361" w:author="Leeyoung" w:date="2018-09-12T18:19:00Z">
        <w:r w:rsidRPr="00281573">
          <w:rPr>
            <w:sz w:val="20"/>
            <w:szCs w:val="20"/>
          </w:rPr>
          <w:tab/>
        </w:r>
        <w:r w:rsidRPr="00281573">
          <w:rPr>
            <w:sz w:val="20"/>
            <w:szCs w:val="20"/>
          </w:rPr>
          <w:tab/>
        </w:r>
        <w:r w:rsidRPr="00281573">
          <w:rPr>
            <w:sz w:val="20"/>
            <w:szCs w:val="20"/>
          </w:rPr>
          <w:tab/>
          <w:t xml:space="preserve">10GBASE-R PCS-49"; </w:t>
        </w:r>
      </w:ins>
    </w:p>
    <w:p w14:paraId="470ED2D9" w14:textId="77777777" w:rsidR="00281573" w:rsidRPr="00281573" w:rsidRDefault="00281573" w:rsidP="00281573">
      <w:pPr>
        <w:spacing w:after="0"/>
        <w:rPr>
          <w:ins w:id="3362" w:author="Leeyoung" w:date="2018-09-12T18:19:00Z"/>
          <w:sz w:val="20"/>
          <w:szCs w:val="20"/>
        </w:rPr>
      </w:pPr>
      <w:ins w:id="3363" w:author="Leeyoung" w:date="2018-09-12T18:19:00Z">
        <w:r w:rsidRPr="00281573">
          <w:rPr>
            <w:sz w:val="20"/>
            <w:szCs w:val="20"/>
          </w:rPr>
          <w:tab/>
        </w:r>
        <w:r w:rsidRPr="00281573">
          <w:rPr>
            <w:sz w:val="20"/>
            <w:szCs w:val="20"/>
          </w:rPr>
          <w:tab/>
          <w:t>reference "MEF63 &amp; IEEE802.3";</w:t>
        </w:r>
      </w:ins>
    </w:p>
    <w:p w14:paraId="1EBBB0FE" w14:textId="77777777" w:rsidR="00281573" w:rsidRPr="00281573" w:rsidRDefault="00281573" w:rsidP="00281573">
      <w:pPr>
        <w:spacing w:after="0"/>
        <w:rPr>
          <w:ins w:id="3364" w:author="Leeyoung" w:date="2018-09-12T18:19:00Z"/>
          <w:sz w:val="20"/>
          <w:szCs w:val="20"/>
        </w:rPr>
      </w:pPr>
      <w:ins w:id="3365" w:author="Leeyoung" w:date="2018-09-12T18:19:00Z">
        <w:r w:rsidRPr="00281573">
          <w:rPr>
            <w:sz w:val="20"/>
            <w:szCs w:val="20"/>
          </w:rPr>
          <w:tab/>
          <w:t>}</w:t>
        </w:r>
      </w:ins>
    </w:p>
    <w:p w14:paraId="2181B1CE" w14:textId="77777777" w:rsidR="00281573" w:rsidRPr="00281573" w:rsidRDefault="00281573" w:rsidP="00281573">
      <w:pPr>
        <w:spacing w:after="0"/>
        <w:rPr>
          <w:ins w:id="3366" w:author="Leeyoung" w:date="2018-09-12T18:19:00Z"/>
          <w:sz w:val="20"/>
          <w:szCs w:val="20"/>
        </w:rPr>
      </w:pPr>
      <w:ins w:id="3367" w:author="Leeyoung" w:date="2018-09-12T18:19:00Z">
        <w:r w:rsidRPr="00281573">
          <w:rPr>
            <w:sz w:val="20"/>
            <w:szCs w:val="20"/>
          </w:rPr>
          <w:tab/>
        </w:r>
      </w:ins>
    </w:p>
    <w:p w14:paraId="078EE1CA" w14:textId="77777777" w:rsidR="00281573" w:rsidRPr="00281573" w:rsidRDefault="00281573" w:rsidP="00281573">
      <w:pPr>
        <w:spacing w:after="0"/>
        <w:rPr>
          <w:ins w:id="3368" w:author="Leeyoung" w:date="2018-09-12T18:19:00Z"/>
          <w:sz w:val="20"/>
          <w:szCs w:val="20"/>
        </w:rPr>
      </w:pPr>
      <w:ins w:id="3369" w:author="Leeyoung" w:date="2018-09-12T18:19:00Z">
        <w:r w:rsidRPr="00281573">
          <w:rPr>
            <w:sz w:val="20"/>
            <w:szCs w:val="20"/>
          </w:rPr>
          <w:tab/>
          <w:t>identity ER-PMD-clause-52 {</w:t>
        </w:r>
      </w:ins>
    </w:p>
    <w:p w14:paraId="0F78AD78" w14:textId="77777777" w:rsidR="00281573" w:rsidRPr="00281573" w:rsidRDefault="00281573" w:rsidP="00281573">
      <w:pPr>
        <w:spacing w:after="0"/>
        <w:rPr>
          <w:ins w:id="3370" w:author="Leeyoung" w:date="2018-09-12T18:19:00Z"/>
          <w:sz w:val="20"/>
          <w:szCs w:val="20"/>
        </w:rPr>
      </w:pPr>
      <w:ins w:id="3371" w:author="Leeyoung" w:date="2018-09-12T18:19:00Z">
        <w:r w:rsidRPr="00281573">
          <w:rPr>
            <w:sz w:val="20"/>
            <w:szCs w:val="20"/>
          </w:rPr>
          <w:tab/>
        </w:r>
        <w:r w:rsidRPr="00281573">
          <w:rPr>
            <w:sz w:val="20"/>
            <w:szCs w:val="20"/>
          </w:rPr>
          <w:tab/>
          <w:t>base "optical-interface-func";</w:t>
        </w:r>
      </w:ins>
    </w:p>
    <w:p w14:paraId="23A39915" w14:textId="77777777" w:rsidR="00281573" w:rsidRPr="00281573" w:rsidRDefault="00281573" w:rsidP="00281573">
      <w:pPr>
        <w:spacing w:after="0"/>
        <w:rPr>
          <w:ins w:id="3372" w:author="Leeyoung" w:date="2018-09-12T18:19:00Z"/>
          <w:sz w:val="20"/>
          <w:szCs w:val="20"/>
        </w:rPr>
      </w:pPr>
      <w:ins w:id="3373" w:author="Leeyoung" w:date="2018-09-12T18:19:00Z">
        <w:r w:rsidRPr="00281573">
          <w:rPr>
            <w:sz w:val="20"/>
            <w:szCs w:val="20"/>
          </w:rPr>
          <w:tab/>
        </w:r>
        <w:r w:rsidRPr="00281573">
          <w:rPr>
            <w:sz w:val="20"/>
            <w:szCs w:val="20"/>
          </w:rPr>
          <w:tab/>
          <w:t>description</w:t>
        </w:r>
      </w:ins>
    </w:p>
    <w:p w14:paraId="56346EDA" w14:textId="77777777" w:rsidR="00281573" w:rsidRPr="00281573" w:rsidRDefault="00281573" w:rsidP="00281573">
      <w:pPr>
        <w:spacing w:after="0"/>
        <w:rPr>
          <w:ins w:id="3374" w:author="Leeyoung" w:date="2018-09-12T18:19:00Z"/>
          <w:sz w:val="20"/>
          <w:szCs w:val="20"/>
        </w:rPr>
      </w:pPr>
      <w:ins w:id="3375" w:author="Leeyoung" w:date="2018-09-12T18:19:00Z">
        <w:r w:rsidRPr="00281573">
          <w:rPr>
            <w:sz w:val="20"/>
            <w:szCs w:val="20"/>
          </w:rPr>
          <w:tab/>
        </w:r>
        <w:r w:rsidRPr="00281573">
          <w:rPr>
            <w:sz w:val="20"/>
            <w:szCs w:val="20"/>
          </w:rPr>
          <w:tab/>
        </w:r>
        <w:r w:rsidRPr="00281573">
          <w:rPr>
            <w:sz w:val="20"/>
            <w:szCs w:val="20"/>
          </w:rPr>
          <w:tab/>
          <w:t xml:space="preserve">"ER-PMD-clause-52 Optical Interface function for </w:t>
        </w:r>
      </w:ins>
    </w:p>
    <w:p w14:paraId="348D9230" w14:textId="77777777" w:rsidR="00281573" w:rsidRPr="00281573" w:rsidRDefault="00281573" w:rsidP="00281573">
      <w:pPr>
        <w:spacing w:after="0"/>
        <w:rPr>
          <w:ins w:id="3376" w:author="Leeyoung" w:date="2018-09-12T18:19:00Z"/>
          <w:sz w:val="20"/>
          <w:szCs w:val="20"/>
        </w:rPr>
      </w:pPr>
      <w:ins w:id="3377" w:author="Leeyoung" w:date="2018-09-12T18:19:00Z">
        <w:r w:rsidRPr="00281573">
          <w:rPr>
            <w:sz w:val="20"/>
            <w:szCs w:val="20"/>
          </w:rPr>
          <w:tab/>
        </w:r>
        <w:r w:rsidRPr="00281573">
          <w:rPr>
            <w:sz w:val="20"/>
            <w:szCs w:val="20"/>
          </w:rPr>
          <w:tab/>
        </w:r>
        <w:r w:rsidRPr="00281573">
          <w:rPr>
            <w:sz w:val="20"/>
            <w:szCs w:val="20"/>
          </w:rPr>
          <w:tab/>
          <w:t xml:space="preserve">10GBASE-R PCS-49"; </w:t>
        </w:r>
      </w:ins>
    </w:p>
    <w:p w14:paraId="362E11FB" w14:textId="77777777" w:rsidR="00281573" w:rsidRPr="00281573" w:rsidRDefault="00281573" w:rsidP="00281573">
      <w:pPr>
        <w:spacing w:after="0"/>
        <w:rPr>
          <w:ins w:id="3378" w:author="Leeyoung" w:date="2018-09-12T18:19:00Z"/>
          <w:sz w:val="20"/>
          <w:szCs w:val="20"/>
        </w:rPr>
      </w:pPr>
      <w:ins w:id="3379" w:author="Leeyoung" w:date="2018-09-12T18:19:00Z">
        <w:r w:rsidRPr="00281573">
          <w:rPr>
            <w:sz w:val="20"/>
            <w:szCs w:val="20"/>
          </w:rPr>
          <w:tab/>
        </w:r>
        <w:r w:rsidRPr="00281573">
          <w:rPr>
            <w:sz w:val="20"/>
            <w:szCs w:val="20"/>
          </w:rPr>
          <w:tab/>
          <w:t>reference "MEF63 &amp; IEEE802.3";</w:t>
        </w:r>
      </w:ins>
    </w:p>
    <w:p w14:paraId="20749C28" w14:textId="77777777" w:rsidR="00281573" w:rsidRPr="00281573" w:rsidRDefault="00281573" w:rsidP="00281573">
      <w:pPr>
        <w:spacing w:after="0"/>
        <w:rPr>
          <w:ins w:id="3380" w:author="Leeyoung" w:date="2018-09-12T18:19:00Z"/>
          <w:sz w:val="20"/>
          <w:szCs w:val="20"/>
        </w:rPr>
      </w:pPr>
      <w:ins w:id="3381" w:author="Leeyoung" w:date="2018-09-12T18:19:00Z">
        <w:r w:rsidRPr="00281573">
          <w:rPr>
            <w:sz w:val="20"/>
            <w:szCs w:val="20"/>
          </w:rPr>
          <w:tab/>
          <w:t>}</w:t>
        </w:r>
      </w:ins>
    </w:p>
    <w:p w14:paraId="3497796F" w14:textId="77777777" w:rsidR="00281573" w:rsidRPr="00281573" w:rsidRDefault="00281573" w:rsidP="00281573">
      <w:pPr>
        <w:spacing w:after="0"/>
        <w:rPr>
          <w:ins w:id="3382" w:author="Leeyoung" w:date="2018-09-12T18:19:00Z"/>
          <w:sz w:val="20"/>
          <w:szCs w:val="20"/>
        </w:rPr>
      </w:pPr>
      <w:ins w:id="3383" w:author="Leeyoung" w:date="2018-09-12T18:19:00Z">
        <w:r w:rsidRPr="00281573">
          <w:rPr>
            <w:sz w:val="20"/>
            <w:szCs w:val="20"/>
          </w:rPr>
          <w:tab/>
        </w:r>
      </w:ins>
    </w:p>
    <w:p w14:paraId="321A5511" w14:textId="77777777" w:rsidR="00281573" w:rsidRPr="00281573" w:rsidRDefault="00281573" w:rsidP="00281573">
      <w:pPr>
        <w:spacing w:after="0"/>
        <w:rPr>
          <w:ins w:id="3384" w:author="Leeyoung" w:date="2018-09-12T18:19:00Z"/>
          <w:sz w:val="20"/>
          <w:szCs w:val="20"/>
        </w:rPr>
      </w:pPr>
      <w:ins w:id="3385" w:author="Leeyoung" w:date="2018-09-12T18:19:00Z">
        <w:r w:rsidRPr="00281573">
          <w:rPr>
            <w:sz w:val="20"/>
            <w:szCs w:val="20"/>
          </w:rPr>
          <w:tab/>
          <w:t>identity LR4-PMD-clause-87 {</w:t>
        </w:r>
      </w:ins>
    </w:p>
    <w:p w14:paraId="373E3A6D" w14:textId="77777777" w:rsidR="00281573" w:rsidRPr="00281573" w:rsidRDefault="00281573" w:rsidP="00281573">
      <w:pPr>
        <w:spacing w:after="0"/>
        <w:rPr>
          <w:ins w:id="3386" w:author="Leeyoung" w:date="2018-09-12T18:19:00Z"/>
          <w:sz w:val="20"/>
          <w:szCs w:val="20"/>
        </w:rPr>
      </w:pPr>
      <w:ins w:id="3387" w:author="Leeyoung" w:date="2018-09-12T18:19:00Z">
        <w:r w:rsidRPr="00281573">
          <w:rPr>
            <w:sz w:val="20"/>
            <w:szCs w:val="20"/>
          </w:rPr>
          <w:tab/>
        </w:r>
        <w:r w:rsidRPr="00281573">
          <w:rPr>
            <w:sz w:val="20"/>
            <w:szCs w:val="20"/>
          </w:rPr>
          <w:tab/>
          <w:t>base "optical-interface-func";</w:t>
        </w:r>
      </w:ins>
    </w:p>
    <w:p w14:paraId="69544BD9" w14:textId="77777777" w:rsidR="00281573" w:rsidRPr="00281573" w:rsidRDefault="00281573" w:rsidP="00281573">
      <w:pPr>
        <w:spacing w:after="0"/>
        <w:rPr>
          <w:ins w:id="3388" w:author="Leeyoung" w:date="2018-09-12T18:19:00Z"/>
          <w:sz w:val="20"/>
          <w:szCs w:val="20"/>
        </w:rPr>
      </w:pPr>
      <w:ins w:id="3389" w:author="Leeyoung" w:date="2018-09-12T18:19:00Z">
        <w:r w:rsidRPr="00281573">
          <w:rPr>
            <w:sz w:val="20"/>
            <w:szCs w:val="20"/>
          </w:rPr>
          <w:tab/>
        </w:r>
        <w:r w:rsidRPr="00281573">
          <w:rPr>
            <w:sz w:val="20"/>
            <w:szCs w:val="20"/>
          </w:rPr>
          <w:tab/>
          <w:t>description</w:t>
        </w:r>
      </w:ins>
    </w:p>
    <w:p w14:paraId="61EEC562" w14:textId="77777777" w:rsidR="00281573" w:rsidRPr="00281573" w:rsidRDefault="00281573" w:rsidP="00281573">
      <w:pPr>
        <w:spacing w:after="0"/>
        <w:rPr>
          <w:ins w:id="3390" w:author="Leeyoung" w:date="2018-09-12T18:19:00Z"/>
          <w:sz w:val="20"/>
          <w:szCs w:val="20"/>
        </w:rPr>
      </w:pPr>
      <w:ins w:id="3391" w:author="Leeyoung" w:date="2018-09-12T18:19:00Z">
        <w:r w:rsidRPr="00281573">
          <w:rPr>
            <w:sz w:val="20"/>
            <w:szCs w:val="20"/>
          </w:rPr>
          <w:tab/>
        </w:r>
        <w:r w:rsidRPr="00281573">
          <w:rPr>
            <w:sz w:val="20"/>
            <w:szCs w:val="20"/>
          </w:rPr>
          <w:tab/>
        </w:r>
        <w:r w:rsidRPr="00281573">
          <w:rPr>
            <w:sz w:val="20"/>
            <w:szCs w:val="20"/>
          </w:rPr>
          <w:tab/>
          <w:t xml:space="preserve">"LR4-PMD-clause-87 Optical Interface function for </w:t>
        </w:r>
      </w:ins>
    </w:p>
    <w:p w14:paraId="20171C9E" w14:textId="77777777" w:rsidR="00281573" w:rsidRPr="00281573" w:rsidRDefault="00281573" w:rsidP="00281573">
      <w:pPr>
        <w:spacing w:after="0"/>
        <w:rPr>
          <w:ins w:id="3392" w:author="Leeyoung" w:date="2018-09-12T18:19:00Z"/>
          <w:sz w:val="20"/>
          <w:szCs w:val="20"/>
        </w:rPr>
      </w:pPr>
      <w:ins w:id="3393" w:author="Leeyoung" w:date="2018-09-12T18:19:00Z">
        <w:r w:rsidRPr="00281573">
          <w:rPr>
            <w:sz w:val="20"/>
            <w:szCs w:val="20"/>
          </w:rPr>
          <w:tab/>
        </w:r>
        <w:r w:rsidRPr="00281573">
          <w:rPr>
            <w:sz w:val="20"/>
            <w:szCs w:val="20"/>
          </w:rPr>
          <w:tab/>
        </w:r>
        <w:r w:rsidRPr="00281573">
          <w:rPr>
            <w:sz w:val="20"/>
            <w:szCs w:val="20"/>
          </w:rPr>
          <w:tab/>
          <w:t xml:space="preserve">40GBASE-R PCS-82"; </w:t>
        </w:r>
      </w:ins>
    </w:p>
    <w:p w14:paraId="31B18EF9" w14:textId="77777777" w:rsidR="00281573" w:rsidRPr="00281573" w:rsidRDefault="00281573" w:rsidP="00281573">
      <w:pPr>
        <w:spacing w:after="0"/>
        <w:rPr>
          <w:ins w:id="3394" w:author="Leeyoung" w:date="2018-09-12T18:19:00Z"/>
          <w:sz w:val="20"/>
          <w:szCs w:val="20"/>
        </w:rPr>
      </w:pPr>
      <w:ins w:id="3395" w:author="Leeyoung" w:date="2018-09-12T18:19:00Z">
        <w:r w:rsidRPr="00281573">
          <w:rPr>
            <w:sz w:val="20"/>
            <w:szCs w:val="20"/>
          </w:rPr>
          <w:tab/>
        </w:r>
        <w:r w:rsidRPr="00281573">
          <w:rPr>
            <w:sz w:val="20"/>
            <w:szCs w:val="20"/>
          </w:rPr>
          <w:tab/>
          <w:t>reference "MEF63 &amp; IEEE802.3";</w:t>
        </w:r>
      </w:ins>
    </w:p>
    <w:p w14:paraId="03C6BB6E" w14:textId="77777777" w:rsidR="00281573" w:rsidRPr="00281573" w:rsidRDefault="00281573" w:rsidP="00281573">
      <w:pPr>
        <w:spacing w:after="0"/>
        <w:rPr>
          <w:ins w:id="3396" w:author="Leeyoung" w:date="2018-09-12T18:19:00Z"/>
          <w:sz w:val="20"/>
          <w:szCs w:val="20"/>
        </w:rPr>
      </w:pPr>
      <w:ins w:id="3397" w:author="Leeyoung" w:date="2018-09-12T18:19:00Z">
        <w:r w:rsidRPr="00281573">
          <w:rPr>
            <w:sz w:val="20"/>
            <w:szCs w:val="20"/>
          </w:rPr>
          <w:tab/>
          <w:t>}</w:t>
        </w:r>
      </w:ins>
    </w:p>
    <w:p w14:paraId="7A111DAF" w14:textId="77777777" w:rsidR="00281573" w:rsidRPr="00281573" w:rsidRDefault="00281573" w:rsidP="00281573">
      <w:pPr>
        <w:spacing w:after="0"/>
        <w:rPr>
          <w:ins w:id="3398" w:author="Leeyoung" w:date="2018-09-12T18:19:00Z"/>
          <w:sz w:val="20"/>
          <w:szCs w:val="20"/>
        </w:rPr>
      </w:pPr>
      <w:ins w:id="3399" w:author="Leeyoung" w:date="2018-09-12T18:19:00Z">
        <w:r w:rsidRPr="00281573">
          <w:rPr>
            <w:sz w:val="20"/>
            <w:szCs w:val="20"/>
          </w:rPr>
          <w:tab/>
        </w:r>
      </w:ins>
    </w:p>
    <w:p w14:paraId="7DACC1A6" w14:textId="77777777" w:rsidR="00281573" w:rsidRPr="00281573" w:rsidRDefault="00281573" w:rsidP="00281573">
      <w:pPr>
        <w:spacing w:after="0"/>
        <w:rPr>
          <w:ins w:id="3400" w:author="Leeyoung" w:date="2018-09-12T18:19:00Z"/>
          <w:sz w:val="20"/>
          <w:szCs w:val="20"/>
        </w:rPr>
      </w:pPr>
      <w:ins w:id="3401" w:author="Leeyoung" w:date="2018-09-12T18:19:00Z">
        <w:r w:rsidRPr="00281573">
          <w:rPr>
            <w:sz w:val="20"/>
            <w:szCs w:val="20"/>
          </w:rPr>
          <w:tab/>
          <w:t>identity ER4-PMD-clause-87 {</w:t>
        </w:r>
      </w:ins>
    </w:p>
    <w:p w14:paraId="678DFFE7" w14:textId="77777777" w:rsidR="00281573" w:rsidRPr="00281573" w:rsidRDefault="00281573" w:rsidP="00281573">
      <w:pPr>
        <w:spacing w:after="0"/>
        <w:rPr>
          <w:ins w:id="3402" w:author="Leeyoung" w:date="2018-09-12T18:19:00Z"/>
          <w:sz w:val="20"/>
          <w:szCs w:val="20"/>
        </w:rPr>
      </w:pPr>
      <w:ins w:id="3403" w:author="Leeyoung" w:date="2018-09-12T18:19:00Z">
        <w:r w:rsidRPr="00281573">
          <w:rPr>
            <w:sz w:val="20"/>
            <w:szCs w:val="20"/>
          </w:rPr>
          <w:tab/>
        </w:r>
        <w:r w:rsidRPr="00281573">
          <w:rPr>
            <w:sz w:val="20"/>
            <w:szCs w:val="20"/>
          </w:rPr>
          <w:tab/>
          <w:t>base "optical-interface-func";</w:t>
        </w:r>
      </w:ins>
    </w:p>
    <w:p w14:paraId="4D9F31D6" w14:textId="77777777" w:rsidR="00281573" w:rsidRPr="00281573" w:rsidRDefault="00281573" w:rsidP="00281573">
      <w:pPr>
        <w:spacing w:after="0"/>
        <w:rPr>
          <w:ins w:id="3404" w:author="Leeyoung" w:date="2018-09-12T18:19:00Z"/>
          <w:sz w:val="20"/>
          <w:szCs w:val="20"/>
        </w:rPr>
      </w:pPr>
      <w:ins w:id="3405" w:author="Leeyoung" w:date="2018-09-12T18:19:00Z">
        <w:r w:rsidRPr="00281573">
          <w:rPr>
            <w:sz w:val="20"/>
            <w:szCs w:val="20"/>
          </w:rPr>
          <w:tab/>
        </w:r>
        <w:r w:rsidRPr="00281573">
          <w:rPr>
            <w:sz w:val="20"/>
            <w:szCs w:val="20"/>
          </w:rPr>
          <w:tab/>
          <w:t>description</w:t>
        </w:r>
      </w:ins>
    </w:p>
    <w:p w14:paraId="6F47AE50" w14:textId="77777777" w:rsidR="00281573" w:rsidRPr="00281573" w:rsidRDefault="00281573" w:rsidP="00281573">
      <w:pPr>
        <w:spacing w:after="0"/>
        <w:rPr>
          <w:ins w:id="3406" w:author="Leeyoung" w:date="2018-09-12T18:19:00Z"/>
          <w:sz w:val="20"/>
          <w:szCs w:val="20"/>
        </w:rPr>
      </w:pPr>
      <w:ins w:id="3407" w:author="Leeyoung" w:date="2018-09-12T18:19:00Z">
        <w:r w:rsidRPr="00281573">
          <w:rPr>
            <w:sz w:val="20"/>
            <w:szCs w:val="20"/>
          </w:rPr>
          <w:tab/>
        </w:r>
        <w:r w:rsidRPr="00281573">
          <w:rPr>
            <w:sz w:val="20"/>
            <w:szCs w:val="20"/>
          </w:rPr>
          <w:tab/>
        </w:r>
        <w:r w:rsidRPr="00281573">
          <w:rPr>
            <w:sz w:val="20"/>
            <w:szCs w:val="20"/>
          </w:rPr>
          <w:tab/>
          <w:t xml:space="preserve">"ER4-PMD-clause-87 Optical Interface function for </w:t>
        </w:r>
      </w:ins>
    </w:p>
    <w:p w14:paraId="2BF72F85" w14:textId="77777777" w:rsidR="00281573" w:rsidRPr="00281573" w:rsidRDefault="00281573" w:rsidP="00281573">
      <w:pPr>
        <w:spacing w:after="0"/>
        <w:rPr>
          <w:ins w:id="3408" w:author="Leeyoung" w:date="2018-09-12T18:19:00Z"/>
          <w:sz w:val="20"/>
          <w:szCs w:val="20"/>
        </w:rPr>
      </w:pPr>
      <w:ins w:id="3409" w:author="Leeyoung" w:date="2018-09-12T18:19:00Z">
        <w:r w:rsidRPr="00281573">
          <w:rPr>
            <w:sz w:val="20"/>
            <w:szCs w:val="20"/>
          </w:rPr>
          <w:tab/>
        </w:r>
        <w:r w:rsidRPr="00281573">
          <w:rPr>
            <w:sz w:val="20"/>
            <w:szCs w:val="20"/>
          </w:rPr>
          <w:tab/>
        </w:r>
        <w:r w:rsidRPr="00281573">
          <w:rPr>
            <w:sz w:val="20"/>
            <w:szCs w:val="20"/>
          </w:rPr>
          <w:tab/>
          <w:t xml:space="preserve">40GBASE-R PCS-82"; </w:t>
        </w:r>
      </w:ins>
    </w:p>
    <w:p w14:paraId="44E6CFEB" w14:textId="77777777" w:rsidR="00281573" w:rsidRPr="00281573" w:rsidRDefault="00281573" w:rsidP="00281573">
      <w:pPr>
        <w:spacing w:after="0"/>
        <w:rPr>
          <w:ins w:id="3410" w:author="Leeyoung" w:date="2018-09-12T18:19:00Z"/>
          <w:sz w:val="20"/>
          <w:szCs w:val="20"/>
        </w:rPr>
      </w:pPr>
      <w:ins w:id="3411" w:author="Leeyoung" w:date="2018-09-12T18:19:00Z">
        <w:r w:rsidRPr="00281573">
          <w:rPr>
            <w:sz w:val="20"/>
            <w:szCs w:val="20"/>
          </w:rPr>
          <w:tab/>
        </w:r>
        <w:r w:rsidRPr="00281573">
          <w:rPr>
            <w:sz w:val="20"/>
            <w:szCs w:val="20"/>
          </w:rPr>
          <w:tab/>
          <w:t>reference "MEF63 &amp; IEEE802.3";</w:t>
        </w:r>
      </w:ins>
    </w:p>
    <w:p w14:paraId="65C3329A" w14:textId="77777777" w:rsidR="00281573" w:rsidRPr="00281573" w:rsidRDefault="00281573" w:rsidP="00281573">
      <w:pPr>
        <w:spacing w:after="0"/>
        <w:rPr>
          <w:ins w:id="3412" w:author="Leeyoung" w:date="2018-09-12T18:19:00Z"/>
          <w:sz w:val="20"/>
          <w:szCs w:val="20"/>
        </w:rPr>
      </w:pPr>
      <w:ins w:id="3413" w:author="Leeyoung" w:date="2018-09-12T18:19:00Z">
        <w:r w:rsidRPr="00281573">
          <w:rPr>
            <w:sz w:val="20"/>
            <w:szCs w:val="20"/>
          </w:rPr>
          <w:tab/>
          <w:t>}</w:t>
        </w:r>
      </w:ins>
    </w:p>
    <w:p w14:paraId="0C791BAF" w14:textId="77777777" w:rsidR="00281573" w:rsidRPr="00281573" w:rsidRDefault="00281573" w:rsidP="00281573">
      <w:pPr>
        <w:spacing w:after="0"/>
        <w:rPr>
          <w:ins w:id="3414" w:author="Leeyoung" w:date="2018-09-12T18:19:00Z"/>
          <w:sz w:val="20"/>
          <w:szCs w:val="20"/>
        </w:rPr>
      </w:pPr>
      <w:ins w:id="3415" w:author="Leeyoung" w:date="2018-09-12T18:19:00Z">
        <w:r w:rsidRPr="00281573">
          <w:rPr>
            <w:sz w:val="20"/>
            <w:szCs w:val="20"/>
          </w:rPr>
          <w:lastRenderedPageBreak/>
          <w:tab/>
        </w:r>
      </w:ins>
    </w:p>
    <w:p w14:paraId="1D27C4F8" w14:textId="77777777" w:rsidR="00281573" w:rsidRPr="00281573" w:rsidRDefault="00281573" w:rsidP="00281573">
      <w:pPr>
        <w:spacing w:after="0"/>
        <w:rPr>
          <w:ins w:id="3416" w:author="Leeyoung" w:date="2018-09-12T18:19:00Z"/>
          <w:sz w:val="20"/>
          <w:szCs w:val="20"/>
        </w:rPr>
      </w:pPr>
      <w:ins w:id="3417" w:author="Leeyoung" w:date="2018-09-12T18:19:00Z">
        <w:r w:rsidRPr="00281573">
          <w:rPr>
            <w:sz w:val="20"/>
            <w:szCs w:val="20"/>
          </w:rPr>
          <w:tab/>
          <w:t>identity FR-PMD-clause-89 {</w:t>
        </w:r>
      </w:ins>
    </w:p>
    <w:p w14:paraId="19BC2102" w14:textId="77777777" w:rsidR="00281573" w:rsidRPr="00281573" w:rsidRDefault="00281573" w:rsidP="00281573">
      <w:pPr>
        <w:spacing w:after="0"/>
        <w:rPr>
          <w:ins w:id="3418" w:author="Leeyoung" w:date="2018-09-12T18:19:00Z"/>
          <w:sz w:val="20"/>
          <w:szCs w:val="20"/>
        </w:rPr>
      </w:pPr>
      <w:ins w:id="3419" w:author="Leeyoung" w:date="2018-09-12T18:19:00Z">
        <w:r w:rsidRPr="00281573">
          <w:rPr>
            <w:sz w:val="20"/>
            <w:szCs w:val="20"/>
          </w:rPr>
          <w:tab/>
        </w:r>
        <w:r w:rsidRPr="00281573">
          <w:rPr>
            <w:sz w:val="20"/>
            <w:szCs w:val="20"/>
          </w:rPr>
          <w:tab/>
          <w:t>base "optical-interface-func";</w:t>
        </w:r>
      </w:ins>
    </w:p>
    <w:p w14:paraId="614B0511" w14:textId="77777777" w:rsidR="00281573" w:rsidRPr="00281573" w:rsidRDefault="00281573" w:rsidP="00281573">
      <w:pPr>
        <w:spacing w:after="0"/>
        <w:rPr>
          <w:ins w:id="3420" w:author="Leeyoung" w:date="2018-09-12T18:19:00Z"/>
          <w:sz w:val="20"/>
          <w:szCs w:val="20"/>
        </w:rPr>
      </w:pPr>
      <w:ins w:id="3421" w:author="Leeyoung" w:date="2018-09-12T18:19:00Z">
        <w:r w:rsidRPr="00281573">
          <w:rPr>
            <w:sz w:val="20"/>
            <w:szCs w:val="20"/>
          </w:rPr>
          <w:tab/>
        </w:r>
        <w:r w:rsidRPr="00281573">
          <w:rPr>
            <w:sz w:val="20"/>
            <w:szCs w:val="20"/>
          </w:rPr>
          <w:tab/>
          <w:t>description</w:t>
        </w:r>
      </w:ins>
    </w:p>
    <w:p w14:paraId="160E57FC" w14:textId="77777777" w:rsidR="00281573" w:rsidRPr="00281573" w:rsidRDefault="00281573" w:rsidP="00281573">
      <w:pPr>
        <w:spacing w:after="0"/>
        <w:rPr>
          <w:ins w:id="3422" w:author="Leeyoung" w:date="2018-09-12T18:19:00Z"/>
          <w:sz w:val="20"/>
          <w:szCs w:val="20"/>
        </w:rPr>
      </w:pPr>
      <w:ins w:id="3423" w:author="Leeyoung" w:date="2018-09-12T18:19:00Z">
        <w:r w:rsidRPr="00281573">
          <w:rPr>
            <w:sz w:val="20"/>
            <w:szCs w:val="20"/>
          </w:rPr>
          <w:tab/>
        </w:r>
        <w:r w:rsidRPr="00281573">
          <w:rPr>
            <w:sz w:val="20"/>
            <w:szCs w:val="20"/>
          </w:rPr>
          <w:tab/>
        </w:r>
        <w:r w:rsidRPr="00281573">
          <w:rPr>
            <w:sz w:val="20"/>
            <w:szCs w:val="20"/>
          </w:rPr>
          <w:tab/>
          <w:t xml:space="preserve">"FR-PMD-clause-89 Optical Interface function for </w:t>
        </w:r>
      </w:ins>
    </w:p>
    <w:p w14:paraId="3F522D39" w14:textId="77777777" w:rsidR="00281573" w:rsidRPr="00281573" w:rsidRDefault="00281573" w:rsidP="00281573">
      <w:pPr>
        <w:spacing w:after="0"/>
        <w:rPr>
          <w:ins w:id="3424" w:author="Leeyoung" w:date="2018-09-12T18:19:00Z"/>
          <w:sz w:val="20"/>
          <w:szCs w:val="20"/>
        </w:rPr>
      </w:pPr>
      <w:ins w:id="3425" w:author="Leeyoung" w:date="2018-09-12T18:19:00Z">
        <w:r w:rsidRPr="00281573">
          <w:rPr>
            <w:sz w:val="20"/>
            <w:szCs w:val="20"/>
          </w:rPr>
          <w:tab/>
        </w:r>
        <w:r w:rsidRPr="00281573">
          <w:rPr>
            <w:sz w:val="20"/>
            <w:szCs w:val="20"/>
          </w:rPr>
          <w:tab/>
        </w:r>
        <w:r w:rsidRPr="00281573">
          <w:rPr>
            <w:sz w:val="20"/>
            <w:szCs w:val="20"/>
          </w:rPr>
          <w:tab/>
          <w:t xml:space="preserve">40GBASE-R PCS-82"; </w:t>
        </w:r>
      </w:ins>
    </w:p>
    <w:p w14:paraId="4E9DB2E8" w14:textId="77777777" w:rsidR="00281573" w:rsidRPr="00281573" w:rsidRDefault="00281573" w:rsidP="00281573">
      <w:pPr>
        <w:spacing w:after="0"/>
        <w:rPr>
          <w:ins w:id="3426" w:author="Leeyoung" w:date="2018-09-12T18:19:00Z"/>
          <w:sz w:val="20"/>
          <w:szCs w:val="20"/>
        </w:rPr>
      </w:pPr>
      <w:ins w:id="3427" w:author="Leeyoung" w:date="2018-09-12T18:19:00Z">
        <w:r w:rsidRPr="00281573">
          <w:rPr>
            <w:sz w:val="20"/>
            <w:szCs w:val="20"/>
          </w:rPr>
          <w:tab/>
        </w:r>
        <w:r w:rsidRPr="00281573">
          <w:rPr>
            <w:sz w:val="20"/>
            <w:szCs w:val="20"/>
          </w:rPr>
          <w:tab/>
          <w:t>reference "MEF63 &amp; IEEE802.3";</w:t>
        </w:r>
      </w:ins>
    </w:p>
    <w:p w14:paraId="12E547E6" w14:textId="77777777" w:rsidR="00281573" w:rsidRPr="00281573" w:rsidRDefault="00281573" w:rsidP="00281573">
      <w:pPr>
        <w:spacing w:after="0"/>
        <w:rPr>
          <w:ins w:id="3428" w:author="Leeyoung" w:date="2018-09-12T18:19:00Z"/>
          <w:sz w:val="20"/>
          <w:szCs w:val="20"/>
        </w:rPr>
      </w:pPr>
      <w:ins w:id="3429" w:author="Leeyoung" w:date="2018-09-12T18:19:00Z">
        <w:r w:rsidRPr="00281573">
          <w:rPr>
            <w:sz w:val="20"/>
            <w:szCs w:val="20"/>
          </w:rPr>
          <w:tab/>
          <w:t>}</w:t>
        </w:r>
      </w:ins>
    </w:p>
    <w:p w14:paraId="0103FF53" w14:textId="77777777" w:rsidR="00281573" w:rsidRPr="00281573" w:rsidRDefault="00281573" w:rsidP="00281573">
      <w:pPr>
        <w:spacing w:after="0"/>
        <w:rPr>
          <w:ins w:id="3430" w:author="Leeyoung" w:date="2018-09-12T18:19:00Z"/>
          <w:sz w:val="20"/>
          <w:szCs w:val="20"/>
        </w:rPr>
      </w:pPr>
      <w:ins w:id="3431" w:author="Leeyoung" w:date="2018-09-12T18:19:00Z">
        <w:r w:rsidRPr="00281573">
          <w:rPr>
            <w:sz w:val="20"/>
            <w:szCs w:val="20"/>
          </w:rPr>
          <w:tab/>
        </w:r>
      </w:ins>
    </w:p>
    <w:p w14:paraId="1166D28B" w14:textId="77777777" w:rsidR="00281573" w:rsidRPr="00281573" w:rsidRDefault="00281573" w:rsidP="00281573">
      <w:pPr>
        <w:spacing w:after="0"/>
        <w:rPr>
          <w:ins w:id="3432" w:author="Leeyoung" w:date="2018-09-12T18:19:00Z"/>
          <w:sz w:val="20"/>
          <w:szCs w:val="20"/>
        </w:rPr>
      </w:pPr>
      <w:ins w:id="3433" w:author="Leeyoung" w:date="2018-09-12T18:19:00Z">
        <w:r w:rsidRPr="00281573">
          <w:rPr>
            <w:sz w:val="20"/>
            <w:szCs w:val="20"/>
          </w:rPr>
          <w:tab/>
          <w:t>identity LR4-PMD-clause-88 {</w:t>
        </w:r>
      </w:ins>
    </w:p>
    <w:p w14:paraId="30A7EB9A" w14:textId="77777777" w:rsidR="00281573" w:rsidRPr="00281573" w:rsidRDefault="00281573" w:rsidP="00281573">
      <w:pPr>
        <w:spacing w:after="0"/>
        <w:rPr>
          <w:ins w:id="3434" w:author="Leeyoung" w:date="2018-09-12T18:19:00Z"/>
          <w:sz w:val="20"/>
          <w:szCs w:val="20"/>
        </w:rPr>
      </w:pPr>
      <w:ins w:id="3435" w:author="Leeyoung" w:date="2018-09-12T18:19:00Z">
        <w:r w:rsidRPr="00281573">
          <w:rPr>
            <w:sz w:val="20"/>
            <w:szCs w:val="20"/>
          </w:rPr>
          <w:tab/>
        </w:r>
        <w:r w:rsidRPr="00281573">
          <w:rPr>
            <w:sz w:val="20"/>
            <w:szCs w:val="20"/>
          </w:rPr>
          <w:tab/>
          <w:t>base "optical-interface-func";</w:t>
        </w:r>
      </w:ins>
    </w:p>
    <w:p w14:paraId="35062E67" w14:textId="77777777" w:rsidR="00281573" w:rsidRPr="00281573" w:rsidRDefault="00281573" w:rsidP="00281573">
      <w:pPr>
        <w:spacing w:after="0"/>
        <w:rPr>
          <w:ins w:id="3436" w:author="Leeyoung" w:date="2018-09-12T18:19:00Z"/>
          <w:sz w:val="20"/>
          <w:szCs w:val="20"/>
        </w:rPr>
      </w:pPr>
      <w:ins w:id="3437" w:author="Leeyoung" w:date="2018-09-12T18:19:00Z">
        <w:r w:rsidRPr="00281573">
          <w:rPr>
            <w:sz w:val="20"/>
            <w:szCs w:val="20"/>
          </w:rPr>
          <w:tab/>
        </w:r>
        <w:r w:rsidRPr="00281573">
          <w:rPr>
            <w:sz w:val="20"/>
            <w:szCs w:val="20"/>
          </w:rPr>
          <w:tab/>
          <w:t>description</w:t>
        </w:r>
      </w:ins>
    </w:p>
    <w:p w14:paraId="492EF122" w14:textId="77777777" w:rsidR="00281573" w:rsidRPr="00281573" w:rsidRDefault="00281573" w:rsidP="00281573">
      <w:pPr>
        <w:spacing w:after="0"/>
        <w:rPr>
          <w:ins w:id="3438" w:author="Leeyoung" w:date="2018-09-12T18:19:00Z"/>
          <w:sz w:val="20"/>
          <w:szCs w:val="20"/>
        </w:rPr>
      </w:pPr>
      <w:ins w:id="3439" w:author="Leeyoung" w:date="2018-09-12T18:19:00Z">
        <w:r w:rsidRPr="00281573">
          <w:rPr>
            <w:sz w:val="20"/>
            <w:szCs w:val="20"/>
          </w:rPr>
          <w:tab/>
        </w:r>
        <w:r w:rsidRPr="00281573">
          <w:rPr>
            <w:sz w:val="20"/>
            <w:szCs w:val="20"/>
          </w:rPr>
          <w:tab/>
        </w:r>
        <w:r w:rsidRPr="00281573">
          <w:rPr>
            <w:sz w:val="20"/>
            <w:szCs w:val="20"/>
          </w:rPr>
          <w:tab/>
          <w:t xml:space="preserve">"LR4-PMD-clause-88 Optical Interface function for </w:t>
        </w:r>
      </w:ins>
    </w:p>
    <w:p w14:paraId="28E58107" w14:textId="77777777" w:rsidR="00281573" w:rsidRPr="00281573" w:rsidRDefault="00281573" w:rsidP="00281573">
      <w:pPr>
        <w:spacing w:after="0"/>
        <w:rPr>
          <w:ins w:id="3440" w:author="Leeyoung" w:date="2018-09-12T18:19:00Z"/>
          <w:sz w:val="20"/>
          <w:szCs w:val="20"/>
        </w:rPr>
      </w:pPr>
      <w:ins w:id="3441" w:author="Leeyoung" w:date="2018-09-12T18:19:00Z">
        <w:r w:rsidRPr="00281573">
          <w:rPr>
            <w:sz w:val="20"/>
            <w:szCs w:val="20"/>
          </w:rPr>
          <w:tab/>
        </w:r>
        <w:r w:rsidRPr="00281573">
          <w:rPr>
            <w:sz w:val="20"/>
            <w:szCs w:val="20"/>
          </w:rPr>
          <w:tab/>
        </w:r>
        <w:r w:rsidRPr="00281573">
          <w:rPr>
            <w:sz w:val="20"/>
            <w:szCs w:val="20"/>
          </w:rPr>
          <w:tab/>
          <w:t>100GBASE-R PCS-82";</w:t>
        </w:r>
      </w:ins>
    </w:p>
    <w:p w14:paraId="0793B945" w14:textId="77777777" w:rsidR="00281573" w:rsidRPr="00281573" w:rsidRDefault="00281573" w:rsidP="00281573">
      <w:pPr>
        <w:spacing w:after="0"/>
        <w:rPr>
          <w:ins w:id="3442" w:author="Leeyoung" w:date="2018-09-12T18:19:00Z"/>
          <w:sz w:val="20"/>
          <w:szCs w:val="20"/>
        </w:rPr>
      </w:pPr>
      <w:ins w:id="3443" w:author="Leeyoung" w:date="2018-09-12T18:19:00Z">
        <w:r w:rsidRPr="00281573">
          <w:rPr>
            <w:sz w:val="20"/>
            <w:szCs w:val="20"/>
          </w:rPr>
          <w:tab/>
        </w:r>
        <w:r w:rsidRPr="00281573">
          <w:rPr>
            <w:sz w:val="20"/>
            <w:szCs w:val="20"/>
          </w:rPr>
          <w:tab/>
          <w:t>reference "MEF63 &amp; IEEE802.3";</w:t>
        </w:r>
        <w:r w:rsidRPr="00281573">
          <w:rPr>
            <w:sz w:val="20"/>
            <w:szCs w:val="20"/>
          </w:rPr>
          <w:tab/>
        </w:r>
        <w:r w:rsidRPr="00281573">
          <w:rPr>
            <w:sz w:val="20"/>
            <w:szCs w:val="20"/>
          </w:rPr>
          <w:tab/>
        </w:r>
        <w:r w:rsidRPr="00281573">
          <w:rPr>
            <w:sz w:val="20"/>
            <w:szCs w:val="20"/>
          </w:rPr>
          <w:tab/>
        </w:r>
      </w:ins>
    </w:p>
    <w:p w14:paraId="493749BB" w14:textId="77777777" w:rsidR="00281573" w:rsidRPr="00281573" w:rsidRDefault="00281573" w:rsidP="00281573">
      <w:pPr>
        <w:spacing w:after="0"/>
        <w:rPr>
          <w:ins w:id="3444" w:author="Leeyoung" w:date="2018-09-12T18:19:00Z"/>
          <w:sz w:val="20"/>
          <w:szCs w:val="20"/>
        </w:rPr>
      </w:pPr>
      <w:ins w:id="3445" w:author="Leeyoung" w:date="2018-09-12T18:19:00Z">
        <w:r w:rsidRPr="00281573">
          <w:rPr>
            <w:sz w:val="20"/>
            <w:szCs w:val="20"/>
          </w:rPr>
          <w:tab/>
          <w:t>}</w:t>
        </w:r>
      </w:ins>
    </w:p>
    <w:p w14:paraId="69147794" w14:textId="77777777" w:rsidR="00281573" w:rsidRPr="00281573" w:rsidRDefault="00281573" w:rsidP="00281573">
      <w:pPr>
        <w:spacing w:after="0"/>
        <w:rPr>
          <w:ins w:id="3446" w:author="Leeyoung" w:date="2018-09-12T18:19:00Z"/>
          <w:sz w:val="20"/>
          <w:szCs w:val="20"/>
        </w:rPr>
      </w:pPr>
      <w:ins w:id="3447" w:author="Leeyoung" w:date="2018-09-12T18:19:00Z">
        <w:r w:rsidRPr="00281573">
          <w:rPr>
            <w:sz w:val="20"/>
            <w:szCs w:val="20"/>
          </w:rPr>
          <w:tab/>
        </w:r>
      </w:ins>
    </w:p>
    <w:p w14:paraId="513C5124" w14:textId="77777777" w:rsidR="00281573" w:rsidRPr="00281573" w:rsidRDefault="00281573" w:rsidP="00281573">
      <w:pPr>
        <w:spacing w:after="0"/>
        <w:rPr>
          <w:ins w:id="3448" w:author="Leeyoung" w:date="2018-09-12T18:19:00Z"/>
          <w:sz w:val="20"/>
          <w:szCs w:val="20"/>
        </w:rPr>
      </w:pPr>
      <w:ins w:id="3449" w:author="Leeyoung" w:date="2018-09-12T18:19:00Z">
        <w:r w:rsidRPr="00281573">
          <w:rPr>
            <w:sz w:val="20"/>
            <w:szCs w:val="20"/>
          </w:rPr>
          <w:tab/>
          <w:t>identity ER4-PMD-clause-88 {</w:t>
        </w:r>
      </w:ins>
    </w:p>
    <w:p w14:paraId="1201ACE5" w14:textId="77777777" w:rsidR="00281573" w:rsidRPr="00281573" w:rsidRDefault="00281573" w:rsidP="00281573">
      <w:pPr>
        <w:spacing w:after="0"/>
        <w:rPr>
          <w:ins w:id="3450" w:author="Leeyoung" w:date="2018-09-12T18:19:00Z"/>
          <w:sz w:val="20"/>
          <w:szCs w:val="20"/>
        </w:rPr>
      </w:pPr>
      <w:ins w:id="3451" w:author="Leeyoung" w:date="2018-09-12T18:19:00Z">
        <w:r w:rsidRPr="00281573">
          <w:rPr>
            <w:sz w:val="20"/>
            <w:szCs w:val="20"/>
          </w:rPr>
          <w:tab/>
        </w:r>
        <w:r w:rsidRPr="00281573">
          <w:rPr>
            <w:sz w:val="20"/>
            <w:szCs w:val="20"/>
          </w:rPr>
          <w:tab/>
          <w:t>base "optical-interface-func";</w:t>
        </w:r>
      </w:ins>
    </w:p>
    <w:p w14:paraId="6552865C" w14:textId="77777777" w:rsidR="00281573" w:rsidRPr="00281573" w:rsidRDefault="00281573" w:rsidP="00281573">
      <w:pPr>
        <w:spacing w:after="0"/>
        <w:rPr>
          <w:ins w:id="3452" w:author="Leeyoung" w:date="2018-09-12T18:19:00Z"/>
          <w:sz w:val="20"/>
          <w:szCs w:val="20"/>
        </w:rPr>
      </w:pPr>
      <w:ins w:id="3453" w:author="Leeyoung" w:date="2018-09-12T18:19:00Z">
        <w:r w:rsidRPr="00281573">
          <w:rPr>
            <w:sz w:val="20"/>
            <w:szCs w:val="20"/>
          </w:rPr>
          <w:tab/>
        </w:r>
        <w:r w:rsidRPr="00281573">
          <w:rPr>
            <w:sz w:val="20"/>
            <w:szCs w:val="20"/>
          </w:rPr>
          <w:tab/>
          <w:t>description</w:t>
        </w:r>
      </w:ins>
    </w:p>
    <w:p w14:paraId="29F967F7" w14:textId="77777777" w:rsidR="00281573" w:rsidRPr="00281573" w:rsidRDefault="00281573" w:rsidP="00281573">
      <w:pPr>
        <w:spacing w:after="0"/>
        <w:rPr>
          <w:ins w:id="3454" w:author="Leeyoung" w:date="2018-09-12T18:19:00Z"/>
          <w:sz w:val="20"/>
          <w:szCs w:val="20"/>
        </w:rPr>
      </w:pPr>
      <w:ins w:id="3455" w:author="Leeyoung" w:date="2018-09-12T18:19:00Z">
        <w:r w:rsidRPr="00281573">
          <w:rPr>
            <w:sz w:val="20"/>
            <w:szCs w:val="20"/>
          </w:rPr>
          <w:tab/>
        </w:r>
        <w:r w:rsidRPr="00281573">
          <w:rPr>
            <w:sz w:val="20"/>
            <w:szCs w:val="20"/>
          </w:rPr>
          <w:tab/>
        </w:r>
        <w:r w:rsidRPr="00281573">
          <w:rPr>
            <w:sz w:val="20"/>
            <w:szCs w:val="20"/>
          </w:rPr>
          <w:tab/>
          <w:t xml:space="preserve">"ER4-PMD-clause-88 Optical Interface function for </w:t>
        </w:r>
      </w:ins>
    </w:p>
    <w:p w14:paraId="601641D3" w14:textId="77777777" w:rsidR="00281573" w:rsidRPr="00281573" w:rsidRDefault="00281573" w:rsidP="00281573">
      <w:pPr>
        <w:spacing w:after="0"/>
        <w:rPr>
          <w:ins w:id="3456" w:author="Leeyoung" w:date="2018-09-12T18:19:00Z"/>
          <w:sz w:val="20"/>
          <w:szCs w:val="20"/>
        </w:rPr>
      </w:pPr>
      <w:ins w:id="3457" w:author="Leeyoung" w:date="2018-09-12T18:19:00Z">
        <w:r w:rsidRPr="00281573">
          <w:rPr>
            <w:sz w:val="20"/>
            <w:szCs w:val="20"/>
          </w:rPr>
          <w:tab/>
        </w:r>
        <w:r w:rsidRPr="00281573">
          <w:rPr>
            <w:sz w:val="20"/>
            <w:szCs w:val="20"/>
          </w:rPr>
          <w:tab/>
        </w:r>
        <w:r w:rsidRPr="00281573">
          <w:rPr>
            <w:sz w:val="20"/>
            <w:szCs w:val="20"/>
          </w:rPr>
          <w:tab/>
          <w:t xml:space="preserve">100GBASE-R PCS-82"; </w:t>
        </w:r>
      </w:ins>
    </w:p>
    <w:p w14:paraId="50E82659" w14:textId="77777777" w:rsidR="00281573" w:rsidRPr="00281573" w:rsidRDefault="00281573" w:rsidP="00281573">
      <w:pPr>
        <w:spacing w:after="0"/>
        <w:rPr>
          <w:ins w:id="3458" w:author="Leeyoung" w:date="2018-09-12T18:19:00Z"/>
          <w:sz w:val="20"/>
          <w:szCs w:val="20"/>
        </w:rPr>
      </w:pPr>
      <w:ins w:id="3459" w:author="Leeyoung" w:date="2018-09-12T18:19:00Z">
        <w:r w:rsidRPr="00281573">
          <w:rPr>
            <w:sz w:val="20"/>
            <w:szCs w:val="20"/>
          </w:rPr>
          <w:tab/>
        </w:r>
        <w:r w:rsidRPr="00281573">
          <w:rPr>
            <w:sz w:val="20"/>
            <w:szCs w:val="20"/>
          </w:rPr>
          <w:tab/>
          <w:t>reference "MEF63 &amp; IEEE802.3";</w:t>
        </w:r>
      </w:ins>
    </w:p>
    <w:p w14:paraId="75141758" w14:textId="77777777" w:rsidR="00281573" w:rsidRPr="00281573" w:rsidRDefault="00281573" w:rsidP="00281573">
      <w:pPr>
        <w:spacing w:after="0"/>
        <w:rPr>
          <w:ins w:id="3460" w:author="Leeyoung" w:date="2018-09-12T18:19:00Z"/>
          <w:sz w:val="20"/>
          <w:szCs w:val="20"/>
        </w:rPr>
      </w:pPr>
      <w:ins w:id="3461" w:author="Leeyoung" w:date="2018-09-12T18:19:00Z">
        <w:r w:rsidRPr="00281573">
          <w:rPr>
            <w:sz w:val="20"/>
            <w:szCs w:val="20"/>
          </w:rPr>
          <w:tab/>
          <w:t>}</w:t>
        </w:r>
      </w:ins>
    </w:p>
    <w:p w14:paraId="1ED08435" w14:textId="77777777" w:rsidR="00281573" w:rsidRPr="00281573" w:rsidRDefault="00281573" w:rsidP="00281573">
      <w:pPr>
        <w:spacing w:after="0"/>
        <w:rPr>
          <w:ins w:id="3462" w:author="Leeyoung" w:date="2018-09-12T18:19:00Z"/>
          <w:sz w:val="20"/>
          <w:szCs w:val="20"/>
        </w:rPr>
      </w:pPr>
      <w:ins w:id="3463" w:author="Leeyoung" w:date="2018-09-12T18:19:00Z">
        <w:r w:rsidRPr="00281573">
          <w:rPr>
            <w:sz w:val="20"/>
            <w:szCs w:val="20"/>
          </w:rPr>
          <w:tab/>
        </w:r>
      </w:ins>
    </w:p>
    <w:p w14:paraId="406C94D5" w14:textId="77777777" w:rsidR="00281573" w:rsidRPr="00281573" w:rsidRDefault="00281573" w:rsidP="00281573">
      <w:pPr>
        <w:spacing w:after="0"/>
        <w:rPr>
          <w:ins w:id="3464" w:author="Leeyoung" w:date="2018-09-12T18:19:00Z"/>
          <w:sz w:val="20"/>
          <w:szCs w:val="20"/>
        </w:rPr>
      </w:pPr>
      <w:ins w:id="3465" w:author="Leeyoung" w:date="2018-09-12T18:19:00Z">
        <w:r w:rsidRPr="00281573">
          <w:rPr>
            <w:sz w:val="20"/>
            <w:szCs w:val="20"/>
          </w:rPr>
          <w:tab/>
          <w:t>/* optical interface func needs to expand for Fiber Channel, SONET and SDH */</w:t>
        </w:r>
      </w:ins>
    </w:p>
    <w:p w14:paraId="20969655" w14:textId="77777777" w:rsidR="00281573" w:rsidRPr="00281573" w:rsidRDefault="00281573" w:rsidP="00281573">
      <w:pPr>
        <w:spacing w:after="0"/>
        <w:rPr>
          <w:ins w:id="3466" w:author="Leeyoung" w:date="2018-09-12T18:19:00Z"/>
          <w:sz w:val="20"/>
          <w:szCs w:val="20"/>
        </w:rPr>
      </w:pPr>
      <w:ins w:id="3467" w:author="Leeyoung" w:date="2018-09-12T18:19:00Z">
        <w:r w:rsidRPr="00281573">
          <w:rPr>
            <w:sz w:val="20"/>
            <w:szCs w:val="20"/>
          </w:rPr>
          <w:tab/>
        </w:r>
      </w:ins>
    </w:p>
    <w:p w14:paraId="4C120462" w14:textId="77777777" w:rsidR="00281573" w:rsidRPr="00281573" w:rsidRDefault="00281573" w:rsidP="00281573">
      <w:pPr>
        <w:spacing w:after="0"/>
        <w:rPr>
          <w:ins w:id="3468" w:author="Leeyoung" w:date="2018-09-12T18:19:00Z"/>
          <w:sz w:val="20"/>
          <w:szCs w:val="20"/>
        </w:rPr>
      </w:pPr>
    </w:p>
    <w:p w14:paraId="6A3F04B5" w14:textId="77777777" w:rsidR="00281573" w:rsidRPr="00281573" w:rsidRDefault="00281573" w:rsidP="00281573">
      <w:pPr>
        <w:spacing w:after="0"/>
        <w:rPr>
          <w:ins w:id="3469" w:author="Leeyoung" w:date="2018-09-12T18:19:00Z"/>
          <w:sz w:val="20"/>
          <w:szCs w:val="20"/>
        </w:rPr>
      </w:pPr>
      <w:ins w:id="3470" w:author="Leeyoung" w:date="2018-09-12T18:19:00Z">
        <w:r w:rsidRPr="00281573">
          <w:rPr>
            <w:sz w:val="20"/>
            <w:szCs w:val="20"/>
          </w:rPr>
          <w:t xml:space="preserve">  identity performance-metric {</w:t>
        </w:r>
      </w:ins>
    </w:p>
    <w:p w14:paraId="0EA47D2E" w14:textId="77777777" w:rsidR="00281573" w:rsidRPr="00281573" w:rsidRDefault="00281573" w:rsidP="00281573">
      <w:pPr>
        <w:spacing w:after="0"/>
        <w:rPr>
          <w:ins w:id="3471" w:author="Leeyoung" w:date="2018-09-12T18:19:00Z"/>
          <w:sz w:val="20"/>
          <w:szCs w:val="20"/>
        </w:rPr>
      </w:pPr>
      <w:ins w:id="3472" w:author="Leeyoung" w:date="2018-09-12T18:19:00Z">
        <w:r w:rsidRPr="00281573">
          <w:rPr>
            <w:sz w:val="20"/>
            <w:szCs w:val="20"/>
          </w:rPr>
          <w:tab/>
          <w:t>description "list of performance metric";</w:t>
        </w:r>
      </w:ins>
    </w:p>
    <w:p w14:paraId="576316FD" w14:textId="77777777" w:rsidR="00281573" w:rsidRPr="00281573" w:rsidRDefault="00281573" w:rsidP="00281573">
      <w:pPr>
        <w:spacing w:after="0"/>
        <w:rPr>
          <w:ins w:id="3473" w:author="Leeyoung" w:date="2018-09-12T18:19:00Z"/>
          <w:sz w:val="20"/>
          <w:szCs w:val="20"/>
        </w:rPr>
      </w:pPr>
      <w:ins w:id="3474" w:author="Leeyoung" w:date="2018-09-12T18:19:00Z">
        <w:r w:rsidRPr="00281573">
          <w:rPr>
            <w:sz w:val="20"/>
            <w:szCs w:val="20"/>
          </w:rPr>
          <w:t xml:space="preserve">  }</w:t>
        </w:r>
      </w:ins>
    </w:p>
    <w:p w14:paraId="0F75DA7B" w14:textId="77777777" w:rsidR="00281573" w:rsidRPr="00281573" w:rsidRDefault="00281573" w:rsidP="00281573">
      <w:pPr>
        <w:spacing w:after="0"/>
        <w:rPr>
          <w:ins w:id="3475" w:author="Leeyoung" w:date="2018-09-12T18:19:00Z"/>
          <w:sz w:val="20"/>
          <w:szCs w:val="20"/>
        </w:rPr>
      </w:pPr>
      <w:ins w:id="3476" w:author="Leeyoung" w:date="2018-09-12T18:19:00Z">
        <w:r w:rsidRPr="00281573">
          <w:rPr>
            <w:sz w:val="20"/>
            <w:szCs w:val="20"/>
          </w:rPr>
          <w:tab/>
        </w:r>
      </w:ins>
    </w:p>
    <w:p w14:paraId="374B49BF" w14:textId="77777777" w:rsidR="00281573" w:rsidRPr="00281573" w:rsidRDefault="00281573" w:rsidP="00281573">
      <w:pPr>
        <w:spacing w:after="0"/>
        <w:rPr>
          <w:ins w:id="3477" w:author="Leeyoung" w:date="2018-09-12T18:19:00Z"/>
          <w:sz w:val="20"/>
          <w:szCs w:val="20"/>
        </w:rPr>
      </w:pPr>
      <w:ins w:id="3478" w:author="Leeyoung" w:date="2018-09-12T18:19:00Z">
        <w:r w:rsidRPr="00281573">
          <w:rPr>
            <w:sz w:val="20"/>
            <w:szCs w:val="20"/>
          </w:rPr>
          <w:tab/>
          <w:t>identity One-way-Delay {</w:t>
        </w:r>
      </w:ins>
    </w:p>
    <w:p w14:paraId="5E58EC8B" w14:textId="77777777" w:rsidR="00281573" w:rsidRPr="00281573" w:rsidRDefault="00281573" w:rsidP="00281573">
      <w:pPr>
        <w:spacing w:after="0"/>
        <w:rPr>
          <w:ins w:id="3479" w:author="Leeyoung" w:date="2018-09-12T18:19:00Z"/>
          <w:sz w:val="20"/>
          <w:szCs w:val="20"/>
        </w:rPr>
      </w:pPr>
      <w:ins w:id="3480" w:author="Leeyoung" w:date="2018-09-12T18:19:00Z">
        <w:r w:rsidRPr="00281573">
          <w:rPr>
            <w:sz w:val="20"/>
            <w:szCs w:val="20"/>
          </w:rPr>
          <w:tab/>
        </w:r>
        <w:r w:rsidRPr="00281573">
          <w:rPr>
            <w:sz w:val="20"/>
            <w:szCs w:val="20"/>
          </w:rPr>
          <w:tab/>
          <w:t>base "performance-metric";</w:t>
        </w:r>
      </w:ins>
    </w:p>
    <w:p w14:paraId="14776744" w14:textId="77777777" w:rsidR="00281573" w:rsidRPr="00281573" w:rsidRDefault="00281573" w:rsidP="00281573">
      <w:pPr>
        <w:spacing w:after="0"/>
        <w:rPr>
          <w:ins w:id="3481" w:author="Leeyoung" w:date="2018-09-12T18:19:00Z"/>
          <w:sz w:val="20"/>
          <w:szCs w:val="20"/>
        </w:rPr>
      </w:pPr>
      <w:ins w:id="3482" w:author="Leeyoung" w:date="2018-09-12T18:19:00Z">
        <w:r w:rsidRPr="00281573">
          <w:rPr>
            <w:sz w:val="20"/>
            <w:szCs w:val="20"/>
          </w:rPr>
          <w:tab/>
        </w:r>
        <w:r w:rsidRPr="00281573">
          <w:rPr>
            <w:sz w:val="20"/>
            <w:szCs w:val="20"/>
          </w:rPr>
          <w:tab/>
          <w:t>description "one-way-delay";</w:t>
        </w:r>
        <w:r w:rsidRPr="00281573">
          <w:rPr>
            <w:sz w:val="20"/>
            <w:szCs w:val="20"/>
          </w:rPr>
          <w:tab/>
        </w:r>
      </w:ins>
    </w:p>
    <w:p w14:paraId="43C15C37" w14:textId="77777777" w:rsidR="00281573" w:rsidRPr="00281573" w:rsidRDefault="00281573" w:rsidP="00281573">
      <w:pPr>
        <w:spacing w:after="0"/>
        <w:rPr>
          <w:ins w:id="3483" w:author="Leeyoung" w:date="2018-09-12T18:19:00Z"/>
          <w:sz w:val="20"/>
          <w:szCs w:val="20"/>
        </w:rPr>
      </w:pPr>
      <w:ins w:id="3484" w:author="Leeyoung" w:date="2018-09-12T18:19:00Z">
        <w:r w:rsidRPr="00281573">
          <w:rPr>
            <w:sz w:val="20"/>
            <w:szCs w:val="20"/>
          </w:rPr>
          <w:tab/>
          <w:t>}</w:t>
        </w:r>
      </w:ins>
    </w:p>
    <w:p w14:paraId="6BFB92E1" w14:textId="77777777" w:rsidR="00281573" w:rsidRPr="00281573" w:rsidRDefault="00281573" w:rsidP="00281573">
      <w:pPr>
        <w:spacing w:after="0"/>
        <w:rPr>
          <w:ins w:id="3485" w:author="Leeyoung" w:date="2018-09-12T18:19:00Z"/>
          <w:sz w:val="20"/>
          <w:szCs w:val="20"/>
        </w:rPr>
      </w:pPr>
      <w:ins w:id="3486" w:author="Leeyoung" w:date="2018-09-12T18:19:00Z">
        <w:r w:rsidRPr="00281573">
          <w:rPr>
            <w:sz w:val="20"/>
            <w:szCs w:val="20"/>
          </w:rPr>
          <w:tab/>
        </w:r>
      </w:ins>
    </w:p>
    <w:p w14:paraId="2D3EA6F8" w14:textId="77777777" w:rsidR="00281573" w:rsidRPr="00281573" w:rsidRDefault="00281573" w:rsidP="00281573">
      <w:pPr>
        <w:spacing w:after="0"/>
        <w:rPr>
          <w:ins w:id="3487" w:author="Leeyoung" w:date="2018-09-12T18:19:00Z"/>
          <w:sz w:val="20"/>
          <w:szCs w:val="20"/>
        </w:rPr>
      </w:pPr>
      <w:ins w:id="3488" w:author="Leeyoung" w:date="2018-09-12T18:19:00Z">
        <w:r w:rsidRPr="00281573">
          <w:rPr>
            <w:sz w:val="20"/>
            <w:szCs w:val="20"/>
          </w:rPr>
          <w:tab/>
          <w:t>identity One-way-Errored-Second {</w:t>
        </w:r>
      </w:ins>
    </w:p>
    <w:p w14:paraId="57983ADB" w14:textId="77777777" w:rsidR="00281573" w:rsidRPr="00281573" w:rsidRDefault="00281573" w:rsidP="00281573">
      <w:pPr>
        <w:spacing w:after="0"/>
        <w:rPr>
          <w:ins w:id="3489" w:author="Leeyoung" w:date="2018-09-12T18:19:00Z"/>
          <w:sz w:val="20"/>
          <w:szCs w:val="20"/>
        </w:rPr>
      </w:pPr>
      <w:ins w:id="3490" w:author="Leeyoung" w:date="2018-09-12T18:19:00Z">
        <w:r w:rsidRPr="00281573">
          <w:rPr>
            <w:sz w:val="20"/>
            <w:szCs w:val="20"/>
          </w:rPr>
          <w:tab/>
        </w:r>
        <w:r w:rsidRPr="00281573">
          <w:rPr>
            <w:sz w:val="20"/>
            <w:szCs w:val="20"/>
          </w:rPr>
          <w:tab/>
          <w:t>base "performance-metric";</w:t>
        </w:r>
      </w:ins>
    </w:p>
    <w:p w14:paraId="0616B755" w14:textId="77777777" w:rsidR="00281573" w:rsidRPr="00281573" w:rsidRDefault="00281573" w:rsidP="00281573">
      <w:pPr>
        <w:spacing w:after="0"/>
        <w:rPr>
          <w:ins w:id="3491" w:author="Leeyoung" w:date="2018-09-12T18:19:00Z"/>
          <w:sz w:val="20"/>
          <w:szCs w:val="20"/>
        </w:rPr>
      </w:pPr>
      <w:ins w:id="3492" w:author="Leeyoung" w:date="2018-09-12T18:19:00Z">
        <w:r w:rsidRPr="00281573">
          <w:rPr>
            <w:sz w:val="20"/>
            <w:szCs w:val="20"/>
          </w:rPr>
          <w:tab/>
        </w:r>
        <w:r w:rsidRPr="00281573">
          <w:rPr>
            <w:sz w:val="20"/>
            <w:szCs w:val="20"/>
          </w:rPr>
          <w:tab/>
          <w:t>description "one-way-errored-second";</w:t>
        </w:r>
        <w:r w:rsidRPr="00281573">
          <w:rPr>
            <w:sz w:val="20"/>
            <w:szCs w:val="20"/>
          </w:rPr>
          <w:tab/>
        </w:r>
      </w:ins>
    </w:p>
    <w:p w14:paraId="3083EE34" w14:textId="77777777" w:rsidR="00281573" w:rsidRPr="00281573" w:rsidRDefault="00281573" w:rsidP="00281573">
      <w:pPr>
        <w:spacing w:after="0"/>
        <w:rPr>
          <w:ins w:id="3493" w:author="Leeyoung" w:date="2018-09-12T18:19:00Z"/>
          <w:sz w:val="20"/>
          <w:szCs w:val="20"/>
        </w:rPr>
      </w:pPr>
      <w:ins w:id="3494" w:author="Leeyoung" w:date="2018-09-12T18:19:00Z">
        <w:r w:rsidRPr="00281573">
          <w:rPr>
            <w:sz w:val="20"/>
            <w:szCs w:val="20"/>
          </w:rPr>
          <w:tab/>
          <w:t>}</w:t>
        </w:r>
      </w:ins>
    </w:p>
    <w:p w14:paraId="50560ED1" w14:textId="77777777" w:rsidR="00281573" w:rsidRPr="00281573" w:rsidRDefault="00281573" w:rsidP="00281573">
      <w:pPr>
        <w:spacing w:after="0"/>
        <w:rPr>
          <w:ins w:id="3495" w:author="Leeyoung" w:date="2018-09-12T18:19:00Z"/>
          <w:sz w:val="20"/>
          <w:szCs w:val="20"/>
        </w:rPr>
      </w:pPr>
      <w:ins w:id="3496" w:author="Leeyoung" w:date="2018-09-12T18:19:00Z">
        <w:r w:rsidRPr="00281573">
          <w:rPr>
            <w:sz w:val="20"/>
            <w:szCs w:val="20"/>
          </w:rPr>
          <w:tab/>
        </w:r>
      </w:ins>
    </w:p>
    <w:p w14:paraId="10833E2C" w14:textId="77777777" w:rsidR="00281573" w:rsidRPr="00281573" w:rsidRDefault="00281573" w:rsidP="00281573">
      <w:pPr>
        <w:spacing w:after="0"/>
        <w:rPr>
          <w:ins w:id="3497" w:author="Leeyoung" w:date="2018-09-12T18:19:00Z"/>
          <w:sz w:val="20"/>
          <w:szCs w:val="20"/>
        </w:rPr>
      </w:pPr>
      <w:ins w:id="3498" w:author="Leeyoung" w:date="2018-09-12T18:19:00Z">
        <w:r w:rsidRPr="00281573">
          <w:rPr>
            <w:sz w:val="20"/>
            <w:szCs w:val="20"/>
          </w:rPr>
          <w:tab/>
          <w:t>identity One-way-Severely-Errored-Second {</w:t>
        </w:r>
      </w:ins>
    </w:p>
    <w:p w14:paraId="15F4D416" w14:textId="77777777" w:rsidR="00281573" w:rsidRPr="00281573" w:rsidRDefault="00281573" w:rsidP="00281573">
      <w:pPr>
        <w:spacing w:after="0"/>
        <w:rPr>
          <w:ins w:id="3499" w:author="Leeyoung" w:date="2018-09-12T18:19:00Z"/>
          <w:sz w:val="20"/>
          <w:szCs w:val="20"/>
        </w:rPr>
      </w:pPr>
      <w:ins w:id="3500" w:author="Leeyoung" w:date="2018-09-12T18:19:00Z">
        <w:r w:rsidRPr="00281573">
          <w:rPr>
            <w:sz w:val="20"/>
            <w:szCs w:val="20"/>
          </w:rPr>
          <w:tab/>
        </w:r>
        <w:r w:rsidRPr="00281573">
          <w:rPr>
            <w:sz w:val="20"/>
            <w:szCs w:val="20"/>
          </w:rPr>
          <w:tab/>
          <w:t>base "performance-metric";</w:t>
        </w:r>
      </w:ins>
    </w:p>
    <w:p w14:paraId="6C790903" w14:textId="77777777" w:rsidR="00281573" w:rsidRPr="00281573" w:rsidRDefault="00281573" w:rsidP="00281573">
      <w:pPr>
        <w:spacing w:after="0"/>
        <w:rPr>
          <w:ins w:id="3501" w:author="Leeyoung" w:date="2018-09-12T18:19:00Z"/>
          <w:sz w:val="20"/>
          <w:szCs w:val="20"/>
        </w:rPr>
      </w:pPr>
      <w:ins w:id="3502" w:author="Leeyoung" w:date="2018-09-12T18:19:00Z">
        <w:r w:rsidRPr="00281573">
          <w:rPr>
            <w:sz w:val="20"/>
            <w:szCs w:val="20"/>
          </w:rPr>
          <w:tab/>
        </w:r>
        <w:r w:rsidRPr="00281573">
          <w:rPr>
            <w:sz w:val="20"/>
            <w:szCs w:val="20"/>
          </w:rPr>
          <w:tab/>
          <w:t>description "one-way-severely-errored-second";</w:t>
        </w:r>
        <w:r w:rsidRPr="00281573">
          <w:rPr>
            <w:sz w:val="20"/>
            <w:szCs w:val="20"/>
          </w:rPr>
          <w:tab/>
        </w:r>
      </w:ins>
    </w:p>
    <w:p w14:paraId="7A5B9AB1" w14:textId="77777777" w:rsidR="00281573" w:rsidRPr="00281573" w:rsidRDefault="00281573" w:rsidP="00281573">
      <w:pPr>
        <w:spacing w:after="0"/>
        <w:rPr>
          <w:ins w:id="3503" w:author="Leeyoung" w:date="2018-09-12T18:19:00Z"/>
          <w:sz w:val="20"/>
          <w:szCs w:val="20"/>
        </w:rPr>
      </w:pPr>
      <w:ins w:id="3504" w:author="Leeyoung" w:date="2018-09-12T18:19:00Z">
        <w:r w:rsidRPr="00281573">
          <w:rPr>
            <w:sz w:val="20"/>
            <w:szCs w:val="20"/>
          </w:rPr>
          <w:tab/>
          <w:t>}</w:t>
        </w:r>
      </w:ins>
    </w:p>
    <w:p w14:paraId="274A7A01" w14:textId="77777777" w:rsidR="00281573" w:rsidRPr="00281573" w:rsidRDefault="00281573" w:rsidP="00281573">
      <w:pPr>
        <w:spacing w:after="0"/>
        <w:rPr>
          <w:ins w:id="3505" w:author="Leeyoung" w:date="2018-09-12T18:19:00Z"/>
          <w:sz w:val="20"/>
          <w:szCs w:val="20"/>
        </w:rPr>
      </w:pPr>
      <w:ins w:id="3506" w:author="Leeyoung" w:date="2018-09-12T18:19:00Z">
        <w:r w:rsidRPr="00281573">
          <w:rPr>
            <w:sz w:val="20"/>
            <w:szCs w:val="20"/>
          </w:rPr>
          <w:tab/>
        </w:r>
      </w:ins>
    </w:p>
    <w:p w14:paraId="6F373C05" w14:textId="77777777" w:rsidR="00281573" w:rsidRPr="00281573" w:rsidRDefault="00281573" w:rsidP="00281573">
      <w:pPr>
        <w:spacing w:after="0"/>
        <w:rPr>
          <w:ins w:id="3507" w:author="Leeyoung" w:date="2018-09-12T18:19:00Z"/>
          <w:sz w:val="20"/>
          <w:szCs w:val="20"/>
        </w:rPr>
      </w:pPr>
      <w:ins w:id="3508" w:author="Leeyoung" w:date="2018-09-12T18:19:00Z">
        <w:r w:rsidRPr="00281573">
          <w:rPr>
            <w:sz w:val="20"/>
            <w:szCs w:val="20"/>
          </w:rPr>
          <w:lastRenderedPageBreak/>
          <w:tab/>
          <w:t>identity One-way-Unavailable-Second {</w:t>
        </w:r>
      </w:ins>
    </w:p>
    <w:p w14:paraId="35068CD8" w14:textId="77777777" w:rsidR="00281573" w:rsidRPr="00281573" w:rsidRDefault="00281573" w:rsidP="00281573">
      <w:pPr>
        <w:spacing w:after="0"/>
        <w:rPr>
          <w:ins w:id="3509" w:author="Leeyoung" w:date="2018-09-12T18:19:00Z"/>
          <w:sz w:val="20"/>
          <w:szCs w:val="20"/>
        </w:rPr>
      </w:pPr>
      <w:ins w:id="3510" w:author="Leeyoung" w:date="2018-09-12T18:19:00Z">
        <w:r w:rsidRPr="00281573">
          <w:rPr>
            <w:sz w:val="20"/>
            <w:szCs w:val="20"/>
          </w:rPr>
          <w:tab/>
        </w:r>
        <w:r w:rsidRPr="00281573">
          <w:rPr>
            <w:sz w:val="20"/>
            <w:szCs w:val="20"/>
          </w:rPr>
          <w:tab/>
          <w:t>base "performance-metric";</w:t>
        </w:r>
      </w:ins>
    </w:p>
    <w:p w14:paraId="57560C37" w14:textId="77777777" w:rsidR="00281573" w:rsidRPr="00281573" w:rsidRDefault="00281573" w:rsidP="00281573">
      <w:pPr>
        <w:spacing w:after="0"/>
        <w:rPr>
          <w:ins w:id="3511" w:author="Leeyoung" w:date="2018-09-12T18:19:00Z"/>
          <w:sz w:val="20"/>
          <w:szCs w:val="20"/>
        </w:rPr>
      </w:pPr>
      <w:ins w:id="3512" w:author="Leeyoung" w:date="2018-09-12T18:19:00Z">
        <w:r w:rsidRPr="00281573">
          <w:rPr>
            <w:sz w:val="20"/>
            <w:szCs w:val="20"/>
          </w:rPr>
          <w:tab/>
        </w:r>
        <w:r w:rsidRPr="00281573">
          <w:rPr>
            <w:sz w:val="20"/>
            <w:szCs w:val="20"/>
          </w:rPr>
          <w:tab/>
          <w:t>description "one-way-unavailable-second";</w:t>
        </w:r>
        <w:r w:rsidRPr="00281573">
          <w:rPr>
            <w:sz w:val="20"/>
            <w:szCs w:val="20"/>
          </w:rPr>
          <w:tab/>
        </w:r>
      </w:ins>
    </w:p>
    <w:p w14:paraId="1B1F7A57" w14:textId="77777777" w:rsidR="00281573" w:rsidRPr="00281573" w:rsidRDefault="00281573" w:rsidP="00281573">
      <w:pPr>
        <w:spacing w:after="0"/>
        <w:rPr>
          <w:ins w:id="3513" w:author="Leeyoung" w:date="2018-09-12T18:19:00Z"/>
          <w:sz w:val="20"/>
          <w:szCs w:val="20"/>
        </w:rPr>
      </w:pPr>
      <w:ins w:id="3514" w:author="Leeyoung" w:date="2018-09-12T18:19:00Z">
        <w:r w:rsidRPr="00281573">
          <w:rPr>
            <w:sz w:val="20"/>
            <w:szCs w:val="20"/>
          </w:rPr>
          <w:tab/>
          <w:t>}</w:t>
        </w:r>
      </w:ins>
    </w:p>
    <w:p w14:paraId="21A525B6" w14:textId="77777777" w:rsidR="00281573" w:rsidRPr="00281573" w:rsidRDefault="00281573" w:rsidP="00281573">
      <w:pPr>
        <w:spacing w:after="0"/>
        <w:rPr>
          <w:ins w:id="3515" w:author="Leeyoung" w:date="2018-09-12T18:19:00Z"/>
          <w:sz w:val="20"/>
          <w:szCs w:val="20"/>
        </w:rPr>
      </w:pPr>
    </w:p>
    <w:p w14:paraId="57A4833E" w14:textId="77777777" w:rsidR="00281573" w:rsidRPr="00281573" w:rsidRDefault="00281573" w:rsidP="00281573">
      <w:pPr>
        <w:spacing w:after="0"/>
        <w:rPr>
          <w:ins w:id="3516" w:author="Leeyoung" w:date="2018-09-12T18:19:00Z"/>
          <w:sz w:val="20"/>
          <w:szCs w:val="20"/>
        </w:rPr>
      </w:pPr>
      <w:ins w:id="3517" w:author="Leeyoung" w:date="2018-09-12T18:19:00Z">
        <w:r w:rsidRPr="00281573">
          <w:rPr>
            <w:sz w:val="20"/>
            <w:szCs w:val="20"/>
          </w:rPr>
          <w:tab/>
          <w:t>identity One-way-Availability {</w:t>
        </w:r>
      </w:ins>
    </w:p>
    <w:p w14:paraId="5D4BD057" w14:textId="77777777" w:rsidR="00281573" w:rsidRPr="00281573" w:rsidRDefault="00281573" w:rsidP="00281573">
      <w:pPr>
        <w:spacing w:after="0"/>
        <w:rPr>
          <w:ins w:id="3518" w:author="Leeyoung" w:date="2018-09-12T18:19:00Z"/>
          <w:sz w:val="20"/>
          <w:szCs w:val="20"/>
        </w:rPr>
      </w:pPr>
      <w:ins w:id="3519" w:author="Leeyoung" w:date="2018-09-12T18:19:00Z">
        <w:r w:rsidRPr="00281573">
          <w:rPr>
            <w:sz w:val="20"/>
            <w:szCs w:val="20"/>
          </w:rPr>
          <w:tab/>
        </w:r>
        <w:r w:rsidRPr="00281573">
          <w:rPr>
            <w:sz w:val="20"/>
            <w:szCs w:val="20"/>
          </w:rPr>
          <w:tab/>
          <w:t>base "performance-metric";</w:t>
        </w:r>
      </w:ins>
    </w:p>
    <w:p w14:paraId="40848C3F" w14:textId="77777777" w:rsidR="00281573" w:rsidRPr="00281573" w:rsidRDefault="00281573" w:rsidP="00281573">
      <w:pPr>
        <w:spacing w:after="0"/>
        <w:rPr>
          <w:ins w:id="3520" w:author="Leeyoung" w:date="2018-09-12T18:19:00Z"/>
          <w:sz w:val="20"/>
          <w:szCs w:val="20"/>
        </w:rPr>
      </w:pPr>
      <w:ins w:id="3521" w:author="Leeyoung" w:date="2018-09-12T18:19:00Z">
        <w:r w:rsidRPr="00281573">
          <w:rPr>
            <w:sz w:val="20"/>
            <w:szCs w:val="20"/>
          </w:rPr>
          <w:tab/>
        </w:r>
        <w:r w:rsidRPr="00281573">
          <w:rPr>
            <w:sz w:val="20"/>
            <w:szCs w:val="20"/>
          </w:rPr>
          <w:tab/>
          <w:t>description "one-way-availability";</w:t>
        </w:r>
        <w:r w:rsidRPr="00281573">
          <w:rPr>
            <w:sz w:val="20"/>
            <w:szCs w:val="20"/>
          </w:rPr>
          <w:tab/>
        </w:r>
      </w:ins>
    </w:p>
    <w:p w14:paraId="38052348" w14:textId="77777777" w:rsidR="00281573" w:rsidRPr="00281573" w:rsidRDefault="00281573" w:rsidP="00281573">
      <w:pPr>
        <w:spacing w:after="0"/>
        <w:rPr>
          <w:ins w:id="3522" w:author="Leeyoung" w:date="2018-09-12T18:19:00Z"/>
          <w:sz w:val="20"/>
          <w:szCs w:val="20"/>
        </w:rPr>
      </w:pPr>
      <w:ins w:id="3523" w:author="Leeyoung" w:date="2018-09-12T18:19:00Z">
        <w:r w:rsidRPr="00281573">
          <w:rPr>
            <w:sz w:val="20"/>
            <w:szCs w:val="20"/>
          </w:rPr>
          <w:tab/>
          <w:t>}</w:t>
        </w:r>
      </w:ins>
    </w:p>
    <w:p w14:paraId="38274531" w14:textId="77777777" w:rsidR="00281573" w:rsidRPr="00281573" w:rsidRDefault="00281573" w:rsidP="00281573">
      <w:pPr>
        <w:spacing w:after="0"/>
        <w:rPr>
          <w:ins w:id="3524" w:author="Leeyoung" w:date="2018-09-12T18:19:00Z"/>
          <w:sz w:val="20"/>
          <w:szCs w:val="20"/>
        </w:rPr>
      </w:pPr>
      <w:ins w:id="3525" w:author="Leeyoung" w:date="2018-09-12T18:19:00Z">
        <w:r w:rsidRPr="00281573">
          <w:rPr>
            <w:sz w:val="20"/>
            <w:szCs w:val="20"/>
          </w:rPr>
          <w:tab/>
        </w:r>
      </w:ins>
    </w:p>
    <w:p w14:paraId="55963FF1" w14:textId="77777777" w:rsidR="00281573" w:rsidRPr="00281573" w:rsidRDefault="00281573" w:rsidP="00281573">
      <w:pPr>
        <w:spacing w:after="0"/>
        <w:rPr>
          <w:ins w:id="3526" w:author="Leeyoung" w:date="2018-09-12T18:19:00Z"/>
          <w:sz w:val="20"/>
          <w:szCs w:val="20"/>
        </w:rPr>
      </w:pPr>
    </w:p>
    <w:p w14:paraId="63FD1B18" w14:textId="001FE3E9" w:rsidR="00480B9D" w:rsidRDefault="00281573" w:rsidP="00281573">
      <w:pPr>
        <w:spacing w:after="0"/>
        <w:rPr>
          <w:ins w:id="3527" w:author="Leeyoung" w:date="2018-09-12T18:19:00Z"/>
          <w:sz w:val="20"/>
          <w:szCs w:val="20"/>
        </w:rPr>
      </w:pPr>
      <w:ins w:id="3528" w:author="Leeyoung" w:date="2018-09-12T18:19:00Z">
        <w:r w:rsidRPr="00281573">
          <w:rPr>
            <w:sz w:val="20"/>
            <w:szCs w:val="20"/>
          </w:rPr>
          <w:t>}</w:t>
        </w:r>
      </w:ins>
    </w:p>
    <w:p w14:paraId="58269925" w14:textId="77777777" w:rsidR="00281573" w:rsidRDefault="00281573" w:rsidP="00850A37">
      <w:pPr>
        <w:spacing w:after="0"/>
        <w:rPr>
          <w:ins w:id="3529" w:author="Leeyoung" w:date="2018-06-20T10:10:00Z"/>
        </w:rPr>
      </w:pPr>
    </w:p>
    <w:p w14:paraId="67178473" w14:textId="0C410BA5" w:rsidR="00480B9D" w:rsidRDefault="00480B9D" w:rsidP="00850A37">
      <w:pPr>
        <w:spacing w:after="0"/>
        <w:rPr>
          <w:ins w:id="3530" w:author="Leeyoung" w:date="2018-06-20T10:10:00Z"/>
        </w:rPr>
      </w:pPr>
      <w:ins w:id="3531" w:author="Leeyoung" w:date="2018-06-20T10:11:00Z">
        <w:r>
          <w:t>&lt;CODE ENDS&gt;</w:t>
        </w:r>
      </w:ins>
    </w:p>
    <w:p w14:paraId="000558B7" w14:textId="77777777" w:rsidR="00480B9D" w:rsidRDefault="00480B9D" w:rsidP="00850A37">
      <w:pPr>
        <w:spacing w:after="0"/>
      </w:pPr>
    </w:p>
    <w:p w14:paraId="448FFF39" w14:textId="03B27BCE" w:rsidR="004232E5" w:rsidRDefault="004232E5" w:rsidP="00FE37BA">
      <w:pPr>
        <w:pStyle w:val="Heading1"/>
        <w:rPr>
          <w:ins w:id="3532" w:author="Leeyoung" w:date="2018-07-17T12:54:00Z"/>
        </w:rPr>
      </w:pPr>
      <w:bookmarkStart w:id="3533" w:name="_Toc519595526"/>
      <w:bookmarkStart w:id="3534" w:name="_Toc176248444"/>
      <w:ins w:id="3535" w:author="Leeyoung" w:date="2018-07-17T12:53:00Z">
        <w:r>
          <w:t>JSON Example</w:t>
        </w:r>
      </w:ins>
      <w:bookmarkEnd w:id="3533"/>
    </w:p>
    <w:p w14:paraId="55F34A22" w14:textId="0706A439" w:rsidR="004232E5" w:rsidRPr="0042052E" w:rsidRDefault="004232E5">
      <w:pPr>
        <w:rPr>
          <w:ins w:id="3536" w:author="Leeyoung" w:date="2018-07-17T12:53:00Z"/>
        </w:rPr>
        <w:pPrChange w:id="3537" w:author="Leeyoung" w:date="2018-07-17T12:54:00Z">
          <w:pPr>
            <w:pStyle w:val="Heading1"/>
          </w:pPr>
        </w:pPrChange>
      </w:pPr>
      <w:ins w:id="3538" w:author="Leeyoung" w:date="2018-07-17T12:54:00Z">
        <w:r>
          <w:t xml:space="preserve">This section provides a JSON example of the YANG module described in Section 4. </w:t>
        </w:r>
      </w:ins>
      <w:ins w:id="3539" w:author="Leeyoung" w:date="2018-09-13T09:14:00Z">
        <w:r w:rsidR="00552080">
          <w:t xml:space="preserve">This example configures </w:t>
        </w:r>
      </w:ins>
      <w:ins w:id="3540" w:author="Leeyoung" w:date="2018-09-13T09:41:00Z">
        <w:r w:rsidR="008D2904">
          <w:t xml:space="preserve">one </w:t>
        </w:r>
      </w:ins>
      <w:ins w:id="3541" w:author="Leeyoung" w:date="2018-09-13T09:42:00Z">
        <w:r w:rsidR="008D2904">
          <w:t xml:space="preserve">L1VC </w:t>
        </w:r>
      </w:ins>
      <w:ins w:id="3542" w:author="Leeyoung" w:date="2018-09-13T09:41:00Z">
        <w:r w:rsidR="008D2904">
          <w:t xml:space="preserve">service </w:t>
        </w:r>
      </w:ins>
      <w:ins w:id="3543" w:author="Leeyoung" w:date="2018-09-13T09:42:00Z">
        <w:r w:rsidR="008D2904">
          <w:t xml:space="preserve">with two UNIs that describe the UNI endpoints. </w:t>
        </w:r>
      </w:ins>
      <w:ins w:id="3544" w:author="Leeyoung" w:date="2018-09-13T09:45:00Z">
        <w:r w:rsidR="008D2904">
          <w:t>The service is configured with</w:t>
        </w:r>
      </w:ins>
      <w:ins w:id="3545" w:author="Leeyoung" w:date="2018-09-13T09:46:00Z">
        <w:r w:rsidR="008D2904">
          <w:t xml:space="preserve"> </w:t>
        </w:r>
      </w:ins>
      <w:ins w:id="3546" w:author="Leeyoung" w:date="2018-09-13T09:47:00Z">
        <w:r w:rsidR="008D2904">
          <w:t xml:space="preserve">the </w:t>
        </w:r>
      </w:ins>
      <w:ins w:id="3547" w:author="Leeyoung" w:date="2018-09-13T09:46:00Z">
        <w:r w:rsidR="008D2904">
          <w:t xml:space="preserve">starting time to be </w:t>
        </w:r>
      </w:ins>
      <w:ins w:id="3548" w:author="Leeyoung" w:date="2018-09-13T09:47:00Z">
        <w:r w:rsidR="008D2904">
          <w:t xml:space="preserve">06:06:09 on </w:t>
        </w:r>
      </w:ins>
      <w:ins w:id="3549" w:author="Leeyoung" w:date="2018-09-13T09:46:00Z">
        <w:r w:rsidR="008D2904">
          <w:t xml:space="preserve">2018-09-13 </w:t>
        </w:r>
      </w:ins>
      <w:ins w:id="3550" w:author="Leeyoung" w:date="2018-09-13T09:47:00Z">
        <w:r w:rsidR="008D2904">
          <w:t xml:space="preserve">for </w:t>
        </w:r>
      </w:ins>
      <w:ins w:id="3551" w:author="Leeyoung" w:date="2018-09-13T09:49:00Z">
        <w:r w:rsidR="00B0568A">
          <w:t xml:space="preserve">the service life time of </w:t>
        </w:r>
      </w:ins>
      <w:ins w:id="3552" w:author="Leeyoung" w:date="2018-09-13T09:48:00Z">
        <w:r w:rsidR="008D2904">
          <w:t xml:space="preserve">2419200 seconds (which is corresponds to 28 days). </w:t>
        </w:r>
      </w:ins>
      <w:ins w:id="3553" w:author="Leeyoung" w:date="2018-09-13T09:50:00Z">
        <w:r w:rsidR="00B0568A">
          <w:t xml:space="preserve">In addition, the service is configured to collect one performance metric, </w:t>
        </w:r>
      </w:ins>
      <w:ins w:id="3554" w:author="Leeyoung" w:date="2018-09-13T09:51:00Z">
        <w:r w:rsidR="00B0568A">
          <w:t>One-way-Delay</w:t>
        </w:r>
      </w:ins>
      <w:ins w:id="3555" w:author="Leeyoung" w:date="2018-09-13T09:52:00Z">
        <w:r w:rsidR="00B0568A">
          <w:t xml:space="preserve">. </w:t>
        </w:r>
      </w:ins>
    </w:p>
    <w:p w14:paraId="33EB697F" w14:textId="05876D4E" w:rsidR="004232E5" w:rsidRDefault="00B0568A">
      <w:pPr>
        <w:spacing w:after="0" w:line="240" w:lineRule="auto"/>
        <w:rPr>
          <w:ins w:id="3556" w:author="Leeyoung" w:date="2018-07-17T12:53:00Z"/>
        </w:rPr>
        <w:pPrChange w:id="3557" w:author="Leeyoung" w:date="2018-07-17T12:54:00Z">
          <w:pPr/>
        </w:pPrChange>
      </w:pPr>
      <w:ins w:id="3558" w:author="Leeyoung" w:date="2018-09-13T09:51:00Z">
        <w:r>
          <w:t xml:space="preserve"> </w:t>
        </w:r>
      </w:ins>
      <w:ins w:id="3559" w:author="Leeyoung" w:date="2018-07-17T12:53:00Z">
        <w:r w:rsidR="004232E5">
          <w:t>{</w:t>
        </w:r>
      </w:ins>
    </w:p>
    <w:p w14:paraId="693AF417" w14:textId="61B97B45" w:rsidR="004232E5" w:rsidRDefault="00197B5A">
      <w:pPr>
        <w:spacing w:after="0" w:line="240" w:lineRule="auto"/>
        <w:rPr>
          <w:ins w:id="3560" w:author="Leeyoung" w:date="2018-07-17T12:53:00Z"/>
        </w:rPr>
        <w:pPrChange w:id="3561" w:author="Leeyoung" w:date="2018-07-17T12:54:00Z">
          <w:pPr/>
        </w:pPrChange>
      </w:pPr>
      <w:ins w:id="3562" w:author="Leeyoung" w:date="2018-07-17T12:53:00Z">
        <w:r>
          <w:t xml:space="preserve">  "l1-connectivity</w:t>
        </w:r>
        <w:r w:rsidR="004232E5">
          <w:t>": {</w:t>
        </w:r>
      </w:ins>
    </w:p>
    <w:p w14:paraId="15B31716" w14:textId="50064966" w:rsidR="004232E5" w:rsidRDefault="004232E5">
      <w:pPr>
        <w:spacing w:after="0" w:line="240" w:lineRule="auto"/>
        <w:rPr>
          <w:ins w:id="3563" w:author="Leeyoung" w:date="2018-09-13T09:17:00Z"/>
        </w:rPr>
        <w:pPrChange w:id="3564" w:author="Leeyoung" w:date="2018-07-17T12:54:00Z">
          <w:pPr/>
        </w:pPrChange>
      </w:pPr>
      <w:ins w:id="3565" w:author="Leeyoung" w:date="2018-07-17T12:53:00Z">
        <w:r>
          <w:t xml:space="preserve">    "access": {</w:t>
        </w:r>
      </w:ins>
    </w:p>
    <w:p w14:paraId="1C3AB562" w14:textId="2A6A8C44" w:rsidR="00552080" w:rsidRDefault="00552080">
      <w:pPr>
        <w:spacing w:after="0" w:line="240" w:lineRule="auto"/>
        <w:rPr>
          <w:ins w:id="3566" w:author="Leeyoung" w:date="2018-07-17T12:53:00Z"/>
        </w:rPr>
        <w:pPrChange w:id="3567" w:author="Leeyoung" w:date="2018-07-17T12:54:00Z">
          <w:pPr/>
        </w:pPrChange>
      </w:pPr>
      <w:ins w:id="3568" w:author="Leeyoung" w:date="2018-09-13T09:17:00Z">
        <w:r>
          <w:t xml:space="preserve">      "unis": {</w:t>
        </w:r>
      </w:ins>
    </w:p>
    <w:p w14:paraId="12895CB8" w14:textId="0B555085" w:rsidR="004232E5" w:rsidRDefault="004232E5">
      <w:pPr>
        <w:spacing w:after="0" w:line="240" w:lineRule="auto"/>
        <w:rPr>
          <w:ins w:id="3569" w:author="Leeyoung" w:date="2018-07-17T12:53:00Z"/>
        </w:rPr>
        <w:pPrChange w:id="3570" w:author="Leeyoung" w:date="2018-07-17T12:54:00Z">
          <w:pPr/>
        </w:pPrChange>
      </w:pPr>
      <w:ins w:id="3571" w:author="Leeyoung" w:date="2018-07-17T12:53:00Z">
        <w:r>
          <w:t xml:space="preserve">      </w:t>
        </w:r>
      </w:ins>
      <w:ins w:id="3572" w:author="Leeyoung" w:date="2018-09-13T09:17:00Z">
        <w:r w:rsidR="00552080">
          <w:t xml:space="preserve">  </w:t>
        </w:r>
      </w:ins>
      <w:ins w:id="3573" w:author="Leeyoung" w:date="2018-07-17T12:53:00Z">
        <w:r w:rsidR="00552080">
          <w:t>"uni</w:t>
        </w:r>
        <w:r>
          <w:t>": [</w:t>
        </w:r>
      </w:ins>
    </w:p>
    <w:p w14:paraId="3AB6BB63" w14:textId="5AEDAA3C" w:rsidR="004232E5" w:rsidRDefault="004232E5">
      <w:pPr>
        <w:spacing w:after="0" w:line="240" w:lineRule="auto"/>
        <w:rPr>
          <w:ins w:id="3574" w:author="Leeyoung" w:date="2018-07-17T12:53:00Z"/>
        </w:rPr>
        <w:pPrChange w:id="3575" w:author="Leeyoung" w:date="2018-07-17T12:54:00Z">
          <w:pPr/>
        </w:pPrChange>
      </w:pPr>
      <w:ins w:id="3576" w:author="Leeyoung" w:date="2018-07-17T12:53:00Z">
        <w:r>
          <w:t xml:space="preserve">        </w:t>
        </w:r>
      </w:ins>
      <w:ins w:id="3577" w:author="Leeyoung" w:date="2018-09-13T09:17:00Z">
        <w:r w:rsidR="00552080">
          <w:t xml:space="preserve">  </w:t>
        </w:r>
      </w:ins>
      <w:ins w:id="3578" w:author="Leeyoung" w:date="2018-07-17T12:53:00Z">
        <w:r>
          <w:t>{</w:t>
        </w:r>
      </w:ins>
    </w:p>
    <w:p w14:paraId="0F3F95D1" w14:textId="6A7C9DDC" w:rsidR="004232E5" w:rsidRDefault="004232E5">
      <w:pPr>
        <w:spacing w:after="0" w:line="240" w:lineRule="auto"/>
        <w:rPr>
          <w:ins w:id="3579" w:author="Leeyoung" w:date="2018-07-17T12:53:00Z"/>
        </w:rPr>
        <w:pPrChange w:id="3580" w:author="Leeyoung" w:date="2018-07-17T12:54:00Z">
          <w:pPr/>
        </w:pPrChange>
      </w:pPr>
      <w:ins w:id="3581" w:author="Leeyoung" w:date="2018-07-17T12:53:00Z">
        <w:r>
          <w:t xml:space="preserve">          </w:t>
        </w:r>
      </w:ins>
      <w:ins w:id="3582" w:author="Leeyoung" w:date="2018-09-13T09:17:00Z">
        <w:r w:rsidR="00552080">
          <w:t xml:space="preserve">  </w:t>
        </w:r>
      </w:ins>
      <w:ins w:id="3583" w:author="Leeyoung" w:date="2018-07-17T12:53:00Z">
        <w:r w:rsidR="00552080">
          <w:t>"id</w:t>
        </w:r>
        <w:r>
          <w:t>": "MTL-HQ-Node3-Slot2-Port1",</w:t>
        </w:r>
      </w:ins>
    </w:p>
    <w:p w14:paraId="15632608" w14:textId="14BB2E4F" w:rsidR="004232E5" w:rsidRDefault="004232E5">
      <w:pPr>
        <w:spacing w:after="0" w:line="240" w:lineRule="auto"/>
        <w:rPr>
          <w:ins w:id="3584" w:author="Leeyoung" w:date="2018-07-17T12:53:00Z"/>
        </w:rPr>
        <w:pPrChange w:id="3585" w:author="Leeyoung" w:date="2018-07-17T12:54:00Z">
          <w:pPr/>
        </w:pPrChange>
      </w:pPr>
      <w:ins w:id="3586" w:author="Leeyoung" w:date="2018-07-17T12:53:00Z">
        <w:r>
          <w:t xml:space="preserve">        </w:t>
        </w:r>
        <w:r w:rsidR="003B5883">
          <w:t xml:space="preserve">  </w:t>
        </w:r>
      </w:ins>
      <w:ins w:id="3587" w:author="Leeyoung" w:date="2018-09-13T09:18:00Z">
        <w:r w:rsidR="00552080">
          <w:t xml:space="preserve">  </w:t>
        </w:r>
      </w:ins>
      <w:ins w:id="3588" w:author="Leeyoung" w:date="2018-07-17T12:53:00Z">
        <w:r w:rsidR="003B5883">
          <w:t>"protocol": "ETH-</w:t>
        </w:r>
        <w:r>
          <w:t>10GigE_LAN ",</w:t>
        </w:r>
      </w:ins>
    </w:p>
    <w:p w14:paraId="17B6AFBD" w14:textId="576D8AE0" w:rsidR="004232E5" w:rsidRDefault="003B5883">
      <w:pPr>
        <w:spacing w:after="0" w:line="240" w:lineRule="auto"/>
        <w:rPr>
          <w:ins w:id="3589" w:author="Leeyoung" w:date="2018-07-17T12:53:00Z"/>
        </w:rPr>
        <w:pPrChange w:id="3590" w:author="Leeyoung" w:date="2018-07-17T12:54:00Z">
          <w:pPr/>
        </w:pPrChange>
      </w:pPr>
      <w:ins w:id="3591" w:author="Leeyoung" w:date="2018-07-17T12:53:00Z">
        <w:r>
          <w:t xml:space="preserve">          </w:t>
        </w:r>
      </w:ins>
      <w:ins w:id="3592" w:author="Leeyoung" w:date="2018-09-13T09:18:00Z">
        <w:r w:rsidR="00552080">
          <w:t xml:space="preserve">  </w:t>
        </w:r>
      </w:ins>
      <w:ins w:id="3593" w:author="Leeyoung" w:date="2018-07-17T12:53:00Z">
        <w:r>
          <w:t>"coding": "ETH-</w:t>
        </w:r>
        <w:r w:rsidR="004232E5">
          <w:t>10GR-PCS-49 ",</w:t>
        </w:r>
      </w:ins>
    </w:p>
    <w:p w14:paraId="5680AD4A" w14:textId="59B74572" w:rsidR="004232E5" w:rsidRDefault="004232E5">
      <w:pPr>
        <w:spacing w:after="0" w:line="240" w:lineRule="auto"/>
        <w:rPr>
          <w:ins w:id="3594" w:author="Leeyoung" w:date="2018-07-17T12:53:00Z"/>
        </w:rPr>
        <w:pPrChange w:id="3595" w:author="Leeyoung" w:date="2018-07-17T12:54:00Z">
          <w:pPr/>
        </w:pPrChange>
      </w:pPr>
      <w:ins w:id="3596" w:author="Leeyoung" w:date="2018-07-17T12:53:00Z">
        <w:r>
          <w:t xml:space="preserve">          </w:t>
        </w:r>
      </w:ins>
      <w:ins w:id="3597" w:author="Leeyoung" w:date="2018-09-13T09:18:00Z">
        <w:r w:rsidR="00552080">
          <w:t xml:space="preserve">  </w:t>
        </w:r>
      </w:ins>
      <w:ins w:id="3598" w:author="Leeyoung" w:date="2018-07-17T12:53:00Z">
        <w:r>
          <w:t>"optical_interface": "LR-PMD-clause-52 "</w:t>
        </w:r>
      </w:ins>
    </w:p>
    <w:p w14:paraId="2184E29A" w14:textId="73F57F50" w:rsidR="004232E5" w:rsidRDefault="004232E5">
      <w:pPr>
        <w:spacing w:after="0" w:line="240" w:lineRule="auto"/>
        <w:rPr>
          <w:ins w:id="3599" w:author="Leeyoung" w:date="2018-07-17T12:53:00Z"/>
        </w:rPr>
        <w:pPrChange w:id="3600" w:author="Leeyoung" w:date="2018-07-17T12:54:00Z">
          <w:pPr/>
        </w:pPrChange>
      </w:pPr>
      <w:ins w:id="3601" w:author="Leeyoung" w:date="2018-07-17T12:53:00Z">
        <w:r>
          <w:t xml:space="preserve">        </w:t>
        </w:r>
      </w:ins>
      <w:ins w:id="3602" w:author="Leeyoung" w:date="2018-09-13T09:18:00Z">
        <w:r w:rsidR="00552080">
          <w:t xml:space="preserve">  </w:t>
        </w:r>
      </w:ins>
      <w:ins w:id="3603" w:author="Leeyoung" w:date="2018-07-17T12:53:00Z">
        <w:r>
          <w:t>},</w:t>
        </w:r>
      </w:ins>
    </w:p>
    <w:p w14:paraId="01F5E4F2" w14:textId="6578FE31" w:rsidR="004232E5" w:rsidRDefault="004232E5">
      <w:pPr>
        <w:spacing w:after="0" w:line="240" w:lineRule="auto"/>
        <w:rPr>
          <w:ins w:id="3604" w:author="Leeyoung" w:date="2018-07-17T12:53:00Z"/>
        </w:rPr>
        <w:pPrChange w:id="3605" w:author="Leeyoung" w:date="2018-07-17T12:54:00Z">
          <w:pPr/>
        </w:pPrChange>
      </w:pPr>
      <w:ins w:id="3606" w:author="Leeyoung" w:date="2018-07-17T12:53:00Z">
        <w:r>
          <w:t xml:space="preserve">        </w:t>
        </w:r>
      </w:ins>
      <w:ins w:id="3607" w:author="Leeyoung" w:date="2018-09-13T09:18:00Z">
        <w:r w:rsidR="00552080">
          <w:t xml:space="preserve">  </w:t>
        </w:r>
      </w:ins>
      <w:ins w:id="3608" w:author="Leeyoung" w:date="2018-07-17T12:53:00Z">
        <w:r>
          <w:t>{</w:t>
        </w:r>
      </w:ins>
    </w:p>
    <w:p w14:paraId="515CD7D4" w14:textId="361E4FCB" w:rsidR="004232E5" w:rsidRDefault="004232E5">
      <w:pPr>
        <w:spacing w:after="0" w:line="240" w:lineRule="auto"/>
        <w:rPr>
          <w:ins w:id="3609" w:author="Leeyoung" w:date="2018-07-17T12:53:00Z"/>
        </w:rPr>
        <w:pPrChange w:id="3610" w:author="Leeyoung" w:date="2018-07-17T12:54:00Z">
          <w:pPr/>
        </w:pPrChange>
      </w:pPr>
      <w:ins w:id="3611" w:author="Leeyoung" w:date="2018-07-17T12:53:00Z">
        <w:r>
          <w:t xml:space="preserve">          </w:t>
        </w:r>
      </w:ins>
      <w:ins w:id="3612" w:author="Leeyoung" w:date="2018-09-13T09:18:00Z">
        <w:r w:rsidR="00552080">
          <w:t xml:space="preserve">  </w:t>
        </w:r>
      </w:ins>
      <w:ins w:id="3613" w:author="Leeyoung" w:date="2018-07-17T12:53:00Z">
        <w:r w:rsidR="00552080">
          <w:t>"id</w:t>
        </w:r>
        <w:r>
          <w:t>": "MTL-STL-Node5-Slot4-Port3",</w:t>
        </w:r>
      </w:ins>
    </w:p>
    <w:p w14:paraId="71D0B788" w14:textId="1A774BFF" w:rsidR="004232E5" w:rsidRDefault="003B5883">
      <w:pPr>
        <w:spacing w:after="0" w:line="240" w:lineRule="auto"/>
        <w:rPr>
          <w:ins w:id="3614" w:author="Leeyoung" w:date="2018-07-17T12:53:00Z"/>
        </w:rPr>
        <w:pPrChange w:id="3615" w:author="Leeyoung" w:date="2018-07-17T12:54:00Z">
          <w:pPr/>
        </w:pPrChange>
      </w:pPr>
      <w:ins w:id="3616" w:author="Leeyoung" w:date="2018-07-17T12:53:00Z">
        <w:r>
          <w:t xml:space="preserve">          </w:t>
        </w:r>
      </w:ins>
      <w:ins w:id="3617" w:author="Leeyoung" w:date="2018-09-13T09:18:00Z">
        <w:r w:rsidR="00552080">
          <w:t xml:space="preserve">  </w:t>
        </w:r>
      </w:ins>
      <w:ins w:id="3618" w:author="Leeyoung" w:date="2018-07-17T12:53:00Z">
        <w:r>
          <w:t>"protocol": "ETH-</w:t>
        </w:r>
        <w:r w:rsidR="004232E5">
          <w:t>10GigE_LAN ",</w:t>
        </w:r>
      </w:ins>
    </w:p>
    <w:p w14:paraId="6F1DD33D" w14:textId="3992D95F" w:rsidR="004232E5" w:rsidRDefault="003B5883">
      <w:pPr>
        <w:spacing w:after="0" w:line="240" w:lineRule="auto"/>
        <w:rPr>
          <w:ins w:id="3619" w:author="Leeyoung" w:date="2018-07-17T12:53:00Z"/>
        </w:rPr>
        <w:pPrChange w:id="3620" w:author="Leeyoung" w:date="2018-07-17T12:54:00Z">
          <w:pPr/>
        </w:pPrChange>
      </w:pPr>
      <w:ins w:id="3621" w:author="Leeyoung" w:date="2018-07-17T12:53:00Z">
        <w:r>
          <w:t xml:space="preserve">          </w:t>
        </w:r>
      </w:ins>
      <w:ins w:id="3622" w:author="Leeyoung" w:date="2018-09-13T09:18:00Z">
        <w:r w:rsidR="00552080">
          <w:t xml:space="preserve">  </w:t>
        </w:r>
      </w:ins>
      <w:ins w:id="3623" w:author="Leeyoung" w:date="2018-07-17T12:53:00Z">
        <w:r>
          <w:t>"coding": "ETH-</w:t>
        </w:r>
        <w:r w:rsidR="004232E5">
          <w:t>10GR-PCS-49 ",</w:t>
        </w:r>
      </w:ins>
    </w:p>
    <w:p w14:paraId="663DCEA8" w14:textId="0C1E7136" w:rsidR="004232E5" w:rsidRDefault="004232E5">
      <w:pPr>
        <w:spacing w:after="0" w:line="240" w:lineRule="auto"/>
        <w:rPr>
          <w:ins w:id="3624" w:author="Leeyoung" w:date="2018-07-17T12:53:00Z"/>
        </w:rPr>
        <w:pPrChange w:id="3625" w:author="Leeyoung" w:date="2018-07-17T12:54:00Z">
          <w:pPr/>
        </w:pPrChange>
      </w:pPr>
      <w:ins w:id="3626" w:author="Leeyoung" w:date="2018-07-17T12:53:00Z">
        <w:r>
          <w:t xml:space="preserve">          </w:t>
        </w:r>
      </w:ins>
      <w:ins w:id="3627" w:author="Leeyoung" w:date="2018-09-13T09:18:00Z">
        <w:r w:rsidR="00552080">
          <w:t xml:space="preserve">  </w:t>
        </w:r>
      </w:ins>
      <w:ins w:id="3628" w:author="Leeyoung" w:date="2018-07-17T12:53:00Z">
        <w:r>
          <w:t>"optical_interface": "ER-PMD-clause-52 "</w:t>
        </w:r>
      </w:ins>
    </w:p>
    <w:p w14:paraId="6C2DFAD7" w14:textId="4C7C725E" w:rsidR="004232E5" w:rsidRDefault="004232E5">
      <w:pPr>
        <w:spacing w:after="0" w:line="240" w:lineRule="auto"/>
        <w:rPr>
          <w:ins w:id="3629" w:author="Leeyoung" w:date="2018-07-17T12:53:00Z"/>
        </w:rPr>
        <w:pPrChange w:id="3630" w:author="Leeyoung" w:date="2018-07-17T12:54:00Z">
          <w:pPr/>
        </w:pPrChange>
      </w:pPr>
      <w:ins w:id="3631" w:author="Leeyoung" w:date="2018-07-17T12:53:00Z">
        <w:r>
          <w:t xml:space="preserve">        </w:t>
        </w:r>
      </w:ins>
      <w:ins w:id="3632" w:author="Leeyoung" w:date="2018-09-13T09:18:00Z">
        <w:r w:rsidR="00552080">
          <w:t xml:space="preserve">  </w:t>
        </w:r>
      </w:ins>
      <w:ins w:id="3633" w:author="Leeyoung" w:date="2018-07-17T12:53:00Z">
        <w:r>
          <w:t>}</w:t>
        </w:r>
      </w:ins>
    </w:p>
    <w:p w14:paraId="3AFCF4F4" w14:textId="118C8A1F" w:rsidR="004232E5" w:rsidRDefault="004232E5">
      <w:pPr>
        <w:spacing w:after="0" w:line="240" w:lineRule="auto"/>
        <w:rPr>
          <w:ins w:id="3634" w:author="Leeyoung" w:date="2018-09-13T09:19:00Z"/>
        </w:rPr>
        <w:pPrChange w:id="3635" w:author="Leeyoung" w:date="2018-07-17T12:54:00Z">
          <w:pPr/>
        </w:pPrChange>
      </w:pPr>
      <w:ins w:id="3636" w:author="Leeyoung" w:date="2018-07-17T12:53:00Z">
        <w:r>
          <w:t xml:space="preserve">      </w:t>
        </w:r>
      </w:ins>
      <w:ins w:id="3637" w:author="Leeyoung" w:date="2018-09-13T09:18:00Z">
        <w:r w:rsidR="00560257">
          <w:t xml:space="preserve">  </w:t>
        </w:r>
      </w:ins>
      <w:ins w:id="3638" w:author="Leeyoung" w:date="2018-07-17T12:53:00Z">
        <w:r>
          <w:t>]</w:t>
        </w:r>
      </w:ins>
    </w:p>
    <w:p w14:paraId="579B8DD8" w14:textId="3A4DDD04" w:rsidR="00560257" w:rsidRDefault="00560257">
      <w:pPr>
        <w:spacing w:after="0" w:line="240" w:lineRule="auto"/>
        <w:rPr>
          <w:ins w:id="3639" w:author="Leeyoung" w:date="2018-07-17T12:53:00Z"/>
        </w:rPr>
        <w:pPrChange w:id="3640" w:author="Leeyoung" w:date="2018-07-17T12:54:00Z">
          <w:pPr/>
        </w:pPrChange>
      </w:pPr>
      <w:ins w:id="3641" w:author="Leeyoung" w:date="2018-09-13T09:19:00Z">
        <w:r>
          <w:t xml:space="preserve">      },</w:t>
        </w:r>
      </w:ins>
    </w:p>
    <w:p w14:paraId="154E0F62" w14:textId="77777777" w:rsidR="004232E5" w:rsidRDefault="004232E5">
      <w:pPr>
        <w:spacing w:after="0" w:line="240" w:lineRule="auto"/>
        <w:rPr>
          <w:ins w:id="3642" w:author="Leeyoung" w:date="2018-07-17T12:53:00Z"/>
        </w:rPr>
        <w:pPrChange w:id="3643" w:author="Leeyoung" w:date="2018-07-17T12:54:00Z">
          <w:pPr/>
        </w:pPrChange>
      </w:pPr>
      <w:ins w:id="3644" w:author="Leeyoung" w:date="2018-07-17T12:53:00Z">
        <w:r>
          <w:lastRenderedPageBreak/>
          <w:t xml:space="preserve">    },</w:t>
        </w:r>
      </w:ins>
    </w:p>
    <w:p w14:paraId="6EB0D4CD" w14:textId="244B0B3B" w:rsidR="004232E5" w:rsidRDefault="004232E5">
      <w:pPr>
        <w:spacing w:after="0" w:line="240" w:lineRule="auto"/>
        <w:rPr>
          <w:ins w:id="3645" w:author="Leeyoung" w:date="2018-07-17T12:53:00Z"/>
        </w:rPr>
        <w:pPrChange w:id="3646" w:author="Leeyoung" w:date="2018-07-17T12:54:00Z">
          <w:pPr/>
        </w:pPrChange>
      </w:pPr>
      <w:ins w:id="3647" w:author="Leeyoung" w:date="2018-07-17T12:53:00Z">
        <w:r>
          <w:t xml:space="preserve">    "service</w:t>
        </w:r>
      </w:ins>
      <w:ins w:id="3648" w:author="Leeyoung" w:date="2018-09-13T09:19:00Z">
        <w:r w:rsidR="00560257">
          <w:t>s</w:t>
        </w:r>
      </w:ins>
      <w:ins w:id="3649" w:author="Leeyoung" w:date="2018-07-17T12:53:00Z">
        <w:r>
          <w:t>": {</w:t>
        </w:r>
      </w:ins>
    </w:p>
    <w:p w14:paraId="10E0B124" w14:textId="1DEB1DCB" w:rsidR="004232E5" w:rsidRDefault="00560257">
      <w:pPr>
        <w:spacing w:after="0" w:line="240" w:lineRule="auto"/>
        <w:rPr>
          <w:ins w:id="3650" w:author="Leeyoung" w:date="2018-07-17T12:53:00Z"/>
        </w:rPr>
        <w:pPrChange w:id="3651" w:author="Leeyoung" w:date="2018-07-17T12:54:00Z">
          <w:pPr/>
        </w:pPrChange>
      </w:pPr>
      <w:ins w:id="3652" w:author="Leeyoung" w:date="2018-07-17T12:53:00Z">
        <w:r>
          <w:t xml:space="preserve">      "service</w:t>
        </w:r>
        <w:r w:rsidR="004232E5">
          <w:t>": [</w:t>
        </w:r>
      </w:ins>
    </w:p>
    <w:p w14:paraId="16F85E83" w14:textId="77777777" w:rsidR="004232E5" w:rsidRDefault="004232E5">
      <w:pPr>
        <w:spacing w:after="0" w:line="240" w:lineRule="auto"/>
        <w:rPr>
          <w:ins w:id="3653" w:author="Leeyoung" w:date="2018-07-17T12:53:00Z"/>
        </w:rPr>
        <w:pPrChange w:id="3654" w:author="Leeyoung" w:date="2018-07-17T12:54:00Z">
          <w:pPr/>
        </w:pPrChange>
      </w:pPr>
      <w:ins w:id="3655" w:author="Leeyoung" w:date="2018-07-17T12:53:00Z">
        <w:r>
          <w:t xml:space="preserve">        {</w:t>
        </w:r>
      </w:ins>
    </w:p>
    <w:p w14:paraId="514E966A" w14:textId="3862AB83" w:rsidR="004232E5" w:rsidRDefault="00560257">
      <w:pPr>
        <w:spacing w:after="0" w:line="240" w:lineRule="auto"/>
        <w:rPr>
          <w:ins w:id="3656" w:author="Leeyoung" w:date="2018-07-17T12:53:00Z"/>
        </w:rPr>
        <w:pPrChange w:id="3657" w:author="Leeyoung" w:date="2018-07-17T12:54:00Z">
          <w:pPr/>
        </w:pPrChange>
      </w:pPr>
      <w:ins w:id="3658" w:author="Leeyoung" w:date="2018-07-17T12:53:00Z">
        <w:r>
          <w:t xml:space="preserve">          "service-</w:t>
        </w:r>
        <w:r w:rsidR="004232E5">
          <w:t>id": "Sub-L1VC-1867-LT-MEGAMART",</w:t>
        </w:r>
      </w:ins>
    </w:p>
    <w:p w14:paraId="1C40B81D" w14:textId="77777777" w:rsidR="008D2904" w:rsidRDefault="00560257">
      <w:pPr>
        <w:spacing w:after="0" w:line="240" w:lineRule="auto"/>
        <w:rPr>
          <w:ins w:id="3659" w:author="Leeyoung" w:date="2018-09-13T09:39:00Z"/>
        </w:rPr>
        <w:pPrChange w:id="3660" w:author="Leeyoung" w:date="2018-09-13T09:26:00Z">
          <w:pPr/>
        </w:pPrChange>
      </w:pPr>
      <w:ins w:id="3661" w:author="Leeyoung" w:date="2018-07-17T12:53:00Z">
        <w:r>
          <w:t xml:space="preserve">          "endpoint-1</w:t>
        </w:r>
        <w:r w:rsidR="004232E5">
          <w:t xml:space="preserve">": </w:t>
        </w:r>
      </w:ins>
    </w:p>
    <w:p w14:paraId="7E62B44F" w14:textId="51F64550" w:rsidR="004232E5" w:rsidRDefault="008D2904">
      <w:pPr>
        <w:spacing w:after="0" w:line="240" w:lineRule="auto"/>
        <w:rPr>
          <w:ins w:id="3662" w:author="Leeyoung" w:date="2018-07-17T12:53:00Z"/>
        </w:rPr>
        <w:pPrChange w:id="3663" w:author="Leeyoung" w:date="2018-09-13T09:26:00Z">
          <w:pPr/>
        </w:pPrChange>
      </w:pPr>
      <w:ins w:id="3664" w:author="Leeyoung" w:date="2018-09-13T09:39:00Z">
        <w:r>
          <w:t xml:space="preserve">            </w:t>
        </w:r>
      </w:ins>
      <w:ins w:id="3665" w:author="Leeyoung" w:date="2018-07-17T12:53:00Z">
        <w:r w:rsidR="004232E5">
          <w:t>{</w:t>
        </w:r>
      </w:ins>
    </w:p>
    <w:p w14:paraId="2BAC44F2" w14:textId="501AE409" w:rsidR="004232E5" w:rsidRDefault="004232E5">
      <w:pPr>
        <w:spacing w:after="0" w:line="240" w:lineRule="auto"/>
        <w:rPr>
          <w:ins w:id="3666" w:author="Leeyoung" w:date="2018-09-13T09:26:00Z"/>
        </w:rPr>
        <w:pPrChange w:id="3667" w:author="Leeyoung" w:date="2018-07-17T12:54:00Z">
          <w:pPr/>
        </w:pPrChange>
      </w:pPr>
      <w:ins w:id="3668" w:author="Leeyoung" w:date="2018-07-17T12:53:00Z">
        <w:r>
          <w:t xml:space="preserve">            </w:t>
        </w:r>
      </w:ins>
      <w:ins w:id="3669" w:author="Leeyoung" w:date="2018-09-13T09:39:00Z">
        <w:r w:rsidR="008D2904">
          <w:t xml:space="preserve">  </w:t>
        </w:r>
      </w:ins>
      <w:ins w:id="3670" w:author="Leeyoung" w:date="2018-07-17T12:53:00Z">
        <w:r w:rsidR="00560257">
          <w:t>"id</w:t>
        </w:r>
        <w:r>
          <w:t>": "MTL-HQ_1867-MEGAMART",</w:t>
        </w:r>
      </w:ins>
    </w:p>
    <w:p w14:paraId="1B497FB9" w14:textId="447C1779" w:rsidR="00560257" w:rsidRDefault="00560257" w:rsidP="00560257">
      <w:pPr>
        <w:spacing w:after="0" w:line="240" w:lineRule="auto"/>
        <w:rPr>
          <w:ins w:id="3671" w:author="Leeyoung" w:date="2018-09-13T09:26:00Z"/>
        </w:rPr>
      </w:pPr>
      <w:ins w:id="3672" w:author="Leeyoung" w:date="2018-09-13T09:26:00Z">
        <w:r>
          <w:t xml:space="preserve">            </w:t>
        </w:r>
      </w:ins>
      <w:ins w:id="3673" w:author="Leeyoung" w:date="2018-09-13T09:39:00Z">
        <w:r w:rsidR="008D2904">
          <w:t xml:space="preserve"> </w:t>
        </w:r>
      </w:ins>
      <w:ins w:id="3674" w:author="Leeyoung" w:date="2018-09-13T09:41:00Z">
        <w:r w:rsidR="008D2904">
          <w:t xml:space="preserve"> </w:t>
        </w:r>
      </w:ins>
      <w:ins w:id="3675" w:author="Leeyoung" w:date="2018-09-13T09:26:00Z">
        <w:r>
          <w:t>"uni": "MTL-HQ-Node3-Slot2-Port1"</w:t>
        </w:r>
      </w:ins>
    </w:p>
    <w:p w14:paraId="5F280A7E" w14:textId="00828162" w:rsidR="00560257" w:rsidRDefault="00560257" w:rsidP="00560257">
      <w:pPr>
        <w:spacing w:after="0" w:line="240" w:lineRule="auto"/>
        <w:rPr>
          <w:ins w:id="3676" w:author="Leeyoung" w:date="2018-09-13T09:26:00Z"/>
        </w:rPr>
      </w:pPr>
      <w:ins w:id="3677" w:author="Leeyoung" w:date="2018-09-13T09:27:00Z">
        <w:r>
          <w:t xml:space="preserve"> </w:t>
        </w:r>
        <w:r w:rsidR="00197B5A">
          <w:t xml:space="preserve">        </w:t>
        </w:r>
      </w:ins>
      <w:ins w:id="3678" w:author="Leeyoung" w:date="2018-09-13T09:36:00Z">
        <w:r w:rsidR="00197B5A">
          <w:t xml:space="preserve"> </w:t>
        </w:r>
      </w:ins>
      <w:ins w:id="3679" w:author="Leeyoung" w:date="2018-09-13T09:40:00Z">
        <w:r w:rsidR="008D2904">
          <w:t xml:space="preserve">  </w:t>
        </w:r>
      </w:ins>
      <w:ins w:id="3680" w:author="Leeyoung" w:date="2018-09-13T09:27:00Z">
        <w:r>
          <w:t>}</w:t>
        </w:r>
      </w:ins>
      <w:ins w:id="3681" w:author="Leeyoung" w:date="2018-09-13T09:28:00Z">
        <w:r>
          <w:t>,</w:t>
        </w:r>
      </w:ins>
    </w:p>
    <w:p w14:paraId="785D9A25" w14:textId="77777777" w:rsidR="008D2904" w:rsidRDefault="00560257">
      <w:pPr>
        <w:spacing w:after="0" w:line="240" w:lineRule="auto"/>
        <w:rPr>
          <w:ins w:id="3682" w:author="Leeyoung" w:date="2018-09-13T09:39:00Z"/>
        </w:rPr>
        <w:pPrChange w:id="3683" w:author="Leeyoung" w:date="2018-09-13T09:29:00Z">
          <w:pPr/>
        </w:pPrChange>
      </w:pPr>
      <w:ins w:id="3684" w:author="Leeyoung" w:date="2018-09-13T09:27:00Z">
        <w:r>
          <w:t xml:space="preserve">         </w:t>
        </w:r>
      </w:ins>
      <w:ins w:id="3685" w:author="Leeyoung" w:date="2018-09-13T09:36:00Z">
        <w:r w:rsidR="00197B5A">
          <w:t xml:space="preserve"> </w:t>
        </w:r>
      </w:ins>
      <w:ins w:id="3686" w:author="Leeyoung" w:date="2018-09-13T09:27:00Z">
        <w:r>
          <w:t xml:space="preserve">"endpoint-2": </w:t>
        </w:r>
      </w:ins>
    </w:p>
    <w:p w14:paraId="1B593DD4" w14:textId="008840B5" w:rsidR="00560257" w:rsidRDefault="008D2904">
      <w:pPr>
        <w:spacing w:after="0" w:line="240" w:lineRule="auto"/>
        <w:rPr>
          <w:ins w:id="3687" w:author="Leeyoung" w:date="2018-07-17T12:53:00Z"/>
        </w:rPr>
        <w:pPrChange w:id="3688" w:author="Leeyoung" w:date="2018-09-13T09:29:00Z">
          <w:pPr/>
        </w:pPrChange>
      </w:pPr>
      <w:ins w:id="3689" w:author="Leeyoung" w:date="2018-09-13T09:39:00Z">
        <w:r>
          <w:t xml:space="preserve">            </w:t>
        </w:r>
      </w:ins>
      <w:ins w:id="3690" w:author="Leeyoung" w:date="2018-09-13T09:27:00Z">
        <w:r w:rsidR="00560257">
          <w:t>{</w:t>
        </w:r>
      </w:ins>
    </w:p>
    <w:p w14:paraId="75C2A476" w14:textId="7FD2EB22" w:rsidR="004232E5" w:rsidRDefault="004232E5">
      <w:pPr>
        <w:spacing w:after="0" w:line="240" w:lineRule="auto"/>
        <w:rPr>
          <w:ins w:id="3691" w:author="Leeyoung" w:date="2018-07-17T12:53:00Z"/>
        </w:rPr>
        <w:pPrChange w:id="3692" w:author="Leeyoung" w:date="2018-09-13T09:29:00Z">
          <w:pPr/>
        </w:pPrChange>
      </w:pPr>
      <w:ins w:id="3693" w:author="Leeyoung" w:date="2018-07-17T12:53:00Z">
        <w:r>
          <w:t xml:space="preserve">    </w:t>
        </w:r>
        <w:r w:rsidR="00560257">
          <w:t xml:space="preserve">        </w:t>
        </w:r>
      </w:ins>
      <w:ins w:id="3694" w:author="Leeyoung" w:date="2018-09-13T09:39:00Z">
        <w:r w:rsidR="008D2904">
          <w:t xml:space="preserve">  </w:t>
        </w:r>
      </w:ins>
      <w:ins w:id="3695" w:author="Leeyoung" w:date="2018-07-17T12:53:00Z">
        <w:r w:rsidR="00560257">
          <w:t>"id</w:t>
        </w:r>
        <w:r>
          <w:t>": "MTL-STL_1867-MEGAMART",</w:t>
        </w:r>
      </w:ins>
    </w:p>
    <w:p w14:paraId="472C3F2C" w14:textId="2B32E715" w:rsidR="004232E5" w:rsidRDefault="004232E5">
      <w:pPr>
        <w:spacing w:after="0" w:line="240" w:lineRule="auto"/>
        <w:rPr>
          <w:ins w:id="3696" w:author="Leeyoung" w:date="2018-07-17T12:53:00Z"/>
        </w:rPr>
        <w:pPrChange w:id="3697" w:author="Leeyoung" w:date="2018-07-17T12:54:00Z">
          <w:pPr/>
        </w:pPrChange>
      </w:pPr>
      <w:ins w:id="3698" w:author="Leeyoung" w:date="2018-07-17T12:53:00Z">
        <w:r>
          <w:t xml:space="preserve">     </w:t>
        </w:r>
        <w:r w:rsidR="00560257">
          <w:t xml:space="preserve">       </w:t>
        </w:r>
      </w:ins>
      <w:ins w:id="3699" w:author="Leeyoung" w:date="2018-09-13T09:40:00Z">
        <w:r w:rsidR="008D2904">
          <w:t xml:space="preserve">  </w:t>
        </w:r>
      </w:ins>
      <w:ins w:id="3700" w:author="Leeyoung" w:date="2018-07-17T12:53:00Z">
        <w:r w:rsidR="00560257">
          <w:t>"uni</w:t>
        </w:r>
        <w:r w:rsidR="00197B5A">
          <w:t>": "MTL-STL-Node5-Slot4-Port3"</w:t>
        </w:r>
      </w:ins>
    </w:p>
    <w:p w14:paraId="1C149600" w14:textId="30B32850" w:rsidR="00197B5A" w:rsidRDefault="00197B5A">
      <w:pPr>
        <w:spacing w:after="0" w:line="240" w:lineRule="auto"/>
        <w:rPr>
          <w:ins w:id="3701" w:author="Leeyoung" w:date="2018-07-17T12:53:00Z"/>
        </w:rPr>
        <w:pPrChange w:id="3702" w:author="Leeyoung" w:date="2018-07-17T12:54:00Z">
          <w:pPr/>
        </w:pPrChange>
      </w:pPr>
      <w:ins w:id="3703" w:author="Leeyoung" w:date="2018-09-13T09:29:00Z">
        <w:r>
          <w:t xml:space="preserve">         </w:t>
        </w:r>
      </w:ins>
      <w:ins w:id="3704" w:author="Leeyoung" w:date="2018-09-13T09:36:00Z">
        <w:r>
          <w:t xml:space="preserve"> </w:t>
        </w:r>
      </w:ins>
      <w:ins w:id="3705" w:author="Leeyoung" w:date="2018-09-13T09:40:00Z">
        <w:r w:rsidR="008D2904">
          <w:t xml:space="preserve">  </w:t>
        </w:r>
      </w:ins>
      <w:ins w:id="3706" w:author="Leeyoung" w:date="2018-09-13T09:29:00Z">
        <w:r>
          <w:t>},</w:t>
        </w:r>
      </w:ins>
    </w:p>
    <w:p w14:paraId="07806204" w14:textId="732C3C9B" w:rsidR="004232E5" w:rsidRDefault="004232E5">
      <w:pPr>
        <w:spacing w:after="0" w:line="240" w:lineRule="auto"/>
        <w:rPr>
          <w:ins w:id="3707" w:author="Leeyoung" w:date="2018-07-17T12:53:00Z"/>
        </w:rPr>
        <w:pPrChange w:id="3708" w:author="Leeyoung" w:date="2018-07-17T12:54:00Z">
          <w:pPr/>
        </w:pPrChange>
      </w:pPr>
      <w:ins w:id="3709" w:author="Leeyoung" w:date="2018-07-17T12:53:00Z">
        <w:r>
          <w:t xml:space="preserve">    </w:t>
        </w:r>
        <w:r w:rsidR="00197B5A">
          <w:t xml:space="preserve">     </w:t>
        </w:r>
      </w:ins>
      <w:ins w:id="3710" w:author="Leeyoung" w:date="2018-09-13T09:36:00Z">
        <w:r w:rsidR="00197B5A">
          <w:t xml:space="preserve"> </w:t>
        </w:r>
      </w:ins>
      <w:ins w:id="3711" w:author="Leeyoung" w:date="2018-07-17T12:53:00Z">
        <w:r w:rsidR="00197B5A">
          <w:t>"</w:t>
        </w:r>
        <w:r>
          <w:t>start</w:t>
        </w:r>
      </w:ins>
      <w:ins w:id="3712" w:author="Leeyoung" w:date="2018-09-13T09:31:00Z">
        <w:r w:rsidR="00197B5A">
          <w:t>-time</w:t>
        </w:r>
      </w:ins>
      <w:ins w:id="3713" w:author="Leeyoung" w:date="2018-07-17T12:53:00Z">
        <w:r w:rsidR="008D2904">
          <w:t>": "2018-09</w:t>
        </w:r>
        <w:r>
          <w:t>-13T06:06:09Z",</w:t>
        </w:r>
      </w:ins>
    </w:p>
    <w:p w14:paraId="633CDD90" w14:textId="1BC74D7D" w:rsidR="004232E5" w:rsidRDefault="00197B5A">
      <w:pPr>
        <w:spacing w:after="0" w:line="240" w:lineRule="auto"/>
        <w:rPr>
          <w:ins w:id="3714" w:author="Leeyoung" w:date="2018-07-17T12:53:00Z"/>
        </w:rPr>
        <w:pPrChange w:id="3715" w:author="Leeyoung" w:date="2018-07-17T12:54:00Z">
          <w:pPr/>
        </w:pPrChange>
      </w:pPr>
      <w:ins w:id="3716" w:author="Leeyoung" w:date="2018-07-17T12:53:00Z">
        <w:r>
          <w:t xml:space="preserve">         </w:t>
        </w:r>
      </w:ins>
      <w:ins w:id="3717" w:author="Leeyoung" w:date="2018-09-13T09:36:00Z">
        <w:r>
          <w:t xml:space="preserve"> </w:t>
        </w:r>
      </w:ins>
      <w:ins w:id="3718" w:author="Leeyoung" w:date="2018-07-17T12:53:00Z">
        <w:r w:rsidR="004232E5">
          <w:t>"time-interval": 2419200,</w:t>
        </w:r>
      </w:ins>
    </w:p>
    <w:p w14:paraId="310CBA4D" w14:textId="27CEF7FF" w:rsidR="004232E5" w:rsidRDefault="00197B5A">
      <w:pPr>
        <w:spacing w:after="0" w:line="240" w:lineRule="auto"/>
        <w:rPr>
          <w:ins w:id="3719" w:author="Leeyoung" w:date="2018-07-17T12:53:00Z"/>
        </w:rPr>
        <w:pPrChange w:id="3720" w:author="Leeyoung" w:date="2018-07-17T12:54:00Z">
          <w:pPr/>
        </w:pPrChange>
      </w:pPr>
      <w:ins w:id="3721" w:author="Leeyoung" w:date="2018-07-17T12:53:00Z">
        <w:r>
          <w:t xml:space="preserve">         </w:t>
        </w:r>
      </w:ins>
      <w:ins w:id="3722" w:author="Leeyoung" w:date="2018-09-13T09:36:00Z">
        <w:r>
          <w:t xml:space="preserve"> </w:t>
        </w:r>
      </w:ins>
      <w:ins w:id="3723" w:author="Leeyoung" w:date="2018-07-17T12:53:00Z">
        <w:r w:rsidR="004232E5">
          <w:t>"performance-metric": "One-way-Delay "</w:t>
        </w:r>
      </w:ins>
    </w:p>
    <w:p w14:paraId="3CAE84E7" w14:textId="2001C9A3" w:rsidR="004232E5" w:rsidRDefault="00197B5A">
      <w:pPr>
        <w:spacing w:after="0" w:line="240" w:lineRule="auto"/>
        <w:rPr>
          <w:ins w:id="3724" w:author="Leeyoung" w:date="2018-07-17T12:53:00Z"/>
        </w:rPr>
        <w:pPrChange w:id="3725" w:author="Leeyoung" w:date="2018-09-13T09:31:00Z">
          <w:pPr/>
        </w:pPrChange>
      </w:pPr>
      <w:ins w:id="3726" w:author="Leeyoung" w:date="2018-07-17T12:53:00Z">
        <w:r>
          <w:t xml:space="preserve">      </w:t>
        </w:r>
      </w:ins>
      <w:ins w:id="3727" w:author="Leeyoung" w:date="2018-09-13T09:34:00Z">
        <w:r>
          <w:t xml:space="preserve"> </w:t>
        </w:r>
      </w:ins>
      <w:ins w:id="3728" w:author="Leeyoung" w:date="2018-09-13T09:36:00Z">
        <w:r>
          <w:t xml:space="preserve"> </w:t>
        </w:r>
      </w:ins>
      <w:ins w:id="3729" w:author="Leeyoung" w:date="2018-07-17T12:53:00Z">
        <w:r w:rsidR="004232E5">
          <w:t>}</w:t>
        </w:r>
      </w:ins>
    </w:p>
    <w:p w14:paraId="0E2D6FE2" w14:textId="23540E73" w:rsidR="004232E5" w:rsidRDefault="00197B5A">
      <w:pPr>
        <w:spacing w:after="0" w:line="240" w:lineRule="auto"/>
        <w:rPr>
          <w:ins w:id="3730" w:author="Leeyoung" w:date="2018-07-17T12:53:00Z"/>
        </w:rPr>
        <w:pPrChange w:id="3731" w:author="Leeyoung" w:date="2018-07-17T12:54:00Z">
          <w:pPr/>
        </w:pPrChange>
      </w:pPr>
      <w:ins w:id="3732" w:author="Leeyoung" w:date="2018-07-17T12:53:00Z">
        <w:r>
          <w:t xml:space="preserve">    </w:t>
        </w:r>
      </w:ins>
      <w:ins w:id="3733" w:author="Leeyoung" w:date="2018-09-13T09:34:00Z">
        <w:r>
          <w:t xml:space="preserve"> </w:t>
        </w:r>
      </w:ins>
      <w:ins w:id="3734" w:author="Leeyoung" w:date="2018-09-13T09:37:00Z">
        <w:r>
          <w:t xml:space="preserve"> </w:t>
        </w:r>
      </w:ins>
      <w:ins w:id="3735" w:author="Leeyoung" w:date="2018-07-17T12:53:00Z">
        <w:r w:rsidR="004232E5">
          <w:t>]</w:t>
        </w:r>
      </w:ins>
    </w:p>
    <w:p w14:paraId="0029DC0A" w14:textId="4C33415F" w:rsidR="004232E5" w:rsidRDefault="004232E5">
      <w:pPr>
        <w:spacing w:after="0" w:line="240" w:lineRule="auto"/>
        <w:rPr>
          <w:ins w:id="3736" w:author="Leeyoung" w:date="2018-07-17T12:53:00Z"/>
        </w:rPr>
        <w:pPrChange w:id="3737" w:author="Leeyoung" w:date="2018-07-17T12:54:00Z">
          <w:pPr/>
        </w:pPrChange>
      </w:pPr>
      <w:ins w:id="3738" w:author="Leeyoung" w:date="2018-07-17T12:53:00Z">
        <w:r>
          <w:t xml:space="preserve">    }</w:t>
        </w:r>
      </w:ins>
      <w:ins w:id="3739" w:author="Leeyoung" w:date="2018-09-13T09:37:00Z">
        <w:r w:rsidR="00197B5A">
          <w:t>,</w:t>
        </w:r>
      </w:ins>
    </w:p>
    <w:p w14:paraId="633F0512" w14:textId="378B218B" w:rsidR="004232E5" w:rsidRDefault="004232E5">
      <w:pPr>
        <w:spacing w:after="0" w:line="240" w:lineRule="auto"/>
        <w:rPr>
          <w:ins w:id="3740" w:author="Leeyoung" w:date="2018-07-17T12:54:00Z"/>
        </w:rPr>
        <w:pPrChange w:id="3741" w:author="Leeyoung" w:date="2018-07-17T12:54:00Z">
          <w:pPr>
            <w:pStyle w:val="Heading1"/>
          </w:pPr>
        </w:pPrChange>
      </w:pPr>
      <w:ins w:id="3742" w:author="Leeyoung" w:date="2018-07-17T12:53:00Z">
        <w:r>
          <w:t>}</w:t>
        </w:r>
      </w:ins>
    </w:p>
    <w:p w14:paraId="5CC6E95C" w14:textId="77777777" w:rsidR="004232E5" w:rsidRPr="0042052E" w:rsidRDefault="004232E5">
      <w:pPr>
        <w:spacing w:after="0" w:line="240" w:lineRule="auto"/>
        <w:rPr>
          <w:ins w:id="3743" w:author="Leeyoung" w:date="2018-07-17T12:53:00Z"/>
        </w:rPr>
        <w:pPrChange w:id="3744" w:author="Leeyoung" w:date="2018-07-17T12:54:00Z">
          <w:pPr>
            <w:pStyle w:val="Heading1"/>
          </w:pPr>
        </w:pPrChange>
      </w:pPr>
    </w:p>
    <w:p w14:paraId="67FD9573" w14:textId="77777777" w:rsidR="00FE37BA" w:rsidRPr="00BB56CA" w:rsidRDefault="00FE37BA" w:rsidP="00FE37BA">
      <w:pPr>
        <w:pStyle w:val="Heading1"/>
      </w:pPr>
      <w:bookmarkStart w:id="3745" w:name="_Toc519595527"/>
      <w:r w:rsidRPr="00BB56CA">
        <w:t>Security Considerations</w:t>
      </w:r>
      <w:bookmarkEnd w:id="3534"/>
      <w:bookmarkEnd w:id="3745"/>
    </w:p>
    <w:p w14:paraId="50749CEC" w14:textId="77777777" w:rsidR="00A31DC1" w:rsidRDefault="00A31DC1" w:rsidP="00A31DC1">
      <w:pPr>
        <w:spacing w:after="0" w:line="240" w:lineRule="auto"/>
        <w:rPr>
          <w:ins w:id="3746" w:author="Leeyoung" w:date="2017-10-26T15:59:00Z"/>
        </w:rPr>
      </w:pPr>
      <w:ins w:id="3747" w:author="Leeyoung" w:date="2017-10-26T15:59:00Z">
        <w:r>
          <w:t>The configuration, state, and action data defined in this document</w:t>
        </w:r>
      </w:ins>
    </w:p>
    <w:p w14:paraId="24B4EA8B" w14:textId="77777777" w:rsidR="00A31DC1" w:rsidRDefault="00A31DC1" w:rsidP="00A31DC1">
      <w:pPr>
        <w:spacing w:after="0" w:line="240" w:lineRule="auto"/>
        <w:rPr>
          <w:ins w:id="3748" w:author="Leeyoung" w:date="2017-10-26T15:59:00Z"/>
        </w:rPr>
      </w:pPr>
      <w:ins w:id="3749" w:author="Leeyoung" w:date="2017-10-26T15:59:00Z">
        <w:r>
          <w:t>are designed to be accessed via a management protocol with a secure</w:t>
        </w:r>
      </w:ins>
    </w:p>
    <w:p w14:paraId="4BE07C1A" w14:textId="7F9A2CAA" w:rsidR="00A31DC1" w:rsidRDefault="00A31DC1">
      <w:pPr>
        <w:spacing w:after="0" w:line="240" w:lineRule="auto"/>
        <w:rPr>
          <w:ins w:id="3750" w:author="Leeyoung" w:date="2018-07-02T15:12:00Z"/>
        </w:rPr>
      </w:pPr>
      <w:ins w:id="3751" w:author="Leeyoung" w:date="2017-10-26T15:59:00Z">
        <w:r>
          <w:t>transport layer, such as NETCONF [</w:t>
        </w:r>
        <w:r>
          <w:fldChar w:fldCharType="begin"/>
        </w:r>
        <w:r>
          <w:instrText xml:space="preserve"> HYPERLINK "https://tools.ietf.org/html/rfc6241" \o "\"Network Configuration Protocol (NETCONF)\"" </w:instrText>
        </w:r>
        <w:r>
          <w:fldChar w:fldCharType="separate"/>
        </w:r>
        <w:r>
          <w:rPr>
            <w:rStyle w:val="Hyperlink"/>
          </w:rPr>
          <w:t>RFC6241</w:t>
        </w:r>
        <w:r>
          <w:rPr>
            <w:rStyle w:val="Hyperlink"/>
          </w:rPr>
          <w:fldChar w:fldCharType="end"/>
        </w:r>
        <w:r>
          <w:t>]</w:t>
        </w:r>
      </w:ins>
      <w:ins w:id="3752" w:author="Leeyoung" w:date="2018-07-02T15:10:00Z">
        <w:r w:rsidR="0041373E">
          <w:t xml:space="preserve"> or RESTCONF [RFC</w:t>
        </w:r>
        <w:r w:rsidR="007A1799">
          <w:t>8040]</w:t>
        </w:r>
      </w:ins>
      <w:ins w:id="3753" w:author="Leeyoung" w:date="2017-10-26T15:59:00Z">
        <w:r>
          <w:t xml:space="preserve">.  </w:t>
        </w:r>
      </w:ins>
      <w:ins w:id="3754" w:author="Leeyoung" w:date="2018-07-02T15:11:00Z">
        <w:r w:rsidR="007A1799">
          <w:t>The lowest NETCONF layer is the secure transport layer, and the mandatory-to-implement secure transport is Secure Shell (SSH) [RFC6242].  The lowest RESTCONF layer is HTTPS, and the mandatory-to-implement secure transport is TLS</w:t>
        </w:r>
      </w:ins>
      <w:ins w:id="3755" w:author="Leeyoung" w:date="2018-07-02T16:48:00Z">
        <w:r w:rsidR="0041373E">
          <w:t xml:space="preserve"> </w:t>
        </w:r>
      </w:ins>
      <w:ins w:id="3756" w:author="Leeyoung" w:date="2018-07-02T15:11:00Z">
        <w:r w:rsidR="007A1799">
          <w:t>[</w:t>
        </w:r>
      </w:ins>
      <w:ins w:id="3757" w:author="Leeyoung" w:date="2018-09-13T10:15:00Z">
        <w:r w:rsidR="00E07C90">
          <w:t>RFC8446</w:t>
        </w:r>
      </w:ins>
      <w:ins w:id="3758" w:author="Leeyoung" w:date="2018-07-02T15:11:00Z">
        <w:r w:rsidR="007A1799">
          <w:t>].</w:t>
        </w:r>
      </w:ins>
    </w:p>
    <w:p w14:paraId="7FA9DC97" w14:textId="77777777" w:rsidR="007A1799" w:rsidRDefault="007A1799">
      <w:pPr>
        <w:spacing w:after="0" w:line="240" w:lineRule="auto"/>
        <w:rPr>
          <w:ins w:id="3759" w:author="Leeyoung" w:date="2018-07-02T15:12:00Z"/>
        </w:rPr>
      </w:pPr>
    </w:p>
    <w:p w14:paraId="328083C5" w14:textId="74212E89" w:rsidR="007A1799" w:rsidRDefault="007A1799">
      <w:pPr>
        <w:spacing w:after="0" w:line="240" w:lineRule="auto"/>
        <w:rPr>
          <w:ins w:id="3760" w:author="Leeyoung" w:date="2017-10-26T15:59:00Z"/>
        </w:rPr>
      </w:pPr>
      <w:ins w:id="3761" w:author="Leeyoung" w:date="2018-07-02T15:12:00Z">
        <w:r>
          <w:t>The NETCONF access control model [RFC8341] provides the means to restrict access for particular NETCONF users to a preconfigured subset of all available NETCONF protocol operations and content.</w:t>
        </w:r>
      </w:ins>
    </w:p>
    <w:p w14:paraId="7E05C643" w14:textId="77777777" w:rsidR="00A31DC1" w:rsidRDefault="00A31DC1" w:rsidP="00A31DC1">
      <w:pPr>
        <w:spacing w:after="0" w:line="240" w:lineRule="auto"/>
        <w:rPr>
          <w:ins w:id="3762" w:author="Leeyoung" w:date="2017-10-26T15:59:00Z"/>
        </w:rPr>
      </w:pPr>
    </w:p>
    <w:p w14:paraId="3E93E9DB" w14:textId="77777777" w:rsidR="00A31DC1" w:rsidRDefault="00A31DC1" w:rsidP="00A31DC1">
      <w:pPr>
        <w:spacing w:after="0" w:line="240" w:lineRule="auto"/>
        <w:rPr>
          <w:ins w:id="3763" w:author="Leeyoung" w:date="2017-10-26T15:59:00Z"/>
        </w:rPr>
      </w:pPr>
      <w:ins w:id="3764" w:author="Leeyoung" w:date="2017-10-26T15:59:00Z">
        <w:r>
          <w:t>A number of configuration data nodes defined in this document are</w:t>
        </w:r>
      </w:ins>
    </w:p>
    <w:p w14:paraId="4B7F5797" w14:textId="77777777" w:rsidR="00A31DC1" w:rsidRDefault="00A31DC1" w:rsidP="00A31DC1">
      <w:pPr>
        <w:spacing w:after="0" w:line="240" w:lineRule="auto"/>
        <w:rPr>
          <w:ins w:id="3765" w:author="Leeyoung" w:date="2018-06-22T14:35:00Z"/>
        </w:rPr>
      </w:pPr>
      <w:ins w:id="3766" w:author="Leeyoung" w:date="2017-10-26T15:59:00Z">
        <w:r>
          <w:t xml:space="preserve">writable/deletable (i.e., "config true") These data nodes may be considered sensitive or vulnerable in some network environments. </w:t>
        </w:r>
      </w:ins>
    </w:p>
    <w:p w14:paraId="20DF0B03" w14:textId="77777777" w:rsidR="008A149F" w:rsidRDefault="008A149F" w:rsidP="00A31DC1">
      <w:pPr>
        <w:spacing w:after="0" w:line="240" w:lineRule="auto"/>
        <w:rPr>
          <w:ins w:id="3767" w:author="Leeyoung" w:date="2018-06-22T14:35:00Z"/>
        </w:rPr>
      </w:pPr>
    </w:p>
    <w:p w14:paraId="27B6293D" w14:textId="47FD7358" w:rsidR="008A149F" w:rsidRDefault="008A149F">
      <w:pPr>
        <w:spacing w:after="0" w:line="240" w:lineRule="auto"/>
        <w:rPr>
          <w:ins w:id="3768" w:author="Leeyoung" w:date="2018-06-22T14:38:00Z"/>
        </w:rPr>
      </w:pPr>
      <w:ins w:id="3769" w:author="Leeyoung" w:date="2018-06-22T14:35:00Z">
        <w:r>
          <w:lastRenderedPageBreak/>
          <w:t>These are the subtrees and data nodes</w:t>
        </w:r>
      </w:ins>
      <w:ins w:id="3770" w:author="Leeyoung" w:date="2018-06-22T14:36:00Z">
        <w:r>
          <w:t xml:space="preserve"> </w:t>
        </w:r>
      </w:ins>
      <w:ins w:id="3771" w:author="Leeyoung" w:date="2018-06-22T14:35:00Z">
        <w:r>
          <w:t>and their sensitivity/vulnerability:</w:t>
        </w:r>
      </w:ins>
      <w:ins w:id="3772" w:author="Leeyoung" w:date="2018-06-22T14:36:00Z">
        <w:r>
          <w:t xml:space="preserve"> </w:t>
        </w:r>
      </w:ins>
    </w:p>
    <w:p w14:paraId="50977B2C" w14:textId="77777777" w:rsidR="00324834" w:rsidRDefault="00324834">
      <w:pPr>
        <w:spacing w:after="0" w:line="240" w:lineRule="auto"/>
        <w:rPr>
          <w:ins w:id="3773" w:author="Leeyoung" w:date="2018-06-22T14:38:00Z"/>
        </w:rPr>
      </w:pPr>
    </w:p>
    <w:p w14:paraId="798699FC" w14:textId="45D5D863" w:rsidR="002A7396" w:rsidRDefault="00B0568A" w:rsidP="002A7396">
      <w:pPr>
        <w:spacing w:after="0" w:line="240" w:lineRule="auto"/>
        <w:rPr>
          <w:ins w:id="3774" w:author="Leeyoung" w:date="2018-09-13T09:58:00Z"/>
        </w:rPr>
      </w:pPr>
      <w:ins w:id="3775" w:author="Leeyoung" w:date="2018-09-13T09:58:00Z">
        <w:r>
          <w:t>unis:</w:t>
        </w:r>
      </w:ins>
    </w:p>
    <w:p w14:paraId="4AAF74A4" w14:textId="17E68CF7" w:rsidR="00B0568A" w:rsidRDefault="002A7396">
      <w:pPr>
        <w:pStyle w:val="ListParagraph"/>
        <w:numPr>
          <w:ilvl w:val="0"/>
          <w:numId w:val="73"/>
        </w:numPr>
        <w:spacing w:after="0" w:line="240" w:lineRule="auto"/>
        <w:rPr>
          <w:ins w:id="3776" w:author="Leeyoung" w:date="2018-09-13T09:58:00Z"/>
        </w:rPr>
        <w:pPrChange w:id="3777" w:author="Leeyoung" w:date="2018-09-13T09:58:00Z">
          <w:pPr>
            <w:spacing w:after="0" w:line="240" w:lineRule="auto"/>
          </w:pPr>
        </w:pPrChange>
      </w:pPr>
      <w:ins w:id="3778" w:author="Leeyoung" w:date="2018-09-13T09:58:00Z">
        <w:r>
          <w:t>id</w:t>
        </w:r>
      </w:ins>
    </w:p>
    <w:p w14:paraId="57755243" w14:textId="77777777" w:rsidR="002A7396" w:rsidRDefault="002A7396">
      <w:pPr>
        <w:spacing w:after="0" w:line="240" w:lineRule="auto"/>
        <w:rPr>
          <w:ins w:id="3779" w:author="Leeyoung" w:date="2018-09-13T09:59:00Z"/>
        </w:rPr>
      </w:pPr>
    </w:p>
    <w:p w14:paraId="5E5D1D00" w14:textId="523A3C7D" w:rsidR="00324834" w:rsidRDefault="002A7396">
      <w:pPr>
        <w:spacing w:after="0" w:line="240" w:lineRule="auto"/>
        <w:rPr>
          <w:ins w:id="3780" w:author="Leeyoung" w:date="2018-06-22T14:38:00Z"/>
        </w:rPr>
      </w:pPr>
      <w:ins w:id="3781" w:author="Leeyoung" w:date="2018-06-22T14:38:00Z">
        <w:r>
          <w:t>Service</w:t>
        </w:r>
        <w:r w:rsidR="00324834">
          <w:t>:</w:t>
        </w:r>
      </w:ins>
    </w:p>
    <w:p w14:paraId="023C488E" w14:textId="77777777" w:rsidR="002A7396" w:rsidRDefault="002A7396">
      <w:pPr>
        <w:pStyle w:val="ListParagraph"/>
        <w:numPr>
          <w:ilvl w:val="0"/>
          <w:numId w:val="71"/>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rPr>
          <w:ins w:id="3782" w:author="Leeyoung" w:date="2018-09-13T10:01:00Z"/>
          <w:rFonts w:eastAsiaTheme="minorEastAsia"/>
          <w:szCs w:val="22"/>
        </w:rPr>
        <w:pPrChange w:id="3783" w:author="Leeyoung" w:date="2018-06-22T14:40:00Z">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pPr>
        </w:pPrChange>
      </w:pPr>
      <w:ins w:id="3784" w:author="Leeyoung" w:date="2018-06-22T14:38:00Z">
        <w:r>
          <w:rPr>
            <w:rFonts w:eastAsiaTheme="minorEastAsia"/>
            <w:szCs w:val="22"/>
          </w:rPr>
          <w:t>service</w:t>
        </w:r>
        <w:r w:rsidR="00324834">
          <w:rPr>
            <w:rFonts w:eastAsiaTheme="minorEastAsia"/>
            <w:szCs w:val="22"/>
          </w:rPr>
          <w:t xml:space="preserve">-id </w:t>
        </w:r>
      </w:ins>
    </w:p>
    <w:p w14:paraId="60D969B9" w14:textId="77777777" w:rsidR="002A7396" w:rsidRDefault="002A7396">
      <w:pPr>
        <w:pStyle w:val="ListParagraph"/>
        <w:numPr>
          <w:ilvl w:val="0"/>
          <w:numId w:val="71"/>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rPr>
          <w:ins w:id="3785" w:author="Leeyoung" w:date="2018-09-13T10:01:00Z"/>
          <w:rFonts w:eastAsiaTheme="minorEastAsia"/>
          <w:szCs w:val="22"/>
        </w:rPr>
        <w:pPrChange w:id="3786" w:author="Leeyoung" w:date="2018-06-22T14:40:00Z">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pPr>
        </w:pPrChange>
      </w:pPr>
      <w:ins w:id="3787" w:author="Leeyoung" w:date="2018-09-13T10:01:00Z">
        <w:r>
          <w:rPr>
            <w:rFonts w:eastAsiaTheme="minorEastAsia"/>
            <w:szCs w:val="22"/>
          </w:rPr>
          <w:t>endpoint-1</w:t>
        </w:r>
      </w:ins>
    </w:p>
    <w:p w14:paraId="7DA52ABF" w14:textId="7F585447" w:rsidR="00324834" w:rsidRPr="00324834" w:rsidRDefault="002A7396">
      <w:pPr>
        <w:pStyle w:val="ListParagraph"/>
        <w:numPr>
          <w:ilvl w:val="0"/>
          <w:numId w:val="71"/>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rPr>
          <w:ins w:id="3788" w:author="Leeyoung" w:date="2018-06-22T14:38:00Z"/>
          <w:rFonts w:eastAsiaTheme="minorEastAsia"/>
          <w:szCs w:val="22"/>
          <w:rPrChange w:id="3789" w:author="Leeyoung" w:date="2018-06-22T14:40:00Z">
            <w:rPr>
              <w:ins w:id="3790" w:author="Leeyoung" w:date="2018-06-22T14:38:00Z"/>
              <w:rFonts w:eastAsiaTheme="minorEastAsia"/>
              <w:sz w:val="20"/>
              <w:szCs w:val="22"/>
            </w:rPr>
          </w:rPrChange>
        </w:rPr>
        <w:pPrChange w:id="3791" w:author="Leeyoung" w:date="2018-06-22T14:40:00Z">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pPr>
        </w:pPrChange>
      </w:pPr>
      <w:ins w:id="3792" w:author="Leeyoung" w:date="2018-09-13T10:01:00Z">
        <w:r>
          <w:rPr>
            <w:rFonts w:eastAsiaTheme="minorEastAsia"/>
            <w:szCs w:val="22"/>
          </w:rPr>
          <w:t>endpoint-2</w:t>
        </w:r>
      </w:ins>
      <w:ins w:id="3793" w:author="Leeyoung" w:date="2018-06-22T14:38:00Z">
        <w:r w:rsidR="00324834">
          <w:rPr>
            <w:rFonts w:eastAsiaTheme="minorEastAsia"/>
            <w:szCs w:val="22"/>
          </w:rPr>
          <w:t xml:space="preserve">    </w:t>
        </w:r>
      </w:ins>
    </w:p>
    <w:p w14:paraId="60424912" w14:textId="181232D6" w:rsidR="00324834" w:rsidRPr="00324834" w:rsidRDefault="00324834">
      <w:pPr>
        <w:pStyle w:val="ListParagraph"/>
        <w:numPr>
          <w:ilvl w:val="0"/>
          <w:numId w:val="71"/>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rPr>
          <w:ins w:id="3794" w:author="Leeyoung" w:date="2018-06-22T14:38:00Z"/>
          <w:rFonts w:eastAsiaTheme="minorEastAsia"/>
          <w:szCs w:val="22"/>
          <w:rPrChange w:id="3795" w:author="Leeyoung" w:date="2018-06-22T14:41:00Z">
            <w:rPr>
              <w:ins w:id="3796" w:author="Leeyoung" w:date="2018-06-22T14:38:00Z"/>
              <w:rFonts w:eastAsiaTheme="minorEastAsia"/>
              <w:sz w:val="20"/>
              <w:szCs w:val="22"/>
            </w:rPr>
          </w:rPrChange>
        </w:rPr>
        <w:pPrChange w:id="3797" w:author="Leeyoung" w:date="2018-06-22T14:41:00Z">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pPr>
        </w:pPrChange>
      </w:pPr>
      <w:ins w:id="3798" w:author="Leeyoung" w:date="2018-06-22T14:38:00Z">
        <w:r>
          <w:rPr>
            <w:rFonts w:eastAsiaTheme="minorEastAsia"/>
            <w:szCs w:val="22"/>
          </w:rPr>
          <w:t>start</w:t>
        </w:r>
      </w:ins>
      <w:ins w:id="3799" w:author="Leeyoung" w:date="2018-09-13T10:00:00Z">
        <w:r w:rsidR="002A7396">
          <w:rPr>
            <w:rFonts w:eastAsiaTheme="minorEastAsia"/>
            <w:szCs w:val="22"/>
          </w:rPr>
          <w:t>-time</w:t>
        </w:r>
      </w:ins>
      <w:ins w:id="3800" w:author="Leeyoung" w:date="2018-06-22T14:38:00Z">
        <w:r w:rsidRPr="00324834">
          <w:rPr>
            <w:rFonts w:eastAsiaTheme="minorEastAsia"/>
            <w:szCs w:val="22"/>
            <w:rPrChange w:id="3801" w:author="Leeyoung" w:date="2018-06-22T14:41:00Z">
              <w:rPr>
                <w:rFonts w:eastAsiaTheme="minorEastAsia"/>
                <w:sz w:val="20"/>
                <w:szCs w:val="22"/>
              </w:rPr>
            </w:rPrChange>
          </w:rPr>
          <w:t xml:space="preserve">  </w:t>
        </w:r>
        <w:r>
          <w:rPr>
            <w:rFonts w:eastAsiaTheme="minorEastAsia"/>
            <w:szCs w:val="22"/>
          </w:rPr>
          <w:t xml:space="preserve">              </w:t>
        </w:r>
      </w:ins>
    </w:p>
    <w:p w14:paraId="69FA29F4" w14:textId="65E5B54D" w:rsidR="00324834" w:rsidRPr="00324834" w:rsidRDefault="00324834">
      <w:pPr>
        <w:pStyle w:val="ListParagraph"/>
        <w:numPr>
          <w:ilvl w:val="0"/>
          <w:numId w:val="71"/>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rPr>
          <w:ins w:id="3802" w:author="Leeyoung" w:date="2018-06-22T14:38:00Z"/>
          <w:rFonts w:eastAsiaTheme="minorEastAsia"/>
          <w:szCs w:val="22"/>
          <w:rPrChange w:id="3803" w:author="Leeyoung" w:date="2018-06-22T14:41:00Z">
            <w:rPr>
              <w:ins w:id="3804" w:author="Leeyoung" w:date="2018-06-22T14:38:00Z"/>
              <w:rFonts w:eastAsiaTheme="minorEastAsia"/>
              <w:sz w:val="20"/>
              <w:szCs w:val="22"/>
            </w:rPr>
          </w:rPrChange>
        </w:rPr>
        <w:pPrChange w:id="3805" w:author="Leeyoung" w:date="2018-06-22T14:41:00Z">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pPr>
        </w:pPrChange>
      </w:pPr>
      <w:ins w:id="3806" w:author="Leeyoung" w:date="2018-06-22T14:38:00Z">
        <w:r>
          <w:rPr>
            <w:rFonts w:eastAsiaTheme="minorEastAsia"/>
            <w:szCs w:val="22"/>
          </w:rPr>
          <w:t xml:space="preserve">time-interval            </w:t>
        </w:r>
      </w:ins>
    </w:p>
    <w:p w14:paraId="3D285D7E" w14:textId="5F802F1E" w:rsidR="00324834" w:rsidRPr="00324834" w:rsidRDefault="00324834">
      <w:pPr>
        <w:pStyle w:val="ListParagraph"/>
        <w:numPr>
          <w:ilvl w:val="0"/>
          <w:numId w:val="71"/>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rPr>
          <w:ins w:id="3807" w:author="Leeyoung" w:date="2018-06-22T14:38:00Z"/>
          <w:rFonts w:eastAsiaTheme="minorEastAsia"/>
          <w:szCs w:val="22"/>
          <w:rPrChange w:id="3808" w:author="Leeyoung" w:date="2018-06-22T14:41:00Z">
            <w:rPr>
              <w:ins w:id="3809" w:author="Leeyoung" w:date="2018-06-22T14:38:00Z"/>
              <w:rFonts w:eastAsiaTheme="minorEastAsia"/>
              <w:sz w:val="20"/>
              <w:szCs w:val="22"/>
            </w:rPr>
          </w:rPrChange>
        </w:rPr>
        <w:pPrChange w:id="3810" w:author="Leeyoung" w:date="2018-06-22T14:41:00Z">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pPr>
        </w:pPrChange>
      </w:pPr>
      <w:ins w:id="3811" w:author="Leeyoung" w:date="2018-06-22T14:38:00Z">
        <w:r>
          <w:rPr>
            <w:rFonts w:eastAsiaTheme="minorEastAsia"/>
            <w:szCs w:val="22"/>
          </w:rPr>
          <w:t>performance-metric</w:t>
        </w:r>
        <w:r w:rsidRPr="00324834">
          <w:rPr>
            <w:rFonts w:eastAsiaTheme="minorEastAsia"/>
            <w:szCs w:val="22"/>
            <w:rPrChange w:id="3812" w:author="Leeyoung" w:date="2018-06-22T14:41:00Z">
              <w:rPr>
                <w:rFonts w:eastAsiaTheme="minorEastAsia"/>
                <w:sz w:val="20"/>
                <w:szCs w:val="22"/>
              </w:rPr>
            </w:rPrChange>
          </w:rPr>
          <w:t xml:space="preserve">        </w:t>
        </w:r>
      </w:ins>
    </w:p>
    <w:p w14:paraId="065B4B73" w14:textId="3343F0AB" w:rsidR="000B574F" w:rsidRPr="000B574F" w:rsidDel="00A31DC1" w:rsidRDefault="009728DD">
      <w:pPr>
        <w:ind w:left="0"/>
        <w:rPr>
          <w:del w:id="3813" w:author="Leeyoung" w:date="2017-10-26T15:59:00Z"/>
        </w:rPr>
        <w:pPrChange w:id="3814" w:author="Leeyoung" w:date="2018-06-22T14:42:00Z">
          <w:pPr/>
        </w:pPrChange>
      </w:pPr>
      <w:del w:id="3815" w:author="Leeyoung" w:date="2017-10-26T15:59:00Z">
        <w:r w:rsidDel="00A31DC1">
          <w:delText>TDB</w:delText>
        </w:r>
      </w:del>
    </w:p>
    <w:p w14:paraId="776A391D" w14:textId="77777777" w:rsidR="00FE37BA" w:rsidRPr="00BB56CA" w:rsidRDefault="00FE37BA">
      <w:pPr>
        <w:ind w:left="0"/>
        <w:pPrChange w:id="3816" w:author="Leeyoung" w:date="2018-06-22T14:42:00Z">
          <w:pPr/>
        </w:pPrChange>
      </w:pPr>
    </w:p>
    <w:p w14:paraId="411E1288" w14:textId="4182EC89" w:rsidR="00FE37BA" w:rsidDel="00EE1078" w:rsidRDefault="00FE37BA" w:rsidP="00FE37BA">
      <w:pPr>
        <w:pStyle w:val="Heading1"/>
        <w:rPr>
          <w:del w:id="3817" w:author="Leeyoung" w:date="2018-03-05T13:50:00Z"/>
        </w:rPr>
      </w:pPr>
      <w:bookmarkStart w:id="3818" w:name="_Toc176248445"/>
      <w:del w:id="3819" w:author="Leeyoung" w:date="2018-03-05T13:50:00Z">
        <w:r w:rsidRPr="00BB56CA" w:rsidDel="00EE1078">
          <w:delText>IANA Considerations</w:delText>
        </w:r>
        <w:bookmarkStart w:id="3820" w:name="_Toc508021362"/>
        <w:bookmarkStart w:id="3821" w:name="_Toc517443952"/>
        <w:bookmarkStart w:id="3822" w:name="_Toc518564561"/>
        <w:bookmarkStart w:id="3823" w:name="_Toc518564613"/>
        <w:bookmarkStart w:id="3824" w:name="_Toc519595528"/>
        <w:bookmarkEnd w:id="3818"/>
        <w:bookmarkEnd w:id="3820"/>
        <w:bookmarkEnd w:id="3821"/>
        <w:bookmarkEnd w:id="3822"/>
        <w:bookmarkEnd w:id="3823"/>
        <w:bookmarkEnd w:id="3824"/>
      </w:del>
    </w:p>
    <w:p w14:paraId="2A0936F3" w14:textId="77777777" w:rsidR="00EE1078" w:rsidRDefault="00EE1078" w:rsidP="00EE1078">
      <w:pPr>
        <w:pStyle w:val="Heading1"/>
        <w:rPr>
          <w:ins w:id="3825" w:author="Leeyoung" w:date="2018-03-05T13:50:00Z"/>
        </w:rPr>
      </w:pPr>
      <w:bookmarkStart w:id="3826" w:name="_Toc497073382"/>
      <w:bookmarkStart w:id="3827" w:name="_Toc519595529"/>
      <w:ins w:id="3828" w:author="Leeyoung" w:date="2018-03-05T13:50:00Z">
        <w:r w:rsidRPr="00BB56CA">
          <w:t>IANA Considerations</w:t>
        </w:r>
        <w:bookmarkEnd w:id="3826"/>
        <w:bookmarkEnd w:id="3827"/>
      </w:ins>
    </w:p>
    <w:p w14:paraId="3E8DD6F4" w14:textId="77777777" w:rsidR="00EE1078" w:rsidRDefault="00EE1078" w:rsidP="00EE1078">
      <w:pPr>
        <w:spacing w:after="0" w:line="240" w:lineRule="auto"/>
        <w:rPr>
          <w:ins w:id="3829" w:author="Leeyoung" w:date="2018-03-05T13:50:00Z"/>
        </w:rPr>
      </w:pPr>
      <w:ins w:id="3830" w:author="Leeyoung" w:date="2018-03-05T13:50:00Z">
        <w:r>
          <w:t>This document registers the following namespace URIs in the IETF XML</w:t>
        </w:r>
      </w:ins>
    </w:p>
    <w:p w14:paraId="627C1DD7" w14:textId="77777777" w:rsidR="00EE1078" w:rsidRDefault="00EE1078" w:rsidP="00EE1078">
      <w:pPr>
        <w:spacing w:after="0" w:line="240" w:lineRule="auto"/>
        <w:rPr>
          <w:ins w:id="3831" w:author="Leeyoung" w:date="2018-03-05T13:50:00Z"/>
        </w:rPr>
      </w:pPr>
      <w:ins w:id="3832" w:author="Leeyoung" w:date="2018-03-05T13:50:00Z">
        <w:r>
          <w:t>registry [</w:t>
        </w:r>
        <w:r>
          <w:fldChar w:fldCharType="begin"/>
        </w:r>
        <w:r>
          <w:instrText xml:space="preserve"> HYPERLINK "https://tools.ietf.org/html/rfc3688" \o "\"The IETF XML Registry\"" </w:instrText>
        </w:r>
        <w:r>
          <w:fldChar w:fldCharType="separate"/>
        </w:r>
        <w:r>
          <w:rPr>
            <w:rStyle w:val="Hyperlink"/>
          </w:rPr>
          <w:t>RFC3688</w:t>
        </w:r>
        <w:r>
          <w:rPr>
            <w:rStyle w:val="Hyperlink"/>
          </w:rPr>
          <w:fldChar w:fldCharType="end"/>
        </w:r>
        <w:r>
          <w:t>]:</w:t>
        </w:r>
      </w:ins>
    </w:p>
    <w:p w14:paraId="4E919AB8" w14:textId="77777777" w:rsidR="00EE1078" w:rsidRDefault="00EE1078" w:rsidP="00EE1078">
      <w:pPr>
        <w:spacing w:after="0" w:line="240" w:lineRule="auto"/>
        <w:rPr>
          <w:ins w:id="3833" w:author="Leeyoung" w:date="2018-03-05T13:50:00Z"/>
        </w:rPr>
      </w:pPr>
    </w:p>
    <w:p w14:paraId="42E967F9" w14:textId="77777777" w:rsidR="00EE1078" w:rsidRDefault="00EE1078" w:rsidP="00EE1078">
      <w:pPr>
        <w:spacing w:after="0" w:line="240" w:lineRule="auto"/>
        <w:rPr>
          <w:ins w:id="3834" w:author="Leeyoung" w:date="2018-03-05T13:50:00Z"/>
        </w:rPr>
      </w:pPr>
      <w:ins w:id="3835" w:author="Leeyoung" w:date="2018-03-05T13:50:00Z">
        <w:r>
          <w:t>--------------------------------------------------------------------</w:t>
        </w:r>
      </w:ins>
    </w:p>
    <w:p w14:paraId="0F46A137" w14:textId="2A8BB548" w:rsidR="00EE1078" w:rsidRDefault="00EE1078" w:rsidP="00EE1078">
      <w:pPr>
        <w:spacing w:after="0" w:line="240" w:lineRule="auto"/>
        <w:rPr>
          <w:ins w:id="3836" w:author="Leeyoung" w:date="2018-03-05T13:50:00Z"/>
        </w:rPr>
      </w:pPr>
      <w:ins w:id="3837" w:author="Leeyoung" w:date="2018-03-05T13:50:00Z">
        <w:r>
          <w:t xml:space="preserve">URI: </w:t>
        </w:r>
        <w:r>
          <w:rPr>
            <w:lang w:eastAsia="zh-CN"/>
          </w:rPr>
          <w:t>urn:ietf:params:xml:ns:yang:</w:t>
        </w:r>
        <w:r>
          <w:rPr>
            <w:rFonts w:eastAsiaTheme="minorEastAsia"/>
            <w:szCs w:val="22"/>
          </w:rPr>
          <w:t>ietf-</w:t>
        </w:r>
      </w:ins>
      <w:ins w:id="3838" w:author="Leeyoung" w:date="2018-03-05T13:51:00Z">
        <w:r>
          <w:rPr>
            <w:rFonts w:eastAsiaTheme="minorEastAsia"/>
            <w:szCs w:val="22"/>
          </w:rPr>
          <w:t>l1csm</w:t>
        </w:r>
      </w:ins>
    </w:p>
    <w:p w14:paraId="23A361B8" w14:textId="77777777" w:rsidR="00EE1078" w:rsidRDefault="00EE1078" w:rsidP="00EE1078">
      <w:pPr>
        <w:spacing w:after="0" w:line="240" w:lineRule="auto"/>
        <w:rPr>
          <w:ins w:id="3839" w:author="Leeyoung" w:date="2018-03-05T13:50:00Z"/>
        </w:rPr>
      </w:pPr>
      <w:ins w:id="3840" w:author="Leeyoung" w:date="2018-03-05T13:50:00Z">
        <w:r>
          <w:t>Registrant Contact: The IESG.</w:t>
        </w:r>
      </w:ins>
    </w:p>
    <w:p w14:paraId="4DE8A629" w14:textId="77777777" w:rsidR="00EE1078" w:rsidRDefault="00EE1078" w:rsidP="00EE1078">
      <w:pPr>
        <w:spacing w:after="0" w:line="240" w:lineRule="auto"/>
        <w:rPr>
          <w:ins w:id="3841" w:author="Leeyoung" w:date="2018-03-05T13:50:00Z"/>
        </w:rPr>
      </w:pPr>
      <w:ins w:id="3842" w:author="Leeyoung" w:date="2018-03-05T13:50:00Z">
        <w:r>
          <w:t>XML: N/A, the requested URI is an XML namespace.</w:t>
        </w:r>
      </w:ins>
    </w:p>
    <w:p w14:paraId="713B5652" w14:textId="77777777" w:rsidR="00EE1078" w:rsidRDefault="00EE1078" w:rsidP="00EE1078">
      <w:pPr>
        <w:spacing w:after="0" w:line="240" w:lineRule="auto"/>
        <w:rPr>
          <w:ins w:id="3843" w:author="Leeyoung" w:date="2018-03-05T13:50:00Z"/>
        </w:rPr>
      </w:pPr>
      <w:ins w:id="3844" w:author="Leeyoung" w:date="2018-03-05T13:50:00Z">
        <w:r>
          <w:t>--------------------------------------------------------------------</w:t>
        </w:r>
      </w:ins>
    </w:p>
    <w:p w14:paraId="0C6B896B" w14:textId="77777777" w:rsidR="00EE1078" w:rsidRDefault="00EE1078" w:rsidP="00EE1078">
      <w:pPr>
        <w:spacing w:after="0" w:line="240" w:lineRule="auto"/>
        <w:rPr>
          <w:ins w:id="3845" w:author="Leeyoung" w:date="2018-06-20T10:13:00Z"/>
        </w:rPr>
      </w:pPr>
    </w:p>
    <w:p w14:paraId="5FEBC9B0" w14:textId="77777777" w:rsidR="00480B9D" w:rsidRDefault="00480B9D" w:rsidP="00480B9D">
      <w:pPr>
        <w:spacing w:after="0" w:line="240" w:lineRule="auto"/>
        <w:rPr>
          <w:ins w:id="3846" w:author="Leeyoung" w:date="2018-06-20T10:13:00Z"/>
        </w:rPr>
      </w:pPr>
      <w:ins w:id="3847" w:author="Leeyoung" w:date="2018-06-20T10:13:00Z">
        <w:r>
          <w:t>--------------------------------------------------------------------</w:t>
        </w:r>
      </w:ins>
    </w:p>
    <w:p w14:paraId="73A53D0D" w14:textId="2939C748" w:rsidR="00480B9D" w:rsidRDefault="00480B9D" w:rsidP="00480B9D">
      <w:pPr>
        <w:spacing w:after="0" w:line="240" w:lineRule="auto"/>
        <w:rPr>
          <w:ins w:id="3848" w:author="Leeyoung" w:date="2018-06-20T10:13:00Z"/>
        </w:rPr>
      </w:pPr>
      <w:ins w:id="3849" w:author="Leeyoung" w:date="2018-06-20T10:13:00Z">
        <w:r>
          <w:t xml:space="preserve">URI: </w:t>
        </w:r>
        <w:r>
          <w:rPr>
            <w:lang w:eastAsia="zh-CN"/>
          </w:rPr>
          <w:t>urn:ietf:params:xml:ns:yang:</w:t>
        </w:r>
        <w:r w:rsidR="004B15EF">
          <w:rPr>
            <w:rFonts w:eastAsiaTheme="minorEastAsia"/>
            <w:szCs w:val="22"/>
          </w:rPr>
          <w:t>ietf-l1-</w:t>
        </w:r>
        <w:r>
          <w:rPr>
            <w:rFonts w:eastAsiaTheme="minorEastAsia"/>
            <w:szCs w:val="22"/>
          </w:rPr>
          <w:t>service-types</w:t>
        </w:r>
      </w:ins>
    </w:p>
    <w:p w14:paraId="25240CF1" w14:textId="77777777" w:rsidR="00480B9D" w:rsidRDefault="00480B9D" w:rsidP="00480B9D">
      <w:pPr>
        <w:spacing w:after="0" w:line="240" w:lineRule="auto"/>
        <w:rPr>
          <w:ins w:id="3850" w:author="Leeyoung" w:date="2018-06-20T10:13:00Z"/>
        </w:rPr>
      </w:pPr>
      <w:ins w:id="3851" w:author="Leeyoung" w:date="2018-06-20T10:13:00Z">
        <w:r>
          <w:t>Registrant Contact: The IESG.</w:t>
        </w:r>
      </w:ins>
    </w:p>
    <w:p w14:paraId="73113EB5" w14:textId="77777777" w:rsidR="00480B9D" w:rsidRDefault="00480B9D" w:rsidP="00480B9D">
      <w:pPr>
        <w:spacing w:after="0" w:line="240" w:lineRule="auto"/>
        <w:rPr>
          <w:ins w:id="3852" w:author="Leeyoung" w:date="2018-06-20T10:13:00Z"/>
        </w:rPr>
      </w:pPr>
      <w:ins w:id="3853" w:author="Leeyoung" w:date="2018-06-20T10:13:00Z">
        <w:r>
          <w:t>XML: N/A, the requested URI is an XML namespace.</w:t>
        </w:r>
      </w:ins>
    </w:p>
    <w:p w14:paraId="779F98B1" w14:textId="77777777" w:rsidR="00480B9D" w:rsidRDefault="00480B9D" w:rsidP="00480B9D">
      <w:pPr>
        <w:spacing w:after="0" w:line="240" w:lineRule="auto"/>
        <w:rPr>
          <w:ins w:id="3854" w:author="Leeyoung" w:date="2018-06-20T10:13:00Z"/>
        </w:rPr>
      </w:pPr>
      <w:ins w:id="3855" w:author="Leeyoung" w:date="2018-06-20T10:13:00Z">
        <w:r>
          <w:t>--------------------------------------------------------------------</w:t>
        </w:r>
      </w:ins>
    </w:p>
    <w:p w14:paraId="5739CFF5" w14:textId="77777777" w:rsidR="00480B9D" w:rsidRDefault="00480B9D" w:rsidP="00EE1078">
      <w:pPr>
        <w:spacing w:after="0" w:line="240" w:lineRule="auto"/>
        <w:rPr>
          <w:ins w:id="3856" w:author="Leeyoung" w:date="2018-03-05T13:50:00Z"/>
        </w:rPr>
      </w:pPr>
    </w:p>
    <w:p w14:paraId="14838AA4" w14:textId="77777777" w:rsidR="00EE1078" w:rsidRDefault="00EE1078" w:rsidP="00EE1078">
      <w:pPr>
        <w:spacing w:after="0" w:line="240" w:lineRule="auto"/>
        <w:rPr>
          <w:ins w:id="3857" w:author="Leeyoung" w:date="2018-03-05T13:50:00Z"/>
        </w:rPr>
      </w:pPr>
      <w:ins w:id="3858" w:author="Leeyoung" w:date="2018-03-05T13:50:00Z">
        <w:r>
          <w:t>This document registers the following YANG modules in the YANG Module</w:t>
        </w:r>
      </w:ins>
    </w:p>
    <w:p w14:paraId="156A74F8" w14:textId="77777777" w:rsidR="00EE1078" w:rsidRDefault="00EE1078" w:rsidP="00EE1078">
      <w:pPr>
        <w:spacing w:after="0" w:line="240" w:lineRule="auto"/>
        <w:rPr>
          <w:ins w:id="3859" w:author="Leeyoung" w:date="2018-03-05T13:50:00Z"/>
        </w:rPr>
      </w:pPr>
      <w:ins w:id="3860" w:author="Leeyoung" w:date="2018-03-05T13:50:00Z">
        <w:r>
          <w:t xml:space="preserve">   </w:t>
        </w:r>
      </w:ins>
    </w:p>
    <w:p w14:paraId="30161B32" w14:textId="0CC67758" w:rsidR="00EE1078" w:rsidRDefault="00EE1078" w:rsidP="00EE1078">
      <w:pPr>
        <w:spacing w:after="0" w:line="240" w:lineRule="auto"/>
        <w:rPr>
          <w:ins w:id="3861" w:author="Leeyoung" w:date="2018-03-05T13:50:00Z"/>
        </w:rPr>
      </w:pPr>
      <w:ins w:id="3862" w:author="Leeyoung" w:date="2018-03-05T13:50:00Z">
        <w:r>
          <w:t>Names registry [</w:t>
        </w:r>
      </w:ins>
      <w:ins w:id="3863" w:author="Leeyoung" w:date="2018-09-13T10:18:00Z">
        <w:r w:rsidR="00E07C90">
          <w:t>RFC6020</w:t>
        </w:r>
      </w:ins>
      <w:ins w:id="3864" w:author="Leeyoung" w:date="2018-03-05T13:50:00Z">
        <w:r>
          <w:t>]:</w:t>
        </w:r>
      </w:ins>
    </w:p>
    <w:p w14:paraId="5B1E237B" w14:textId="77777777" w:rsidR="00EE1078" w:rsidRDefault="00EE1078" w:rsidP="00EE1078">
      <w:pPr>
        <w:spacing w:after="0" w:line="240" w:lineRule="auto"/>
        <w:rPr>
          <w:ins w:id="3865" w:author="Leeyoung" w:date="2018-03-05T13:50:00Z"/>
        </w:rPr>
      </w:pPr>
    </w:p>
    <w:p w14:paraId="2E44091D" w14:textId="77777777" w:rsidR="00EE1078" w:rsidRDefault="00EE1078" w:rsidP="00EE1078">
      <w:pPr>
        <w:spacing w:after="0" w:line="240" w:lineRule="auto"/>
        <w:rPr>
          <w:ins w:id="3866" w:author="Leeyoung" w:date="2018-03-05T13:50:00Z"/>
        </w:rPr>
      </w:pPr>
      <w:ins w:id="3867" w:author="Leeyoung" w:date="2018-03-05T13:50:00Z">
        <w:r>
          <w:t>--------------------------------------------------------------------</w:t>
        </w:r>
      </w:ins>
    </w:p>
    <w:p w14:paraId="031E78CD" w14:textId="098D1BFF" w:rsidR="00EE1078" w:rsidRDefault="00EE1078" w:rsidP="00EE1078">
      <w:pPr>
        <w:spacing w:after="0" w:line="240" w:lineRule="auto"/>
        <w:rPr>
          <w:ins w:id="3868" w:author="Leeyoung" w:date="2018-03-05T13:50:00Z"/>
        </w:rPr>
      </w:pPr>
      <w:ins w:id="3869" w:author="Leeyoung" w:date="2018-03-05T13:50:00Z">
        <w:r>
          <w:lastRenderedPageBreak/>
          <w:t>name:         ietf-l1csm</w:t>
        </w:r>
      </w:ins>
    </w:p>
    <w:p w14:paraId="430D0D17" w14:textId="5EC8AAE7" w:rsidR="00EE1078" w:rsidRDefault="00EE1078" w:rsidP="00EE1078">
      <w:pPr>
        <w:spacing w:after="0" w:line="240" w:lineRule="auto"/>
        <w:rPr>
          <w:ins w:id="3870" w:author="Leeyoung" w:date="2018-03-05T13:50:00Z"/>
        </w:rPr>
      </w:pPr>
      <w:ins w:id="3871" w:author="Leeyoung" w:date="2018-03-05T13:50:00Z">
        <w:r>
          <w:t xml:space="preserve">namespace:    </w:t>
        </w:r>
        <w:r>
          <w:rPr>
            <w:lang w:eastAsia="zh-CN"/>
          </w:rPr>
          <w:t>urn:ietf:params:xml:ns:yang:ietf-l1csm</w:t>
        </w:r>
      </w:ins>
    </w:p>
    <w:p w14:paraId="66BC032C" w14:textId="77777777" w:rsidR="00EE1078" w:rsidRDefault="00EE1078" w:rsidP="00EE1078">
      <w:pPr>
        <w:spacing w:after="0" w:line="240" w:lineRule="auto"/>
        <w:rPr>
          <w:ins w:id="3872" w:author="Leeyoung" w:date="2018-03-05T13:50:00Z"/>
        </w:rPr>
      </w:pPr>
      <w:ins w:id="3873" w:author="Leeyoung" w:date="2018-03-05T13:50:00Z">
        <w:r>
          <w:t>reference:    RFC XXXX (TDB)</w:t>
        </w:r>
      </w:ins>
    </w:p>
    <w:p w14:paraId="55D29B54" w14:textId="77777777" w:rsidR="00EE1078" w:rsidRDefault="00EE1078" w:rsidP="00EE1078">
      <w:pPr>
        <w:spacing w:after="0" w:line="240" w:lineRule="auto"/>
        <w:rPr>
          <w:ins w:id="3874" w:author="Leeyoung" w:date="2018-03-05T13:51:00Z"/>
        </w:rPr>
      </w:pPr>
      <w:ins w:id="3875" w:author="Leeyoung" w:date="2018-03-05T13:50:00Z">
        <w:r>
          <w:t>--------------------------------------------------------------------</w:t>
        </w:r>
      </w:ins>
    </w:p>
    <w:p w14:paraId="53513E7A" w14:textId="77777777" w:rsidR="00EE1078" w:rsidRDefault="00EE1078" w:rsidP="00EE1078">
      <w:pPr>
        <w:spacing w:after="0" w:line="240" w:lineRule="auto"/>
        <w:rPr>
          <w:ins w:id="3876" w:author="Leeyoung" w:date="2018-06-20T10:13:00Z"/>
          <w:rFonts w:eastAsia="Times New Roman"/>
          <w:sz w:val="20"/>
          <w:szCs w:val="20"/>
        </w:rPr>
      </w:pPr>
    </w:p>
    <w:p w14:paraId="4980737D" w14:textId="77777777" w:rsidR="00480B9D" w:rsidRDefault="00480B9D" w:rsidP="00480B9D">
      <w:pPr>
        <w:spacing w:after="0" w:line="240" w:lineRule="auto"/>
        <w:rPr>
          <w:ins w:id="3877" w:author="Leeyoung" w:date="2018-06-20T10:13:00Z"/>
        </w:rPr>
      </w:pPr>
      <w:ins w:id="3878" w:author="Leeyoung" w:date="2018-06-20T10:13:00Z">
        <w:r>
          <w:t>--------------------------------------------------------------------</w:t>
        </w:r>
      </w:ins>
    </w:p>
    <w:p w14:paraId="5FDB604B" w14:textId="673FE5AD" w:rsidR="00480B9D" w:rsidRDefault="004B15EF" w:rsidP="00480B9D">
      <w:pPr>
        <w:spacing w:after="0" w:line="240" w:lineRule="auto"/>
        <w:rPr>
          <w:ins w:id="3879" w:author="Leeyoung" w:date="2018-06-20T10:13:00Z"/>
        </w:rPr>
      </w:pPr>
      <w:ins w:id="3880" w:author="Leeyoung" w:date="2018-06-20T10:13:00Z">
        <w:r>
          <w:t>name:         ietf-l1</w:t>
        </w:r>
        <w:r w:rsidR="00480B9D">
          <w:t>-service-types</w:t>
        </w:r>
      </w:ins>
    </w:p>
    <w:p w14:paraId="7E0A1966" w14:textId="715C7A74" w:rsidR="00480B9D" w:rsidRDefault="00480B9D" w:rsidP="00480B9D">
      <w:pPr>
        <w:spacing w:after="0" w:line="240" w:lineRule="auto"/>
        <w:rPr>
          <w:ins w:id="3881" w:author="Leeyoung" w:date="2018-06-20T10:13:00Z"/>
        </w:rPr>
      </w:pPr>
      <w:ins w:id="3882" w:author="Leeyoung" w:date="2018-06-20T10:13:00Z">
        <w:r>
          <w:t xml:space="preserve">namespace:    </w:t>
        </w:r>
        <w:r>
          <w:rPr>
            <w:lang w:eastAsia="zh-CN"/>
          </w:rPr>
          <w:t>urn:iet</w:t>
        </w:r>
        <w:r w:rsidR="004B15EF">
          <w:rPr>
            <w:lang w:eastAsia="zh-CN"/>
          </w:rPr>
          <w:t>f:params:xml:ns:yang:ietf-l1</w:t>
        </w:r>
        <w:r>
          <w:rPr>
            <w:lang w:eastAsia="zh-CN"/>
          </w:rPr>
          <w:t>-service-types</w:t>
        </w:r>
      </w:ins>
    </w:p>
    <w:p w14:paraId="647D5D6E" w14:textId="77777777" w:rsidR="00480B9D" w:rsidRDefault="00480B9D" w:rsidP="00480B9D">
      <w:pPr>
        <w:spacing w:after="0" w:line="240" w:lineRule="auto"/>
        <w:rPr>
          <w:ins w:id="3883" w:author="Leeyoung" w:date="2018-06-20T10:13:00Z"/>
        </w:rPr>
      </w:pPr>
      <w:ins w:id="3884" w:author="Leeyoung" w:date="2018-06-20T10:13:00Z">
        <w:r>
          <w:t>reference:    RFC XXXX (TDB)</w:t>
        </w:r>
      </w:ins>
    </w:p>
    <w:p w14:paraId="38763D12" w14:textId="77777777" w:rsidR="00480B9D" w:rsidRDefault="00480B9D" w:rsidP="00480B9D">
      <w:pPr>
        <w:spacing w:after="0" w:line="240" w:lineRule="auto"/>
        <w:rPr>
          <w:ins w:id="3885" w:author="Leeyoung" w:date="2018-06-20T10:13:00Z"/>
        </w:rPr>
      </w:pPr>
      <w:ins w:id="3886" w:author="Leeyoung" w:date="2018-06-20T10:13:00Z">
        <w:r>
          <w:t>--------------------------------------------------------------------</w:t>
        </w:r>
      </w:ins>
    </w:p>
    <w:p w14:paraId="00E0C209" w14:textId="77777777" w:rsidR="00480B9D" w:rsidRDefault="00480B9D" w:rsidP="00EE1078">
      <w:pPr>
        <w:spacing w:after="0" w:line="240" w:lineRule="auto"/>
        <w:rPr>
          <w:ins w:id="3887" w:author="Leeyoung" w:date="2018-03-05T13:51:00Z"/>
          <w:rFonts w:eastAsia="Times New Roman"/>
          <w:sz w:val="20"/>
          <w:szCs w:val="20"/>
        </w:rPr>
      </w:pPr>
    </w:p>
    <w:p w14:paraId="7AFF5CDC" w14:textId="77777777" w:rsidR="00EE1078" w:rsidRDefault="00EE1078" w:rsidP="00EE1078">
      <w:pPr>
        <w:spacing w:after="0" w:line="240" w:lineRule="auto"/>
        <w:rPr>
          <w:ins w:id="3888" w:author="Leeyoung" w:date="2018-03-05T13:50:00Z"/>
          <w:rFonts w:eastAsia="Times New Roman"/>
          <w:sz w:val="20"/>
          <w:szCs w:val="20"/>
        </w:rPr>
      </w:pPr>
    </w:p>
    <w:p w14:paraId="39B9D521" w14:textId="1EF4A275" w:rsidR="00FE37BA" w:rsidRPr="00706D49" w:rsidDel="00EE1078" w:rsidRDefault="009728DD" w:rsidP="00FE37BA">
      <w:pPr>
        <w:rPr>
          <w:del w:id="3889" w:author="Leeyoung" w:date="2018-03-05T13:50:00Z"/>
        </w:rPr>
      </w:pPr>
      <w:del w:id="3890" w:author="Leeyoung" w:date="2018-03-05T13:50:00Z">
        <w:r w:rsidDel="00EE1078">
          <w:delText>TDB</w:delText>
        </w:r>
        <w:bookmarkStart w:id="3891" w:name="_Toc508021364"/>
        <w:bookmarkStart w:id="3892" w:name="_Toc517443954"/>
        <w:bookmarkStart w:id="3893" w:name="_Toc518564563"/>
        <w:bookmarkStart w:id="3894" w:name="_Toc518564615"/>
        <w:bookmarkStart w:id="3895" w:name="_Toc519595530"/>
        <w:bookmarkEnd w:id="3891"/>
        <w:bookmarkEnd w:id="3892"/>
        <w:bookmarkEnd w:id="3893"/>
        <w:bookmarkEnd w:id="3894"/>
        <w:bookmarkEnd w:id="3895"/>
      </w:del>
    </w:p>
    <w:p w14:paraId="29323825" w14:textId="77777777" w:rsidR="00FE37BA" w:rsidRPr="00BB56CA" w:rsidRDefault="00FE37BA" w:rsidP="00FE37BA">
      <w:pPr>
        <w:pStyle w:val="Heading1"/>
      </w:pPr>
      <w:bookmarkStart w:id="3896" w:name="_Toc176248447"/>
      <w:bookmarkStart w:id="3897" w:name="_Toc519595531"/>
      <w:r w:rsidRPr="00BB56CA">
        <w:t>Acknowledgments</w:t>
      </w:r>
      <w:bookmarkEnd w:id="3896"/>
      <w:bookmarkEnd w:id="3897"/>
    </w:p>
    <w:p w14:paraId="6B9B67D7" w14:textId="5EDF7A3D" w:rsidR="00EF7422" w:rsidRDefault="0036287A" w:rsidP="00D574E1">
      <w:r>
        <w:t xml:space="preserve">The authors would like to thank </w:t>
      </w:r>
      <w:ins w:id="3898" w:author="Leeyoung" w:date="2018-07-02T16:53:00Z">
        <w:r w:rsidR="007B705D">
          <w:t xml:space="preserve">Tom Petch and </w:t>
        </w:r>
      </w:ins>
      <w:r>
        <w:t>Italo Busi</w:t>
      </w:r>
      <w:r w:rsidR="00EF7422">
        <w:t xml:space="preserve"> for</w:t>
      </w:r>
      <w:r>
        <w:t xml:space="preserve"> </w:t>
      </w:r>
      <w:ins w:id="3899" w:author="Leeyoung" w:date="2018-07-02T16:53:00Z">
        <w:r w:rsidR="007B705D">
          <w:t>their</w:t>
        </w:r>
      </w:ins>
      <w:del w:id="3900" w:author="Leeyoung" w:date="2018-07-02T16:53:00Z">
        <w:r w:rsidDel="007B705D">
          <w:delText>his</w:delText>
        </w:r>
      </w:del>
      <w:r w:rsidR="00EF7422">
        <w:t xml:space="preserve"> helpful comments and valuable contributions</w:t>
      </w:r>
      <w:ins w:id="3901" w:author="Leeyoung" w:date="2018-09-13T09:11:00Z">
        <w:r w:rsidR="00552080">
          <w:t xml:space="preserve"> and Robert Wilton for his YANG doctor’s review </w:t>
        </w:r>
      </w:ins>
      <w:ins w:id="3902" w:author="Leeyoung" w:date="2018-09-13T09:12:00Z">
        <w:r w:rsidR="00552080">
          <w:t xml:space="preserve">that improved the model significantly. </w:t>
        </w:r>
      </w:ins>
      <w:del w:id="3903" w:author="Leeyoung" w:date="2018-09-13T09:11:00Z">
        <w:r w:rsidR="00EF7422" w:rsidDel="00552080">
          <w:delText>.</w:delText>
        </w:r>
      </w:del>
    </w:p>
    <w:p w14:paraId="5B06B8D1" w14:textId="77777777" w:rsidR="00FE37BA" w:rsidRPr="00BB56CA" w:rsidRDefault="00FE37BA" w:rsidP="00FE37BA">
      <w:pPr>
        <w:pStyle w:val="RFCApp"/>
        <w:numPr>
          <w:ilvl w:val="0"/>
          <w:numId w:val="0"/>
        </w:numPr>
      </w:pPr>
      <w:bookmarkStart w:id="3904" w:name="_Toc176248448"/>
    </w:p>
    <w:p w14:paraId="2BED0A5C" w14:textId="77777777" w:rsidR="00FE37BA" w:rsidRPr="00BB56CA" w:rsidRDefault="00FE37BA" w:rsidP="00FE37BA">
      <w:pPr>
        <w:pStyle w:val="Heading1"/>
        <w:rPr>
          <w:rStyle w:val="Heading1Char"/>
        </w:rPr>
      </w:pPr>
      <w:bookmarkStart w:id="3905" w:name="_Toc519595532"/>
      <w:r w:rsidRPr="00BB56CA">
        <w:rPr>
          <w:rStyle w:val="Heading1Char"/>
        </w:rPr>
        <w:t>References</w:t>
      </w:r>
      <w:bookmarkEnd w:id="3904"/>
      <w:bookmarkEnd w:id="3905"/>
    </w:p>
    <w:p w14:paraId="3FB33C7F" w14:textId="77777777" w:rsidR="00FE37BA" w:rsidRDefault="00FE37BA" w:rsidP="00FE37BA">
      <w:pPr>
        <w:pStyle w:val="Heading2"/>
        <w:ind w:left="972"/>
        <w:rPr>
          <w:ins w:id="3906" w:author="Leeyoung" w:date="2018-03-05T13:32:00Z"/>
        </w:rPr>
      </w:pPr>
      <w:bookmarkStart w:id="3907" w:name="_Toc176248449"/>
      <w:bookmarkStart w:id="3908" w:name="_Toc519595533"/>
      <w:r w:rsidRPr="00BB56CA">
        <w:t>Normative Referenc</w:t>
      </w:r>
      <w:bookmarkStart w:id="3909" w:name="_Ref86156292"/>
      <w:bookmarkEnd w:id="3907"/>
      <w:r>
        <w:t>es</w:t>
      </w:r>
      <w:bookmarkEnd w:id="3908"/>
    </w:p>
    <w:p w14:paraId="49BCD87A" w14:textId="1A776D90" w:rsidR="0040199C" w:rsidRPr="0040199C" w:rsidRDefault="004B15EF">
      <w:pPr>
        <w:pStyle w:val="RFCReferencesBookmark"/>
        <w:rPr>
          <w:ins w:id="3910" w:author="Leeyoung" w:date="2018-07-02T15:17:00Z"/>
          <w:rPrChange w:id="3911" w:author="Leeyoung" w:date="2019-03-06T18:21:00Z">
            <w:rPr>
              <w:ins w:id="3912" w:author="Leeyoung" w:date="2018-07-02T15:17:00Z"/>
              <w:lang w:val="en-CA"/>
            </w:rPr>
          </w:rPrChange>
        </w:rPr>
        <w:pPrChange w:id="3913" w:author="Leeyoung" w:date="2019-03-06T18:21:00Z">
          <w:pPr>
            <w:pStyle w:val="Heading2"/>
            <w:ind w:left="972"/>
          </w:pPr>
        </w:pPrChange>
      </w:pPr>
      <w:ins w:id="3914" w:author="Leeyoung" w:date="2018-03-05T13:32:00Z">
        <w:r>
          <w:t xml:space="preserve">[MEF63] </w:t>
        </w:r>
      </w:ins>
      <w:ins w:id="3915" w:author="Leeyoung" w:date="2018-08-30T11:47:00Z">
        <w:r>
          <w:t xml:space="preserve">  </w:t>
        </w:r>
      </w:ins>
      <w:ins w:id="3916" w:author="Leeyoung" w:date="2018-08-30T11:48:00Z">
        <w:r>
          <w:t>“</w:t>
        </w:r>
      </w:ins>
      <w:ins w:id="3917" w:author="Leeyoung" w:date="2018-03-05T13:32:00Z">
        <w:r w:rsidR="0069022E">
          <w:t xml:space="preserve">Subscriber Layer 1 </w:t>
        </w:r>
        <w:r>
          <w:t>Service Attributes</w:t>
        </w:r>
      </w:ins>
      <w:ins w:id="3918" w:author="Leeyoung" w:date="2018-08-30T11:48:00Z">
        <w:r>
          <w:t>”,</w:t>
        </w:r>
      </w:ins>
      <w:ins w:id="3919" w:author="Leeyoung" w:date="2018-03-05T13:32:00Z">
        <w:r>
          <w:t xml:space="preserve"> Technical Specification, MEF</w:t>
        </w:r>
      </w:ins>
      <w:ins w:id="3920" w:author="Leeyoung" w:date="2018-08-30T11:47:00Z">
        <w:r>
          <w:t xml:space="preserve"> </w:t>
        </w:r>
      </w:ins>
      <w:ins w:id="3921" w:author="Leeyoung" w:date="2018-03-05T13:32:00Z">
        <w:r>
          <w:t>63, August 2018.</w:t>
        </w:r>
      </w:ins>
      <w:ins w:id="3922" w:author="Leeyoung" w:date="2018-03-05T13:33:00Z">
        <w:r w:rsidR="00142635">
          <w:t xml:space="preserve"> </w:t>
        </w:r>
      </w:ins>
    </w:p>
    <w:p w14:paraId="1B35081B" w14:textId="0C0346C8" w:rsidR="00ED0A2B" w:rsidRDefault="00ED0A2B">
      <w:pPr>
        <w:pStyle w:val="RFCReferencesBookmark"/>
        <w:rPr>
          <w:ins w:id="3923" w:author="Leeyoung" w:date="2018-07-02T15:17:00Z"/>
        </w:rPr>
        <w:pPrChange w:id="3924" w:author="Leeyoung" w:date="2018-07-02T15:17:00Z">
          <w:pPr>
            <w:pStyle w:val="Heading2"/>
            <w:ind w:left="972"/>
          </w:pPr>
        </w:pPrChange>
      </w:pPr>
      <w:ins w:id="3925" w:author="Leeyoung" w:date="2018-07-02T15:17:00Z">
        <w:r>
          <w:t>[</w:t>
        </w:r>
      </w:ins>
      <w:ins w:id="3926" w:author="Leeyoung" w:date="2018-09-13T10:16:00Z">
        <w:r w:rsidR="00E07C90">
          <w:t>RFC8446</w:t>
        </w:r>
      </w:ins>
      <w:ins w:id="3927" w:author="Leeyoung" w:date="2018-07-02T15:17:00Z">
        <w:r>
          <w:t xml:space="preserve">] Dierks, T. and E. Rescorla, "The Transport Layer Security </w:t>
        </w:r>
        <w:r w:rsidR="00E07C90">
          <w:t>(TLS) Protocol Version 1.3</w:t>
        </w:r>
        <w:r>
          <w:t xml:space="preserve">", RFC </w:t>
        </w:r>
      </w:ins>
      <w:ins w:id="3928" w:author="Leeyoung" w:date="2018-09-13T10:16:00Z">
        <w:r w:rsidR="00E07C90">
          <w:t>8446</w:t>
        </w:r>
      </w:ins>
      <w:ins w:id="3929" w:author="Leeyoung" w:date="2018-07-02T15:17:00Z">
        <w:r w:rsidR="00E07C90">
          <w:t>, August 201</w:t>
        </w:r>
        <w:r>
          <w:t>8.</w:t>
        </w:r>
      </w:ins>
    </w:p>
    <w:p w14:paraId="19C107CB" w14:textId="72D9739B" w:rsidR="007A1799" w:rsidRDefault="00EB324F">
      <w:pPr>
        <w:pStyle w:val="RFCReferencesBookmark"/>
        <w:rPr>
          <w:ins w:id="3930" w:author="Leeyoung" w:date="2018-07-02T15:15:00Z"/>
        </w:rPr>
        <w:pPrChange w:id="3931" w:author="Leeyoung" w:date="2018-07-02T15:05:00Z">
          <w:pPr>
            <w:pStyle w:val="Heading2"/>
            <w:ind w:left="972"/>
          </w:pPr>
        </w:pPrChange>
      </w:pPr>
      <w:ins w:id="3932" w:author="Leeyoung" w:date="2018-07-02T15:02:00Z">
        <w:r>
          <w:t xml:space="preserve">[RFC6020] Bjorklund, M., Ed., "YANG - A Data Modeling Language for the Network Configuration Protocol (NETCONF)", RFC 6020, October 2010. </w:t>
        </w:r>
      </w:ins>
    </w:p>
    <w:p w14:paraId="1CB71851" w14:textId="3FB7FCB2" w:rsidR="007A1799" w:rsidRDefault="00ED0A2B">
      <w:pPr>
        <w:pStyle w:val="RFCReferencesBookmark"/>
        <w:rPr>
          <w:ins w:id="3933" w:author="Leeyoung" w:date="2018-07-02T15:16:00Z"/>
        </w:rPr>
      </w:pPr>
      <w:ins w:id="3934" w:author="Leeyoung" w:date="2018-07-02T15:16:00Z">
        <w:r>
          <w:t xml:space="preserve">[RFC6241] </w:t>
        </w:r>
        <w:r w:rsidR="007A1799">
          <w:t>Enns, R., Ed., Bjorklund, M., Ed., Schoenwaelder, J., Ed., and A. Bierman, Ed., "Network Configuration Protocol (NETCONF)", RFC 6241, June 2011.</w:t>
        </w:r>
      </w:ins>
    </w:p>
    <w:p w14:paraId="5709FC3C" w14:textId="354E42A4" w:rsidR="007A1799" w:rsidRDefault="00ED0A2B">
      <w:pPr>
        <w:pStyle w:val="RFCReferencesBookmark"/>
        <w:rPr>
          <w:ins w:id="3935" w:author="Leeyoung" w:date="2018-07-05T12:07:00Z"/>
        </w:rPr>
        <w:pPrChange w:id="3936" w:author="Leeyoung" w:date="2018-07-02T15:17:00Z">
          <w:pPr>
            <w:pStyle w:val="Heading2"/>
            <w:ind w:left="972"/>
          </w:pPr>
        </w:pPrChange>
      </w:pPr>
      <w:ins w:id="3937" w:author="Leeyoung" w:date="2018-07-02T15:16:00Z">
        <w:r>
          <w:t xml:space="preserve">[RFC6242] </w:t>
        </w:r>
        <w:r w:rsidR="007A1799">
          <w:t>Wasserman, M., "Using the NETCONF Protocol over Secure Shell (SSH)", RFC 6242, June 2011.</w:t>
        </w:r>
      </w:ins>
    </w:p>
    <w:p w14:paraId="5B81F9BB" w14:textId="2043D2FD" w:rsidR="00A867C8" w:rsidRDefault="00A867C8">
      <w:pPr>
        <w:pStyle w:val="RFCReferencesBookmark"/>
        <w:rPr>
          <w:ins w:id="3938" w:author="Leeyoung" w:date="2018-07-02T15:15:00Z"/>
        </w:rPr>
        <w:pPrChange w:id="3939" w:author="Leeyoung" w:date="2018-07-05T12:07:00Z">
          <w:pPr>
            <w:pStyle w:val="Heading2"/>
            <w:ind w:left="972"/>
          </w:pPr>
        </w:pPrChange>
      </w:pPr>
      <w:ins w:id="3940" w:author="Leeyoung" w:date="2018-07-05T12:07:00Z">
        <w:r>
          <w:t xml:space="preserve">[RFC6991] J. Schoenwaelder, Ed., “Common YANG Data Types”, RFC 6991, July 2013. </w:t>
        </w:r>
      </w:ins>
    </w:p>
    <w:p w14:paraId="1006BB37" w14:textId="1D54BE01" w:rsidR="0069022E" w:rsidRDefault="00EB324F">
      <w:pPr>
        <w:pStyle w:val="RFCReferencesBookmark"/>
        <w:rPr>
          <w:ins w:id="3941" w:author="Leeyoung" w:date="2018-07-02T15:18:00Z"/>
        </w:rPr>
        <w:pPrChange w:id="3942" w:author="Leeyoung" w:date="2018-07-02T15:05:00Z">
          <w:pPr>
            <w:pStyle w:val="Heading2"/>
            <w:ind w:left="972"/>
          </w:pPr>
        </w:pPrChange>
      </w:pPr>
      <w:ins w:id="3943" w:author="Leeyoung" w:date="2018-07-02T15:03:00Z">
        <w:r>
          <w:t>[RFC</w:t>
        </w:r>
      </w:ins>
      <w:ins w:id="3944" w:author="Leeyoung" w:date="2018-07-02T15:04:00Z">
        <w:r>
          <w:t xml:space="preserve">7950] </w:t>
        </w:r>
      </w:ins>
      <w:ins w:id="3945" w:author="Leeyoung" w:date="2018-07-02T15:05:00Z">
        <w:r>
          <w:t>Bjorklund, M., Ed., "</w:t>
        </w:r>
      </w:ins>
      <w:ins w:id="3946" w:author="Leeyoung" w:date="2018-07-02T15:04:00Z">
        <w:r w:rsidRPr="00EB324F">
          <w:t>The YANG 1.1 Data Modeling Language</w:t>
        </w:r>
      </w:ins>
      <w:ins w:id="3947" w:author="Leeyoung" w:date="2018-07-02T15:05:00Z">
        <w:r>
          <w:t xml:space="preserve">", RFC 7950, August 2016. </w:t>
        </w:r>
      </w:ins>
    </w:p>
    <w:p w14:paraId="32C0ADD3" w14:textId="653783BB" w:rsidR="00ED0A2B" w:rsidRDefault="00ED0A2B">
      <w:pPr>
        <w:pStyle w:val="RFCReferencesBookmark"/>
        <w:rPr>
          <w:ins w:id="3948" w:author="Leeyoung" w:date="2018-07-02T15:18:00Z"/>
        </w:rPr>
        <w:pPrChange w:id="3949" w:author="Leeyoung" w:date="2018-07-02T15:18:00Z">
          <w:pPr>
            <w:pStyle w:val="Heading2"/>
            <w:ind w:left="972"/>
          </w:pPr>
        </w:pPrChange>
      </w:pPr>
      <w:ins w:id="3950" w:author="Leeyoung" w:date="2018-07-02T15:18:00Z">
        <w:r>
          <w:t>[RFC8040] Bierman, A., Bjorklund, M., and K. Watsen, "RESTCONF Protocol", RFC 8040, January 2017</w:t>
        </w:r>
      </w:ins>
      <w:ins w:id="3951" w:author="Leeyoung" w:date="2018-07-02T15:19:00Z">
        <w:r>
          <w:t>.</w:t>
        </w:r>
      </w:ins>
    </w:p>
    <w:p w14:paraId="6AAEEED7" w14:textId="3E333B87" w:rsidR="00ED0A2B" w:rsidRPr="00603B0A" w:rsidRDefault="00ED0A2B">
      <w:pPr>
        <w:pStyle w:val="RFCReferencesBookmark"/>
        <w:pPrChange w:id="3952" w:author="Leeyoung" w:date="2018-07-02T15:19:00Z">
          <w:pPr>
            <w:pStyle w:val="Heading2"/>
            <w:ind w:left="972"/>
          </w:pPr>
        </w:pPrChange>
      </w:pPr>
      <w:ins w:id="3953" w:author="Leeyoung" w:date="2018-07-02T15:18:00Z">
        <w:r>
          <w:t>[RFC8341] Bierman, A. and M. Bjorklund, "Network Configuration</w:t>
        </w:r>
      </w:ins>
      <w:ins w:id="3954" w:author="Leeyoung" w:date="2018-07-02T15:19:00Z">
        <w:r>
          <w:t xml:space="preserve"> </w:t>
        </w:r>
      </w:ins>
      <w:ins w:id="3955" w:author="Leeyoung" w:date="2018-07-02T15:18:00Z">
        <w:r>
          <w:t>Access Control Model", RFC 8341, March 2018.</w:t>
        </w:r>
      </w:ins>
    </w:p>
    <w:p w14:paraId="7CFDB3FA" w14:textId="77777777" w:rsidR="00FE37BA" w:rsidRDefault="00FE37BA" w:rsidP="00FE37BA">
      <w:pPr>
        <w:pStyle w:val="Heading2"/>
        <w:ind w:left="972"/>
      </w:pPr>
      <w:bookmarkStart w:id="3956" w:name="_Toc519595534"/>
      <w:bookmarkEnd w:id="3909"/>
      <w:r>
        <w:t>Informative References</w:t>
      </w:r>
      <w:bookmarkEnd w:id="3956"/>
    </w:p>
    <w:p w14:paraId="199CEB31" w14:textId="5827DBDD" w:rsidR="0040199C" w:rsidRDefault="0040199C">
      <w:pPr>
        <w:pStyle w:val="RFCReferencesBookmark"/>
        <w:rPr>
          <w:ins w:id="3957" w:author="Leeyoung" w:date="2019-03-06T18:22:00Z"/>
        </w:rPr>
      </w:pPr>
      <w:bookmarkStart w:id="3958" w:name="_Toc465428146"/>
      <w:bookmarkStart w:id="3959" w:name="_Toc176248451"/>
      <w:bookmarkEnd w:id="3958"/>
      <w:ins w:id="3960" w:author="Leeyoung" w:date="2019-03-06T18:22:00Z">
        <w:r>
          <w:t xml:space="preserve">[RFC3688] M. Mealling, “The IETF XML Registry”, RFC 3688, </w:t>
        </w:r>
      </w:ins>
      <w:ins w:id="3961" w:author="Leeyoung" w:date="2019-03-06T18:23:00Z">
        <w:r>
          <w:t>January 2004.</w:t>
        </w:r>
      </w:ins>
    </w:p>
    <w:p w14:paraId="65B8F020" w14:textId="7E3A31FE" w:rsidR="001C307D" w:rsidRPr="001C307D" w:rsidRDefault="001C307D" w:rsidP="001C307D">
      <w:pPr>
        <w:pStyle w:val="RFCReferencesBookmark"/>
      </w:pPr>
      <w:r w:rsidRPr="001C307D">
        <w:t>[RFC4847] T. Takeda (Editor), “</w:t>
      </w:r>
      <w:r w:rsidRPr="001C307D">
        <w:rPr>
          <w:color w:val="000000"/>
        </w:rPr>
        <w:t xml:space="preserve">Framework and Requirements for Layer 1 Virtual Private Networks”, </w:t>
      </w:r>
      <w:r>
        <w:rPr>
          <w:color w:val="000000"/>
        </w:rPr>
        <w:t>RFC 4847, April</w:t>
      </w:r>
      <w:r w:rsidRPr="001C307D">
        <w:rPr>
          <w:color w:val="000000"/>
        </w:rPr>
        <w:t xml:space="preserve"> 2007.</w:t>
      </w:r>
    </w:p>
    <w:p w14:paraId="02E0EDD2" w14:textId="67485A75" w:rsidR="001C307D" w:rsidRDefault="001C307D" w:rsidP="001C307D">
      <w:pPr>
        <w:pStyle w:val="RFCReferencesBookmark"/>
        <w:rPr>
          <w:ins w:id="3962" w:author="Leeyoung" w:date="2018-09-12T15:01:00Z"/>
        </w:rPr>
      </w:pPr>
      <w:r w:rsidRPr="001C307D">
        <w:t>[RFC5253] T. Takeda, “Applicability Statement for</w:t>
      </w:r>
      <w:r>
        <w:t xml:space="preserve"> </w:t>
      </w:r>
      <w:r w:rsidRPr="001C307D">
        <w:t>Layer 1 Virtual Private Network (L1VPN) Basic Mode”, RFC 5253, July 2008.</w:t>
      </w:r>
    </w:p>
    <w:p w14:paraId="13AE57F2" w14:textId="355A58BA" w:rsidR="00233782" w:rsidRDefault="00233782">
      <w:pPr>
        <w:pStyle w:val="RFCReferencesBookmark"/>
        <w:rPr>
          <w:ins w:id="3963" w:author="Leeyoung" w:date="2018-09-12T15:01:00Z"/>
          <w:rFonts w:eastAsia="Times New Roman"/>
        </w:rPr>
        <w:pPrChange w:id="3964" w:author="Leeyoung" w:date="2018-09-12T15:02:00Z">
          <w:pPr>
            <w:pStyle w:val="Heading1"/>
            <w:tabs>
              <w:tab w:val="clear" w:pos="734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pPr>
        </w:pPrChange>
      </w:pPr>
      <w:ins w:id="3965" w:author="Leeyoung" w:date="2018-09-12T15:01:00Z">
        <w:r>
          <w:lastRenderedPageBreak/>
          <w:t xml:space="preserve">[RFC8199] </w:t>
        </w:r>
      </w:ins>
      <w:ins w:id="3966" w:author="Leeyoung" w:date="2018-09-12T15:02:00Z">
        <w:r>
          <w:t>D. Bogdanovic, B. Claise, and C. Moberg, “</w:t>
        </w:r>
      </w:ins>
      <w:ins w:id="3967" w:author="Leeyoung" w:date="2018-09-12T15:01:00Z">
        <w:r>
          <w:t>YANG Module Classification</w:t>
        </w:r>
      </w:ins>
      <w:ins w:id="3968" w:author="Leeyoung" w:date="2018-09-12T15:02:00Z">
        <w:r>
          <w:t xml:space="preserve">”, RFC 8199, July 2017. </w:t>
        </w:r>
      </w:ins>
    </w:p>
    <w:p w14:paraId="5DC32EA4" w14:textId="3F688721" w:rsidR="00233782" w:rsidRDefault="00233782" w:rsidP="001C307D">
      <w:pPr>
        <w:pStyle w:val="RFCReferencesBookmark"/>
      </w:pPr>
    </w:p>
    <w:p w14:paraId="72FC85AB" w14:textId="7C8976CF" w:rsidR="00961DFD" w:rsidDel="0007084F" w:rsidRDefault="009B5FC9" w:rsidP="00A31DC1">
      <w:pPr>
        <w:pStyle w:val="RFCReferencesBookmark"/>
        <w:rPr>
          <w:del w:id="3969" w:author="Leeyoung" w:date="2017-10-27T09:47:00Z"/>
        </w:rPr>
      </w:pPr>
      <w:del w:id="3970" w:author="Leeyoung" w:date="2017-10-27T09:47:00Z">
        <w:r w:rsidRPr="001C307D" w:rsidDel="0007084F">
          <w:delText>[MEF-L1CS] MEF Technical Specification MEF x.y.x, “Subscriber Layer 1 Connectivity S</w:delText>
        </w:r>
        <w:r w:rsidDel="0007084F">
          <w:delText>ervices and Attributes”, May 24,</w:delText>
        </w:r>
        <w:r w:rsidRPr="001C307D" w:rsidDel="0007084F">
          <w:delText xml:space="preserve"> 2017.</w:delText>
        </w:r>
      </w:del>
    </w:p>
    <w:p w14:paraId="289CF105" w14:textId="1DDD8334" w:rsidR="00961DFD" w:rsidRDefault="00961DFD" w:rsidP="00A31DC1">
      <w:pPr>
        <w:pStyle w:val="RFCReferencesBookmark"/>
        <w:rPr>
          <w:ins w:id="3971" w:author="Leeyoung" w:date="2019-03-06T18:19:00Z"/>
          <w:color w:val="000000"/>
        </w:rPr>
      </w:pPr>
      <w:r w:rsidRPr="00A31DC1">
        <w:t>[</w:t>
      </w:r>
      <w:del w:id="3972" w:author="Leeyoung" w:date="2018-08-30T12:27:00Z">
        <w:r w:rsidRPr="00A31DC1" w:rsidDel="00D40C66">
          <w:delText>Service-Yang</w:delText>
        </w:r>
      </w:del>
      <w:ins w:id="3973" w:author="Leeyoung" w:date="2018-08-30T12:27:00Z">
        <w:r w:rsidR="00D40C66">
          <w:t>RFC8309</w:t>
        </w:r>
      </w:ins>
      <w:r w:rsidRPr="00A31DC1">
        <w:t xml:space="preserve">] Q. Wu, </w:t>
      </w:r>
      <w:ins w:id="3974" w:author="Leeyoung" w:date="2018-08-30T12:28:00Z">
        <w:r w:rsidR="002F43CC">
          <w:t>W. Liu and A. Farrel</w:t>
        </w:r>
      </w:ins>
      <w:del w:id="3975" w:author="Leeyoung" w:date="2018-08-30T12:28:00Z">
        <w:r w:rsidRPr="00A31DC1" w:rsidDel="002F43CC">
          <w:delText xml:space="preserve">et </w:delText>
        </w:r>
      </w:del>
      <w:del w:id="3976" w:author="Leeyoung" w:date="2018-08-30T12:27:00Z">
        <w:r w:rsidRPr="00A31DC1" w:rsidDel="002F43CC">
          <w:delText>al</w:delText>
        </w:r>
      </w:del>
      <w:r w:rsidRPr="00A31DC1">
        <w:t>, “</w:t>
      </w:r>
      <w:r w:rsidRPr="00A31DC1">
        <w:rPr>
          <w:color w:val="000000"/>
        </w:rPr>
        <w:t xml:space="preserve">Service Models Explained”, </w:t>
      </w:r>
      <w:del w:id="3977" w:author="Leeyoung" w:date="2018-08-30T12:27:00Z">
        <w:r w:rsidRPr="00A31DC1" w:rsidDel="00D40C66">
          <w:rPr>
            <w:color w:val="000000"/>
          </w:rPr>
          <w:delText>draft-wu-opsawg-service-model-explained, Work in progress.</w:delText>
        </w:r>
      </w:del>
      <w:ins w:id="3978" w:author="Leeyoung" w:date="2018-08-30T12:27:00Z">
        <w:r w:rsidR="00D40C66">
          <w:rPr>
            <w:color w:val="000000"/>
          </w:rPr>
          <w:t>RFC 8309, January 2018.</w:t>
        </w:r>
      </w:ins>
      <w:r w:rsidRPr="00A31DC1">
        <w:rPr>
          <w:color w:val="000000"/>
        </w:rPr>
        <w:t xml:space="preserve"> </w:t>
      </w:r>
    </w:p>
    <w:p w14:paraId="55FF13CB" w14:textId="1B9DF57A" w:rsidR="0040199C" w:rsidRPr="00A31DC1" w:rsidRDefault="0040199C">
      <w:pPr>
        <w:pStyle w:val="RFCReferencesBookmark"/>
      </w:pPr>
      <w:ins w:id="3979" w:author="Leeyoung" w:date="2019-03-06T18:19:00Z">
        <w:r>
          <w:rPr>
            <w:color w:val="000000"/>
          </w:rPr>
          <w:t xml:space="preserve">[RFC8340] </w:t>
        </w:r>
        <w:r w:rsidRPr="0040199C">
          <w:rPr>
            <w:color w:val="000000"/>
          </w:rPr>
          <w:t>M. Bjorklund</w:t>
        </w:r>
      </w:ins>
      <w:ins w:id="3980" w:author="Leeyoung" w:date="2019-03-06T18:20:00Z">
        <w:r>
          <w:rPr>
            <w:color w:val="000000"/>
          </w:rPr>
          <w:t xml:space="preserve"> and </w:t>
        </w:r>
      </w:ins>
      <w:ins w:id="3981" w:author="Leeyoung" w:date="2019-03-06T18:19:00Z">
        <w:r w:rsidRPr="0040199C">
          <w:rPr>
            <w:color w:val="000000"/>
          </w:rPr>
          <w:t>L. Berger, Ed.</w:t>
        </w:r>
      </w:ins>
      <w:ins w:id="3982" w:author="Leeyoung" w:date="2019-03-06T18:20:00Z">
        <w:r>
          <w:rPr>
            <w:color w:val="000000"/>
          </w:rPr>
          <w:t>,</w:t>
        </w:r>
      </w:ins>
      <w:ins w:id="3983" w:author="Leeyoung" w:date="2019-03-06T18:19:00Z">
        <w:r w:rsidRPr="0040199C">
          <w:rPr>
            <w:color w:val="000000"/>
          </w:rPr>
          <w:t xml:space="preserve"> </w:t>
        </w:r>
      </w:ins>
      <w:ins w:id="3984" w:author="Leeyoung" w:date="2019-03-06T18:20:00Z">
        <w:r>
          <w:rPr>
            <w:color w:val="000000"/>
          </w:rPr>
          <w:t>“</w:t>
        </w:r>
      </w:ins>
      <w:ins w:id="3985" w:author="Leeyoung" w:date="2019-03-06T18:19:00Z">
        <w:r w:rsidRPr="0040199C">
          <w:rPr>
            <w:color w:val="000000"/>
          </w:rPr>
          <w:t>YANG Tree Diagrams</w:t>
        </w:r>
      </w:ins>
      <w:ins w:id="3986" w:author="Leeyoung" w:date="2019-03-06T18:20:00Z">
        <w:r>
          <w:rPr>
            <w:color w:val="000000"/>
          </w:rPr>
          <w:t>”, RFC 8340, March 2018.</w:t>
        </w:r>
      </w:ins>
    </w:p>
    <w:p w14:paraId="4AC781CB" w14:textId="0751B810" w:rsidR="00324834" w:rsidRDefault="00324834">
      <w:pPr>
        <w:pStyle w:val="RFCReferencesBookmark"/>
        <w:rPr>
          <w:ins w:id="3987" w:author="Leeyoung" w:date="2018-06-22T14:47:00Z"/>
        </w:rPr>
      </w:pPr>
      <w:ins w:id="3988" w:author="Leeyoung" w:date="2018-06-22T14:47:00Z">
        <w:r>
          <w:t>[RFC8342]  Bjorklund, M., Schoenwaelder, J., Shafer, P., Watsen, K., and R. Wilton, "Network Management Datastore Architecture</w:t>
        </w:r>
      </w:ins>
      <w:ins w:id="3989" w:author="Leeyoung" w:date="2018-06-22T14:48:00Z">
        <w:r>
          <w:t xml:space="preserve"> </w:t>
        </w:r>
      </w:ins>
      <w:ins w:id="3990" w:author="Leeyoung" w:date="2018-06-22T14:47:00Z">
        <w:r>
          <w:t>(NMDA)", RFC 8342, March 2018,</w:t>
        </w:r>
      </w:ins>
    </w:p>
    <w:p w14:paraId="70B9D1DC" w14:textId="3E624871" w:rsidR="004A047E" w:rsidRPr="001C307D" w:rsidDel="00A867C8" w:rsidRDefault="004A047E" w:rsidP="0042052E">
      <w:pPr>
        <w:pStyle w:val="RFCReferencesBookmark"/>
        <w:rPr>
          <w:del w:id="3991" w:author="Leeyoung" w:date="2018-07-05T12:07:00Z"/>
        </w:rPr>
      </w:pPr>
    </w:p>
    <w:p w14:paraId="73B2CE36" w14:textId="77777777" w:rsidR="004674B5" w:rsidRDefault="00D40C66">
      <w:pPr>
        <w:pStyle w:val="RFCReferencesBookmark"/>
        <w:rPr>
          <w:ins w:id="3992" w:author="Leeyoung" w:date="2018-09-13T10:32:00Z"/>
        </w:rPr>
        <w:pPrChange w:id="3993" w:author="Leeyoung" w:date="2018-08-30T12:24:00Z">
          <w:pPr/>
        </w:pPrChange>
      </w:pPr>
      <w:ins w:id="3994" w:author="Leeyoung" w:date="2018-06-22T14:46:00Z">
        <w:r>
          <w:t>[G.709]</w:t>
        </w:r>
      </w:ins>
      <w:ins w:id="3995" w:author="Leeyoung" w:date="2018-08-30T12:23:00Z">
        <w:r>
          <w:t xml:space="preserve"> ITU-T Recommendation G.709/Y.1331, Interfaces for the optical transport network, Corrigendum 1, August 2017</w:t>
        </w:r>
      </w:ins>
      <w:ins w:id="3996" w:author="Leeyoung" w:date="2018-06-22T14:46:00Z">
        <w:r>
          <w:t>.</w:t>
        </w:r>
        <w:r w:rsidR="00324834">
          <w:t xml:space="preserve"> </w:t>
        </w:r>
      </w:ins>
    </w:p>
    <w:p w14:paraId="0A103DE0" w14:textId="79F6CC61" w:rsidR="001C307D" w:rsidRPr="001934EA" w:rsidRDefault="004674B5">
      <w:pPr>
        <w:pStyle w:val="RFCReferencesBookmark"/>
        <w:pPrChange w:id="3997" w:author="Leeyoung" w:date="2018-08-30T12:24:00Z">
          <w:pPr/>
        </w:pPrChange>
      </w:pPr>
      <w:ins w:id="3998" w:author="Leeyoung" w:date="2018-09-13T10:32:00Z">
        <w:r w:rsidRPr="001934EA">
          <w:t>[</w:t>
        </w:r>
        <w:r w:rsidRPr="001934EA">
          <w:rPr>
            <w:rPrChange w:id="3999" w:author="Leeyoung" w:date="2018-09-13T10:39:00Z">
              <w:rPr>
                <w:sz w:val="20"/>
                <w:szCs w:val="20"/>
              </w:rPr>
            </w:rPrChange>
          </w:rPr>
          <w:t xml:space="preserve">IEEE802.3] </w:t>
        </w:r>
      </w:ins>
      <w:ins w:id="4000" w:author="Leeyoung" w:date="2018-09-13T10:38:00Z">
        <w:r w:rsidRPr="001934EA">
          <w:rPr>
            <w:rPrChange w:id="4001" w:author="Leeyoung" w:date="2018-09-13T10:39:00Z">
              <w:rPr>
                <w:sz w:val="20"/>
                <w:szCs w:val="20"/>
              </w:rPr>
            </w:rPrChange>
          </w:rPr>
          <w:t>IEEE Std 802.3, IEEE Standard for Ethernet, 2015.</w:t>
        </w:r>
      </w:ins>
      <w:ins w:id="4002" w:author="Leeyoung" w:date="2018-06-22T14:46:00Z">
        <w:r w:rsidR="00324834" w:rsidRPr="001934EA">
          <w:t xml:space="preserve">          </w:t>
        </w:r>
      </w:ins>
    </w:p>
    <w:p w14:paraId="2D737AEB" w14:textId="5089F471" w:rsidR="00FE37BA" w:rsidRDefault="00FE37BA" w:rsidP="00FE37BA">
      <w:pPr>
        <w:pStyle w:val="Heading1"/>
      </w:pPr>
      <w:bookmarkStart w:id="4003" w:name="_Toc519595535"/>
      <w:r w:rsidRPr="00BB56CA">
        <w:t>Contributors</w:t>
      </w:r>
      <w:bookmarkEnd w:id="3959"/>
      <w:bookmarkEnd w:id="4003"/>
    </w:p>
    <w:p w14:paraId="423F5E57" w14:textId="77777777" w:rsidR="003F3913" w:rsidRDefault="005B581A" w:rsidP="003F3913">
      <w:pPr>
        <w:pStyle w:val="RFCFigure"/>
        <w:ind w:left="0"/>
      </w:pPr>
      <w:r>
        <w:t>Contributor’s Addresses</w:t>
      </w:r>
    </w:p>
    <w:p w14:paraId="141308B3" w14:textId="77777777" w:rsidR="003F3913" w:rsidRDefault="003F3913" w:rsidP="003F3913">
      <w:pPr>
        <w:pStyle w:val="RFCFigure"/>
        <w:ind w:left="0"/>
      </w:pPr>
    </w:p>
    <w:p w14:paraId="026B0B54" w14:textId="5BE9A040" w:rsidR="00961DFD" w:rsidRDefault="00961DFD" w:rsidP="00A31DC1">
      <w:pPr>
        <w:pStyle w:val="RFCFigure"/>
        <w:numPr>
          <w:ilvl w:val="0"/>
          <w:numId w:val="70"/>
        </w:numPr>
      </w:pPr>
      <w:r>
        <w:t>Busi</w:t>
      </w:r>
    </w:p>
    <w:p w14:paraId="576E5DEB" w14:textId="77777777" w:rsidR="00961DFD" w:rsidRDefault="00961DFD" w:rsidP="00A31DC1">
      <w:pPr>
        <w:pStyle w:val="RFCFigure"/>
      </w:pPr>
      <w:r>
        <w:t>Huawei</w:t>
      </w:r>
    </w:p>
    <w:p w14:paraId="2ADC4DBC" w14:textId="04A7CC09" w:rsidR="003F3913" w:rsidRDefault="00A31DC1" w:rsidP="00A31DC1">
      <w:pPr>
        <w:pStyle w:val="RFCFigure"/>
      </w:pPr>
      <w:r>
        <w:t xml:space="preserve">Email: </w:t>
      </w:r>
      <w:hyperlink r:id="rId11" w:history="1">
        <w:r w:rsidR="00961DFD" w:rsidRPr="00947DD2">
          <w:rPr>
            <w:rStyle w:val="Hyperlink"/>
          </w:rPr>
          <w:t>Italo.Busi@huawei.com</w:t>
        </w:r>
      </w:hyperlink>
      <w:r w:rsidR="00961DFD">
        <w:t xml:space="preserve"> </w:t>
      </w:r>
    </w:p>
    <w:p w14:paraId="609F0055" w14:textId="77777777" w:rsidR="003F3913" w:rsidRDefault="003F3913" w:rsidP="003F3913">
      <w:pPr>
        <w:pStyle w:val="RFCFigure"/>
        <w:ind w:left="0"/>
      </w:pPr>
    </w:p>
    <w:p w14:paraId="4EDCB151" w14:textId="77777777" w:rsidR="00FE37BA" w:rsidRPr="00BB56CA" w:rsidRDefault="00FE37BA" w:rsidP="00FE37BA">
      <w:pPr>
        <w:pStyle w:val="RFCH1-nonum"/>
      </w:pPr>
      <w:bookmarkStart w:id="4004" w:name="_Toc176248452"/>
      <w:bookmarkStart w:id="4005" w:name="_Toc519595536"/>
      <w:r w:rsidRPr="00BB56CA">
        <w:t>Author</w:t>
      </w:r>
      <w:r w:rsidR="00DC300D">
        <w:t>s’</w:t>
      </w:r>
      <w:r w:rsidRPr="00BB56CA">
        <w:t xml:space="preserve"> Addresses</w:t>
      </w:r>
      <w:bookmarkEnd w:id="4004"/>
      <w:bookmarkEnd w:id="4005"/>
    </w:p>
    <w:p w14:paraId="193A9116" w14:textId="478DFAD7" w:rsidR="00986AB1" w:rsidRDefault="00CE750A" w:rsidP="00D23E71">
      <w:pPr>
        <w:spacing w:after="0" w:line="240" w:lineRule="auto"/>
        <w:rPr>
          <w:lang w:eastAsia="ko-KR"/>
        </w:rPr>
      </w:pPr>
      <w:r>
        <w:rPr>
          <w:lang w:eastAsia="ko-KR"/>
        </w:rPr>
        <w:t>G. Fioccola</w:t>
      </w:r>
      <w:ins w:id="4006" w:author="Leeyoung" w:date="2018-03-05T14:00:00Z">
        <w:r w:rsidR="00603B0A">
          <w:rPr>
            <w:lang w:eastAsia="ko-KR"/>
          </w:rPr>
          <w:t xml:space="preserve"> (Editor)</w:t>
        </w:r>
      </w:ins>
    </w:p>
    <w:p w14:paraId="61662C28" w14:textId="0585DE28" w:rsidR="00CE750A" w:rsidRDefault="00CE750A" w:rsidP="00D23E71">
      <w:pPr>
        <w:spacing w:after="0" w:line="240" w:lineRule="auto"/>
        <w:rPr>
          <w:lang w:eastAsia="ko-KR"/>
        </w:rPr>
      </w:pPr>
      <w:r>
        <w:rPr>
          <w:lang w:eastAsia="ko-KR"/>
        </w:rPr>
        <w:t>Telecom Italia</w:t>
      </w:r>
    </w:p>
    <w:p w14:paraId="7992885A" w14:textId="3CCCAD91" w:rsidR="00CE750A" w:rsidRDefault="00A31DC1" w:rsidP="00D23E71">
      <w:pPr>
        <w:spacing w:after="0" w:line="240" w:lineRule="auto"/>
        <w:rPr>
          <w:lang w:eastAsia="ko-KR"/>
        </w:rPr>
      </w:pPr>
      <w:r>
        <w:t xml:space="preserve">Email: </w:t>
      </w:r>
      <w:hyperlink r:id="rId12" w:history="1">
        <w:r w:rsidR="00CE750A" w:rsidRPr="009D4545">
          <w:rPr>
            <w:rStyle w:val="Hyperlink"/>
            <w:lang w:eastAsia="ko-KR"/>
          </w:rPr>
          <w:t>giuseppe.fioccola@telecomitalia.it</w:t>
        </w:r>
      </w:hyperlink>
    </w:p>
    <w:p w14:paraId="503D5177" w14:textId="77777777" w:rsidR="00CE750A" w:rsidRDefault="00CE750A" w:rsidP="00D23E71">
      <w:pPr>
        <w:spacing w:after="0" w:line="240" w:lineRule="auto"/>
        <w:rPr>
          <w:lang w:eastAsia="ko-KR"/>
        </w:rPr>
      </w:pPr>
    </w:p>
    <w:p w14:paraId="4C80249B" w14:textId="57F75B41" w:rsidR="00CE750A" w:rsidRDefault="00CE750A" w:rsidP="00D23E71">
      <w:pPr>
        <w:spacing w:after="0" w:line="240" w:lineRule="auto"/>
        <w:rPr>
          <w:lang w:eastAsia="ko-KR"/>
        </w:rPr>
      </w:pPr>
      <w:r>
        <w:rPr>
          <w:lang w:eastAsia="ko-KR"/>
        </w:rPr>
        <w:t>K. Lee</w:t>
      </w:r>
    </w:p>
    <w:p w14:paraId="6B091F01" w14:textId="61AC7B9A" w:rsidR="00CE750A" w:rsidRDefault="00CE750A" w:rsidP="00D23E71">
      <w:pPr>
        <w:spacing w:after="0" w:line="240" w:lineRule="auto"/>
        <w:rPr>
          <w:lang w:eastAsia="ko-KR"/>
        </w:rPr>
      </w:pPr>
      <w:r>
        <w:rPr>
          <w:lang w:eastAsia="ko-KR"/>
        </w:rPr>
        <w:t>KT</w:t>
      </w:r>
    </w:p>
    <w:p w14:paraId="4774AA0C" w14:textId="728074CD" w:rsidR="00CE750A" w:rsidRDefault="00A31DC1" w:rsidP="00D23E71">
      <w:pPr>
        <w:spacing w:after="0" w:line="240" w:lineRule="auto"/>
        <w:rPr>
          <w:lang w:eastAsia="ko-KR"/>
        </w:rPr>
      </w:pPr>
      <w:r>
        <w:t xml:space="preserve">Email: </w:t>
      </w:r>
      <w:hyperlink r:id="rId13" w:history="1">
        <w:r w:rsidR="00CE750A" w:rsidRPr="009D4545">
          <w:rPr>
            <w:rStyle w:val="Hyperlink"/>
            <w:lang w:eastAsia="ko-KR"/>
          </w:rPr>
          <w:t>kwangkoog.lee@kt.com</w:t>
        </w:r>
      </w:hyperlink>
    </w:p>
    <w:p w14:paraId="589BC9E7" w14:textId="77777777" w:rsidR="00CE750A" w:rsidRDefault="00CE750A" w:rsidP="00D23E71">
      <w:pPr>
        <w:spacing w:after="0" w:line="240" w:lineRule="auto"/>
        <w:rPr>
          <w:lang w:eastAsia="ko-KR"/>
        </w:rPr>
      </w:pPr>
    </w:p>
    <w:p w14:paraId="015F629B" w14:textId="2CDCDBDB" w:rsidR="00CE750A" w:rsidRDefault="00CE750A" w:rsidP="00D23E71">
      <w:pPr>
        <w:spacing w:after="0" w:line="240" w:lineRule="auto"/>
        <w:rPr>
          <w:lang w:eastAsia="ko-KR"/>
        </w:rPr>
      </w:pPr>
      <w:r>
        <w:rPr>
          <w:lang w:eastAsia="ko-KR"/>
        </w:rPr>
        <w:t>Y. Lee</w:t>
      </w:r>
      <w:ins w:id="4007" w:author="Leeyoung" w:date="2018-03-05T14:00:00Z">
        <w:r w:rsidR="00603B0A">
          <w:rPr>
            <w:lang w:eastAsia="ko-KR"/>
          </w:rPr>
          <w:t xml:space="preserve"> (Editor)</w:t>
        </w:r>
      </w:ins>
    </w:p>
    <w:p w14:paraId="43567521" w14:textId="641BB440" w:rsidR="00CE750A" w:rsidRDefault="00CE750A" w:rsidP="00D23E71">
      <w:pPr>
        <w:spacing w:after="0" w:line="240" w:lineRule="auto"/>
        <w:rPr>
          <w:lang w:eastAsia="ko-KR"/>
        </w:rPr>
      </w:pPr>
      <w:r>
        <w:rPr>
          <w:lang w:eastAsia="ko-KR"/>
        </w:rPr>
        <w:lastRenderedPageBreak/>
        <w:t>Huawei</w:t>
      </w:r>
    </w:p>
    <w:p w14:paraId="107E9B62" w14:textId="44E9E765" w:rsidR="00CE750A" w:rsidRDefault="00A31DC1" w:rsidP="00D23E71">
      <w:pPr>
        <w:spacing w:after="0" w:line="240" w:lineRule="auto"/>
        <w:rPr>
          <w:lang w:eastAsia="ko-KR"/>
        </w:rPr>
      </w:pPr>
      <w:r>
        <w:t xml:space="preserve">Email: </w:t>
      </w:r>
      <w:hyperlink r:id="rId14" w:history="1">
        <w:r w:rsidR="00CE750A" w:rsidRPr="009D4545">
          <w:rPr>
            <w:rStyle w:val="Hyperlink"/>
            <w:lang w:eastAsia="ko-KR"/>
          </w:rPr>
          <w:t>leeyoung@huawei.com</w:t>
        </w:r>
      </w:hyperlink>
    </w:p>
    <w:p w14:paraId="15DED731" w14:textId="77777777" w:rsidR="00CE750A" w:rsidRDefault="00CE750A" w:rsidP="00D23E71">
      <w:pPr>
        <w:spacing w:after="0" w:line="240" w:lineRule="auto"/>
        <w:rPr>
          <w:lang w:eastAsia="ko-KR"/>
        </w:rPr>
      </w:pPr>
    </w:p>
    <w:p w14:paraId="3DDAA613" w14:textId="1A135B40" w:rsidR="00CE750A" w:rsidRDefault="00CE750A" w:rsidP="00D23E71">
      <w:pPr>
        <w:spacing w:after="0" w:line="240" w:lineRule="auto"/>
        <w:rPr>
          <w:lang w:eastAsia="ko-KR"/>
        </w:rPr>
      </w:pPr>
      <w:r>
        <w:rPr>
          <w:lang w:eastAsia="ko-KR"/>
        </w:rPr>
        <w:t>D. Dhody</w:t>
      </w:r>
    </w:p>
    <w:p w14:paraId="0821F727" w14:textId="6DDD955B" w:rsidR="00CE750A" w:rsidRDefault="00CE750A" w:rsidP="00D23E71">
      <w:pPr>
        <w:spacing w:after="0" w:line="240" w:lineRule="auto"/>
        <w:rPr>
          <w:lang w:eastAsia="ko-KR"/>
        </w:rPr>
      </w:pPr>
      <w:r>
        <w:rPr>
          <w:lang w:eastAsia="ko-KR"/>
        </w:rPr>
        <w:t>Huawei</w:t>
      </w:r>
    </w:p>
    <w:p w14:paraId="73A0760C" w14:textId="4CA74787" w:rsidR="00CE750A" w:rsidRDefault="00A31DC1" w:rsidP="00D23E71">
      <w:pPr>
        <w:spacing w:after="0" w:line="240" w:lineRule="auto"/>
        <w:rPr>
          <w:rStyle w:val="Hyperlink"/>
          <w:lang w:eastAsia="ko-KR"/>
        </w:rPr>
      </w:pPr>
      <w:r>
        <w:t xml:space="preserve">Email: </w:t>
      </w:r>
      <w:hyperlink r:id="rId15" w:history="1">
        <w:r w:rsidR="00CE750A" w:rsidRPr="009D4545">
          <w:rPr>
            <w:rStyle w:val="Hyperlink"/>
            <w:lang w:eastAsia="ko-KR"/>
          </w:rPr>
          <w:t>dhruv.ietf@gmail.com</w:t>
        </w:r>
      </w:hyperlink>
    </w:p>
    <w:p w14:paraId="1D58DF5A" w14:textId="77777777" w:rsidR="00A31DC1" w:rsidRDefault="00A31DC1" w:rsidP="00D23E71">
      <w:pPr>
        <w:spacing w:after="0" w:line="240" w:lineRule="auto"/>
        <w:rPr>
          <w:rStyle w:val="Hyperlink"/>
          <w:lang w:eastAsia="ko-KR"/>
        </w:rPr>
      </w:pPr>
    </w:p>
    <w:p w14:paraId="392257B2" w14:textId="77777777" w:rsidR="00A31DC1" w:rsidRDefault="00A31DC1" w:rsidP="00D23E71">
      <w:pPr>
        <w:spacing w:after="0" w:line="240" w:lineRule="auto"/>
      </w:pPr>
      <w:r>
        <w:t xml:space="preserve">O. Gonzalez de Dios </w:t>
      </w:r>
    </w:p>
    <w:p w14:paraId="7B935F37" w14:textId="77777777" w:rsidR="00A31DC1" w:rsidRDefault="00A31DC1" w:rsidP="00D23E71">
      <w:pPr>
        <w:spacing w:after="0" w:line="240" w:lineRule="auto"/>
      </w:pPr>
      <w:r>
        <w:t xml:space="preserve">Telefonica </w:t>
      </w:r>
    </w:p>
    <w:p w14:paraId="4337D75A" w14:textId="24F2EA33" w:rsidR="00A31DC1" w:rsidRDefault="00A31DC1" w:rsidP="00A31DC1">
      <w:pPr>
        <w:spacing w:after="0" w:line="240" w:lineRule="auto"/>
      </w:pPr>
      <w:r>
        <w:t xml:space="preserve">Email: </w:t>
      </w:r>
      <w:hyperlink r:id="rId16" w:history="1">
        <w:r w:rsidRPr="00081760">
          <w:rPr>
            <w:rStyle w:val="Hyperlink"/>
          </w:rPr>
          <w:t>oscar.gonzalezdedios@telefonica.com</w:t>
        </w:r>
      </w:hyperlink>
    </w:p>
    <w:p w14:paraId="44433AE0" w14:textId="77777777" w:rsidR="00A31DC1" w:rsidRDefault="00A31DC1" w:rsidP="00A31DC1">
      <w:pPr>
        <w:spacing w:after="0" w:line="240" w:lineRule="auto"/>
      </w:pPr>
    </w:p>
    <w:p w14:paraId="68B7AC95" w14:textId="4F62897E" w:rsidR="00CE750A" w:rsidDel="0007084F" w:rsidRDefault="00CE750A" w:rsidP="00D23E71">
      <w:pPr>
        <w:spacing w:after="0" w:line="240" w:lineRule="auto"/>
        <w:rPr>
          <w:del w:id="4008" w:author="Leeyoung" w:date="2017-10-27T09:47:00Z"/>
          <w:lang w:eastAsia="ko-KR"/>
        </w:rPr>
      </w:pPr>
      <w:del w:id="4009" w:author="Leeyoung" w:date="2017-10-27T09:47:00Z">
        <w:r w:rsidDel="0007084F">
          <w:rPr>
            <w:lang w:eastAsia="ko-KR"/>
          </w:rPr>
          <w:delText>S. Belotti</w:delText>
        </w:r>
      </w:del>
    </w:p>
    <w:p w14:paraId="6964B8F4" w14:textId="792E9354" w:rsidR="00CE750A" w:rsidDel="0007084F" w:rsidRDefault="00CE750A" w:rsidP="00D23E71">
      <w:pPr>
        <w:spacing w:after="0" w:line="240" w:lineRule="auto"/>
        <w:rPr>
          <w:del w:id="4010" w:author="Leeyoung" w:date="2017-10-27T09:47:00Z"/>
          <w:lang w:eastAsia="ko-KR"/>
        </w:rPr>
      </w:pPr>
      <w:del w:id="4011" w:author="Leeyoung" w:date="2017-10-27T09:47:00Z">
        <w:r w:rsidDel="0007084F">
          <w:rPr>
            <w:lang w:eastAsia="ko-KR"/>
          </w:rPr>
          <w:delText>Nokia</w:delText>
        </w:r>
      </w:del>
    </w:p>
    <w:p w14:paraId="3664D2BA" w14:textId="6DE11AD7" w:rsidR="00CE750A" w:rsidDel="0007084F" w:rsidRDefault="00A31DC1" w:rsidP="00D23E71">
      <w:pPr>
        <w:spacing w:after="0" w:line="240" w:lineRule="auto"/>
        <w:rPr>
          <w:del w:id="4012" w:author="Leeyoung" w:date="2017-10-27T09:47:00Z"/>
          <w:lang w:eastAsia="ko-KR"/>
        </w:rPr>
      </w:pPr>
      <w:del w:id="4013" w:author="Leeyoung" w:date="2017-10-27T09:47:00Z">
        <w:r w:rsidDel="0007084F">
          <w:rPr>
            <w:lang w:eastAsia="ko-KR"/>
          </w:rPr>
          <w:delText xml:space="preserve">Email: </w:delText>
        </w:r>
        <w:r w:rsidR="0007084F" w:rsidDel="0007084F">
          <w:fldChar w:fldCharType="begin"/>
        </w:r>
        <w:r w:rsidR="0007084F" w:rsidDel="0007084F">
          <w:delInstrText xml:space="preserve"> HYPERLINK "mailto:sergio.belotti@nokia.com" </w:delInstrText>
        </w:r>
        <w:r w:rsidR="0007084F" w:rsidDel="0007084F">
          <w:fldChar w:fldCharType="separate"/>
        </w:r>
        <w:r w:rsidR="00961DFD" w:rsidRPr="00947DD2" w:rsidDel="0007084F">
          <w:rPr>
            <w:rStyle w:val="Hyperlink"/>
            <w:lang w:eastAsia="ko-KR"/>
          </w:rPr>
          <w:delText>sergio.belotti@nokia.com</w:delText>
        </w:r>
        <w:r w:rsidR="0007084F" w:rsidDel="0007084F">
          <w:rPr>
            <w:rStyle w:val="Hyperlink"/>
            <w:lang w:eastAsia="ko-KR"/>
          </w:rPr>
          <w:fldChar w:fldCharType="end"/>
        </w:r>
      </w:del>
    </w:p>
    <w:p w14:paraId="5048598D" w14:textId="6FCFADFA" w:rsidR="00961DFD" w:rsidDel="0007084F" w:rsidRDefault="00961DFD" w:rsidP="00D23E71">
      <w:pPr>
        <w:spacing w:after="0" w:line="240" w:lineRule="auto"/>
        <w:rPr>
          <w:del w:id="4014" w:author="Leeyoung" w:date="2017-10-27T09:47:00Z"/>
          <w:lang w:eastAsia="ko-KR"/>
        </w:rPr>
      </w:pPr>
    </w:p>
    <w:p w14:paraId="62C87D6C" w14:textId="1D3FF693" w:rsidR="00961DFD" w:rsidRDefault="00961DFD" w:rsidP="00D23E71">
      <w:pPr>
        <w:spacing w:after="0" w:line="240" w:lineRule="auto"/>
        <w:rPr>
          <w:lang w:eastAsia="ko-KR"/>
        </w:rPr>
      </w:pPr>
      <w:r>
        <w:rPr>
          <w:lang w:eastAsia="ko-KR"/>
        </w:rPr>
        <w:t>D. Ceccarelli</w:t>
      </w:r>
    </w:p>
    <w:p w14:paraId="40808375" w14:textId="589FFD03" w:rsidR="00961DFD" w:rsidRDefault="00961DFD" w:rsidP="00D23E71">
      <w:pPr>
        <w:spacing w:after="0" w:line="240" w:lineRule="auto"/>
        <w:rPr>
          <w:lang w:eastAsia="ko-KR"/>
        </w:rPr>
      </w:pPr>
      <w:r>
        <w:rPr>
          <w:lang w:eastAsia="ko-KR"/>
        </w:rPr>
        <w:t>Ericsson</w:t>
      </w:r>
    </w:p>
    <w:p w14:paraId="39E31B6D" w14:textId="7F4A9FDA" w:rsidR="00A31FE9" w:rsidRDefault="00A31DC1" w:rsidP="00D23E71">
      <w:pPr>
        <w:spacing w:after="0" w:line="240" w:lineRule="auto"/>
        <w:rPr>
          <w:ins w:id="4015" w:author="Leeyoung" w:date="2019-03-06T17:46:00Z"/>
          <w:lang w:eastAsia="ko-KR"/>
        </w:rPr>
      </w:pPr>
      <w:r>
        <w:rPr>
          <w:lang w:eastAsia="ko-KR"/>
        </w:rPr>
        <w:t xml:space="preserve">Email: </w:t>
      </w:r>
      <w:hyperlink r:id="rId17" w:history="1">
        <w:r w:rsidR="00961DFD" w:rsidRPr="00947DD2">
          <w:rPr>
            <w:rStyle w:val="Hyperlink"/>
            <w:lang w:eastAsia="ko-KR"/>
          </w:rPr>
          <w:t>daniele.ceccarelli@ericsson.com</w:t>
        </w:r>
      </w:hyperlink>
      <w:r w:rsidR="00961DFD">
        <w:rPr>
          <w:lang w:eastAsia="ko-KR"/>
        </w:rPr>
        <w:t xml:space="preserve"> </w:t>
      </w:r>
    </w:p>
    <w:p w14:paraId="6C2B059A" w14:textId="77777777" w:rsidR="00A31FE9" w:rsidRPr="00A31FE9" w:rsidRDefault="00A31FE9">
      <w:pPr>
        <w:rPr>
          <w:ins w:id="4016" w:author="Leeyoung" w:date="2019-03-06T17:46:00Z"/>
          <w:lang w:eastAsia="ko-KR"/>
        </w:rPr>
        <w:pPrChange w:id="4017" w:author="Leeyoung" w:date="2019-03-06T17:46:00Z">
          <w:pPr>
            <w:spacing w:after="0" w:line="240" w:lineRule="auto"/>
          </w:pPr>
        </w:pPrChange>
      </w:pPr>
    </w:p>
    <w:p w14:paraId="3AC67559" w14:textId="77777777" w:rsidR="00A31FE9" w:rsidRPr="00A31FE9" w:rsidRDefault="00A31FE9">
      <w:pPr>
        <w:rPr>
          <w:ins w:id="4018" w:author="Leeyoung" w:date="2019-03-06T17:46:00Z"/>
          <w:lang w:eastAsia="ko-KR"/>
        </w:rPr>
        <w:pPrChange w:id="4019" w:author="Leeyoung" w:date="2019-03-06T17:46:00Z">
          <w:pPr>
            <w:spacing w:after="0" w:line="240" w:lineRule="auto"/>
          </w:pPr>
        </w:pPrChange>
      </w:pPr>
    </w:p>
    <w:p w14:paraId="4934F5D3" w14:textId="77777777" w:rsidR="00A31FE9" w:rsidRPr="00A31FE9" w:rsidRDefault="00A31FE9">
      <w:pPr>
        <w:rPr>
          <w:ins w:id="4020" w:author="Leeyoung" w:date="2019-03-06T17:46:00Z"/>
          <w:lang w:eastAsia="ko-KR"/>
        </w:rPr>
        <w:pPrChange w:id="4021" w:author="Leeyoung" w:date="2019-03-06T17:46:00Z">
          <w:pPr>
            <w:spacing w:after="0" w:line="240" w:lineRule="auto"/>
          </w:pPr>
        </w:pPrChange>
      </w:pPr>
    </w:p>
    <w:p w14:paraId="71D79097" w14:textId="77777777" w:rsidR="00A31FE9" w:rsidRPr="00A31FE9" w:rsidRDefault="00A31FE9">
      <w:pPr>
        <w:rPr>
          <w:ins w:id="4022" w:author="Leeyoung" w:date="2019-03-06T17:46:00Z"/>
          <w:lang w:eastAsia="ko-KR"/>
        </w:rPr>
        <w:pPrChange w:id="4023" w:author="Leeyoung" w:date="2019-03-06T17:46:00Z">
          <w:pPr>
            <w:spacing w:after="0" w:line="240" w:lineRule="auto"/>
          </w:pPr>
        </w:pPrChange>
      </w:pPr>
    </w:p>
    <w:p w14:paraId="370F4E70" w14:textId="77777777" w:rsidR="00A31FE9" w:rsidRPr="00A31FE9" w:rsidRDefault="00A31FE9">
      <w:pPr>
        <w:rPr>
          <w:ins w:id="4024" w:author="Leeyoung" w:date="2019-03-06T17:46:00Z"/>
          <w:lang w:eastAsia="ko-KR"/>
        </w:rPr>
        <w:pPrChange w:id="4025" w:author="Leeyoung" w:date="2019-03-06T17:46:00Z">
          <w:pPr>
            <w:spacing w:after="0" w:line="240" w:lineRule="auto"/>
          </w:pPr>
        </w:pPrChange>
      </w:pPr>
    </w:p>
    <w:p w14:paraId="13493334" w14:textId="77777777" w:rsidR="00A31FE9" w:rsidRPr="00A31FE9" w:rsidRDefault="00A31FE9">
      <w:pPr>
        <w:rPr>
          <w:ins w:id="4026" w:author="Leeyoung" w:date="2019-03-06T17:46:00Z"/>
          <w:lang w:eastAsia="ko-KR"/>
        </w:rPr>
        <w:pPrChange w:id="4027" w:author="Leeyoung" w:date="2019-03-06T17:46:00Z">
          <w:pPr>
            <w:spacing w:after="0" w:line="240" w:lineRule="auto"/>
          </w:pPr>
        </w:pPrChange>
      </w:pPr>
    </w:p>
    <w:p w14:paraId="387D7787" w14:textId="77777777" w:rsidR="00A31FE9" w:rsidRPr="00A31FE9" w:rsidRDefault="00A31FE9">
      <w:pPr>
        <w:rPr>
          <w:ins w:id="4028" w:author="Leeyoung" w:date="2019-03-06T17:46:00Z"/>
          <w:lang w:eastAsia="ko-KR"/>
        </w:rPr>
        <w:pPrChange w:id="4029" w:author="Leeyoung" w:date="2019-03-06T17:46:00Z">
          <w:pPr>
            <w:spacing w:after="0" w:line="240" w:lineRule="auto"/>
          </w:pPr>
        </w:pPrChange>
      </w:pPr>
    </w:p>
    <w:p w14:paraId="2309E877" w14:textId="77777777" w:rsidR="00A31FE9" w:rsidRPr="00A31FE9" w:rsidRDefault="00A31FE9">
      <w:pPr>
        <w:rPr>
          <w:ins w:id="4030" w:author="Leeyoung" w:date="2019-03-06T17:46:00Z"/>
          <w:lang w:eastAsia="ko-KR"/>
        </w:rPr>
        <w:pPrChange w:id="4031" w:author="Leeyoung" w:date="2019-03-06T17:46:00Z">
          <w:pPr>
            <w:spacing w:after="0" w:line="240" w:lineRule="auto"/>
          </w:pPr>
        </w:pPrChange>
      </w:pPr>
    </w:p>
    <w:p w14:paraId="6C9A9217" w14:textId="77777777" w:rsidR="00A31FE9" w:rsidRPr="00A31FE9" w:rsidRDefault="00A31FE9">
      <w:pPr>
        <w:rPr>
          <w:ins w:id="4032" w:author="Leeyoung" w:date="2019-03-06T17:46:00Z"/>
          <w:lang w:eastAsia="ko-KR"/>
        </w:rPr>
        <w:pPrChange w:id="4033" w:author="Leeyoung" w:date="2019-03-06T17:46:00Z">
          <w:pPr>
            <w:spacing w:after="0" w:line="240" w:lineRule="auto"/>
          </w:pPr>
        </w:pPrChange>
      </w:pPr>
    </w:p>
    <w:p w14:paraId="304B616D" w14:textId="77777777" w:rsidR="00A31FE9" w:rsidRPr="00A31FE9" w:rsidRDefault="00A31FE9">
      <w:pPr>
        <w:rPr>
          <w:ins w:id="4034" w:author="Leeyoung" w:date="2019-03-06T17:46:00Z"/>
          <w:lang w:eastAsia="ko-KR"/>
        </w:rPr>
        <w:pPrChange w:id="4035" w:author="Leeyoung" w:date="2019-03-06T17:46:00Z">
          <w:pPr>
            <w:spacing w:after="0" w:line="240" w:lineRule="auto"/>
          </w:pPr>
        </w:pPrChange>
      </w:pPr>
    </w:p>
    <w:p w14:paraId="35FD35B9" w14:textId="77777777" w:rsidR="00A31FE9" w:rsidRPr="00A31FE9" w:rsidRDefault="00A31FE9">
      <w:pPr>
        <w:rPr>
          <w:ins w:id="4036" w:author="Leeyoung" w:date="2019-03-06T17:46:00Z"/>
          <w:lang w:eastAsia="ko-KR"/>
        </w:rPr>
        <w:pPrChange w:id="4037" w:author="Leeyoung" w:date="2019-03-06T17:46:00Z">
          <w:pPr>
            <w:spacing w:after="0" w:line="240" w:lineRule="auto"/>
          </w:pPr>
        </w:pPrChange>
      </w:pPr>
    </w:p>
    <w:p w14:paraId="5A6026A1" w14:textId="77777777" w:rsidR="00A31FE9" w:rsidRPr="00A31FE9" w:rsidRDefault="00A31FE9">
      <w:pPr>
        <w:rPr>
          <w:ins w:id="4038" w:author="Leeyoung" w:date="2019-03-06T17:46:00Z"/>
          <w:lang w:eastAsia="ko-KR"/>
        </w:rPr>
        <w:pPrChange w:id="4039" w:author="Leeyoung" w:date="2019-03-06T17:46:00Z">
          <w:pPr>
            <w:spacing w:after="0" w:line="240" w:lineRule="auto"/>
          </w:pPr>
        </w:pPrChange>
      </w:pPr>
    </w:p>
    <w:p w14:paraId="426C1674" w14:textId="77777777" w:rsidR="00A31FE9" w:rsidRPr="00A31FE9" w:rsidRDefault="00A31FE9">
      <w:pPr>
        <w:rPr>
          <w:ins w:id="4040" w:author="Leeyoung" w:date="2019-03-06T17:46:00Z"/>
          <w:lang w:eastAsia="ko-KR"/>
        </w:rPr>
        <w:pPrChange w:id="4041" w:author="Leeyoung" w:date="2019-03-06T17:46:00Z">
          <w:pPr>
            <w:spacing w:after="0" w:line="240" w:lineRule="auto"/>
          </w:pPr>
        </w:pPrChange>
      </w:pPr>
    </w:p>
    <w:p w14:paraId="4CCF1D97" w14:textId="77777777" w:rsidR="00A31FE9" w:rsidRPr="00A31FE9" w:rsidRDefault="00A31FE9">
      <w:pPr>
        <w:rPr>
          <w:ins w:id="4042" w:author="Leeyoung" w:date="2019-03-06T17:46:00Z"/>
          <w:lang w:eastAsia="ko-KR"/>
        </w:rPr>
        <w:pPrChange w:id="4043" w:author="Leeyoung" w:date="2019-03-06T17:46:00Z">
          <w:pPr>
            <w:spacing w:after="0" w:line="240" w:lineRule="auto"/>
          </w:pPr>
        </w:pPrChange>
      </w:pPr>
    </w:p>
    <w:p w14:paraId="17471D28" w14:textId="77777777" w:rsidR="00A31FE9" w:rsidRPr="00A31FE9" w:rsidRDefault="00A31FE9">
      <w:pPr>
        <w:rPr>
          <w:ins w:id="4044" w:author="Leeyoung" w:date="2019-03-06T17:46:00Z"/>
          <w:lang w:eastAsia="ko-KR"/>
        </w:rPr>
        <w:pPrChange w:id="4045" w:author="Leeyoung" w:date="2019-03-06T17:46:00Z">
          <w:pPr>
            <w:spacing w:after="0" w:line="240" w:lineRule="auto"/>
          </w:pPr>
        </w:pPrChange>
      </w:pPr>
    </w:p>
    <w:p w14:paraId="20EFF3FF" w14:textId="77777777" w:rsidR="00A31FE9" w:rsidRPr="00A31FE9" w:rsidRDefault="00A31FE9">
      <w:pPr>
        <w:rPr>
          <w:ins w:id="4046" w:author="Leeyoung" w:date="2019-03-06T17:46:00Z"/>
          <w:lang w:eastAsia="ko-KR"/>
        </w:rPr>
        <w:pPrChange w:id="4047" w:author="Leeyoung" w:date="2019-03-06T17:46:00Z">
          <w:pPr>
            <w:spacing w:after="0" w:line="240" w:lineRule="auto"/>
          </w:pPr>
        </w:pPrChange>
      </w:pPr>
    </w:p>
    <w:p w14:paraId="5DC7F84C" w14:textId="77777777" w:rsidR="00A31FE9" w:rsidRPr="00A31FE9" w:rsidRDefault="00A31FE9">
      <w:pPr>
        <w:rPr>
          <w:ins w:id="4048" w:author="Leeyoung" w:date="2019-03-06T17:46:00Z"/>
          <w:lang w:eastAsia="ko-KR"/>
        </w:rPr>
        <w:pPrChange w:id="4049" w:author="Leeyoung" w:date="2019-03-06T17:46:00Z">
          <w:pPr>
            <w:spacing w:after="0" w:line="240" w:lineRule="auto"/>
          </w:pPr>
        </w:pPrChange>
      </w:pPr>
    </w:p>
    <w:p w14:paraId="59E2B9A0" w14:textId="77777777" w:rsidR="00A31FE9" w:rsidRPr="00A31FE9" w:rsidRDefault="00A31FE9">
      <w:pPr>
        <w:rPr>
          <w:ins w:id="4050" w:author="Leeyoung" w:date="2019-03-06T17:46:00Z"/>
          <w:lang w:eastAsia="ko-KR"/>
        </w:rPr>
        <w:pPrChange w:id="4051" w:author="Leeyoung" w:date="2019-03-06T17:46:00Z">
          <w:pPr>
            <w:spacing w:after="0" w:line="240" w:lineRule="auto"/>
          </w:pPr>
        </w:pPrChange>
      </w:pPr>
    </w:p>
    <w:p w14:paraId="6F792F7D" w14:textId="77777777" w:rsidR="00A31FE9" w:rsidRPr="00A31FE9" w:rsidRDefault="00A31FE9">
      <w:pPr>
        <w:rPr>
          <w:ins w:id="4052" w:author="Leeyoung" w:date="2019-03-06T17:46:00Z"/>
          <w:lang w:eastAsia="ko-KR"/>
        </w:rPr>
        <w:pPrChange w:id="4053" w:author="Leeyoung" w:date="2019-03-06T17:46:00Z">
          <w:pPr>
            <w:spacing w:after="0" w:line="240" w:lineRule="auto"/>
          </w:pPr>
        </w:pPrChange>
      </w:pPr>
    </w:p>
    <w:p w14:paraId="396E9868" w14:textId="77777777" w:rsidR="00A31FE9" w:rsidRPr="00A31FE9" w:rsidRDefault="00A31FE9">
      <w:pPr>
        <w:rPr>
          <w:ins w:id="4054" w:author="Leeyoung" w:date="2019-03-06T17:46:00Z"/>
          <w:lang w:eastAsia="ko-KR"/>
        </w:rPr>
        <w:pPrChange w:id="4055" w:author="Leeyoung" w:date="2019-03-06T17:46:00Z">
          <w:pPr>
            <w:spacing w:after="0" w:line="240" w:lineRule="auto"/>
          </w:pPr>
        </w:pPrChange>
      </w:pPr>
    </w:p>
    <w:p w14:paraId="53426D75" w14:textId="77777777" w:rsidR="00A31FE9" w:rsidRPr="00A31FE9" w:rsidRDefault="00A31FE9">
      <w:pPr>
        <w:rPr>
          <w:ins w:id="4056" w:author="Leeyoung" w:date="2019-03-06T17:46:00Z"/>
          <w:lang w:eastAsia="ko-KR"/>
        </w:rPr>
        <w:pPrChange w:id="4057" w:author="Leeyoung" w:date="2019-03-06T17:46:00Z">
          <w:pPr>
            <w:spacing w:after="0" w:line="240" w:lineRule="auto"/>
          </w:pPr>
        </w:pPrChange>
      </w:pPr>
    </w:p>
    <w:p w14:paraId="3749EE5F" w14:textId="77777777" w:rsidR="00A31FE9" w:rsidRPr="00A31FE9" w:rsidRDefault="00A31FE9">
      <w:pPr>
        <w:rPr>
          <w:ins w:id="4058" w:author="Leeyoung" w:date="2019-03-06T17:46:00Z"/>
          <w:lang w:eastAsia="ko-KR"/>
        </w:rPr>
        <w:pPrChange w:id="4059" w:author="Leeyoung" w:date="2019-03-06T17:46:00Z">
          <w:pPr>
            <w:spacing w:after="0" w:line="240" w:lineRule="auto"/>
          </w:pPr>
        </w:pPrChange>
      </w:pPr>
    </w:p>
    <w:p w14:paraId="6CE35C30" w14:textId="3C017673" w:rsidR="00A31FE9" w:rsidRDefault="00A31FE9" w:rsidP="00A31FE9">
      <w:pPr>
        <w:rPr>
          <w:ins w:id="4060" w:author="Leeyoung" w:date="2019-03-06T17:46:00Z"/>
          <w:lang w:eastAsia="ko-KR"/>
        </w:rPr>
      </w:pPr>
    </w:p>
    <w:p w14:paraId="1F29EC5A" w14:textId="77777777" w:rsidR="00961DFD" w:rsidRPr="00A31FE9" w:rsidRDefault="00961DFD">
      <w:pPr>
        <w:rPr>
          <w:lang w:eastAsia="ko-KR"/>
        </w:rPr>
        <w:pPrChange w:id="4061" w:author="Leeyoung" w:date="2019-03-06T17:46:00Z">
          <w:pPr>
            <w:spacing w:after="0" w:line="240" w:lineRule="auto"/>
          </w:pPr>
        </w:pPrChange>
      </w:pPr>
    </w:p>
    <w:sectPr w:rsidR="00961DFD" w:rsidRPr="00A31FE9" w:rsidSect="00F56B61">
      <w:headerReference w:type="default" r:id="rId18"/>
      <w:footerReference w:type="default" r:id="rId19"/>
      <w:headerReference w:type="first" r:id="rId20"/>
      <w:footerReference w:type="first" r:id="rId21"/>
      <w:type w:val="continuous"/>
      <w:pgSz w:w="12240" w:h="15840" w:code="1"/>
      <w:pgMar w:top="1440" w:right="1152" w:bottom="1200" w:left="720" w:header="1440" w:footer="120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4" w:author="Belotti, Sergio (Nokia - IT/Vimercate)" w:date="2017-10-23T16:08:00Z" w:initials="BS(-I">
    <w:p w14:paraId="667ED014" w14:textId="023D0D14" w:rsidR="00F33179" w:rsidRDefault="00F33179" w:rsidP="00964904">
      <w:pPr>
        <w:pStyle w:val="CommentText"/>
        <w:rPr>
          <w:rFonts w:ascii="FuturaA Bk BT" w:eastAsia="Times New Roman" w:hAnsi="FuturaA Bk BT"/>
        </w:rPr>
      </w:pPr>
      <w:r>
        <w:rPr>
          <w:rStyle w:val="CommentReference"/>
        </w:rPr>
        <w:annotationRef/>
      </w:r>
      <w:r w:rsidRPr="00964904">
        <w:rPr>
          <w:rFonts w:ascii="FuturaA Bk BT" w:eastAsia="Times New Roman" w:hAnsi="FuturaA Bk BT"/>
        </w:rPr>
        <w:t xml:space="preserve">As I wrote in the introduction, I think we should focus on SDN paradigm ! Why do not change the picture pointing to client controller and Transport controller as I mention before ? </w:t>
      </w:r>
      <w:r>
        <w:rPr>
          <w:rFonts w:ascii="FuturaA Bk BT" w:eastAsia="Times New Roman" w:hAnsi="FuturaA Bk BT"/>
        </w:rPr>
        <w:t xml:space="preserve">To be discussed if in this context the model is a customer service model or a service delivery model as described in </w:t>
      </w:r>
      <w:r w:rsidRPr="00193425">
        <w:rPr>
          <w:rFonts w:ascii="FuturaA Bk BT" w:eastAsia="Times New Roman" w:hAnsi="FuturaA Bk BT"/>
        </w:rPr>
        <w:t>draft-ietf-opsawg-service-model-explained</w:t>
      </w:r>
    </w:p>
    <w:p w14:paraId="2C66BA19" w14:textId="77777777" w:rsidR="00F33179" w:rsidRDefault="00F33179" w:rsidP="00964904">
      <w:pPr>
        <w:pStyle w:val="CommentText"/>
        <w:rPr>
          <w:rFonts w:ascii="FuturaA Bk BT" w:eastAsia="Times New Roman" w:hAnsi="FuturaA Bk BT"/>
        </w:rPr>
      </w:pPr>
    </w:p>
    <w:p w14:paraId="7BFE1ACF" w14:textId="5E576D36" w:rsidR="00F33179" w:rsidRPr="00964904" w:rsidRDefault="00F33179" w:rsidP="00964904">
      <w:pPr>
        <w:pStyle w:val="CommentText"/>
        <w:rPr>
          <w:rFonts w:ascii="FuturaA Bk BT" w:eastAsia="Times New Roman" w:hAnsi="FuturaA Bk BT"/>
        </w:rPr>
      </w:pPr>
      <w:r>
        <w:rPr>
          <w:rFonts w:ascii="FuturaA Bk BT" w:eastAsia="Times New Roman" w:hAnsi="FuturaA Bk BT"/>
        </w:rPr>
        <w:t xml:space="preserve">Sergio&gt;&gt; OK. I can shift the direction of systems vertically with SDN controller implication. </w:t>
      </w:r>
    </w:p>
    <w:p w14:paraId="60E4D3CF" w14:textId="459E9925" w:rsidR="00F33179" w:rsidRDefault="00F33179">
      <w:pPr>
        <w:pStyle w:val="CommentText"/>
      </w:pPr>
    </w:p>
  </w:comment>
  <w:comment w:id="222" w:author="Belotti, Sergio (Nokia - IT/Vimercate)" w:date="2017-10-23T16:08:00Z" w:initials="BS(-I">
    <w:p w14:paraId="60650D57" w14:textId="77777777" w:rsidR="00F33179" w:rsidRDefault="00F33179" w:rsidP="00A15723">
      <w:pPr>
        <w:pStyle w:val="CommentText"/>
        <w:rPr>
          <w:rFonts w:ascii="FuturaA Bk BT" w:eastAsia="Times New Roman" w:hAnsi="FuturaA Bk BT"/>
        </w:rPr>
      </w:pPr>
      <w:r>
        <w:rPr>
          <w:rStyle w:val="CommentReference"/>
        </w:rPr>
        <w:annotationRef/>
      </w:r>
      <w:r w:rsidRPr="00964904">
        <w:rPr>
          <w:rFonts w:ascii="FuturaA Bk BT" w:eastAsia="Times New Roman" w:hAnsi="FuturaA Bk BT"/>
        </w:rPr>
        <w:t xml:space="preserve">As I wrote in the introduction, I think we should focus on SDN paradigm ! Why do not change the picture pointing to client controller and Transport controller as I mention before ? </w:t>
      </w:r>
      <w:r>
        <w:rPr>
          <w:rFonts w:ascii="FuturaA Bk BT" w:eastAsia="Times New Roman" w:hAnsi="FuturaA Bk BT"/>
        </w:rPr>
        <w:t xml:space="preserve">To be discussed if in this context the model is a customer service model or a service delivery model as described in </w:t>
      </w:r>
      <w:r w:rsidRPr="00193425">
        <w:rPr>
          <w:rFonts w:ascii="FuturaA Bk BT" w:eastAsia="Times New Roman" w:hAnsi="FuturaA Bk BT"/>
        </w:rPr>
        <w:t>draft-ietf-opsawg-service-model-explained</w:t>
      </w:r>
    </w:p>
    <w:p w14:paraId="1FBDB2A0" w14:textId="77777777" w:rsidR="00F33179" w:rsidRDefault="00F33179" w:rsidP="00A15723">
      <w:pPr>
        <w:pStyle w:val="CommentText"/>
        <w:rPr>
          <w:rFonts w:ascii="FuturaA Bk BT" w:eastAsia="Times New Roman" w:hAnsi="FuturaA Bk BT"/>
        </w:rPr>
      </w:pPr>
    </w:p>
    <w:p w14:paraId="4B7A6CCE" w14:textId="77777777" w:rsidR="00F33179" w:rsidRPr="00964904" w:rsidRDefault="00F33179" w:rsidP="00A15723">
      <w:pPr>
        <w:pStyle w:val="CommentText"/>
        <w:rPr>
          <w:rFonts w:ascii="FuturaA Bk BT" w:eastAsia="Times New Roman" w:hAnsi="FuturaA Bk BT"/>
        </w:rPr>
      </w:pPr>
      <w:r>
        <w:rPr>
          <w:rFonts w:ascii="FuturaA Bk BT" w:eastAsia="Times New Roman" w:hAnsi="FuturaA Bk BT"/>
        </w:rPr>
        <w:t xml:space="preserve">Sergio&gt;&gt; OK. I can shift the direction of systems vertically with SDN controller implication. </w:t>
      </w:r>
    </w:p>
    <w:p w14:paraId="32ACFC05" w14:textId="77777777" w:rsidR="00F33179" w:rsidRDefault="00F33179" w:rsidP="00A1572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E4D3CF" w15:done="0"/>
  <w15:commentEx w15:paraId="32ACFC0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F9D0DE" w14:textId="77777777" w:rsidR="008B4BA4" w:rsidRDefault="008B4BA4">
      <w:r>
        <w:separator/>
      </w:r>
    </w:p>
  </w:endnote>
  <w:endnote w:type="continuationSeparator" w:id="0">
    <w:p w14:paraId="089F9871" w14:textId="77777777" w:rsidR="008B4BA4" w:rsidRDefault="008B4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00000000"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uturaA Bk BT">
    <w:altName w:val="Segoe UI"/>
    <w:charset w:val="00"/>
    <w:family w:val="swiss"/>
    <w:pitch w:val="variable"/>
    <w:sig w:usb0="00000001"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BB6E2" w14:textId="77777777" w:rsidR="00F33179" w:rsidRDefault="00F33179" w:rsidP="00F410C4">
    <w:pPr>
      <w:pStyle w:val="Footer"/>
      <w:rPr>
        <w:highlight w:val="yellow"/>
      </w:rPr>
    </w:pPr>
    <w:r>
      <w:rPr>
        <w:highlight w:val="yellow"/>
      </w:rPr>
      <w:br/>
    </w:r>
  </w:p>
  <w:p w14:paraId="04F17FF3" w14:textId="638749B7" w:rsidR="00F33179" w:rsidRDefault="00F33179" w:rsidP="00F410C4">
    <w:pPr>
      <w:pStyle w:val="Footer"/>
    </w:pPr>
    <w:r>
      <w:t>Fioccola, et al.</w:t>
    </w:r>
    <w:r>
      <w:rPr>
        <w:rFonts w:cs="Times New Roman"/>
      </w:rPr>
      <w:tab/>
    </w:r>
    <w:r>
      <w:t xml:space="preserve">Expires </w:t>
    </w:r>
    <w:ins w:id="4065" w:author="Leeyoung" w:date="2018-08-30T12:41:00Z">
      <w:r w:rsidR="00A31FE9">
        <w:rPr>
          <w:rFonts w:eastAsia="SimSun"/>
          <w:lang w:eastAsia="zh-CN"/>
        </w:rPr>
        <w:t>September</w:t>
      </w:r>
    </w:ins>
    <w:ins w:id="4066" w:author="Leeyoung" w:date="2018-08-30T12:39:00Z">
      <w:r>
        <w:rPr>
          <w:rFonts w:eastAsia="SimSun"/>
          <w:lang w:eastAsia="zh-CN"/>
        </w:rPr>
        <w:t xml:space="preserve"> </w:t>
      </w:r>
    </w:ins>
    <w:ins w:id="4067" w:author="Leeyoung" w:date="2018-07-02T16:49:00Z">
      <w:r>
        <w:rPr>
          <w:rFonts w:eastAsia="SimSun"/>
          <w:lang w:eastAsia="zh-CN"/>
        </w:rPr>
        <w:t>2019</w:t>
      </w:r>
    </w:ins>
    <w:del w:id="4068" w:author="Leeyoung" w:date="2018-04-11T09:21:00Z">
      <w:r w:rsidDel="00C35D34">
        <w:rPr>
          <w:rFonts w:eastAsia="SimSun"/>
          <w:lang w:eastAsia="zh-CN"/>
        </w:rPr>
        <w:delText>April 27,</w:delText>
      </w:r>
    </w:del>
    <w:del w:id="4069" w:author="Leeyoung" w:date="2018-07-02T16:49:00Z">
      <w:r w:rsidRPr="00052D45" w:rsidDel="00E50BBE">
        <w:delText xml:space="preserve"> </w:delText>
      </w:r>
      <w:r w:rsidDel="00E50BBE">
        <w:delText>2018</w:delText>
      </w:r>
    </w:del>
    <w:r>
      <w:rPr>
        <w:rFonts w:cs="Times New Roman"/>
      </w:rPr>
      <w:tab/>
    </w:r>
    <w:r>
      <w:t xml:space="preserve">[Page </w:t>
    </w:r>
    <w:r>
      <w:fldChar w:fldCharType="begin"/>
    </w:r>
    <w:r>
      <w:instrText xml:space="preserve"> PAGE </w:instrText>
    </w:r>
    <w:r>
      <w:fldChar w:fldCharType="separate"/>
    </w:r>
    <w:r w:rsidR="00C8124C">
      <w:rPr>
        <w:noProof/>
      </w:rPr>
      <w:t>11</w:t>
    </w:r>
    <w:r>
      <w:rPr>
        <w:noProof/>
      </w:rPr>
      <w:fldChar w:fldCharType="end"/>
    </w:r>
    <w:r>
      <w:t>]</w:t>
    </w:r>
  </w:p>
  <w:p w14:paraId="3FC641CD" w14:textId="09588DE7" w:rsidR="00F33179" w:rsidRDefault="00F33179">
    <w:pPr>
      <w:tabs>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left" w:pos="7725"/>
      </w:tabs>
      <w:pPrChange w:id="4070" w:author="Leeyoung" w:date="2018-07-02T16:50:00Z">
        <w:pPr/>
      </w:pPrChange>
    </w:pPr>
    <w:ins w:id="4071" w:author="Leeyoung" w:date="2018-07-02T16:50:00Z">
      <w:r>
        <w:tab/>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B07D0" w14:textId="6B879F1E" w:rsidR="00F33179" w:rsidRDefault="00F33179" w:rsidP="00F410C4">
    <w:pPr>
      <w:pStyle w:val="Footer"/>
    </w:pPr>
    <w:ins w:id="4107" w:author="Leeyoung" w:date="2018-03-05T11:26:00Z">
      <w:r>
        <w:t xml:space="preserve">Fioccola et al. </w:t>
      </w:r>
    </w:ins>
    <w:del w:id="4108" w:author="Leeyoung" w:date="2018-03-05T11:26:00Z">
      <w:r w:rsidDel="00E92B86">
        <w:delText>TBD</w:delText>
      </w:r>
    </w:del>
    <w:r>
      <w:tab/>
      <w:t xml:space="preserve">Expires </w:t>
    </w:r>
    <w:ins w:id="4109" w:author="Leeyoung" w:date="2018-08-30T12:40:00Z">
      <w:r>
        <w:t>September</w:t>
      </w:r>
    </w:ins>
    <w:ins w:id="4110" w:author="Leeyoung" w:date="2018-07-02T16:49:00Z">
      <w:r>
        <w:t xml:space="preserve"> 2019</w:t>
      </w:r>
    </w:ins>
    <w:del w:id="4111" w:author="Leeyoung" w:date="2018-03-05T11:25:00Z">
      <w:r w:rsidDel="00E92B86">
        <w:rPr>
          <w:rFonts w:eastAsia="SimSun"/>
          <w:lang w:eastAsia="zh-CN"/>
        </w:rPr>
        <w:delText>April 27,</w:delText>
      </w:r>
      <w:r w:rsidRPr="00052D45" w:rsidDel="00E92B86">
        <w:delText xml:space="preserve"> </w:delText>
      </w:r>
    </w:del>
    <w:del w:id="4112" w:author="Leeyoung" w:date="2018-07-02T16:49:00Z">
      <w:r w:rsidDel="00E50BBE">
        <w:delText>2018</w:delText>
      </w:r>
    </w:del>
    <w:r>
      <w:tab/>
      <w:t xml:space="preserve">[Page </w:t>
    </w:r>
    <w:r>
      <w:fldChar w:fldCharType="begin"/>
    </w:r>
    <w:r>
      <w:instrText xml:space="preserve"> PAGE </w:instrText>
    </w:r>
    <w:r>
      <w:fldChar w:fldCharType="separate"/>
    </w:r>
    <w:r w:rsidR="00C8124C">
      <w:rPr>
        <w:noProof/>
      </w:rPr>
      <w:t>1</w:t>
    </w:r>
    <w:r>
      <w:rPr>
        <w:noProof/>
      </w:rPr>
      <w:fldChar w:fldCharType="end"/>
    </w:r>
    <w:r>
      <w:t>]</w:t>
    </w:r>
  </w:p>
  <w:p w14:paraId="7AF767CA" w14:textId="77777777" w:rsidR="00F33179" w:rsidRDefault="00F33179"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EDF168" w14:textId="77777777" w:rsidR="008B4BA4" w:rsidRDefault="008B4BA4">
      <w:r>
        <w:separator/>
      </w:r>
    </w:p>
  </w:footnote>
  <w:footnote w:type="continuationSeparator" w:id="0">
    <w:p w14:paraId="36B53CD1" w14:textId="77777777" w:rsidR="008B4BA4" w:rsidRDefault="008B4B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16229" w14:textId="7C0BEA71" w:rsidR="00F33179" w:rsidRDefault="00F33179" w:rsidP="00F410C4">
    <w:pPr>
      <w:pStyle w:val="Header"/>
    </w:pPr>
    <w:r>
      <w:rPr>
        <w:lang w:eastAsia="ko-KR"/>
      </w:rPr>
      <w:t>Internet-Draft</w:t>
    </w:r>
    <w:r>
      <w:rPr>
        <w:rFonts w:cs="Times New Roman"/>
        <w:lang w:eastAsia="ko-KR"/>
      </w:rPr>
      <w:tab/>
    </w:r>
    <w:r>
      <w:rPr>
        <w:lang w:eastAsia="ko-KR"/>
      </w:rPr>
      <w:t xml:space="preserve">L1CSM YANG Model </w:t>
    </w:r>
    <w:r>
      <w:rPr>
        <w:lang w:eastAsia="ko-KR"/>
      </w:rPr>
      <w:tab/>
    </w:r>
    <w:del w:id="4062" w:author="Leeyoung" w:date="2018-03-05T11:25:00Z">
      <w:r w:rsidDel="00E92B86">
        <w:rPr>
          <w:rFonts w:eastAsia="SimSun"/>
          <w:lang w:eastAsia="zh-CN"/>
        </w:rPr>
        <w:delText>October</w:delText>
      </w:r>
      <w:r w:rsidDel="00E92B86">
        <w:rPr>
          <w:lang w:eastAsia="ko-KR"/>
        </w:rPr>
        <w:delText xml:space="preserve"> 2017</w:delText>
      </w:r>
    </w:del>
    <w:ins w:id="4063" w:author="Leeyoung" w:date="2018-09-12T18:17:00Z">
      <w:r>
        <w:rPr>
          <w:rFonts w:eastAsia="SimSun"/>
          <w:lang w:eastAsia="zh-CN"/>
        </w:rPr>
        <w:t>March</w:t>
      </w:r>
    </w:ins>
    <w:ins w:id="4064" w:author="Leeyoung" w:date="2018-03-05T11:25:00Z">
      <w:r>
        <w:rPr>
          <w:rFonts w:eastAsia="SimSun"/>
          <w:lang w:eastAsia="zh-CN"/>
        </w:rPr>
        <w:t xml:space="preserve"> 2019</w:t>
      </w:r>
    </w:ins>
  </w:p>
  <w:p w14:paraId="6DBFA7B7" w14:textId="77777777" w:rsidR="00F33179" w:rsidRDefault="00F33179" w:rsidP="001806F0">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4ABE0" w14:textId="5861A674" w:rsidR="00F33179" w:rsidRDefault="00F33179" w:rsidP="00F410C4">
    <w:pPr>
      <w:pStyle w:val="Header"/>
    </w:pPr>
    <w:r>
      <w:t>CCAMP Working Group</w:t>
    </w:r>
    <w:r>
      <w:tab/>
      <w:t xml:space="preserve">                                  </w:t>
    </w:r>
    <w:ins w:id="4072" w:author="Leeyoung" w:date="2018-03-05T13:59:00Z">
      <w:r>
        <w:t xml:space="preserve"> </w:t>
      </w:r>
    </w:ins>
    <w:del w:id="4073" w:author="Leeyoung" w:date="2018-03-05T13:59:00Z">
      <w:r w:rsidDel="00603B0A">
        <w:delText xml:space="preserve">       </w:delText>
      </w:r>
    </w:del>
    <w:r>
      <w:t>G. Fioccola</w:t>
    </w:r>
    <w:ins w:id="4074" w:author="Leeyoung" w:date="2018-03-05T13:59:00Z">
      <w:r>
        <w:t xml:space="preserve"> (Ed.)</w:t>
      </w:r>
    </w:ins>
  </w:p>
  <w:p w14:paraId="6C3EDB44" w14:textId="14A83815" w:rsidR="00F33179" w:rsidRDefault="00F33179" w:rsidP="00F410C4">
    <w:pPr>
      <w:pStyle w:val="Header"/>
    </w:pPr>
    <w:r>
      <w:tab/>
      <w:t xml:space="preserve">                                                         Telecom Italia</w:t>
    </w:r>
  </w:p>
  <w:p w14:paraId="6056D325" w14:textId="38971831" w:rsidR="00F33179" w:rsidRDefault="00F33179" w:rsidP="00F410C4">
    <w:pPr>
      <w:pStyle w:val="Header"/>
    </w:pPr>
    <w:r>
      <w:t>Internet Draft</w:t>
    </w:r>
    <w:r>
      <w:tab/>
      <w:t xml:space="preserve">                                                   K. Lee </w:t>
    </w:r>
  </w:p>
  <w:p w14:paraId="62A89A6E" w14:textId="7B2E5CB6" w:rsidR="00F33179" w:rsidRDefault="00F33179" w:rsidP="00F410C4">
    <w:pPr>
      <w:pStyle w:val="Header"/>
    </w:pPr>
    <w:r>
      <w:t>Intended Status: Standard Track</w:t>
    </w:r>
    <w:r>
      <w:tab/>
      <w:t xml:space="preserve">                           Korea Telecom</w:t>
    </w:r>
  </w:p>
  <w:p w14:paraId="55579D77" w14:textId="6514B264" w:rsidR="00F33179" w:rsidRDefault="00F33179" w:rsidP="00F410C4">
    <w:pPr>
      <w:pStyle w:val="Header"/>
    </w:pPr>
    <w:r>
      <w:t xml:space="preserve">Expires: </w:t>
    </w:r>
    <w:ins w:id="4075" w:author="Leeyoung" w:date="2018-03-05T11:24:00Z">
      <w:r>
        <w:t xml:space="preserve">September 6, </w:t>
      </w:r>
    </w:ins>
    <w:del w:id="4076" w:author="Leeyoung" w:date="2018-03-05T11:24:00Z">
      <w:r w:rsidDel="00E92B86">
        <w:rPr>
          <w:rFonts w:eastAsia="SimSun"/>
          <w:lang w:eastAsia="zh-CN"/>
        </w:rPr>
        <w:delText>April 27</w:delText>
      </w:r>
      <w:r w:rsidDel="00E92B86">
        <w:rPr>
          <w:rFonts w:eastAsia="SimSun" w:hint="eastAsia"/>
          <w:lang w:eastAsia="zh-CN"/>
        </w:rPr>
        <w:delText>,</w:delText>
      </w:r>
      <w:r w:rsidDel="00E92B86">
        <w:delText xml:space="preserve"> </w:delText>
      </w:r>
    </w:del>
    <w:r>
      <w:t>201</w:t>
    </w:r>
    <w:ins w:id="4077" w:author="Leeyoung" w:date="2018-07-02T16:48:00Z">
      <w:r>
        <w:rPr>
          <w:rFonts w:eastAsia="SimSun"/>
          <w:lang w:eastAsia="zh-CN"/>
        </w:rPr>
        <w:t>9</w:t>
      </w:r>
    </w:ins>
    <w:del w:id="4078" w:author="Leeyoung" w:date="2018-07-02T16:48:00Z">
      <w:r w:rsidDel="00E50BBE">
        <w:rPr>
          <w:rFonts w:eastAsia="SimSun"/>
          <w:lang w:eastAsia="zh-CN"/>
        </w:rPr>
        <w:delText>8</w:delText>
      </w:r>
    </w:del>
    <w:r>
      <w:rPr>
        <w:rFonts w:eastAsia="SimSun" w:hint="eastAsia"/>
        <w:lang w:eastAsia="zh-CN"/>
      </w:rPr>
      <w:t xml:space="preserve"> </w:t>
    </w:r>
    <w:r>
      <w:t xml:space="preserve">       </w:t>
    </w:r>
    <w:r>
      <w:tab/>
      <w:t xml:space="preserve">     </w:t>
    </w:r>
    <w:del w:id="4079" w:author="Leeyoung" w:date="2018-07-17T12:52:00Z">
      <w:r w:rsidDel="004232E5">
        <w:delText xml:space="preserve"> </w:delText>
      </w:r>
    </w:del>
    <w:r>
      <w:t xml:space="preserve">     </w:t>
    </w:r>
    <w:del w:id="4080" w:author="Leeyoung" w:date="2018-09-12T18:16:00Z">
      <w:r w:rsidDel="00281573">
        <w:delText xml:space="preserve"> </w:delText>
      </w:r>
    </w:del>
    <w:r>
      <w:t xml:space="preserve">   </w:t>
    </w:r>
    <w:ins w:id="4081" w:author="Leeyoung" w:date="2018-04-11T09:21:00Z">
      <w:r>
        <w:t xml:space="preserve"> </w:t>
      </w:r>
    </w:ins>
    <w:ins w:id="4082" w:author="Leeyoung" w:date="2018-08-30T11:42:00Z">
      <w:r>
        <w:t xml:space="preserve">  </w:t>
      </w:r>
    </w:ins>
    <w:r>
      <w:t xml:space="preserve">   </w:t>
    </w:r>
    <w:del w:id="4083" w:author="Leeyoung" w:date="2018-08-30T12:40:00Z">
      <w:r w:rsidDel="000D0D54">
        <w:delText xml:space="preserve">   </w:delText>
      </w:r>
    </w:del>
    <w:del w:id="4084" w:author="Leeyoung" w:date="2018-06-20T10:05:00Z">
      <w:r w:rsidDel="00480B9D">
        <w:delText xml:space="preserve"> </w:delText>
      </w:r>
    </w:del>
    <w:del w:id="4085" w:author="Leeyoung" w:date="2019-03-06T17:34:00Z">
      <w:r w:rsidDel="00F33179">
        <w:delText xml:space="preserve"> </w:delText>
      </w:r>
    </w:del>
    <w:ins w:id="4086" w:author="Leeyoung" w:date="2018-08-30T12:40:00Z">
      <w:r>
        <w:t xml:space="preserve">  </w:t>
      </w:r>
    </w:ins>
    <w:r>
      <w:t xml:space="preserve">  </w:t>
    </w:r>
    <w:ins w:id="4087" w:author="Leeyoung" w:date="2018-07-02T16:49:00Z">
      <w:r>
        <w:t xml:space="preserve">  </w:t>
      </w:r>
    </w:ins>
    <w:del w:id="4088" w:author="Leeyoung" w:date="2018-03-05T13:59:00Z">
      <w:r w:rsidDel="00603B0A">
        <w:delText xml:space="preserve">      </w:delText>
      </w:r>
    </w:del>
    <w:del w:id="4089" w:author="Leeyoung" w:date="2018-03-05T11:25:00Z">
      <w:r w:rsidDel="00E92B86">
        <w:delText xml:space="preserve">   </w:delText>
      </w:r>
    </w:del>
    <w:r>
      <w:t>Y. Lee</w:t>
    </w:r>
    <w:ins w:id="4090" w:author="Leeyoung" w:date="2018-03-05T13:59:00Z">
      <w:r>
        <w:t xml:space="preserve"> (Ed.)</w:t>
      </w:r>
    </w:ins>
  </w:p>
  <w:p w14:paraId="7D447421" w14:textId="12E998D1" w:rsidR="00F33179" w:rsidRDefault="00F33179" w:rsidP="00F410C4">
    <w:pPr>
      <w:pStyle w:val="Header"/>
    </w:pPr>
    <w:r>
      <w:t xml:space="preserve">                                                               D. Dhody</w:t>
    </w:r>
  </w:p>
  <w:p w14:paraId="410562A6" w14:textId="243265A4" w:rsidR="00F33179" w:rsidRDefault="00F33179" w:rsidP="00D23E71">
    <w:pPr>
      <w:pStyle w:val="Header"/>
    </w:pPr>
    <w:r>
      <w:tab/>
      <w:t xml:space="preserve">                                                                 Huawei                                                          </w:t>
    </w:r>
  </w:p>
  <w:p w14:paraId="4C98D338" w14:textId="00728B4C" w:rsidR="00F33179" w:rsidRDefault="00F33179" w:rsidP="00D23E71">
    <w:pPr>
      <w:pStyle w:val="Header"/>
    </w:pPr>
    <w:r>
      <w:tab/>
      <w:t xml:space="preserve">                                                    O. Gonzale</w:t>
    </w:r>
    <w:ins w:id="4091" w:author="Leeyoung" w:date="2017-10-27T09:46:00Z">
      <w:r>
        <w:t>z</w:t>
      </w:r>
    </w:ins>
    <w:del w:id="4092" w:author="Leeyoung" w:date="2017-10-27T09:46:00Z">
      <w:r w:rsidDel="0007084F">
        <w:delText>s</w:delText>
      </w:r>
    </w:del>
    <w:r>
      <w:t xml:space="preserve"> de-Dios </w:t>
    </w:r>
  </w:p>
  <w:p w14:paraId="0A236A6E" w14:textId="77F0ABD5" w:rsidR="00F33179" w:rsidDel="0007084F" w:rsidRDefault="00F33179" w:rsidP="00D23E71">
    <w:pPr>
      <w:pStyle w:val="Header"/>
      <w:rPr>
        <w:del w:id="4093" w:author="Leeyoung" w:date="2017-10-27T09:42:00Z"/>
      </w:rPr>
    </w:pPr>
    <w:r>
      <w:tab/>
      <w:t xml:space="preserve">                                                             Telefonic</w:t>
    </w:r>
    <w:ins w:id="4094" w:author="Leeyoung" w:date="2017-10-27T09:42:00Z">
      <w:r>
        <w:t>a</w:t>
      </w:r>
    </w:ins>
    <w:del w:id="4095" w:author="Leeyoung" w:date="2017-10-27T09:42:00Z">
      <w:r w:rsidDel="0007084F">
        <w:delText>a</w:delText>
      </w:r>
    </w:del>
  </w:p>
  <w:p w14:paraId="33589AF1" w14:textId="0818F989" w:rsidR="00F33179" w:rsidDel="0007084F" w:rsidRDefault="00F33179" w:rsidP="0007084F">
    <w:pPr>
      <w:pStyle w:val="Header"/>
      <w:rPr>
        <w:del w:id="4096" w:author="Leeyoung" w:date="2017-10-27T09:41:00Z"/>
      </w:rPr>
    </w:pPr>
    <w:del w:id="4097" w:author="Leeyoung" w:date="2017-10-27T09:42:00Z">
      <w:r w:rsidDel="0007084F">
        <w:tab/>
        <w:delText xml:space="preserve">                             </w:delText>
      </w:r>
    </w:del>
    <w:del w:id="4098" w:author="Leeyoung" w:date="2017-10-27T09:41:00Z">
      <w:r w:rsidDel="0007084F">
        <w:delText xml:space="preserve">         </w:delText>
      </w:r>
    </w:del>
    <w:r>
      <w:t xml:space="preserve">                       </w:t>
    </w:r>
    <w:del w:id="4099" w:author="Leeyoung" w:date="2017-10-27T09:41:00Z">
      <w:r w:rsidDel="0007084F">
        <w:delText>S. Belotti</w:delText>
      </w:r>
      <w:r w:rsidDel="0007084F">
        <w:tab/>
      </w:r>
    </w:del>
  </w:p>
  <w:p w14:paraId="7051EAEE" w14:textId="4129B424" w:rsidR="00F33179" w:rsidRDefault="00F33179" w:rsidP="0007084F">
    <w:pPr>
      <w:pStyle w:val="Header"/>
    </w:pPr>
    <w:del w:id="4100" w:author="Leeyoung" w:date="2017-10-27T09:41:00Z">
      <w:r w:rsidDel="0007084F">
        <w:delText xml:space="preserve">                                                                  Nokia</w:delText>
      </w:r>
    </w:del>
  </w:p>
  <w:p w14:paraId="69D1BB0E" w14:textId="12FBA519" w:rsidR="00F33179" w:rsidRDefault="00F33179" w:rsidP="00D23E71">
    <w:pPr>
      <w:pStyle w:val="Header"/>
    </w:pPr>
    <w:r>
      <w:tab/>
      <w:t xml:space="preserve">                                                          D. Ceccarelli </w:t>
    </w:r>
  </w:p>
  <w:p w14:paraId="5F6DCB70" w14:textId="79871B17" w:rsidR="00F33179" w:rsidRPr="005A2924" w:rsidRDefault="00F33179" w:rsidP="00D23E71">
    <w:pPr>
      <w:pStyle w:val="Header"/>
    </w:pPr>
    <w:r>
      <w:t xml:space="preserve">                                                               Ericsson                      </w:t>
    </w:r>
  </w:p>
  <w:p w14:paraId="1222662D" w14:textId="77777777" w:rsidR="00F33179" w:rsidRPr="00D06C39" w:rsidRDefault="00F33179" w:rsidP="00D06C39">
    <w:pPr>
      <w:pStyle w:val="Header"/>
      <w:jc w:val="both"/>
      <w:rPr>
        <w:rFonts w:eastAsia="SimSun"/>
        <w:lang w:eastAsia="zh-CN"/>
      </w:rPr>
    </w:pPr>
    <w:r>
      <w:tab/>
    </w:r>
    <w:r>
      <w:tab/>
    </w:r>
  </w:p>
  <w:p w14:paraId="4CB681B2" w14:textId="320486E7" w:rsidR="00F33179" w:rsidRDefault="00F33179" w:rsidP="00F410C4">
    <w:pPr>
      <w:pStyle w:val="Header"/>
    </w:pPr>
    <w:r>
      <w:tab/>
    </w:r>
    <w:ins w:id="4101" w:author="Leeyoung" w:date="2018-03-05T11:24:00Z">
      <w:r>
        <w:t xml:space="preserve">                                                     </w:t>
      </w:r>
    </w:ins>
    <w:ins w:id="4102" w:author="Leeyoung" w:date="2019-03-06T17:34:00Z">
      <w:r>
        <w:t xml:space="preserve">     </w:t>
      </w:r>
    </w:ins>
    <w:ins w:id="4103" w:author="Leeyoung" w:date="2018-09-12T18:16:00Z">
      <w:r>
        <w:t>March 6, 2019</w:t>
      </w:r>
    </w:ins>
    <w:del w:id="4104" w:author="Leeyoung" w:date="2018-03-05T11:24:00Z">
      <w:r w:rsidDel="00E92B86">
        <w:tab/>
        <w:delText>October 27</w:delText>
      </w:r>
    </w:del>
    <w:del w:id="4105" w:author="Leeyoung" w:date="2018-09-12T18:16:00Z">
      <w:r w:rsidDel="00281573">
        <w:delText>, 201</w:delText>
      </w:r>
    </w:del>
    <w:del w:id="4106" w:author="Leeyoung" w:date="2018-03-05T11:24:00Z">
      <w:r w:rsidDel="00E92B86">
        <w:delText>7</w:delText>
      </w:r>
    </w:del>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b w:val="0"/>
        <w:i w:val="0"/>
        <w:iCs w:val="0"/>
        <w:caps w:val="0"/>
        <w:smallCaps w:val="0"/>
        <w:strike w:val="0"/>
        <w:dstrike w:val="0"/>
        <w:noProof w:val="0"/>
        <w:vanish w:val="0"/>
        <w:spacing w:val="0"/>
        <w:kern w:val="0"/>
        <w:position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D9A6EFF"/>
    <w:multiLevelType w:val="hybridMultilevel"/>
    <w:tmpl w:val="D166C990"/>
    <w:lvl w:ilvl="0" w:tplc="F90E251A">
      <w:start w:val="1"/>
      <w:numFmt w:val="lowerLetter"/>
      <w:lvlText w:val="(%1)"/>
      <w:lvlJc w:val="left"/>
      <w:pPr>
        <w:ind w:left="3312" w:hanging="720"/>
      </w:pPr>
      <w:rPr>
        <w:rFonts w:hint="default"/>
      </w:rPr>
    </w:lvl>
    <w:lvl w:ilvl="1" w:tplc="04090019" w:tentative="1">
      <w:start w:val="1"/>
      <w:numFmt w:val="lowerLetter"/>
      <w:lvlText w:val="%2."/>
      <w:lvlJc w:val="left"/>
      <w:pPr>
        <w:ind w:left="3672" w:hanging="360"/>
      </w:pPr>
    </w:lvl>
    <w:lvl w:ilvl="2" w:tplc="0409001B" w:tentative="1">
      <w:start w:val="1"/>
      <w:numFmt w:val="lowerRoman"/>
      <w:lvlText w:val="%3."/>
      <w:lvlJc w:val="right"/>
      <w:pPr>
        <w:ind w:left="4392" w:hanging="180"/>
      </w:pPr>
    </w:lvl>
    <w:lvl w:ilvl="3" w:tplc="0409000F" w:tentative="1">
      <w:start w:val="1"/>
      <w:numFmt w:val="decimal"/>
      <w:lvlText w:val="%4."/>
      <w:lvlJc w:val="left"/>
      <w:pPr>
        <w:ind w:left="5112" w:hanging="360"/>
      </w:pPr>
    </w:lvl>
    <w:lvl w:ilvl="4" w:tplc="04090019" w:tentative="1">
      <w:start w:val="1"/>
      <w:numFmt w:val="lowerLetter"/>
      <w:lvlText w:val="%5."/>
      <w:lvlJc w:val="left"/>
      <w:pPr>
        <w:ind w:left="5832" w:hanging="360"/>
      </w:pPr>
    </w:lvl>
    <w:lvl w:ilvl="5" w:tplc="0409001B" w:tentative="1">
      <w:start w:val="1"/>
      <w:numFmt w:val="lowerRoman"/>
      <w:lvlText w:val="%6."/>
      <w:lvlJc w:val="right"/>
      <w:pPr>
        <w:ind w:left="6552" w:hanging="180"/>
      </w:pPr>
    </w:lvl>
    <w:lvl w:ilvl="6" w:tplc="0409000F" w:tentative="1">
      <w:start w:val="1"/>
      <w:numFmt w:val="decimal"/>
      <w:lvlText w:val="%7."/>
      <w:lvlJc w:val="left"/>
      <w:pPr>
        <w:ind w:left="7272" w:hanging="360"/>
      </w:pPr>
    </w:lvl>
    <w:lvl w:ilvl="7" w:tplc="04090019" w:tentative="1">
      <w:start w:val="1"/>
      <w:numFmt w:val="lowerLetter"/>
      <w:lvlText w:val="%8."/>
      <w:lvlJc w:val="left"/>
      <w:pPr>
        <w:ind w:left="7992" w:hanging="360"/>
      </w:pPr>
    </w:lvl>
    <w:lvl w:ilvl="8" w:tplc="0409001B" w:tentative="1">
      <w:start w:val="1"/>
      <w:numFmt w:val="lowerRoman"/>
      <w:lvlText w:val="%9."/>
      <w:lvlJc w:val="right"/>
      <w:pPr>
        <w:ind w:left="8712" w:hanging="180"/>
      </w:pPr>
    </w:lvl>
  </w:abstractNum>
  <w:abstractNum w:abstractNumId="14"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013E1E"/>
    <w:multiLevelType w:val="hybridMultilevel"/>
    <w:tmpl w:val="778A8744"/>
    <w:lvl w:ilvl="0" w:tplc="04268E1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D5150D2"/>
    <w:multiLevelType w:val="hybridMultilevel"/>
    <w:tmpl w:val="A3186BB4"/>
    <w:lvl w:ilvl="0" w:tplc="FBF69BF8">
      <w:numFmt w:val="bullet"/>
      <w:lvlText w:val="-"/>
      <w:lvlJc w:val="left"/>
      <w:pPr>
        <w:ind w:left="1582" w:hanging="360"/>
      </w:pPr>
      <w:rPr>
        <w:rFonts w:ascii="Courier New" w:eastAsia="Batang" w:hAnsi="Courier New" w:cs="Courier New"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18" w15:restartNumberingAfterBreak="0">
    <w:nsid w:val="1E4E3D6A"/>
    <w:multiLevelType w:val="hybridMultilevel"/>
    <w:tmpl w:val="59C44380"/>
    <w:lvl w:ilvl="0" w:tplc="21B2FF14">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02E4D66"/>
    <w:multiLevelType w:val="hybridMultilevel"/>
    <w:tmpl w:val="137CEA1A"/>
    <w:lvl w:ilvl="0" w:tplc="FBF69BF8">
      <w:numFmt w:val="bullet"/>
      <w:lvlText w:val="-"/>
      <w:lvlJc w:val="left"/>
      <w:pPr>
        <w:ind w:left="1287" w:hanging="360"/>
      </w:pPr>
      <w:rPr>
        <w:rFonts w:ascii="Courier New" w:eastAsia="Batang"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23EC526E"/>
    <w:multiLevelType w:val="multilevel"/>
    <w:tmpl w:val="ABDA4E36"/>
    <w:lvl w:ilvl="0">
      <w:start w:val="1"/>
      <w:numFmt w:val="upperLetter"/>
      <w:lvlText w:val="Appendix %1"/>
      <w:lvlJc w:val="left"/>
      <w:pPr>
        <w:ind w:left="360" w:hanging="360"/>
      </w:pPr>
      <w:rPr>
        <w:rFonts w:hint="default"/>
        <w:b w:val="0"/>
        <w:i w:val="0"/>
        <w:iCs w:val="0"/>
        <w:caps w:val="0"/>
        <w:smallCaps w:val="0"/>
        <w:strike w:val="0"/>
        <w:dstrike w:val="0"/>
        <w:noProof w:val="0"/>
        <w:vanish w:val="0"/>
        <w:spacing w:val="0"/>
        <w:kern w:val="0"/>
        <w:position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1"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hint="default"/>
        <w:b w:val="0"/>
        <w:i w:val="0"/>
        <w:iCs w:val="0"/>
        <w:caps w:val="0"/>
        <w:smallCaps w:val="0"/>
        <w:strike w:val="0"/>
        <w:dstrike w:val="0"/>
        <w:noProof w:val="0"/>
        <w:vanish w:val="0"/>
        <w:spacing w:val="0"/>
        <w:kern w:val="0"/>
        <w:position w:val="0"/>
        <w:sz w:val="24"/>
        <w:szCs w:val="24"/>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8B43B8F"/>
    <w:multiLevelType w:val="hybridMultilevel"/>
    <w:tmpl w:val="B9E2B958"/>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290612FB"/>
    <w:multiLevelType w:val="hybridMultilevel"/>
    <w:tmpl w:val="A232E018"/>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A413775"/>
    <w:multiLevelType w:val="hybridMultilevel"/>
    <w:tmpl w:val="AAE8FC2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7"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814C5B"/>
    <w:multiLevelType w:val="multilevel"/>
    <w:tmpl w:val="74AA0B9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2B8E2D40"/>
    <w:multiLevelType w:val="multilevel"/>
    <w:tmpl w:val="B3EE5D28"/>
    <w:lvl w:ilvl="0">
      <w:start w:val="1"/>
      <w:numFmt w:val="decimal"/>
      <w:pStyle w:val="Heading1"/>
      <w:suff w:val="nothing"/>
      <w:lvlText w:val="%1. "/>
      <w:lvlJc w:val="left"/>
      <w:pPr>
        <w:ind w:left="7182" w:hanging="432"/>
      </w:pPr>
      <w:rPr>
        <w:rFonts w:hint="default"/>
      </w:rPr>
    </w:lvl>
    <w:lvl w:ilvl="1">
      <w:start w:val="1"/>
      <w:numFmt w:val="decimal"/>
      <w:pStyle w:val="Heading2"/>
      <w:suff w:val="nothing"/>
      <w:lvlText w:val="%1.%2. "/>
      <w:lvlJc w:val="left"/>
      <w:pPr>
        <w:ind w:left="7542" w:hanging="432"/>
      </w:pPr>
      <w:rPr>
        <w:rFonts w:hint="default"/>
      </w:rPr>
    </w:lvl>
    <w:lvl w:ilvl="2">
      <w:start w:val="1"/>
      <w:numFmt w:val="decimal"/>
      <w:pStyle w:val="Heading3"/>
      <w:suff w:val="nothing"/>
      <w:lvlText w:val="%1.%2.%3. "/>
      <w:lvlJc w:val="left"/>
      <w:pPr>
        <w:ind w:left="196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30" w15:restartNumberingAfterBreak="0">
    <w:nsid w:val="2BA91C8A"/>
    <w:multiLevelType w:val="hybridMultilevel"/>
    <w:tmpl w:val="FBA0BD7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1" w15:restartNumberingAfterBreak="0">
    <w:nsid w:val="313218D9"/>
    <w:multiLevelType w:val="hybridMultilevel"/>
    <w:tmpl w:val="C722F842"/>
    <w:lvl w:ilvl="0" w:tplc="04090003">
      <w:start w:val="1"/>
      <w:numFmt w:val="bullet"/>
      <w:lvlText w:val="o"/>
      <w:lvlJc w:val="left"/>
      <w:pPr>
        <w:ind w:left="1152" w:hanging="360"/>
      </w:pPr>
      <w:rPr>
        <w:rFonts w:ascii="Courier New" w:hAnsi="Courier New" w:cs="Courier New"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2" w15:restartNumberingAfterBreak="0">
    <w:nsid w:val="37CD7AB3"/>
    <w:multiLevelType w:val="hybridMultilevel"/>
    <w:tmpl w:val="692880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3" w15:restartNumberingAfterBreak="0">
    <w:nsid w:val="3A121515"/>
    <w:multiLevelType w:val="hybridMultilevel"/>
    <w:tmpl w:val="881E770E"/>
    <w:lvl w:ilvl="0" w:tplc="F4143DCE">
      <w:numFmt w:val="bullet"/>
      <w:lvlText w:val="-"/>
      <w:lvlJc w:val="left"/>
      <w:pPr>
        <w:ind w:left="1368" w:hanging="360"/>
      </w:pPr>
      <w:rPr>
        <w:rFonts w:ascii="Courier New" w:eastAsiaTheme="minorEastAsia" w:hAnsi="Courier New" w:cs="Courier New"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4" w15:restartNumberingAfterBreak="0">
    <w:nsid w:val="3BB24B5C"/>
    <w:multiLevelType w:val="hybridMultilevel"/>
    <w:tmpl w:val="9C0033B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5" w15:restartNumberingAfterBreak="0">
    <w:nsid w:val="3C2767FF"/>
    <w:multiLevelType w:val="hybridMultilevel"/>
    <w:tmpl w:val="729078C6"/>
    <w:lvl w:ilvl="0" w:tplc="7CF42EA8">
      <w:start w:val="1"/>
      <w:numFmt w:val="decimal"/>
      <w:lvlText w:val="%1."/>
      <w:lvlJc w:val="left"/>
      <w:pPr>
        <w:ind w:left="864" w:hanging="432"/>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6" w15:restartNumberingAfterBreak="0">
    <w:nsid w:val="3E59269F"/>
    <w:multiLevelType w:val="hybridMultilevel"/>
    <w:tmpl w:val="C4903E80"/>
    <w:lvl w:ilvl="0" w:tplc="EB48B964">
      <w:start w:val="1"/>
      <w:numFmt w:val="lowerLetter"/>
      <w:lvlText w:val="(%1)"/>
      <w:lvlJc w:val="left"/>
      <w:pPr>
        <w:ind w:left="1392" w:hanging="360"/>
      </w:pPr>
      <w:rPr>
        <w:rFonts w:hint="default"/>
      </w:r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37" w15:restartNumberingAfterBreak="0">
    <w:nsid w:val="3E6E36C3"/>
    <w:multiLevelType w:val="hybridMultilevel"/>
    <w:tmpl w:val="EA5A3672"/>
    <w:lvl w:ilvl="0" w:tplc="0DBE8682">
      <w:numFmt w:val="bullet"/>
      <w:lvlText w:val="-"/>
      <w:lvlJc w:val="left"/>
      <w:pPr>
        <w:ind w:left="1440" w:hanging="360"/>
      </w:pPr>
      <w:rPr>
        <w:rFonts w:ascii="Courier New" w:eastAsia="Batang"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F137BCA"/>
    <w:multiLevelType w:val="hybridMultilevel"/>
    <w:tmpl w:val="76168DD4"/>
    <w:lvl w:ilvl="0" w:tplc="D1EE2D34">
      <w:start w:val="1"/>
      <w:numFmt w:val="lowerLetter"/>
      <w:lvlText w:val="(%1)"/>
      <w:lvlJc w:val="left"/>
      <w:pPr>
        <w:ind w:left="1392" w:hanging="360"/>
      </w:pPr>
      <w:rPr>
        <w:rFonts w:hint="default"/>
      </w:r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39" w15:restartNumberingAfterBreak="0">
    <w:nsid w:val="40D85CCF"/>
    <w:multiLevelType w:val="hybridMultilevel"/>
    <w:tmpl w:val="FB48994A"/>
    <w:lvl w:ilvl="0" w:tplc="F8102DA8">
      <w:start w:val="1"/>
      <w:numFmt w:val="lowerLetter"/>
      <w:lvlText w:val="(%1)"/>
      <w:lvlJc w:val="left"/>
      <w:pPr>
        <w:ind w:left="1464" w:hanging="36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40" w15:restartNumberingAfterBreak="0">
    <w:nsid w:val="46D408E2"/>
    <w:multiLevelType w:val="hybridMultilevel"/>
    <w:tmpl w:val="F7086FF8"/>
    <w:lvl w:ilvl="0" w:tplc="985CA3CE">
      <w:numFmt w:val="bullet"/>
      <w:lvlText w:val="-"/>
      <w:lvlJc w:val="left"/>
      <w:pPr>
        <w:ind w:left="1152" w:hanging="360"/>
      </w:pPr>
      <w:rPr>
        <w:rFonts w:ascii="Cambria" w:eastAsiaTheme="minorHAnsi" w:hAnsi="Cambria" w:cstheme="minorBid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1" w15:restartNumberingAfterBreak="0">
    <w:nsid w:val="48AF2705"/>
    <w:multiLevelType w:val="hybridMultilevel"/>
    <w:tmpl w:val="C2AE4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693333"/>
    <w:multiLevelType w:val="hybridMultilevel"/>
    <w:tmpl w:val="BF906B1E"/>
    <w:lvl w:ilvl="0" w:tplc="04090017">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3"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44"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5"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571F13C5"/>
    <w:multiLevelType w:val="hybridMultilevel"/>
    <w:tmpl w:val="2B0239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5BAC1052"/>
    <w:multiLevelType w:val="multilevel"/>
    <w:tmpl w:val="30467CD8"/>
    <w:lvl w:ilvl="0">
      <w:start w:val="1"/>
      <w:numFmt w:val="decimal"/>
      <w:lvlText w:val="Figure %1"/>
      <w:lvlJc w:val="left"/>
      <w:pPr>
        <w:tabs>
          <w:tab w:val="num" w:pos="0"/>
        </w:tabs>
        <w:ind w:left="432" w:firstLine="0"/>
      </w:pPr>
      <w:rPr>
        <w:b w:val="0"/>
        <w:i w:val="0"/>
        <w:iCs w:val="0"/>
        <w:caps w:val="0"/>
        <w:smallCaps w:val="0"/>
        <w:strike w:val="0"/>
        <w:dstrike w:val="0"/>
        <w:noProof w:val="0"/>
        <w:vanish w:val="0"/>
        <w:spacing w:val="0"/>
        <w:kern w:val="0"/>
        <w:position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5C020C7E"/>
    <w:multiLevelType w:val="hybridMultilevel"/>
    <w:tmpl w:val="BAE0A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CA6284F"/>
    <w:multiLevelType w:val="hybridMultilevel"/>
    <w:tmpl w:val="1ED2C54C"/>
    <w:lvl w:ilvl="0" w:tplc="29D2DF04">
      <w:start w:val="1"/>
      <w:numFmt w:val="decimal"/>
      <w:lvlText w:val="%1."/>
      <w:lvlJc w:val="left"/>
      <w:pPr>
        <w:ind w:left="1008" w:hanging="576"/>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1" w15:restartNumberingAfterBreak="0">
    <w:nsid w:val="5D1F486F"/>
    <w:multiLevelType w:val="hybridMultilevel"/>
    <w:tmpl w:val="45C4F588"/>
    <w:lvl w:ilvl="0" w:tplc="1A3E2E5E">
      <w:start w:val="1"/>
      <w:numFmt w:val="decimal"/>
      <w:lvlText w:val="(%1)"/>
      <w:lvlJc w:val="left"/>
      <w:pPr>
        <w:tabs>
          <w:tab w:val="num" w:pos="1152"/>
        </w:tabs>
        <w:ind w:left="1152" w:hanging="72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52" w15:restartNumberingAfterBreak="0">
    <w:nsid w:val="5DE97ED5"/>
    <w:multiLevelType w:val="hybridMultilevel"/>
    <w:tmpl w:val="727C5AFC"/>
    <w:lvl w:ilvl="0" w:tplc="0DBE8682">
      <w:numFmt w:val="bullet"/>
      <w:lvlText w:val="-"/>
      <w:lvlJc w:val="left"/>
      <w:pPr>
        <w:ind w:left="1152" w:hanging="360"/>
      </w:pPr>
      <w:rPr>
        <w:rFonts w:ascii="Courier New" w:eastAsia="Batang"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3" w15:restartNumberingAfterBreak="0">
    <w:nsid w:val="5E802962"/>
    <w:multiLevelType w:val="hybridMultilevel"/>
    <w:tmpl w:val="B83AFFC6"/>
    <w:lvl w:ilvl="0" w:tplc="0DBE8682">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4" w15:restartNumberingAfterBreak="0">
    <w:nsid w:val="5FF04909"/>
    <w:multiLevelType w:val="hybridMultilevel"/>
    <w:tmpl w:val="67D02ECA"/>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5" w15:restartNumberingAfterBreak="0">
    <w:nsid w:val="65937D1D"/>
    <w:multiLevelType w:val="hybridMultilevel"/>
    <w:tmpl w:val="55F87C2C"/>
    <w:lvl w:ilvl="0" w:tplc="EFCC0266">
      <w:start w:val="1"/>
      <w:numFmt w:val="lowerLetter"/>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6" w15:restartNumberingAfterBreak="0">
    <w:nsid w:val="68A4185B"/>
    <w:multiLevelType w:val="hybridMultilevel"/>
    <w:tmpl w:val="59A45DE2"/>
    <w:lvl w:ilvl="0" w:tplc="FC9469C6">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7" w15:restartNumberingAfterBreak="0">
    <w:nsid w:val="6F09063B"/>
    <w:multiLevelType w:val="hybridMultilevel"/>
    <w:tmpl w:val="761EEA44"/>
    <w:lvl w:ilvl="0" w:tplc="C53E4D64">
      <w:start w:val="1"/>
      <w:numFmt w:val="upp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71842A31"/>
    <w:multiLevelType w:val="hybridMultilevel"/>
    <w:tmpl w:val="C71C2CEA"/>
    <w:lvl w:ilvl="0" w:tplc="CE426DFA">
      <w:numFmt w:val="bullet"/>
      <w:lvlText w:val="-"/>
      <w:lvlJc w:val="left"/>
      <w:pPr>
        <w:ind w:left="1152" w:hanging="360"/>
      </w:pPr>
      <w:rPr>
        <w:rFonts w:ascii="Courier New" w:eastAsia="Batang" w:hAnsi="Courier New" w:cs="Courier New"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9" w15:restartNumberingAfterBreak="0">
    <w:nsid w:val="738F09F0"/>
    <w:multiLevelType w:val="hybridMultilevel"/>
    <w:tmpl w:val="75E08EA4"/>
    <w:lvl w:ilvl="0" w:tplc="029ED254">
      <w:start w:val="16"/>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0" w15:restartNumberingAfterBreak="0">
    <w:nsid w:val="750F14DD"/>
    <w:multiLevelType w:val="hybridMultilevel"/>
    <w:tmpl w:val="20FA8BE6"/>
    <w:lvl w:ilvl="0" w:tplc="945C1020">
      <w:start w:val="1"/>
      <w:numFmt w:val="lowerLetter"/>
      <w:lvlText w:val="(%1)"/>
      <w:lvlJc w:val="left"/>
      <w:pPr>
        <w:ind w:left="3744" w:hanging="720"/>
      </w:pPr>
      <w:rPr>
        <w:rFonts w:hint="default"/>
      </w:rPr>
    </w:lvl>
    <w:lvl w:ilvl="1" w:tplc="04090019" w:tentative="1">
      <w:start w:val="1"/>
      <w:numFmt w:val="lowerLetter"/>
      <w:lvlText w:val="%2."/>
      <w:lvlJc w:val="left"/>
      <w:pPr>
        <w:ind w:left="4104" w:hanging="360"/>
      </w:pPr>
    </w:lvl>
    <w:lvl w:ilvl="2" w:tplc="0409001B" w:tentative="1">
      <w:start w:val="1"/>
      <w:numFmt w:val="lowerRoman"/>
      <w:lvlText w:val="%3."/>
      <w:lvlJc w:val="right"/>
      <w:pPr>
        <w:ind w:left="4824" w:hanging="180"/>
      </w:pPr>
    </w:lvl>
    <w:lvl w:ilvl="3" w:tplc="0409000F" w:tentative="1">
      <w:start w:val="1"/>
      <w:numFmt w:val="decimal"/>
      <w:lvlText w:val="%4."/>
      <w:lvlJc w:val="left"/>
      <w:pPr>
        <w:ind w:left="5544" w:hanging="360"/>
      </w:pPr>
    </w:lvl>
    <w:lvl w:ilvl="4" w:tplc="04090019" w:tentative="1">
      <w:start w:val="1"/>
      <w:numFmt w:val="lowerLetter"/>
      <w:lvlText w:val="%5."/>
      <w:lvlJc w:val="left"/>
      <w:pPr>
        <w:ind w:left="6264" w:hanging="360"/>
      </w:pPr>
    </w:lvl>
    <w:lvl w:ilvl="5" w:tplc="0409001B" w:tentative="1">
      <w:start w:val="1"/>
      <w:numFmt w:val="lowerRoman"/>
      <w:lvlText w:val="%6."/>
      <w:lvlJc w:val="right"/>
      <w:pPr>
        <w:ind w:left="6984" w:hanging="180"/>
      </w:pPr>
    </w:lvl>
    <w:lvl w:ilvl="6" w:tplc="0409000F" w:tentative="1">
      <w:start w:val="1"/>
      <w:numFmt w:val="decimal"/>
      <w:lvlText w:val="%7."/>
      <w:lvlJc w:val="left"/>
      <w:pPr>
        <w:ind w:left="7704" w:hanging="360"/>
      </w:pPr>
    </w:lvl>
    <w:lvl w:ilvl="7" w:tplc="04090019" w:tentative="1">
      <w:start w:val="1"/>
      <w:numFmt w:val="lowerLetter"/>
      <w:lvlText w:val="%8."/>
      <w:lvlJc w:val="left"/>
      <w:pPr>
        <w:ind w:left="8424" w:hanging="360"/>
      </w:pPr>
    </w:lvl>
    <w:lvl w:ilvl="8" w:tplc="0409001B" w:tentative="1">
      <w:start w:val="1"/>
      <w:numFmt w:val="lowerRoman"/>
      <w:lvlText w:val="%9."/>
      <w:lvlJc w:val="right"/>
      <w:pPr>
        <w:ind w:left="9144" w:hanging="180"/>
      </w:pPr>
    </w:lvl>
  </w:abstractNum>
  <w:abstractNum w:abstractNumId="61"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2" w15:restartNumberingAfterBreak="0">
    <w:nsid w:val="76422305"/>
    <w:multiLevelType w:val="hybridMultilevel"/>
    <w:tmpl w:val="3A74CFF2"/>
    <w:lvl w:ilvl="0" w:tplc="DF0C830E">
      <w:start w:val="1"/>
      <w:numFmt w:val="lowerLetter"/>
      <w:lvlText w:val="(%1)"/>
      <w:lvlJc w:val="left"/>
      <w:pPr>
        <w:ind w:left="3312" w:hanging="720"/>
      </w:pPr>
      <w:rPr>
        <w:rFonts w:hint="default"/>
      </w:rPr>
    </w:lvl>
    <w:lvl w:ilvl="1" w:tplc="04090019" w:tentative="1">
      <w:start w:val="1"/>
      <w:numFmt w:val="lowerLetter"/>
      <w:lvlText w:val="%2."/>
      <w:lvlJc w:val="left"/>
      <w:pPr>
        <w:ind w:left="3672" w:hanging="360"/>
      </w:pPr>
    </w:lvl>
    <w:lvl w:ilvl="2" w:tplc="0409001B" w:tentative="1">
      <w:start w:val="1"/>
      <w:numFmt w:val="lowerRoman"/>
      <w:lvlText w:val="%3."/>
      <w:lvlJc w:val="right"/>
      <w:pPr>
        <w:ind w:left="4392" w:hanging="180"/>
      </w:pPr>
    </w:lvl>
    <w:lvl w:ilvl="3" w:tplc="0409000F" w:tentative="1">
      <w:start w:val="1"/>
      <w:numFmt w:val="decimal"/>
      <w:lvlText w:val="%4."/>
      <w:lvlJc w:val="left"/>
      <w:pPr>
        <w:ind w:left="5112" w:hanging="360"/>
      </w:pPr>
    </w:lvl>
    <w:lvl w:ilvl="4" w:tplc="04090019" w:tentative="1">
      <w:start w:val="1"/>
      <w:numFmt w:val="lowerLetter"/>
      <w:lvlText w:val="%5."/>
      <w:lvlJc w:val="left"/>
      <w:pPr>
        <w:ind w:left="5832" w:hanging="360"/>
      </w:pPr>
    </w:lvl>
    <w:lvl w:ilvl="5" w:tplc="0409001B" w:tentative="1">
      <w:start w:val="1"/>
      <w:numFmt w:val="lowerRoman"/>
      <w:lvlText w:val="%6."/>
      <w:lvlJc w:val="right"/>
      <w:pPr>
        <w:ind w:left="6552" w:hanging="180"/>
      </w:pPr>
    </w:lvl>
    <w:lvl w:ilvl="6" w:tplc="0409000F" w:tentative="1">
      <w:start w:val="1"/>
      <w:numFmt w:val="decimal"/>
      <w:lvlText w:val="%7."/>
      <w:lvlJc w:val="left"/>
      <w:pPr>
        <w:ind w:left="7272" w:hanging="360"/>
      </w:pPr>
    </w:lvl>
    <w:lvl w:ilvl="7" w:tplc="04090019" w:tentative="1">
      <w:start w:val="1"/>
      <w:numFmt w:val="lowerLetter"/>
      <w:lvlText w:val="%8."/>
      <w:lvlJc w:val="left"/>
      <w:pPr>
        <w:ind w:left="7992" w:hanging="360"/>
      </w:pPr>
    </w:lvl>
    <w:lvl w:ilvl="8" w:tplc="0409001B" w:tentative="1">
      <w:start w:val="1"/>
      <w:numFmt w:val="lowerRoman"/>
      <w:lvlText w:val="%9."/>
      <w:lvlJc w:val="right"/>
      <w:pPr>
        <w:ind w:left="8712" w:hanging="180"/>
      </w:pPr>
    </w:lvl>
  </w:abstractNum>
  <w:abstractNum w:abstractNumId="63" w15:restartNumberingAfterBreak="0">
    <w:nsid w:val="77E25BC4"/>
    <w:multiLevelType w:val="hybridMultilevel"/>
    <w:tmpl w:val="40E4C316"/>
    <w:lvl w:ilvl="0" w:tplc="0DBE8682">
      <w:numFmt w:val="bullet"/>
      <w:lvlText w:val="-"/>
      <w:lvlJc w:val="left"/>
      <w:pPr>
        <w:ind w:left="1152" w:hanging="360"/>
      </w:pPr>
      <w:rPr>
        <w:rFonts w:ascii="Courier New" w:eastAsia="Batang"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4" w15:restartNumberingAfterBreak="0">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hint="default"/>
        <w:b w:val="0"/>
        <w:i w:val="0"/>
        <w:iCs w:val="0"/>
        <w:caps w:val="0"/>
        <w:smallCaps w:val="0"/>
        <w:strike w:val="0"/>
        <w:dstrike w:val="0"/>
        <w:noProof w:val="0"/>
        <w:vanish w:val="0"/>
        <w:spacing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7B827298"/>
    <w:multiLevelType w:val="hybridMultilevel"/>
    <w:tmpl w:val="BACA8A34"/>
    <w:lvl w:ilvl="0" w:tplc="6FAEE124">
      <w:numFmt w:val="bullet"/>
      <w:lvlText w:val="-"/>
      <w:lvlJc w:val="left"/>
      <w:pPr>
        <w:ind w:left="1222" w:hanging="360"/>
      </w:pPr>
      <w:rPr>
        <w:rFonts w:ascii="Courier New" w:eastAsia="Batang" w:hAnsi="Courier New" w:cs="Courier New"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66" w15:restartNumberingAfterBreak="0">
    <w:nsid w:val="7BD61572"/>
    <w:multiLevelType w:val="hybridMultilevel"/>
    <w:tmpl w:val="A93E32D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7"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1"/>
  </w:num>
  <w:num w:numId="2">
    <w:abstractNumId w:val="45"/>
  </w:num>
  <w:num w:numId="3">
    <w:abstractNumId w:val="44"/>
  </w:num>
  <w:num w:numId="4">
    <w:abstractNumId w:val="64"/>
  </w:num>
  <w:num w:numId="5">
    <w:abstractNumId w:val="2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43"/>
  </w:num>
  <w:num w:numId="17">
    <w:abstractNumId w:val="11"/>
  </w:num>
  <w:num w:numId="18">
    <w:abstractNumId w:val="25"/>
  </w:num>
  <w:num w:numId="19">
    <w:abstractNumId w:val="25"/>
    <w:lvlOverride w:ilvl="0">
      <w:startOverride w:val="1"/>
    </w:lvlOverride>
  </w:num>
  <w:num w:numId="20">
    <w:abstractNumId w:val="20"/>
  </w:num>
  <w:num w:numId="21">
    <w:abstractNumId w:val="10"/>
  </w:num>
  <w:num w:numId="22">
    <w:abstractNumId w:val="47"/>
  </w:num>
  <w:num w:numId="23">
    <w:abstractNumId w:val="64"/>
  </w:num>
  <w:num w:numId="24">
    <w:abstractNumId w:val="16"/>
  </w:num>
  <w:num w:numId="25">
    <w:abstractNumId w:val="64"/>
    <w:lvlOverride w:ilvl="0">
      <w:startOverride w:val="1"/>
    </w:lvlOverride>
  </w:num>
  <w:num w:numId="26">
    <w:abstractNumId w:val="67"/>
  </w:num>
  <w:num w:numId="27">
    <w:abstractNumId w:val="12"/>
  </w:num>
  <w:num w:numId="28">
    <w:abstractNumId w:val="48"/>
  </w:num>
  <w:num w:numId="29">
    <w:abstractNumId w:val="22"/>
  </w:num>
  <w:num w:numId="30">
    <w:abstractNumId w:val="64"/>
    <w:lvlOverride w:ilvl="0">
      <w:startOverride w:val="1"/>
    </w:lvlOverride>
  </w:num>
  <w:num w:numId="31">
    <w:abstractNumId w:val="27"/>
  </w:num>
  <w:num w:numId="32">
    <w:abstractNumId w:val="14"/>
  </w:num>
  <w:num w:numId="33">
    <w:abstractNumId w:val="21"/>
  </w:num>
  <w:num w:numId="34">
    <w:abstractNumId w:val="15"/>
  </w:num>
  <w:num w:numId="35">
    <w:abstractNumId w:val="57"/>
  </w:num>
  <w:num w:numId="36">
    <w:abstractNumId w:val="51"/>
  </w:num>
  <w:num w:numId="37">
    <w:abstractNumId w:val="30"/>
  </w:num>
  <w:num w:numId="38">
    <w:abstractNumId w:val="34"/>
  </w:num>
  <w:num w:numId="39">
    <w:abstractNumId w:val="53"/>
  </w:num>
  <w:num w:numId="40">
    <w:abstractNumId w:val="26"/>
  </w:num>
  <w:num w:numId="41">
    <w:abstractNumId w:val="19"/>
  </w:num>
  <w:num w:numId="42">
    <w:abstractNumId w:val="52"/>
  </w:num>
  <w:num w:numId="43">
    <w:abstractNumId w:val="37"/>
  </w:num>
  <w:num w:numId="44">
    <w:abstractNumId w:val="63"/>
  </w:num>
  <w:num w:numId="45">
    <w:abstractNumId w:val="59"/>
  </w:num>
  <w:num w:numId="46">
    <w:abstractNumId w:val="58"/>
  </w:num>
  <w:num w:numId="47">
    <w:abstractNumId w:val="66"/>
  </w:num>
  <w:num w:numId="48">
    <w:abstractNumId w:val="60"/>
  </w:num>
  <w:num w:numId="49">
    <w:abstractNumId w:val="62"/>
  </w:num>
  <w:num w:numId="50">
    <w:abstractNumId w:val="13"/>
  </w:num>
  <w:num w:numId="51">
    <w:abstractNumId w:val="39"/>
  </w:num>
  <w:num w:numId="52">
    <w:abstractNumId w:val="36"/>
  </w:num>
  <w:num w:numId="53">
    <w:abstractNumId w:val="38"/>
  </w:num>
  <w:num w:numId="54">
    <w:abstractNumId w:val="35"/>
  </w:num>
  <w:num w:numId="55">
    <w:abstractNumId w:val="49"/>
  </w:num>
  <w:num w:numId="56">
    <w:abstractNumId w:val="50"/>
  </w:num>
  <w:num w:numId="57">
    <w:abstractNumId w:val="18"/>
  </w:num>
  <w:num w:numId="58">
    <w:abstractNumId w:val="32"/>
  </w:num>
  <w:num w:numId="59">
    <w:abstractNumId w:val="17"/>
  </w:num>
  <w:num w:numId="60">
    <w:abstractNumId w:val="40"/>
  </w:num>
  <w:num w:numId="61">
    <w:abstractNumId w:val="42"/>
  </w:num>
  <w:num w:numId="62">
    <w:abstractNumId w:val="55"/>
  </w:num>
  <w:num w:numId="63">
    <w:abstractNumId w:val="41"/>
  </w:num>
  <w:num w:numId="6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4"/>
  </w:num>
  <w:num w:numId="66">
    <w:abstractNumId w:val="23"/>
  </w:num>
  <w:num w:numId="67">
    <w:abstractNumId w:val="28"/>
  </w:num>
  <w:num w:numId="68">
    <w:abstractNumId w:val="31"/>
  </w:num>
  <w:num w:numId="69">
    <w:abstractNumId w:val="46"/>
  </w:num>
  <w:num w:numId="70">
    <w:abstractNumId w:val="56"/>
  </w:num>
  <w:num w:numId="71">
    <w:abstractNumId w:val="33"/>
  </w:num>
  <w:num w:numId="72">
    <w:abstractNumId w:val="54"/>
  </w:num>
  <w:num w:numId="73">
    <w:abstractNumId w:val="65"/>
  </w:num>
  <w:numIdMacAtCleanup w:val="6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eyoung">
    <w15:presenceInfo w15:providerId="AD" w15:userId="S-1-5-21-147214757-305610072-1517763936-260626"/>
  </w15:person>
  <w15:person w15:author="Belotti, Sergio (Nokia - IT/Vimercate)">
    <w15:presenceInfo w15:providerId="AD" w15:userId="S-1-5-21-1593251271-2640304127-1825641215-2129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0" w:nlCheck="1" w:checkStyle="0"/>
  <w:activeWritingStyle w:appName="MSWord" w:lang="it-IT" w:vendorID="64" w:dllVersion="0" w:nlCheck="1" w:checkStyle="0"/>
  <w:activeWritingStyle w:appName="MSWord" w:lang="en-US" w:vendorID="64" w:dllVersion="131078" w:nlCheck="1" w:checkStyle="1"/>
  <w:activeWritingStyle w:appName="MSWord" w:lang="en-CA"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25"/>
    <w:rsid w:val="00000077"/>
    <w:rsid w:val="000004CF"/>
    <w:rsid w:val="000017CE"/>
    <w:rsid w:val="00011A2E"/>
    <w:rsid w:val="00013C75"/>
    <w:rsid w:val="00014A6F"/>
    <w:rsid w:val="0001519F"/>
    <w:rsid w:val="00020784"/>
    <w:rsid w:val="00021387"/>
    <w:rsid w:val="0002465C"/>
    <w:rsid w:val="000359E2"/>
    <w:rsid w:val="00037BFF"/>
    <w:rsid w:val="00042ACC"/>
    <w:rsid w:val="000440BE"/>
    <w:rsid w:val="000445A3"/>
    <w:rsid w:val="000453C4"/>
    <w:rsid w:val="00045A33"/>
    <w:rsid w:val="0004659D"/>
    <w:rsid w:val="00047F1A"/>
    <w:rsid w:val="0005043F"/>
    <w:rsid w:val="00052D45"/>
    <w:rsid w:val="00055923"/>
    <w:rsid w:val="000566F5"/>
    <w:rsid w:val="00061E5D"/>
    <w:rsid w:val="00066E27"/>
    <w:rsid w:val="0007084F"/>
    <w:rsid w:val="00070E0F"/>
    <w:rsid w:val="00072E31"/>
    <w:rsid w:val="000738E2"/>
    <w:rsid w:val="00073B3B"/>
    <w:rsid w:val="0007656C"/>
    <w:rsid w:val="00083B2B"/>
    <w:rsid w:val="000858D9"/>
    <w:rsid w:val="00090DB3"/>
    <w:rsid w:val="00091122"/>
    <w:rsid w:val="000911B4"/>
    <w:rsid w:val="00093BD8"/>
    <w:rsid w:val="00093D38"/>
    <w:rsid w:val="00096C8C"/>
    <w:rsid w:val="00097167"/>
    <w:rsid w:val="000972E3"/>
    <w:rsid w:val="000A714B"/>
    <w:rsid w:val="000A715A"/>
    <w:rsid w:val="000B1845"/>
    <w:rsid w:val="000B574F"/>
    <w:rsid w:val="000C1CC5"/>
    <w:rsid w:val="000C3D2C"/>
    <w:rsid w:val="000C5B58"/>
    <w:rsid w:val="000D0D54"/>
    <w:rsid w:val="000D2E68"/>
    <w:rsid w:val="000D3690"/>
    <w:rsid w:val="000D7908"/>
    <w:rsid w:val="000E2C73"/>
    <w:rsid w:val="000E50E2"/>
    <w:rsid w:val="000E64E8"/>
    <w:rsid w:val="000E6DBB"/>
    <w:rsid w:val="000F2D89"/>
    <w:rsid w:val="000F44ED"/>
    <w:rsid w:val="000F4F15"/>
    <w:rsid w:val="000F512A"/>
    <w:rsid w:val="00100BDA"/>
    <w:rsid w:val="001024B5"/>
    <w:rsid w:val="0010340C"/>
    <w:rsid w:val="0010341A"/>
    <w:rsid w:val="0010357E"/>
    <w:rsid w:val="00104084"/>
    <w:rsid w:val="0010654D"/>
    <w:rsid w:val="001070E1"/>
    <w:rsid w:val="00110BDB"/>
    <w:rsid w:val="001146E4"/>
    <w:rsid w:val="00116B7B"/>
    <w:rsid w:val="00120FED"/>
    <w:rsid w:val="00123F6A"/>
    <w:rsid w:val="00124813"/>
    <w:rsid w:val="00125BDF"/>
    <w:rsid w:val="00126D97"/>
    <w:rsid w:val="001300D2"/>
    <w:rsid w:val="001315B8"/>
    <w:rsid w:val="001316D1"/>
    <w:rsid w:val="00135F4C"/>
    <w:rsid w:val="0013763F"/>
    <w:rsid w:val="00142635"/>
    <w:rsid w:val="00143918"/>
    <w:rsid w:val="00145EA7"/>
    <w:rsid w:val="00146E66"/>
    <w:rsid w:val="0014715A"/>
    <w:rsid w:val="00147470"/>
    <w:rsid w:val="0015422A"/>
    <w:rsid w:val="00155BE7"/>
    <w:rsid w:val="00156C7B"/>
    <w:rsid w:val="0016061C"/>
    <w:rsid w:val="00160DC6"/>
    <w:rsid w:val="00161406"/>
    <w:rsid w:val="001619E2"/>
    <w:rsid w:val="00172C2D"/>
    <w:rsid w:val="001739B0"/>
    <w:rsid w:val="001806F0"/>
    <w:rsid w:val="00180FC0"/>
    <w:rsid w:val="0018134A"/>
    <w:rsid w:val="00184A4A"/>
    <w:rsid w:val="00185399"/>
    <w:rsid w:val="00193425"/>
    <w:rsid w:val="001934EA"/>
    <w:rsid w:val="00194571"/>
    <w:rsid w:val="0019497B"/>
    <w:rsid w:val="00197B5A"/>
    <w:rsid w:val="001A0669"/>
    <w:rsid w:val="001A3789"/>
    <w:rsid w:val="001A43D7"/>
    <w:rsid w:val="001A48EF"/>
    <w:rsid w:val="001A7799"/>
    <w:rsid w:val="001B339F"/>
    <w:rsid w:val="001C307D"/>
    <w:rsid w:val="001C5401"/>
    <w:rsid w:val="001C56D0"/>
    <w:rsid w:val="001C625F"/>
    <w:rsid w:val="001D0030"/>
    <w:rsid w:val="001D00D4"/>
    <w:rsid w:val="001D0C3A"/>
    <w:rsid w:val="001D0CD9"/>
    <w:rsid w:val="001D3791"/>
    <w:rsid w:val="001D3A8D"/>
    <w:rsid w:val="001D4EF1"/>
    <w:rsid w:val="001D6130"/>
    <w:rsid w:val="001D6AB1"/>
    <w:rsid w:val="001D7D26"/>
    <w:rsid w:val="001E2222"/>
    <w:rsid w:val="001E2D9D"/>
    <w:rsid w:val="001E3DE1"/>
    <w:rsid w:val="001E3E79"/>
    <w:rsid w:val="001E489A"/>
    <w:rsid w:val="001E6384"/>
    <w:rsid w:val="001E7F57"/>
    <w:rsid w:val="001F394B"/>
    <w:rsid w:val="001F5096"/>
    <w:rsid w:val="001F50EC"/>
    <w:rsid w:val="001F6550"/>
    <w:rsid w:val="001F7015"/>
    <w:rsid w:val="001F7829"/>
    <w:rsid w:val="001F7F4A"/>
    <w:rsid w:val="00200D8B"/>
    <w:rsid w:val="002025F8"/>
    <w:rsid w:val="00205062"/>
    <w:rsid w:val="0021239E"/>
    <w:rsid w:val="00215DA3"/>
    <w:rsid w:val="0021717A"/>
    <w:rsid w:val="00221738"/>
    <w:rsid w:val="002263B7"/>
    <w:rsid w:val="0022723B"/>
    <w:rsid w:val="00232ADA"/>
    <w:rsid w:val="00233782"/>
    <w:rsid w:val="002344D0"/>
    <w:rsid w:val="00234834"/>
    <w:rsid w:val="00235DA2"/>
    <w:rsid w:val="00237595"/>
    <w:rsid w:val="00237697"/>
    <w:rsid w:val="00237742"/>
    <w:rsid w:val="00237828"/>
    <w:rsid w:val="00240916"/>
    <w:rsid w:val="0024108E"/>
    <w:rsid w:val="002431DA"/>
    <w:rsid w:val="00246C02"/>
    <w:rsid w:val="0025062A"/>
    <w:rsid w:val="00252A21"/>
    <w:rsid w:val="002536FA"/>
    <w:rsid w:val="00254FD6"/>
    <w:rsid w:val="00255962"/>
    <w:rsid w:val="00257F8C"/>
    <w:rsid w:val="00275C44"/>
    <w:rsid w:val="0027759C"/>
    <w:rsid w:val="002778C3"/>
    <w:rsid w:val="00281573"/>
    <w:rsid w:val="0028341C"/>
    <w:rsid w:val="0028383E"/>
    <w:rsid w:val="00283879"/>
    <w:rsid w:val="002838D5"/>
    <w:rsid w:val="0028506B"/>
    <w:rsid w:val="00291216"/>
    <w:rsid w:val="002917BD"/>
    <w:rsid w:val="00292195"/>
    <w:rsid w:val="002A005C"/>
    <w:rsid w:val="002A707B"/>
    <w:rsid w:val="002A7396"/>
    <w:rsid w:val="002B1977"/>
    <w:rsid w:val="002B561D"/>
    <w:rsid w:val="002B6872"/>
    <w:rsid w:val="002B6B44"/>
    <w:rsid w:val="002B700C"/>
    <w:rsid w:val="002B7715"/>
    <w:rsid w:val="002C0578"/>
    <w:rsid w:val="002C1F42"/>
    <w:rsid w:val="002C49C4"/>
    <w:rsid w:val="002D2341"/>
    <w:rsid w:val="002D2F11"/>
    <w:rsid w:val="002E0203"/>
    <w:rsid w:val="002E1F5F"/>
    <w:rsid w:val="002E2943"/>
    <w:rsid w:val="002E2F01"/>
    <w:rsid w:val="002E41B0"/>
    <w:rsid w:val="002E5DA5"/>
    <w:rsid w:val="002E61AD"/>
    <w:rsid w:val="002E7E0C"/>
    <w:rsid w:val="002F2F61"/>
    <w:rsid w:val="002F361B"/>
    <w:rsid w:val="002F43CC"/>
    <w:rsid w:val="002F4A14"/>
    <w:rsid w:val="002F70AC"/>
    <w:rsid w:val="00301694"/>
    <w:rsid w:val="0030239C"/>
    <w:rsid w:val="00303E68"/>
    <w:rsid w:val="00305B15"/>
    <w:rsid w:val="00306574"/>
    <w:rsid w:val="00306FC8"/>
    <w:rsid w:val="003106C2"/>
    <w:rsid w:val="003119C1"/>
    <w:rsid w:val="00312CFA"/>
    <w:rsid w:val="00313215"/>
    <w:rsid w:val="00316413"/>
    <w:rsid w:val="00316AC2"/>
    <w:rsid w:val="003207F9"/>
    <w:rsid w:val="00324834"/>
    <w:rsid w:val="003273EB"/>
    <w:rsid w:val="003300A8"/>
    <w:rsid w:val="00330A6E"/>
    <w:rsid w:val="003319D4"/>
    <w:rsid w:val="00331AA2"/>
    <w:rsid w:val="00333933"/>
    <w:rsid w:val="00333FDF"/>
    <w:rsid w:val="003349FE"/>
    <w:rsid w:val="00334C43"/>
    <w:rsid w:val="00336C6A"/>
    <w:rsid w:val="00337CC6"/>
    <w:rsid w:val="00341FFA"/>
    <w:rsid w:val="00342A68"/>
    <w:rsid w:val="00345474"/>
    <w:rsid w:val="00347D2C"/>
    <w:rsid w:val="00347E0B"/>
    <w:rsid w:val="00354E07"/>
    <w:rsid w:val="00357EC0"/>
    <w:rsid w:val="00361BD3"/>
    <w:rsid w:val="003624DC"/>
    <w:rsid w:val="0036287A"/>
    <w:rsid w:val="00364225"/>
    <w:rsid w:val="00367463"/>
    <w:rsid w:val="003749F5"/>
    <w:rsid w:val="003755C4"/>
    <w:rsid w:val="00376302"/>
    <w:rsid w:val="003859C6"/>
    <w:rsid w:val="003907AB"/>
    <w:rsid w:val="003954AB"/>
    <w:rsid w:val="00396CDC"/>
    <w:rsid w:val="003A0183"/>
    <w:rsid w:val="003A1329"/>
    <w:rsid w:val="003A1646"/>
    <w:rsid w:val="003A59D2"/>
    <w:rsid w:val="003B0522"/>
    <w:rsid w:val="003B156D"/>
    <w:rsid w:val="003B3D19"/>
    <w:rsid w:val="003B4FAA"/>
    <w:rsid w:val="003B53FC"/>
    <w:rsid w:val="003B5883"/>
    <w:rsid w:val="003C00A5"/>
    <w:rsid w:val="003C2911"/>
    <w:rsid w:val="003C3C5D"/>
    <w:rsid w:val="003C429A"/>
    <w:rsid w:val="003C7575"/>
    <w:rsid w:val="003E2105"/>
    <w:rsid w:val="003F11EC"/>
    <w:rsid w:val="003F3913"/>
    <w:rsid w:val="003F6C58"/>
    <w:rsid w:val="003F7DA5"/>
    <w:rsid w:val="0040160E"/>
    <w:rsid w:val="0040199C"/>
    <w:rsid w:val="00403D58"/>
    <w:rsid w:val="00412181"/>
    <w:rsid w:val="0041373E"/>
    <w:rsid w:val="004149CC"/>
    <w:rsid w:val="0041586B"/>
    <w:rsid w:val="004176FB"/>
    <w:rsid w:val="0042052E"/>
    <w:rsid w:val="004232E5"/>
    <w:rsid w:val="00426488"/>
    <w:rsid w:val="00426A67"/>
    <w:rsid w:val="004276A2"/>
    <w:rsid w:val="00427DCA"/>
    <w:rsid w:val="004359FC"/>
    <w:rsid w:val="00444B78"/>
    <w:rsid w:val="00446E6B"/>
    <w:rsid w:val="00451334"/>
    <w:rsid w:val="004520E1"/>
    <w:rsid w:val="004538BC"/>
    <w:rsid w:val="004538EF"/>
    <w:rsid w:val="00453C48"/>
    <w:rsid w:val="004546DB"/>
    <w:rsid w:val="00462602"/>
    <w:rsid w:val="00463AF1"/>
    <w:rsid w:val="004645E0"/>
    <w:rsid w:val="004674B5"/>
    <w:rsid w:val="00471F2A"/>
    <w:rsid w:val="00480B9D"/>
    <w:rsid w:val="00480F88"/>
    <w:rsid w:val="0048240F"/>
    <w:rsid w:val="004844F1"/>
    <w:rsid w:val="004866DF"/>
    <w:rsid w:val="004A047E"/>
    <w:rsid w:val="004A3A90"/>
    <w:rsid w:val="004A5774"/>
    <w:rsid w:val="004A75E2"/>
    <w:rsid w:val="004A7915"/>
    <w:rsid w:val="004B0F96"/>
    <w:rsid w:val="004B15EF"/>
    <w:rsid w:val="004B2E55"/>
    <w:rsid w:val="004B4A07"/>
    <w:rsid w:val="004B5353"/>
    <w:rsid w:val="004B54F1"/>
    <w:rsid w:val="004B5D84"/>
    <w:rsid w:val="004C1BA0"/>
    <w:rsid w:val="004C36CE"/>
    <w:rsid w:val="004C4129"/>
    <w:rsid w:val="004D2D64"/>
    <w:rsid w:val="004D3A59"/>
    <w:rsid w:val="004E1FA8"/>
    <w:rsid w:val="004E2324"/>
    <w:rsid w:val="004E25F7"/>
    <w:rsid w:val="004E5CD4"/>
    <w:rsid w:val="004F02F6"/>
    <w:rsid w:val="004F3A9E"/>
    <w:rsid w:val="004F4438"/>
    <w:rsid w:val="004F73D6"/>
    <w:rsid w:val="004F770F"/>
    <w:rsid w:val="005010FF"/>
    <w:rsid w:val="00505342"/>
    <w:rsid w:val="005073DD"/>
    <w:rsid w:val="00507FD8"/>
    <w:rsid w:val="00511103"/>
    <w:rsid w:val="0051135B"/>
    <w:rsid w:val="00511B22"/>
    <w:rsid w:val="00513AFF"/>
    <w:rsid w:val="00514A3B"/>
    <w:rsid w:val="00515AAC"/>
    <w:rsid w:val="005241D0"/>
    <w:rsid w:val="0052511C"/>
    <w:rsid w:val="00526187"/>
    <w:rsid w:val="0052735F"/>
    <w:rsid w:val="005303F9"/>
    <w:rsid w:val="00536692"/>
    <w:rsid w:val="005439DE"/>
    <w:rsid w:val="00547C11"/>
    <w:rsid w:val="00552080"/>
    <w:rsid w:val="0055345B"/>
    <w:rsid w:val="00556A31"/>
    <w:rsid w:val="00560257"/>
    <w:rsid w:val="005613B7"/>
    <w:rsid w:val="0056142E"/>
    <w:rsid w:val="005635C5"/>
    <w:rsid w:val="00564AA2"/>
    <w:rsid w:val="00564D89"/>
    <w:rsid w:val="00566D69"/>
    <w:rsid w:val="005740AB"/>
    <w:rsid w:val="00574E27"/>
    <w:rsid w:val="00577AE5"/>
    <w:rsid w:val="00581197"/>
    <w:rsid w:val="00581409"/>
    <w:rsid w:val="00597ACE"/>
    <w:rsid w:val="005A285C"/>
    <w:rsid w:val="005A2924"/>
    <w:rsid w:val="005A3293"/>
    <w:rsid w:val="005A61AB"/>
    <w:rsid w:val="005A7D2E"/>
    <w:rsid w:val="005B1400"/>
    <w:rsid w:val="005B3CFD"/>
    <w:rsid w:val="005B57D1"/>
    <w:rsid w:val="005B581A"/>
    <w:rsid w:val="005B6817"/>
    <w:rsid w:val="005C00E8"/>
    <w:rsid w:val="005C03FF"/>
    <w:rsid w:val="005C3597"/>
    <w:rsid w:val="005C5E4F"/>
    <w:rsid w:val="005D5F8F"/>
    <w:rsid w:val="005D6EF2"/>
    <w:rsid w:val="005E0524"/>
    <w:rsid w:val="005E13F3"/>
    <w:rsid w:val="005E1A39"/>
    <w:rsid w:val="005F1D39"/>
    <w:rsid w:val="005F1DF1"/>
    <w:rsid w:val="005F7C06"/>
    <w:rsid w:val="00603B0A"/>
    <w:rsid w:val="0060440D"/>
    <w:rsid w:val="00605243"/>
    <w:rsid w:val="00607844"/>
    <w:rsid w:val="00607A3C"/>
    <w:rsid w:val="006148C6"/>
    <w:rsid w:val="00615562"/>
    <w:rsid w:val="0061754C"/>
    <w:rsid w:val="00622F18"/>
    <w:rsid w:val="006232F3"/>
    <w:rsid w:val="00624C93"/>
    <w:rsid w:val="006266A5"/>
    <w:rsid w:val="006279BB"/>
    <w:rsid w:val="00630DF9"/>
    <w:rsid w:val="0063752C"/>
    <w:rsid w:val="006418BA"/>
    <w:rsid w:val="00642655"/>
    <w:rsid w:val="006472B9"/>
    <w:rsid w:val="0065073D"/>
    <w:rsid w:val="00651F33"/>
    <w:rsid w:val="006528C8"/>
    <w:rsid w:val="00657594"/>
    <w:rsid w:val="006604C8"/>
    <w:rsid w:val="00664E1C"/>
    <w:rsid w:val="006677A8"/>
    <w:rsid w:val="00670340"/>
    <w:rsid w:val="00675E1D"/>
    <w:rsid w:val="00676C7A"/>
    <w:rsid w:val="0068026B"/>
    <w:rsid w:val="00681481"/>
    <w:rsid w:val="00683455"/>
    <w:rsid w:val="00683FBF"/>
    <w:rsid w:val="00684600"/>
    <w:rsid w:val="00684642"/>
    <w:rsid w:val="0069022E"/>
    <w:rsid w:val="00696527"/>
    <w:rsid w:val="006A1998"/>
    <w:rsid w:val="006A74C7"/>
    <w:rsid w:val="006B2726"/>
    <w:rsid w:val="006B6757"/>
    <w:rsid w:val="006B6BC8"/>
    <w:rsid w:val="006C2D4D"/>
    <w:rsid w:val="006C3558"/>
    <w:rsid w:val="006D005D"/>
    <w:rsid w:val="006D2178"/>
    <w:rsid w:val="006D5DE5"/>
    <w:rsid w:val="006E093A"/>
    <w:rsid w:val="006E0D4B"/>
    <w:rsid w:val="006E1129"/>
    <w:rsid w:val="006E1AC3"/>
    <w:rsid w:val="006E3627"/>
    <w:rsid w:val="006E3ECA"/>
    <w:rsid w:val="006E47D5"/>
    <w:rsid w:val="006E61B5"/>
    <w:rsid w:val="006F0B24"/>
    <w:rsid w:val="006F2D73"/>
    <w:rsid w:val="006F3A8F"/>
    <w:rsid w:val="006F4076"/>
    <w:rsid w:val="006F40A6"/>
    <w:rsid w:val="006F6F19"/>
    <w:rsid w:val="00703157"/>
    <w:rsid w:val="00704271"/>
    <w:rsid w:val="00704FEC"/>
    <w:rsid w:val="00710DA4"/>
    <w:rsid w:val="00712311"/>
    <w:rsid w:val="007124AB"/>
    <w:rsid w:val="00712AEB"/>
    <w:rsid w:val="00713412"/>
    <w:rsid w:val="0071398D"/>
    <w:rsid w:val="0072225C"/>
    <w:rsid w:val="00723422"/>
    <w:rsid w:val="00723475"/>
    <w:rsid w:val="007262F7"/>
    <w:rsid w:val="0072671D"/>
    <w:rsid w:val="007319CB"/>
    <w:rsid w:val="00734C9D"/>
    <w:rsid w:val="00745171"/>
    <w:rsid w:val="00750C66"/>
    <w:rsid w:val="00751DAE"/>
    <w:rsid w:val="00753DF3"/>
    <w:rsid w:val="00756310"/>
    <w:rsid w:val="007574D3"/>
    <w:rsid w:val="00757691"/>
    <w:rsid w:val="00761494"/>
    <w:rsid w:val="007662AC"/>
    <w:rsid w:val="007719ED"/>
    <w:rsid w:val="00776578"/>
    <w:rsid w:val="00777E51"/>
    <w:rsid w:val="00780ED7"/>
    <w:rsid w:val="0078224F"/>
    <w:rsid w:val="00782D41"/>
    <w:rsid w:val="007837D5"/>
    <w:rsid w:val="00787851"/>
    <w:rsid w:val="00787917"/>
    <w:rsid w:val="00791FCA"/>
    <w:rsid w:val="007923DC"/>
    <w:rsid w:val="00792583"/>
    <w:rsid w:val="00792FEF"/>
    <w:rsid w:val="00793146"/>
    <w:rsid w:val="007A01B5"/>
    <w:rsid w:val="007A1799"/>
    <w:rsid w:val="007A1A50"/>
    <w:rsid w:val="007A2DF2"/>
    <w:rsid w:val="007A532F"/>
    <w:rsid w:val="007A64CF"/>
    <w:rsid w:val="007B536A"/>
    <w:rsid w:val="007B705D"/>
    <w:rsid w:val="007B7860"/>
    <w:rsid w:val="007B7CA3"/>
    <w:rsid w:val="007C1123"/>
    <w:rsid w:val="007C5F18"/>
    <w:rsid w:val="007D0C12"/>
    <w:rsid w:val="007D1124"/>
    <w:rsid w:val="007D2F46"/>
    <w:rsid w:val="007D2FFF"/>
    <w:rsid w:val="007D525E"/>
    <w:rsid w:val="007D61D1"/>
    <w:rsid w:val="007E33B0"/>
    <w:rsid w:val="007F289A"/>
    <w:rsid w:val="007F491D"/>
    <w:rsid w:val="007F6088"/>
    <w:rsid w:val="007F7864"/>
    <w:rsid w:val="007F7886"/>
    <w:rsid w:val="007F7DB5"/>
    <w:rsid w:val="00803157"/>
    <w:rsid w:val="00803480"/>
    <w:rsid w:val="00803AE2"/>
    <w:rsid w:val="00804F21"/>
    <w:rsid w:val="00810EA8"/>
    <w:rsid w:val="008122D3"/>
    <w:rsid w:val="00812F2F"/>
    <w:rsid w:val="00812FCC"/>
    <w:rsid w:val="0081357B"/>
    <w:rsid w:val="00813A44"/>
    <w:rsid w:val="00815E67"/>
    <w:rsid w:val="00822126"/>
    <w:rsid w:val="00827B4B"/>
    <w:rsid w:val="00830F60"/>
    <w:rsid w:val="00831000"/>
    <w:rsid w:val="008322E5"/>
    <w:rsid w:val="00834330"/>
    <w:rsid w:val="00836094"/>
    <w:rsid w:val="0083704A"/>
    <w:rsid w:val="008418A9"/>
    <w:rsid w:val="00844D48"/>
    <w:rsid w:val="00845218"/>
    <w:rsid w:val="00846DD3"/>
    <w:rsid w:val="00850297"/>
    <w:rsid w:val="00850A37"/>
    <w:rsid w:val="0085182E"/>
    <w:rsid w:val="00855E2D"/>
    <w:rsid w:val="00862401"/>
    <w:rsid w:val="00867705"/>
    <w:rsid w:val="00870AAD"/>
    <w:rsid w:val="00877241"/>
    <w:rsid w:val="00880647"/>
    <w:rsid w:val="00882C96"/>
    <w:rsid w:val="00887269"/>
    <w:rsid w:val="0089160A"/>
    <w:rsid w:val="00892A1A"/>
    <w:rsid w:val="00894237"/>
    <w:rsid w:val="00895C6C"/>
    <w:rsid w:val="008A122B"/>
    <w:rsid w:val="008A149F"/>
    <w:rsid w:val="008A1FDF"/>
    <w:rsid w:val="008A3CFF"/>
    <w:rsid w:val="008A5793"/>
    <w:rsid w:val="008B36D2"/>
    <w:rsid w:val="008B4BA4"/>
    <w:rsid w:val="008B5307"/>
    <w:rsid w:val="008C48E9"/>
    <w:rsid w:val="008C61D0"/>
    <w:rsid w:val="008C625D"/>
    <w:rsid w:val="008C7637"/>
    <w:rsid w:val="008C7999"/>
    <w:rsid w:val="008D21BA"/>
    <w:rsid w:val="008D2904"/>
    <w:rsid w:val="008D3241"/>
    <w:rsid w:val="008D50C0"/>
    <w:rsid w:val="008D62BE"/>
    <w:rsid w:val="008D705B"/>
    <w:rsid w:val="008D757B"/>
    <w:rsid w:val="008E1EE7"/>
    <w:rsid w:val="008E24CE"/>
    <w:rsid w:val="008E5B2C"/>
    <w:rsid w:val="008E670E"/>
    <w:rsid w:val="008E71C1"/>
    <w:rsid w:val="008E761A"/>
    <w:rsid w:val="008F1D11"/>
    <w:rsid w:val="008F2F4F"/>
    <w:rsid w:val="008F34A4"/>
    <w:rsid w:val="008F7CEA"/>
    <w:rsid w:val="009009FA"/>
    <w:rsid w:val="009020E1"/>
    <w:rsid w:val="009051BC"/>
    <w:rsid w:val="0090716E"/>
    <w:rsid w:val="009077E0"/>
    <w:rsid w:val="00910B5F"/>
    <w:rsid w:val="00915D0D"/>
    <w:rsid w:val="0091607B"/>
    <w:rsid w:val="00924B0B"/>
    <w:rsid w:val="0092684A"/>
    <w:rsid w:val="00927C87"/>
    <w:rsid w:val="0093125B"/>
    <w:rsid w:val="00933D61"/>
    <w:rsid w:val="00935E37"/>
    <w:rsid w:val="00936A66"/>
    <w:rsid w:val="00937E3A"/>
    <w:rsid w:val="00942763"/>
    <w:rsid w:val="009439D8"/>
    <w:rsid w:val="009446B3"/>
    <w:rsid w:val="00945E70"/>
    <w:rsid w:val="00946C70"/>
    <w:rsid w:val="0094732E"/>
    <w:rsid w:val="009473D2"/>
    <w:rsid w:val="00951B81"/>
    <w:rsid w:val="009526F1"/>
    <w:rsid w:val="00952E15"/>
    <w:rsid w:val="00953049"/>
    <w:rsid w:val="00955EEC"/>
    <w:rsid w:val="00957FA3"/>
    <w:rsid w:val="00960CE1"/>
    <w:rsid w:val="00960E16"/>
    <w:rsid w:val="00961DFD"/>
    <w:rsid w:val="00964904"/>
    <w:rsid w:val="00965C90"/>
    <w:rsid w:val="00966164"/>
    <w:rsid w:val="00967E52"/>
    <w:rsid w:val="00970AAA"/>
    <w:rsid w:val="009711B9"/>
    <w:rsid w:val="009728DD"/>
    <w:rsid w:val="0097534B"/>
    <w:rsid w:val="00975E92"/>
    <w:rsid w:val="009769CE"/>
    <w:rsid w:val="00977E6C"/>
    <w:rsid w:val="009812A3"/>
    <w:rsid w:val="00982119"/>
    <w:rsid w:val="0098490E"/>
    <w:rsid w:val="00986AB1"/>
    <w:rsid w:val="00986D01"/>
    <w:rsid w:val="009872E0"/>
    <w:rsid w:val="00987683"/>
    <w:rsid w:val="00990385"/>
    <w:rsid w:val="00995102"/>
    <w:rsid w:val="00996321"/>
    <w:rsid w:val="0099790E"/>
    <w:rsid w:val="009A0EE2"/>
    <w:rsid w:val="009A603E"/>
    <w:rsid w:val="009A6420"/>
    <w:rsid w:val="009A665F"/>
    <w:rsid w:val="009A7B36"/>
    <w:rsid w:val="009B0913"/>
    <w:rsid w:val="009B1641"/>
    <w:rsid w:val="009B49AD"/>
    <w:rsid w:val="009B5E5D"/>
    <w:rsid w:val="009B5FC9"/>
    <w:rsid w:val="009B6C20"/>
    <w:rsid w:val="009B746F"/>
    <w:rsid w:val="009B7603"/>
    <w:rsid w:val="009C3EA4"/>
    <w:rsid w:val="009C5F01"/>
    <w:rsid w:val="009D0796"/>
    <w:rsid w:val="009D0BF8"/>
    <w:rsid w:val="009D2121"/>
    <w:rsid w:val="009D4374"/>
    <w:rsid w:val="009D4BB1"/>
    <w:rsid w:val="009D50BB"/>
    <w:rsid w:val="009D5B58"/>
    <w:rsid w:val="009E0865"/>
    <w:rsid w:val="009E6BEB"/>
    <w:rsid w:val="009F077F"/>
    <w:rsid w:val="009F5CD1"/>
    <w:rsid w:val="00A0090F"/>
    <w:rsid w:val="00A012B0"/>
    <w:rsid w:val="00A01C30"/>
    <w:rsid w:val="00A046AA"/>
    <w:rsid w:val="00A04B7C"/>
    <w:rsid w:val="00A06E25"/>
    <w:rsid w:val="00A12D65"/>
    <w:rsid w:val="00A1381B"/>
    <w:rsid w:val="00A15723"/>
    <w:rsid w:val="00A15E3F"/>
    <w:rsid w:val="00A16E05"/>
    <w:rsid w:val="00A172F2"/>
    <w:rsid w:val="00A179ED"/>
    <w:rsid w:val="00A20C48"/>
    <w:rsid w:val="00A24D6D"/>
    <w:rsid w:val="00A259F4"/>
    <w:rsid w:val="00A26F3D"/>
    <w:rsid w:val="00A27383"/>
    <w:rsid w:val="00A30074"/>
    <w:rsid w:val="00A318F3"/>
    <w:rsid w:val="00A31DC1"/>
    <w:rsid w:val="00A31FE9"/>
    <w:rsid w:val="00A34B93"/>
    <w:rsid w:val="00A3616F"/>
    <w:rsid w:val="00A369C6"/>
    <w:rsid w:val="00A41241"/>
    <w:rsid w:val="00A41519"/>
    <w:rsid w:val="00A43372"/>
    <w:rsid w:val="00A454F5"/>
    <w:rsid w:val="00A476D1"/>
    <w:rsid w:val="00A47C47"/>
    <w:rsid w:val="00A47ED5"/>
    <w:rsid w:val="00A51BFA"/>
    <w:rsid w:val="00A57276"/>
    <w:rsid w:val="00A5737A"/>
    <w:rsid w:val="00A5738F"/>
    <w:rsid w:val="00A6127B"/>
    <w:rsid w:val="00A63C7C"/>
    <w:rsid w:val="00A65A11"/>
    <w:rsid w:val="00A661F9"/>
    <w:rsid w:val="00A73565"/>
    <w:rsid w:val="00A7613F"/>
    <w:rsid w:val="00A7620D"/>
    <w:rsid w:val="00A76288"/>
    <w:rsid w:val="00A82F81"/>
    <w:rsid w:val="00A8355A"/>
    <w:rsid w:val="00A8645C"/>
    <w:rsid w:val="00A867C8"/>
    <w:rsid w:val="00A91C7F"/>
    <w:rsid w:val="00A95721"/>
    <w:rsid w:val="00AA0E63"/>
    <w:rsid w:val="00AA129D"/>
    <w:rsid w:val="00AA1429"/>
    <w:rsid w:val="00AA4EC9"/>
    <w:rsid w:val="00AA526D"/>
    <w:rsid w:val="00AA6E08"/>
    <w:rsid w:val="00AB389C"/>
    <w:rsid w:val="00AB61C4"/>
    <w:rsid w:val="00AB6556"/>
    <w:rsid w:val="00AC0C22"/>
    <w:rsid w:val="00AC1CE3"/>
    <w:rsid w:val="00AC2D70"/>
    <w:rsid w:val="00AC385E"/>
    <w:rsid w:val="00AC393F"/>
    <w:rsid w:val="00AD1288"/>
    <w:rsid w:val="00AD3AFB"/>
    <w:rsid w:val="00AD3BEC"/>
    <w:rsid w:val="00AD4ED9"/>
    <w:rsid w:val="00AD50D4"/>
    <w:rsid w:val="00AD5AB2"/>
    <w:rsid w:val="00AD6B06"/>
    <w:rsid w:val="00AE009F"/>
    <w:rsid w:val="00AE0541"/>
    <w:rsid w:val="00AE084D"/>
    <w:rsid w:val="00AE1859"/>
    <w:rsid w:val="00AE2731"/>
    <w:rsid w:val="00AE33E0"/>
    <w:rsid w:val="00AE7992"/>
    <w:rsid w:val="00AF3518"/>
    <w:rsid w:val="00AF3B48"/>
    <w:rsid w:val="00AF78AA"/>
    <w:rsid w:val="00B01178"/>
    <w:rsid w:val="00B016B1"/>
    <w:rsid w:val="00B01DFE"/>
    <w:rsid w:val="00B0529D"/>
    <w:rsid w:val="00B0568A"/>
    <w:rsid w:val="00B05D40"/>
    <w:rsid w:val="00B0654F"/>
    <w:rsid w:val="00B06A98"/>
    <w:rsid w:val="00B06B29"/>
    <w:rsid w:val="00B11E11"/>
    <w:rsid w:val="00B17142"/>
    <w:rsid w:val="00B2129D"/>
    <w:rsid w:val="00B21B97"/>
    <w:rsid w:val="00B2624A"/>
    <w:rsid w:val="00B270C5"/>
    <w:rsid w:val="00B3007E"/>
    <w:rsid w:val="00B30CB5"/>
    <w:rsid w:val="00B317B5"/>
    <w:rsid w:val="00B323C6"/>
    <w:rsid w:val="00B35499"/>
    <w:rsid w:val="00B40C03"/>
    <w:rsid w:val="00B40CFD"/>
    <w:rsid w:val="00B41178"/>
    <w:rsid w:val="00B41442"/>
    <w:rsid w:val="00B416DB"/>
    <w:rsid w:val="00B51104"/>
    <w:rsid w:val="00B518B3"/>
    <w:rsid w:val="00B61565"/>
    <w:rsid w:val="00B62498"/>
    <w:rsid w:val="00B63B7D"/>
    <w:rsid w:val="00B64474"/>
    <w:rsid w:val="00B655E0"/>
    <w:rsid w:val="00B669B3"/>
    <w:rsid w:val="00B66A6F"/>
    <w:rsid w:val="00B6754D"/>
    <w:rsid w:val="00B70711"/>
    <w:rsid w:val="00B72A93"/>
    <w:rsid w:val="00B7359C"/>
    <w:rsid w:val="00B918AD"/>
    <w:rsid w:val="00B93C90"/>
    <w:rsid w:val="00BA11A5"/>
    <w:rsid w:val="00BA4260"/>
    <w:rsid w:val="00BA469F"/>
    <w:rsid w:val="00BA47FE"/>
    <w:rsid w:val="00BA6EEB"/>
    <w:rsid w:val="00BA74C0"/>
    <w:rsid w:val="00BB19E8"/>
    <w:rsid w:val="00BB23DD"/>
    <w:rsid w:val="00BB2E88"/>
    <w:rsid w:val="00BB5A89"/>
    <w:rsid w:val="00BB7353"/>
    <w:rsid w:val="00BC00DB"/>
    <w:rsid w:val="00BC6F47"/>
    <w:rsid w:val="00BC73C3"/>
    <w:rsid w:val="00BD561E"/>
    <w:rsid w:val="00BD6000"/>
    <w:rsid w:val="00BD743C"/>
    <w:rsid w:val="00BE0207"/>
    <w:rsid w:val="00BE1F88"/>
    <w:rsid w:val="00BE2316"/>
    <w:rsid w:val="00BE3319"/>
    <w:rsid w:val="00BE43B7"/>
    <w:rsid w:val="00BE53A4"/>
    <w:rsid w:val="00BF29A8"/>
    <w:rsid w:val="00BF2BD4"/>
    <w:rsid w:val="00BF74EE"/>
    <w:rsid w:val="00BF7A9F"/>
    <w:rsid w:val="00C0058B"/>
    <w:rsid w:val="00C00736"/>
    <w:rsid w:val="00C00E0A"/>
    <w:rsid w:val="00C0243C"/>
    <w:rsid w:val="00C030F0"/>
    <w:rsid w:val="00C031EF"/>
    <w:rsid w:val="00C07003"/>
    <w:rsid w:val="00C10F8A"/>
    <w:rsid w:val="00C126F8"/>
    <w:rsid w:val="00C150E1"/>
    <w:rsid w:val="00C17E38"/>
    <w:rsid w:val="00C207B4"/>
    <w:rsid w:val="00C20CB6"/>
    <w:rsid w:val="00C263AD"/>
    <w:rsid w:val="00C26F98"/>
    <w:rsid w:val="00C27613"/>
    <w:rsid w:val="00C32EE7"/>
    <w:rsid w:val="00C34E27"/>
    <w:rsid w:val="00C35D34"/>
    <w:rsid w:val="00C416A1"/>
    <w:rsid w:val="00C46BA5"/>
    <w:rsid w:val="00C46F76"/>
    <w:rsid w:val="00C47657"/>
    <w:rsid w:val="00C53386"/>
    <w:rsid w:val="00C54B46"/>
    <w:rsid w:val="00C55AAC"/>
    <w:rsid w:val="00C610E6"/>
    <w:rsid w:val="00C626E0"/>
    <w:rsid w:val="00C63A15"/>
    <w:rsid w:val="00C65842"/>
    <w:rsid w:val="00C7195A"/>
    <w:rsid w:val="00C71E83"/>
    <w:rsid w:val="00C744E6"/>
    <w:rsid w:val="00C7704E"/>
    <w:rsid w:val="00C8124C"/>
    <w:rsid w:val="00C92642"/>
    <w:rsid w:val="00C936E5"/>
    <w:rsid w:val="00C93CE6"/>
    <w:rsid w:val="00C95C21"/>
    <w:rsid w:val="00C963D9"/>
    <w:rsid w:val="00C97092"/>
    <w:rsid w:val="00CA0C98"/>
    <w:rsid w:val="00CA0E16"/>
    <w:rsid w:val="00CA2330"/>
    <w:rsid w:val="00CA28EC"/>
    <w:rsid w:val="00CA6987"/>
    <w:rsid w:val="00CC021D"/>
    <w:rsid w:val="00CC3082"/>
    <w:rsid w:val="00CC4069"/>
    <w:rsid w:val="00CD2CA5"/>
    <w:rsid w:val="00CE04C8"/>
    <w:rsid w:val="00CE0F56"/>
    <w:rsid w:val="00CE150A"/>
    <w:rsid w:val="00CE262F"/>
    <w:rsid w:val="00CE64AA"/>
    <w:rsid w:val="00CE750A"/>
    <w:rsid w:val="00CF0B71"/>
    <w:rsid w:val="00CF148C"/>
    <w:rsid w:val="00CF3625"/>
    <w:rsid w:val="00CF3D2B"/>
    <w:rsid w:val="00CF4A81"/>
    <w:rsid w:val="00CF4AF6"/>
    <w:rsid w:val="00CF60A5"/>
    <w:rsid w:val="00CF7C74"/>
    <w:rsid w:val="00D003B4"/>
    <w:rsid w:val="00D0112A"/>
    <w:rsid w:val="00D03233"/>
    <w:rsid w:val="00D061E7"/>
    <w:rsid w:val="00D06C39"/>
    <w:rsid w:val="00D127FF"/>
    <w:rsid w:val="00D15777"/>
    <w:rsid w:val="00D162D5"/>
    <w:rsid w:val="00D17118"/>
    <w:rsid w:val="00D20E07"/>
    <w:rsid w:val="00D2158F"/>
    <w:rsid w:val="00D22AE7"/>
    <w:rsid w:val="00D23E71"/>
    <w:rsid w:val="00D25E62"/>
    <w:rsid w:val="00D26436"/>
    <w:rsid w:val="00D26534"/>
    <w:rsid w:val="00D27126"/>
    <w:rsid w:val="00D37305"/>
    <w:rsid w:val="00D37D24"/>
    <w:rsid w:val="00D37D2D"/>
    <w:rsid w:val="00D40C66"/>
    <w:rsid w:val="00D41291"/>
    <w:rsid w:val="00D41D69"/>
    <w:rsid w:val="00D4322A"/>
    <w:rsid w:val="00D4570B"/>
    <w:rsid w:val="00D45E14"/>
    <w:rsid w:val="00D461AA"/>
    <w:rsid w:val="00D46C27"/>
    <w:rsid w:val="00D51668"/>
    <w:rsid w:val="00D52589"/>
    <w:rsid w:val="00D52A72"/>
    <w:rsid w:val="00D574B3"/>
    <w:rsid w:val="00D574E1"/>
    <w:rsid w:val="00D60B40"/>
    <w:rsid w:val="00D62E09"/>
    <w:rsid w:val="00D6404B"/>
    <w:rsid w:val="00D70098"/>
    <w:rsid w:val="00D72551"/>
    <w:rsid w:val="00D72C03"/>
    <w:rsid w:val="00D72FDD"/>
    <w:rsid w:val="00D73DCA"/>
    <w:rsid w:val="00D73EE8"/>
    <w:rsid w:val="00D77491"/>
    <w:rsid w:val="00D77BE1"/>
    <w:rsid w:val="00D82F8E"/>
    <w:rsid w:val="00D83C70"/>
    <w:rsid w:val="00D84811"/>
    <w:rsid w:val="00D85315"/>
    <w:rsid w:val="00D90D8B"/>
    <w:rsid w:val="00D95463"/>
    <w:rsid w:val="00D96499"/>
    <w:rsid w:val="00D97EA2"/>
    <w:rsid w:val="00DA1B42"/>
    <w:rsid w:val="00DA1CA8"/>
    <w:rsid w:val="00DA3654"/>
    <w:rsid w:val="00DA3AAA"/>
    <w:rsid w:val="00DA3C6E"/>
    <w:rsid w:val="00DA7C86"/>
    <w:rsid w:val="00DB0170"/>
    <w:rsid w:val="00DB0580"/>
    <w:rsid w:val="00DB1636"/>
    <w:rsid w:val="00DB6399"/>
    <w:rsid w:val="00DC0551"/>
    <w:rsid w:val="00DC09AA"/>
    <w:rsid w:val="00DC2AB5"/>
    <w:rsid w:val="00DC300D"/>
    <w:rsid w:val="00DC3BE7"/>
    <w:rsid w:val="00DC520D"/>
    <w:rsid w:val="00DC5824"/>
    <w:rsid w:val="00DC7249"/>
    <w:rsid w:val="00DD262A"/>
    <w:rsid w:val="00DD4B58"/>
    <w:rsid w:val="00DD6D56"/>
    <w:rsid w:val="00DE0633"/>
    <w:rsid w:val="00DE12AA"/>
    <w:rsid w:val="00DE58C8"/>
    <w:rsid w:val="00DF151F"/>
    <w:rsid w:val="00DF1C5C"/>
    <w:rsid w:val="00DF7911"/>
    <w:rsid w:val="00E00586"/>
    <w:rsid w:val="00E00C8B"/>
    <w:rsid w:val="00E01FC6"/>
    <w:rsid w:val="00E05D4B"/>
    <w:rsid w:val="00E05D4D"/>
    <w:rsid w:val="00E065A8"/>
    <w:rsid w:val="00E0721F"/>
    <w:rsid w:val="00E07C90"/>
    <w:rsid w:val="00E134C8"/>
    <w:rsid w:val="00E13614"/>
    <w:rsid w:val="00E1762E"/>
    <w:rsid w:val="00E2153D"/>
    <w:rsid w:val="00E225BD"/>
    <w:rsid w:val="00E235A8"/>
    <w:rsid w:val="00E254CE"/>
    <w:rsid w:val="00E25F78"/>
    <w:rsid w:val="00E268F2"/>
    <w:rsid w:val="00E326DD"/>
    <w:rsid w:val="00E347B6"/>
    <w:rsid w:val="00E42CB0"/>
    <w:rsid w:val="00E50BBE"/>
    <w:rsid w:val="00E57284"/>
    <w:rsid w:val="00E57726"/>
    <w:rsid w:val="00E67D07"/>
    <w:rsid w:val="00E71450"/>
    <w:rsid w:val="00E73D9D"/>
    <w:rsid w:val="00E73F4A"/>
    <w:rsid w:val="00E73FDD"/>
    <w:rsid w:val="00E752B7"/>
    <w:rsid w:val="00E75A1A"/>
    <w:rsid w:val="00E75FDE"/>
    <w:rsid w:val="00E800DF"/>
    <w:rsid w:val="00E8096F"/>
    <w:rsid w:val="00E82FDA"/>
    <w:rsid w:val="00E84240"/>
    <w:rsid w:val="00E843A6"/>
    <w:rsid w:val="00E85F3E"/>
    <w:rsid w:val="00E863F1"/>
    <w:rsid w:val="00E87728"/>
    <w:rsid w:val="00E87DEC"/>
    <w:rsid w:val="00E915FE"/>
    <w:rsid w:val="00E92B86"/>
    <w:rsid w:val="00E95731"/>
    <w:rsid w:val="00E96A9C"/>
    <w:rsid w:val="00E9715A"/>
    <w:rsid w:val="00EA3148"/>
    <w:rsid w:val="00EA6FCC"/>
    <w:rsid w:val="00EA7A99"/>
    <w:rsid w:val="00EB00CD"/>
    <w:rsid w:val="00EB308C"/>
    <w:rsid w:val="00EB324F"/>
    <w:rsid w:val="00EB41EC"/>
    <w:rsid w:val="00EB7FCA"/>
    <w:rsid w:val="00EC3C9C"/>
    <w:rsid w:val="00EC570E"/>
    <w:rsid w:val="00EC60A9"/>
    <w:rsid w:val="00ED0A2B"/>
    <w:rsid w:val="00ED2417"/>
    <w:rsid w:val="00ED2D12"/>
    <w:rsid w:val="00ED3200"/>
    <w:rsid w:val="00EE1078"/>
    <w:rsid w:val="00EE2C82"/>
    <w:rsid w:val="00EE3193"/>
    <w:rsid w:val="00EE3E41"/>
    <w:rsid w:val="00EE6D6D"/>
    <w:rsid w:val="00EF1620"/>
    <w:rsid w:val="00EF5013"/>
    <w:rsid w:val="00EF58E2"/>
    <w:rsid w:val="00EF7422"/>
    <w:rsid w:val="00EF7534"/>
    <w:rsid w:val="00EF7E33"/>
    <w:rsid w:val="00F004D3"/>
    <w:rsid w:val="00F016E1"/>
    <w:rsid w:val="00F036FD"/>
    <w:rsid w:val="00F03DA7"/>
    <w:rsid w:val="00F04B81"/>
    <w:rsid w:val="00F058AF"/>
    <w:rsid w:val="00F05963"/>
    <w:rsid w:val="00F155B0"/>
    <w:rsid w:val="00F1560B"/>
    <w:rsid w:val="00F179F8"/>
    <w:rsid w:val="00F22914"/>
    <w:rsid w:val="00F22A55"/>
    <w:rsid w:val="00F247AD"/>
    <w:rsid w:val="00F317DA"/>
    <w:rsid w:val="00F33179"/>
    <w:rsid w:val="00F3410E"/>
    <w:rsid w:val="00F35EE7"/>
    <w:rsid w:val="00F36EFA"/>
    <w:rsid w:val="00F410C4"/>
    <w:rsid w:val="00F41F67"/>
    <w:rsid w:val="00F453E5"/>
    <w:rsid w:val="00F46E86"/>
    <w:rsid w:val="00F4748F"/>
    <w:rsid w:val="00F47B23"/>
    <w:rsid w:val="00F56B61"/>
    <w:rsid w:val="00F64B14"/>
    <w:rsid w:val="00F67AAC"/>
    <w:rsid w:val="00F73CAF"/>
    <w:rsid w:val="00F7414A"/>
    <w:rsid w:val="00F8116F"/>
    <w:rsid w:val="00F837F0"/>
    <w:rsid w:val="00F86B9C"/>
    <w:rsid w:val="00F902A1"/>
    <w:rsid w:val="00F90498"/>
    <w:rsid w:val="00F91EC9"/>
    <w:rsid w:val="00F91ECF"/>
    <w:rsid w:val="00F967C2"/>
    <w:rsid w:val="00FA2EF5"/>
    <w:rsid w:val="00FA7437"/>
    <w:rsid w:val="00FB01AC"/>
    <w:rsid w:val="00FB212F"/>
    <w:rsid w:val="00FB30F6"/>
    <w:rsid w:val="00FB6552"/>
    <w:rsid w:val="00FC08C9"/>
    <w:rsid w:val="00FC1076"/>
    <w:rsid w:val="00FC4EE8"/>
    <w:rsid w:val="00FD1EB6"/>
    <w:rsid w:val="00FD4E44"/>
    <w:rsid w:val="00FD5CEB"/>
    <w:rsid w:val="00FD6F31"/>
    <w:rsid w:val="00FE1F04"/>
    <w:rsid w:val="00FE263D"/>
    <w:rsid w:val="00FE2DD8"/>
    <w:rsid w:val="00FE2F1E"/>
    <w:rsid w:val="00FE37BA"/>
    <w:rsid w:val="00FE3F17"/>
    <w:rsid w:val="00FE69E0"/>
    <w:rsid w:val="00FE7ACC"/>
    <w:rsid w:val="00FF0946"/>
    <w:rsid w:val="00FF4624"/>
    <w:rsid w:val="00FF6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30CE3F3"/>
  <w15:docId w15:val="{498CFADA-E544-4CF9-BE60-5E824377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rPr>
  </w:style>
  <w:style w:type="paragraph" w:styleId="Heading1">
    <w:name w:val="heading 1"/>
    <w:basedOn w:val="Normal"/>
    <w:next w:val="Normal"/>
    <w:link w:val="Heading1Char"/>
    <w:qFormat/>
    <w:rsid w:val="000B1845"/>
    <w:pPr>
      <w:keepNext/>
      <w:numPr>
        <w:numId w:val="5"/>
      </w:numPr>
      <w:ind w:left="432"/>
      <w:outlineLvl w:val="0"/>
    </w:pPr>
    <w:rPr>
      <w:rFonts w:cs="Times New Roman"/>
    </w:rPr>
  </w:style>
  <w:style w:type="paragraph" w:styleId="Heading2">
    <w:name w:val="heading 2"/>
    <w:basedOn w:val="Normal"/>
    <w:next w:val="Normal"/>
    <w:link w:val="Heading2Char"/>
    <w:qFormat/>
    <w:rsid w:val="000B1845"/>
    <w:pPr>
      <w:keepNext/>
      <w:numPr>
        <w:ilvl w:val="1"/>
        <w:numId w:val="5"/>
      </w:numPr>
      <w:ind w:left="432"/>
      <w:outlineLvl w:val="1"/>
    </w:pPr>
    <w:rPr>
      <w:rFonts w:cs="Times New Roman"/>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rsid w:val="000B1845"/>
    <w:pPr>
      <w:spacing w:after="120"/>
      <w:ind w:left="1440" w:right="1440"/>
    </w:pPr>
  </w:style>
  <w:style w:type="paragraph" w:styleId="BodyText">
    <w:name w:val="Body Text"/>
    <w:basedOn w:val="Normal"/>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uiPriority w:val="99"/>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rsid w:val="000B1845"/>
    <w:pPr>
      <w:spacing w:after="120" w:line="480" w:lineRule="auto"/>
    </w:pPr>
  </w:style>
  <w:style w:type="paragraph" w:styleId="BodyText3">
    <w:name w:val="Body Text 3"/>
    <w:basedOn w:val="Normal"/>
    <w:rsid w:val="000B1845"/>
    <w:pPr>
      <w:spacing w:after="120"/>
    </w:pPr>
    <w:rPr>
      <w:sz w:val="16"/>
      <w:szCs w:val="16"/>
    </w:rPr>
  </w:style>
  <w:style w:type="paragraph" w:styleId="BodyTextFirstIndent">
    <w:name w:val="Body Text First Indent"/>
    <w:basedOn w:val="BodyText"/>
    <w:rsid w:val="000B1845"/>
    <w:pPr>
      <w:ind w:firstLine="210"/>
    </w:pPr>
  </w:style>
  <w:style w:type="paragraph" w:styleId="BodyTextIndent">
    <w:name w:val="Body Text Indent"/>
    <w:basedOn w:val="Normal"/>
    <w:rsid w:val="000B1845"/>
    <w:pPr>
      <w:spacing w:after="120"/>
      <w:ind w:left="360"/>
    </w:pPr>
  </w:style>
  <w:style w:type="paragraph" w:styleId="BodyTextFirstIndent2">
    <w:name w:val="Body Text First Indent 2"/>
    <w:basedOn w:val="BodyTextIndent"/>
    <w:rsid w:val="000B1845"/>
    <w:pPr>
      <w:ind w:firstLine="210"/>
    </w:pPr>
  </w:style>
  <w:style w:type="paragraph" w:styleId="BodyTextIndent2">
    <w:name w:val="Body Text Indent 2"/>
    <w:basedOn w:val="Normal"/>
    <w:rsid w:val="000B1845"/>
    <w:pPr>
      <w:spacing w:after="120" w:line="480" w:lineRule="auto"/>
      <w:ind w:left="360"/>
    </w:pPr>
  </w:style>
  <w:style w:type="paragraph" w:styleId="BodyTextIndent3">
    <w:name w:val="Body Text Indent 3"/>
    <w:basedOn w:val="Normal"/>
    <w:rsid w:val="000B1845"/>
    <w:pPr>
      <w:spacing w:after="120"/>
      <w:ind w:left="360"/>
    </w:pPr>
    <w:rPr>
      <w:sz w:val="16"/>
      <w:szCs w:val="16"/>
    </w:rPr>
  </w:style>
  <w:style w:type="paragraph" w:styleId="Closing">
    <w:name w:val="Closing"/>
    <w:basedOn w:val="Normal"/>
    <w:rsid w:val="000B1845"/>
    <w:pPr>
      <w:ind w:left="4320"/>
    </w:pPr>
  </w:style>
  <w:style w:type="paragraph" w:styleId="Date">
    <w:name w:val="Date"/>
    <w:basedOn w:val="Normal"/>
    <w:next w:val="Normal"/>
    <w:rsid w:val="000B1845"/>
  </w:style>
  <w:style w:type="paragraph" w:styleId="E-mailSignature">
    <w:name w:val="E-mail Signature"/>
    <w:basedOn w:val="Normal"/>
    <w:rsid w:val="000B1845"/>
  </w:style>
  <w:style w:type="character" w:styleId="Emphasis">
    <w:name w:val="Emphasis"/>
    <w:qFormat/>
    <w:rsid w:val="000B1845"/>
    <w:rPr>
      <w:i/>
      <w:iCs/>
    </w:rPr>
  </w:style>
  <w:style w:type="paragraph" w:styleId="EnvelopeAddress">
    <w:name w:val="envelope address"/>
    <w:basedOn w:val="Normal"/>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B1845"/>
    <w:rPr>
      <w:rFonts w:ascii="Arial" w:hAnsi="Arial" w:cs="Arial"/>
      <w:sz w:val="20"/>
      <w:szCs w:val="20"/>
    </w:rPr>
  </w:style>
  <w:style w:type="character" w:styleId="FollowedHyperlink">
    <w:name w:val="FollowedHyperlink"/>
    <w:rsid w:val="000B1845"/>
    <w:rPr>
      <w:color w:val="800080"/>
      <w:u w:val="single"/>
    </w:rPr>
  </w:style>
  <w:style w:type="character" w:styleId="HTMLAcronym">
    <w:name w:val="HTML Acronym"/>
    <w:basedOn w:val="DefaultParagraphFont"/>
    <w:rsid w:val="000B1845"/>
  </w:style>
  <w:style w:type="paragraph" w:styleId="HTMLAddress">
    <w:name w:val="HTML Address"/>
    <w:basedOn w:val="Normal"/>
    <w:rsid w:val="000B1845"/>
    <w:rPr>
      <w:i/>
      <w:iCs/>
    </w:rPr>
  </w:style>
  <w:style w:type="character" w:styleId="HTMLCite">
    <w:name w:val="HTML Cite"/>
    <w:rsid w:val="000B1845"/>
    <w:rPr>
      <w:i/>
      <w:iCs/>
    </w:rPr>
  </w:style>
  <w:style w:type="character" w:styleId="HTMLCode">
    <w:name w:val="HTML Code"/>
    <w:rsid w:val="000B1845"/>
    <w:rPr>
      <w:rFonts w:ascii="Courier New" w:hAnsi="Courier New" w:cs="Courier New"/>
      <w:sz w:val="20"/>
      <w:szCs w:val="20"/>
    </w:rPr>
  </w:style>
  <w:style w:type="character" w:styleId="HTMLDefinition">
    <w:name w:val="HTML Definition"/>
    <w:rsid w:val="000B1845"/>
    <w:rPr>
      <w:i/>
      <w:iCs/>
    </w:rPr>
  </w:style>
  <w:style w:type="character" w:styleId="HTMLKeyboard">
    <w:name w:val="HTML Keyboard"/>
    <w:rsid w:val="000B1845"/>
    <w:rPr>
      <w:rFonts w:ascii="Courier New" w:hAnsi="Courier New" w:cs="Courier New"/>
      <w:sz w:val="20"/>
      <w:szCs w:val="20"/>
    </w:rPr>
  </w:style>
  <w:style w:type="paragraph" w:styleId="HTMLPreformatted">
    <w:name w:val="HTML Preformatted"/>
    <w:basedOn w:val="Normal"/>
    <w:link w:val="HTMLPreformattedChar"/>
    <w:uiPriority w:val="99"/>
    <w:rsid w:val="000B1845"/>
    <w:rPr>
      <w:sz w:val="20"/>
      <w:szCs w:val="20"/>
    </w:rPr>
  </w:style>
  <w:style w:type="character" w:styleId="HTMLSample">
    <w:name w:val="HTML Sample"/>
    <w:rsid w:val="000B1845"/>
    <w:rPr>
      <w:rFonts w:ascii="Courier New" w:hAnsi="Courier New" w:cs="Courier New"/>
    </w:rPr>
  </w:style>
  <w:style w:type="character" w:styleId="HTMLTypewriter">
    <w:name w:val="HTML Typewriter"/>
    <w:rsid w:val="000B1845"/>
    <w:rPr>
      <w:rFonts w:ascii="Courier New" w:hAnsi="Courier New" w:cs="Courier New"/>
      <w:sz w:val="20"/>
      <w:szCs w:val="20"/>
    </w:rPr>
  </w:style>
  <w:style w:type="character" w:styleId="HTMLVariable">
    <w:name w:val="HTML Variable"/>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rsid w:val="000B1845"/>
  </w:style>
  <w:style w:type="paragraph" w:styleId="List">
    <w:name w:val="List"/>
    <w:basedOn w:val="Normal"/>
    <w:rsid w:val="000B1845"/>
    <w:pPr>
      <w:ind w:left="360" w:hanging="360"/>
    </w:pPr>
  </w:style>
  <w:style w:type="paragraph" w:styleId="List2">
    <w:name w:val="List 2"/>
    <w:basedOn w:val="Normal"/>
    <w:rsid w:val="000B1845"/>
    <w:pPr>
      <w:ind w:left="720" w:hanging="360"/>
    </w:pPr>
  </w:style>
  <w:style w:type="paragraph" w:styleId="List3">
    <w:name w:val="List 3"/>
    <w:basedOn w:val="Normal"/>
    <w:rsid w:val="000B1845"/>
    <w:pPr>
      <w:ind w:left="1080" w:hanging="360"/>
    </w:pPr>
  </w:style>
  <w:style w:type="paragraph" w:styleId="List4">
    <w:name w:val="List 4"/>
    <w:basedOn w:val="Normal"/>
    <w:rsid w:val="000B1845"/>
    <w:pPr>
      <w:ind w:left="1440" w:hanging="360"/>
    </w:pPr>
  </w:style>
  <w:style w:type="paragraph" w:styleId="List5">
    <w:name w:val="List 5"/>
    <w:basedOn w:val="Normal"/>
    <w:rsid w:val="000B1845"/>
    <w:pPr>
      <w:ind w:left="1800" w:hanging="360"/>
    </w:pPr>
  </w:style>
  <w:style w:type="paragraph" w:styleId="ListBullet">
    <w:name w:val="List Bullet"/>
    <w:basedOn w:val="Normal"/>
    <w:autoRedefine/>
    <w:rsid w:val="000B1845"/>
    <w:pPr>
      <w:numPr>
        <w:numId w:val="6"/>
      </w:numPr>
    </w:pPr>
  </w:style>
  <w:style w:type="paragraph" w:styleId="ListBullet2">
    <w:name w:val="List Bullet 2"/>
    <w:basedOn w:val="Normal"/>
    <w:autoRedefine/>
    <w:rsid w:val="000B1845"/>
    <w:pPr>
      <w:numPr>
        <w:numId w:val="7"/>
      </w:numPr>
    </w:pPr>
  </w:style>
  <w:style w:type="paragraph" w:styleId="ListBullet3">
    <w:name w:val="List Bullet 3"/>
    <w:basedOn w:val="Normal"/>
    <w:autoRedefine/>
    <w:rsid w:val="000B1845"/>
    <w:pPr>
      <w:numPr>
        <w:numId w:val="8"/>
      </w:numPr>
    </w:pPr>
  </w:style>
  <w:style w:type="paragraph" w:styleId="ListBullet4">
    <w:name w:val="List Bullet 4"/>
    <w:basedOn w:val="Normal"/>
    <w:autoRedefine/>
    <w:rsid w:val="000B1845"/>
    <w:pPr>
      <w:numPr>
        <w:numId w:val="9"/>
      </w:numPr>
    </w:pPr>
  </w:style>
  <w:style w:type="paragraph" w:styleId="ListBullet5">
    <w:name w:val="List Bullet 5"/>
    <w:basedOn w:val="Normal"/>
    <w:autoRedefine/>
    <w:rsid w:val="000B1845"/>
    <w:pPr>
      <w:numPr>
        <w:numId w:val="10"/>
      </w:numPr>
    </w:pPr>
  </w:style>
  <w:style w:type="paragraph" w:styleId="ListContinue">
    <w:name w:val="List Continue"/>
    <w:basedOn w:val="Normal"/>
    <w:rsid w:val="000B1845"/>
    <w:pPr>
      <w:spacing w:after="120"/>
      <w:ind w:left="360"/>
    </w:pPr>
  </w:style>
  <w:style w:type="paragraph" w:styleId="ListContinue2">
    <w:name w:val="List Continue 2"/>
    <w:basedOn w:val="Normal"/>
    <w:rsid w:val="000B1845"/>
    <w:pPr>
      <w:spacing w:after="120"/>
      <w:ind w:left="720"/>
    </w:pPr>
  </w:style>
  <w:style w:type="paragraph" w:styleId="ListContinue3">
    <w:name w:val="List Continue 3"/>
    <w:basedOn w:val="Normal"/>
    <w:rsid w:val="000B1845"/>
    <w:pPr>
      <w:spacing w:after="120"/>
      <w:ind w:left="1080"/>
    </w:pPr>
  </w:style>
  <w:style w:type="paragraph" w:styleId="ListContinue4">
    <w:name w:val="List Continue 4"/>
    <w:basedOn w:val="Normal"/>
    <w:rsid w:val="000B1845"/>
    <w:pPr>
      <w:spacing w:after="120"/>
      <w:ind w:left="1440"/>
    </w:pPr>
  </w:style>
  <w:style w:type="paragraph" w:styleId="ListContinue5">
    <w:name w:val="List Continue 5"/>
    <w:basedOn w:val="Normal"/>
    <w:rsid w:val="000B1845"/>
    <w:pPr>
      <w:spacing w:after="120"/>
      <w:ind w:left="1800"/>
    </w:pPr>
  </w:style>
  <w:style w:type="paragraph" w:styleId="ListNumber">
    <w:name w:val="List Number"/>
    <w:basedOn w:val="Normal"/>
    <w:rsid w:val="000B1845"/>
    <w:pPr>
      <w:numPr>
        <w:numId w:val="11"/>
      </w:numPr>
    </w:pPr>
  </w:style>
  <w:style w:type="paragraph" w:styleId="ListNumber2">
    <w:name w:val="List Number 2"/>
    <w:basedOn w:val="Normal"/>
    <w:rsid w:val="000B1845"/>
    <w:pPr>
      <w:numPr>
        <w:numId w:val="12"/>
      </w:numPr>
    </w:pPr>
  </w:style>
  <w:style w:type="paragraph" w:styleId="ListNumber3">
    <w:name w:val="List Number 3"/>
    <w:basedOn w:val="Normal"/>
    <w:rsid w:val="000B1845"/>
    <w:pPr>
      <w:numPr>
        <w:numId w:val="13"/>
      </w:numPr>
    </w:pPr>
  </w:style>
  <w:style w:type="paragraph" w:styleId="ListNumber4">
    <w:name w:val="List Number 4"/>
    <w:basedOn w:val="Normal"/>
    <w:rsid w:val="000B1845"/>
    <w:pPr>
      <w:numPr>
        <w:numId w:val="14"/>
      </w:numPr>
    </w:pPr>
  </w:style>
  <w:style w:type="paragraph" w:styleId="ListNumber5">
    <w:name w:val="List Number 5"/>
    <w:basedOn w:val="Normal"/>
    <w:rsid w:val="000B1845"/>
    <w:pPr>
      <w:numPr>
        <w:numId w:val="15"/>
      </w:numPr>
    </w:pPr>
  </w:style>
  <w:style w:type="paragraph" w:styleId="MessageHeader">
    <w:name w:val="Message Header"/>
    <w:basedOn w:val="Normal"/>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0B1845"/>
    <w:rPr>
      <w:rFonts w:ascii="Times New Roman" w:hAnsi="Times New Roman" w:cs="Times New Roman"/>
    </w:rPr>
  </w:style>
  <w:style w:type="paragraph" w:styleId="NormalIndent">
    <w:name w:val="Normal Indent"/>
    <w:basedOn w:val="Normal"/>
    <w:rsid w:val="000B1845"/>
    <w:pPr>
      <w:ind w:left="720"/>
    </w:pPr>
  </w:style>
  <w:style w:type="paragraph" w:styleId="NoteHeading">
    <w:name w:val="Note Heading"/>
    <w:basedOn w:val="Normal"/>
    <w:next w:val="Normal"/>
    <w:rsid w:val="000B1845"/>
  </w:style>
  <w:style w:type="character" w:styleId="PageNumber">
    <w:name w:val="page number"/>
    <w:basedOn w:val="DefaultParagraphFont"/>
    <w:rsid w:val="000B1845"/>
  </w:style>
  <w:style w:type="paragraph" w:styleId="Salutation">
    <w:name w:val="Salutation"/>
    <w:basedOn w:val="Normal"/>
    <w:next w:val="Normal"/>
    <w:rsid w:val="000B1845"/>
  </w:style>
  <w:style w:type="paragraph" w:styleId="Signature">
    <w:name w:val="Signature"/>
    <w:basedOn w:val="Normal"/>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imes New Roman"/>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styleId="CommentReference">
    <w:name w:val="annotation reference"/>
    <w:rsid w:val="00FE37BA"/>
    <w:rPr>
      <w:sz w:val="16"/>
      <w:szCs w:val="16"/>
    </w:rPr>
  </w:style>
  <w:style w:type="paragraph" w:styleId="CommentText">
    <w:name w:val="annotation text"/>
    <w:basedOn w:val="Normal"/>
    <w:link w:val="CommentTextChar"/>
    <w:rsid w:val="00FE37BA"/>
    <w:rPr>
      <w:rFonts w:cs="Times New Roman"/>
      <w:sz w:val="20"/>
      <w:szCs w:val="20"/>
    </w:rPr>
  </w:style>
  <w:style w:type="character" w:customStyle="1" w:styleId="CommentTextChar">
    <w:name w:val="Comment Text Char"/>
    <w:link w:val="CommentText"/>
    <w:rsid w:val="00FE37BA"/>
    <w:rPr>
      <w:rFonts w:ascii="Courier New" w:eastAsia="Batang" w:hAnsi="Courier New" w:cs="Courier New"/>
      <w:lang w:eastAsia="en-US"/>
    </w:rPr>
  </w:style>
  <w:style w:type="paragraph" w:styleId="CommentSubject">
    <w:name w:val="annotation subject"/>
    <w:basedOn w:val="CommentText"/>
    <w:next w:val="CommentText"/>
    <w:link w:val="CommentSubjectChar"/>
    <w:rsid w:val="00FE37BA"/>
    <w:rPr>
      <w:b/>
      <w:bCs/>
    </w:rPr>
  </w:style>
  <w:style w:type="character" w:customStyle="1" w:styleId="CommentSubjectChar">
    <w:name w:val="Comment Subject Char"/>
    <w:link w:val="CommentSubject"/>
    <w:rsid w:val="00FE37BA"/>
    <w:rPr>
      <w:rFonts w:ascii="Courier New" w:eastAsia="Batang" w:hAnsi="Courier New" w:cs="Courier New"/>
      <w:b/>
      <w:bCs/>
      <w:lang w:eastAsia="en-US"/>
    </w:rPr>
  </w:style>
  <w:style w:type="paragraph" w:styleId="PlainText">
    <w:name w:val="Plain Text"/>
    <w:basedOn w:val="Normal"/>
    <w:link w:val="PlainTextChar"/>
    <w:uiPriority w:val="99"/>
    <w:rsid w:val="00FE37B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Arial" w:eastAsia="SimSun" w:hAnsi="Arial" w:cs="Times New Roman"/>
      <w:sz w:val="22"/>
      <w:szCs w:val="22"/>
      <w:lang w:eastAsia="zh-CN"/>
    </w:rPr>
  </w:style>
  <w:style w:type="character" w:customStyle="1" w:styleId="PlainTextChar">
    <w:name w:val="Plain Text Char"/>
    <w:link w:val="PlainText"/>
    <w:uiPriority w:val="99"/>
    <w:rsid w:val="00FE37BA"/>
    <w:rPr>
      <w:rFonts w:ascii="Arial" w:eastAsia="SimSun" w:hAnsi="Arial" w:cs="Arial"/>
      <w:sz w:val="22"/>
      <w:szCs w:val="22"/>
      <w:lang w:eastAsia="zh-CN"/>
    </w:rPr>
  </w:style>
  <w:style w:type="character" w:customStyle="1" w:styleId="Heading2Char">
    <w:name w:val="Heading 2 Char"/>
    <w:link w:val="Heading2"/>
    <w:rsid w:val="00FE37BA"/>
    <w:rPr>
      <w:rFonts w:ascii="Courier New" w:eastAsia="Batang" w:hAnsi="Courier New" w:cs="Arial"/>
      <w:bCs/>
      <w:iCs/>
      <w:sz w:val="24"/>
      <w:szCs w:val="28"/>
      <w:lang w:eastAsia="en-US"/>
    </w:rPr>
  </w:style>
  <w:style w:type="character" w:customStyle="1" w:styleId="CharChar">
    <w:name w:val="Char Char"/>
    <w:rsid w:val="00FE37BA"/>
    <w:rPr>
      <w:rFonts w:ascii="Courier New" w:eastAsia="Batang" w:hAnsi="Courier New" w:cs="Arial"/>
      <w:bCs/>
      <w:iCs/>
      <w:sz w:val="24"/>
      <w:szCs w:val="28"/>
      <w:lang w:val="en-US" w:eastAsia="en-US" w:bidi="ar-SA"/>
    </w:rPr>
  </w:style>
  <w:style w:type="character" w:customStyle="1" w:styleId="Heading1Char">
    <w:name w:val="Heading 1 Char"/>
    <w:link w:val="Heading1"/>
    <w:rsid w:val="00FE37BA"/>
    <w:rPr>
      <w:rFonts w:ascii="Courier New" w:eastAsia="Batang" w:hAnsi="Courier New" w:cs="Courier New"/>
      <w:sz w:val="24"/>
      <w:szCs w:val="24"/>
      <w:lang w:eastAsia="en-US"/>
    </w:rPr>
  </w:style>
  <w:style w:type="paragraph" w:customStyle="1" w:styleId="CharChar3CharCharCharCharCharCharChar">
    <w:name w:val="Char Char3 Char Char Char Char Char Char Char"/>
    <w:basedOn w:val="Normal"/>
    <w:semiHidden/>
    <w:rsid w:val="00FE37B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ind w:left="0"/>
    </w:pPr>
    <w:rPr>
      <w:rFonts w:ascii="Arial" w:eastAsia="SimSun" w:hAnsi="Arial" w:cs="Arial"/>
      <w:sz w:val="22"/>
      <w:szCs w:val="22"/>
    </w:rPr>
  </w:style>
  <w:style w:type="paragraph" w:styleId="Revision">
    <w:name w:val="Revision"/>
    <w:hidden/>
    <w:uiPriority w:val="99"/>
    <w:semiHidden/>
    <w:rsid w:val="00FE37BA"/>
    <w:rPr>
      <w:rFonts w:ascii="Courier New" w:eastAsia="Batang" w:hAnsi="Courier New" w:cs="Courier New"/>
      <w:sz w:val="24"/>
      <w:szCs w:val="24"/>
    </w:rPr>
  </w:style>
  <w:style w:type="character" w:customStyle="1" w:styleId="HTMLPreformattedChar">
    <w:name w:val="HTML Preformatted Char"/>
    <w:basedOn w:val="DefaultParagraphFont"/>
    <w:link w:val="HTMLPreformatted"/>
    <w:uiPriority w:val="99"/>
    <w:rsid w:val="00515AAC"/>
    <w:rPr>
      <w:rFonts w:ascii="Courier New" w:eastAsia="Batang" w:hAnsi="Courier New" w:cs="Courier New"/>
    </w:rPr>
  </w:style>
  <w:style w:type="character" w:customStyle="1" w:styleId="insert1">
    <w:name w:val="insert1"/>
    <w:basedOn w:val="DefaultParagraphFont"/>
    <w:rsid w:val="00683455"/>
    <w:rPr>
      <w:shd w:val="clear" w:color="auto" w:fill="88FFFF"/>
    </w:rPr>
  </w:style>
  <w:style w:type="paragraph" w:styleId="ListParagraph">
    <w:name w:val="List Paragraph"/>
    <w:basedOn w:val="Normal"/>
    <w:uiPriority w:val="34"/>
    <w:qFormat/>
    <w:rsid w:val="00E05D4D"/>
    <w:pPr>
      <w:ind w:left="720"/>
      <w:contextualSpacing/>
    </w:pPr>
  </w:style>
  <w:style w:type="paragraph" w:styleId="DocumentMap">
    <w:name w:val="Document Map"/>
    <w:basedOn w:val="Normal"/>
    <w:link w:val="DocumentMapChar"/>
    <w:rsid w:val="00A20C4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A20C48"/>
    <w:rPr>
      <w:rFonts w:ascii="Tahoma" w:eastAsia="Batang" w:hAnsi="Tahoma" w:cs="Tahoma"/>
      <w:sz w:val="16"/>
      <w:szCs w:val="16"/>
    </w:rPr>
  </w:style>
  <w:style w:type="paragraph" w:customStyle="1" w:styleId="Figure">
    <w:name w:val="Figure"/>
    <w:basedOn w:val="Normal"/>
    <w:qFormat/>
    <w:rsid w:val="00C0243C"/>
  </w:style>
  <w:style w:type="paragraph" w:customStyle="1" w:styleId="FigureHeading">
    <w:name w:val="Figure Heading"/>
    <w:basedOn w:val="Figure"/>
    <w:qFormat/>
    <w:rsid w:val="00C0243C"/>
  </w:style>
  <w:style w:type="character" w:customStyle="1" w:styleId="h11">
    <w:name w:val="h11"/>
    <w:basedOn w:val="DefaultParagraphFont"/>
    <w:rsid w:val="008D62BE"/>
    <w:rPr>
      <w:rFonts w:ascii="Courier New" w:hAnsi="Courier New" w:cs="Courier New" w:hint="default"/>
      <w:b/>
      <w:bCs/>
      <w:vanish w:val="0"/>
      <w:webHidden w:val="0"/>
      <w:sz w:val="24"/>
      <w:szCs w:val="24"/>
      <w:specVanish w:val="0"/>
    </w:rPr>
  </w:style>
  <w:style w:type="paragraph" w:styleId="NoSpacing">
    <w:name w:val="No Spacing"/>
    <w:uiPriority w:val="1"/>
    <w:qFormat/>
    <w:rsid w:val="00D20E0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ind w:left="432"/>
    </w:pPr>
    <w:rPr>
      <w:rFonts w:ascii="Courier New" w:eastAsia="Batang" w:hAnsi="Courier New" w:cs="Courier New"/>
      <w:sz w:val="24"/>
      <w:szCs w:val="24"/>
    </w:rPr>
  </w:style>
  <w:style w:type="character" w:customStyle="1" w:styleId="h1">
    <w:name w:val="h1"/>
    <w:basedOn w:val="DefaultParagraphFont"/>
    <w:rsid w:val="00961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8667806">
      <w:bodyDiv w:val="1"/>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7808023">
      <w:bodyDiv w:val="1"/>
      <w:marLeft w:val="0"/>
      <w:marRight w:val="0"/>
      <w:marTop w:val="0"/>
      <w:marBottom w:val="0"/>
      <w:divBdr>
        <w:top w:val="none" w:sz="0" w:space="0" w:color="auto"/>
        <w:left w:val="none" w:sz="0" w:space="0" w:color="auto"/>
        <w:bottom w:val="none" w:sz="0" w:space="0" w:color="auto"/>
        <w:right w:val="none" w:sz="0" w:space="0" w:color="auto"/>
      </w:divBdr>
      <w:divsChild>
        <w:div w:id="246770479">
          <w:marLeft w:val="0"/>
          <w:marRight w:val="0"/>
          <w:marTop w:val="0"/>
          <w:marBottom w:val="0"/>
          <w:divBdr>
            <w:top w:val="none" w:sz="0" w:space="0" w:color="auto"/>
            <w:left w:val="none" w:sz="0" w:space="0" w:color="auto"/>
            <w:bottom w:val="none" w:sz="0" w:space="0" w:color="auto"/>
            <w:right w:val="none" w:sz="0" w:space="0" w:color="auto"/>
          </w:divBdr>
        </w:div>
      </w:divsChild>
    </w:div>
    <w:div w:id="64225910">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1168777">
      <w:bodyDiv w:val="1"/>
      <w:marLeft w:val="0"/>
      <w:marRight w:val="0"/>
      <w:marTop w:val="0"/>
      <w:marBottom w:val="0"/>
      <w:divBdr>
        <w:top w:val="none" w:sz="0" w:space="0" w:color="auto"/>
        <w:left w:val="none" w:sz="0" w:space="0" w:color="auto"/>
        <w:bottom w:val="none" w:sz="0" w:space="0" w:color="auto"/>
        <w:right w:val="none" w:sz="0" w:space="0" w:color="auto"/>
      </w:divBdr>
    </w:div>
    <w:div w:id="201870044">
      <w:bodyDiv w:val="1"/>
      <w:marLeft w:val="0"/>
      <w:marRight w:val="0"/>
      <w:marTop w:val="0"/>
      <w:marBottom w:val="0"/>
      <w:divBdr>
        <w:top w:val="none" w:sz="0" w:space="0" w:color="auto"/>
        <w:left w:val="none" w:sz="0" w:space="0" w:color="auto"/>
        <w:bottom w:val="none" w:sz="0" w:space="0" w:color="auto"/>
        <w:right w:val="none" w:sz="0" w:space="0" w:color="auto"/>
      </w:divBdr>
    </w:div>
    <w:div w:id="246690621">
      <w:bodyDiv w:val="1"/>
      <w:marLeft w:val="0"/>
      <w:marRight w:val="0"/>
      <w:marTop w:val="0"/>
      <w:marBottom w:val="0"/>
      <w:divBdr>
        <w:top w:val="none" w:sz="0" w:space="0" w:color="auto"/>
        <w:left w:val="none" w:sz="0" w:space="0" w:color="auto"/>
        <w:bottom w:val="none" w:sz="0" w:space="0" w:color="auto"/>
        <w:right w:val="none" w:sz="0" w:space="0" w:color="auto"/>
      </w:divBdr>
    </w:div>
    <w:div w:id="275065063">
      <w:bodyDiv w:val="1"/>
      <w:marLeft w:val="48"/>
      <w:marRight w:val="0"/>
      <w:marTop w:val="48"/>
      <w:marBottom w:val="48"/>
      <w:divBdr>
        <w:top w:val="none" w:sz="0" w:space="0" w:color="auto"/>
        <w:left w:val="none" w:sz="0" w:space="0" w:color="auto"/>
        <w:bottom w:val="none" w:sz="0" w:space="0" w:color="auto"/>
        <w:right w:val="none" w:sz="0" w:space="0" w:color="auto"/>
      </w:divBdr>
    </w:div>
    <w:div w:id="281886017">
      <w:bodyDiv w:val="1"/>
      <w:marLeft w:val="0"/>
      <w:marRight w:val="0"/>
      <w:marTop w:val="0"/>
      <w:marBottom w:val="0"/>
      <w:divBdr>
        <w:top w:val="none" w:sz="0" w:space="0" w:color="auto"/>
        <w:left w:val="none" w:sz="0" w:space="0" w:color="auto"/>
        <w:bottom w:val="none" w:sz="0" w:space="0" w:color="auto"/>
        <w:right w:val="none" w:sz="0" w:space="0" w:color="auto"/>
      </w:divBdr>
    </w:div>
    <w:div w:id="297302156">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90932920">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91289412">
      <w:bodyDiv w:val="1"/>
      <w:marLeft w:val="0"/>
      <w:marRight w:val="0"/>
      <w:marTop w:val="0"/>
      <w:marBottom w:val="0"/>
      <w:divBdr>
        <w:top w:val="none" w:sz="0" w:space="0" w:color="auto"/>
        <w:left w:val="none" w:sz="0" w:space="0" w:color="auto"/>
        <w:bottom w:val="none" w:sz="0" w:space="0" w:color="auto"/>
        <w:right w:val="none" w:sz="0" w:space="0" w:color="auto"/>
      </w:divBdr>
    </w:div>
    <w:div w:id="570895879">
      <w:bodyDiv w:val="1"/>
      <w:marLeft w:val="0"/>
      <w:marRight w:val="0"/>
      <w:marTop w:val="0"/>
      <w:marBottom w:val="0"/>
      <w:divBdr>
        <w:top w:val="none" w:sz="0" w:space="0" w:color="auto"/>
        <w:left w:val="none" w:sz="0" w:space="0" w:color="auto"/>
        <w:bottom w:val="none" w:sz="0" w:space="0" w:color="auto"/>
        <w:right w:val="none" w:sz="0" w:space="0" w:color="auto"/>
      </w:divBdr>
    </w:div>
    <w:div w:id="588345412">
      <w:bodyDiv w:val="1"/>
      <w:marLeft w:val="48"/>
      <w:marRight w:val="0"/>
      <w:marTop w:val="48"/>
      <w:marBottom w:val="48"/>
      <w:divBdr>
        <w:top w:val="none" w:sz="0" w:space="0" w:color="auto"/>
        <w:left w:val="none" w:sz="0" w:space="0" w:color="auto"/>
        <w:bottom w:val="none" w:sz="0" w:space="0" w:color="auto"/>
        <w:right w:val="none" w:sz="0" w:space="0" w:color="auto"/>
      </w:divBdr>
    </w:div>
    <w:div w:id="606356570">
      <w:bodyDiv w:val="1"/>
      <w:marLeft w:val="0"/>
      <w:marRight w:val="0"/>
      <w:marTop w:val="0"/>
      <w:marBottom w:val="0"/>
      <w:divBdr>
        <w:top w:val="none" w:sz="0" w:space="0" w:color="auto"/>
        <w:left w:val="none" w:sz="0" w:space="0" w:color="auto"/>
        <w:bottom w:val="none" w:sz="0" w:space="0" w:color="auto"/>
        <w:right w:val="none" w:sz="0" w:space="0" w:color="auto"/>
      </w:divBdr>
    </w:div>
    <w:div w:id="676421770">
      <w:bodyDiv w:val="1"/>
      <w:marLeft w:val="0"/>
      <w:marRight w:val="0"/>
      <w:marTop w:val="0"/>
      <w:marBottom w:val="0"/>
      <w:divBdr>
        <w:top w:val="none" w:sz="0" w:space="0" w:color="auto"/>
        <w:left w:val="none" w:sz="0" w:space="0" w:color="auto"/>
        <w:bottom w:val="none" w:sz="0" w:space="0" w:color="auto"/>
        <w:right w:val="none" w:sz="0" w:space="0" w:color="auto"/>
      </w:divBdr>
      <w:divsChild>
        <w:div w:id="1420177332">
          <w:marLeft w:val="0"/>
          <w:marRight w:val="0"/>
          <w:marTop w:val="0"/>
          <w:marBottom w:val="0"/>
          <w:divBdr>
            <w:top w:val="none" w:sz="0" w:space="0" w:color="auto"/>
            <w:left w:val="none" w:sz="0" w:space="0" w:color="auto"/>
            <w:bottom w:val="none" w:sz="0" w:space="0" w:color="auto"/>
            <w:right w:val="none" w:sz="0" w:space="0" w:color="auto"/>
          </w:divBdr>
          <w:divsChild>
            <w:div w:id="1023746553">
              <w:marLeft w:val="-204"/>
              <w:marRight w:val="-204"/>
              <w:marTop w:val="0"/>
              <w:marBottom w:val="0"/>
              <w:divBdr>
                <w:top w:val="none" w:sz="0" w:space="0" w:color="auto"/>
                <w:left w:val="none" w:sz="0" w:space="0" w:color="auto"/>
                <w:bottom w:val="none" w:sz="0" w:space="0" w:color="auto"/>
                <w:right w:val="none" w:sz="0" w:space="0" w:color="auto"/>
              </w:divBdr>
              <w:divsChild>
                <w:div w:id="5900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463252">
      <w:bodyDiv w:val="1"/>
      <w:marLeft w:val="0"/>
      <w:marRight w:val="0"/>
      <w:marTop w:val="0"/>
      <w:marBottom w:val="0"/>
      <w:divBdr>
        <w:top w:val="none" w:sz="0" w:space="0" w:color="auto"/>
        <w:left w:val="none" w:sz="0" w:space="0" w:color="auto"/>
        <w:bottom w:val="none" w:sz="0" w:space="0" w:color="auto"/>
        <w:right w:val="none" w:sz="0" w:space="0" w:color="auto"/>
      </w:divBdr>
    </w:div>
    <w:div w:id="742413022">
      <w:bodyDiv w:val="1"/>
      <w:marLeft w:val="0"/>
      <w:marRight w:val="0"/>
      <w:marTop w:val="0"/>
      <w:marBottom w:val="0"/>
      <w:divBdr>
        <w:top w:val="none" w:sz="0" w:space="0" w:color="auto"/>
        <w:left w:val="none" w:sz="0" w:space="0" w:color="auto"/>
        <w:bottom w:val="none" w:sz="0" w:space="0" w:color="auto"/>
        <w:right w:val="none" w:sz="0" w:space="0" w:color="auto"/>
      </w:divBdr>
    </w:div>
    <w:div w:id="758604166">
      <w:bodyDiv w:val="1"/>
      <w:marLeft w:val="0"/>
      <w:marRight w:val="0"/>
      <w:marTop w:val="0"/>
      <w:marBottom w:val="0"/>
      <w:divBdr>
        <w:top w:val="none" w:sz="0" w:space="0" w:color="auto"/>
        <w:left w:val="none" w:sz="0" w:space="0" w:color="auto"/>
        <w:bottom w:val="none" w:sz="0" w:space="0" w:color="auto"/>
        <w:right w:val="none" w:sz="0" w:space="0" w:color="auto"/>
      </w:divBdr>
    </w:div>
    <w:div w:id="780879913">
      <w:bodyDiv w:val="1"/>
      <w:marLeft w:val="48"/>
      <w:marRight w:val="0"/>
      <w:marTop w:val="48"/>
      <w:marBottom w:val="48"/>
      <w:divBdr>
        <w:top w:val="none" w:sz="0" w:space="0" w:color="auto"/>
        <w:left w:val="none" w:sz="0" w:space="0" w:color="auto"/>
        <w:bottom w:val="none" w:sz="0" w:space="0" w:color="auto"/>
        <w:right w:val="none" w:sz="0" w:space="0" w:color="auto"/>
      </w:divBdr>
    </w:div>
    <w:div w:id="807169435">
      <w:bodyDiv w:val="1"/>
      <w:marLeft w:val="0"/>
      <w:marRight w:val="0"/>
      <w:marTop w:val="0"/>
      <w:marBottom w:val="0"/>
      <w:divBdr>
        <w:top w:val="none" w:sz="0" w:space="0" w:color="auto"/>
        <w:left w:val="none" w:sz="0" w:space="0" w:color="auto"/>
        <w:bottom w:val="none" w:sz="0" w:space="0" w:color="auto"/>
        <w:right w:val="none" w:sz="0" w:space="0" w:color="auto"/>
      </w:divBdr>
    </w:div>
    <w:div w:id="834567074">
      <w:bodyDiv w:val="1"/>
      <w:marLeft w:val="0"/>
      <w:marRight w:val="0"/>
      <w:marTop w:val="0"/>
      <w:marBottom w:val="0"/>
      <w:divBdr>
        <w:top w:val="none" w:sz="0" w:space="0" w:color="auto"/>
        <w:left w:val="none" w:sz="0" w:space="0" w:color="auto"/>
        <w:bottom w:val="none" w:sz="0" w:space="0" w:color="auto"/>
        <w:right w:val="none" w:sz="0" w:space="0" w:color="auto"/>
      </w:divBdr>
    </w:div>
    <w:div w:id="879560435">
      <w:bodyDiv w:val="1"/>
      <w:marLeft w:val="0"/>
      <w:marRight w:val="0"/>
      <w:marTop w:val="0"/>
      <w:marBottom w:val="0"/>
      <w:divBdr>
        <w:top w:val="none" w:sz="0" w:space="0" w:color="auto"/>
        <w:left w:val="none" w:sz="0" w:space="0" w:color="auto"/>
        <w:bottom w:val="none" w:sz="0" w:space="0" w:color="auto"/>
        <w:right w:val="none" w:sz="0" w:space="0" w:color="auto"/>
      </w:divBdr>
    </w:div>
    <w:div w:id="897932095">
      <w:bodyDiv w:val="1"/>
      <w:marLeft w:val="48"/>
      <w:marRight w:val="0"/>
      <w:marTop w:val="48"/>
      <w:marBottom w:val="48"/>
      <w:divBdr>
        <w:top w:val="none" w:sz="0" w:space="0" w:color="auto"/>
        <w:left w:val="none" w:sz="0" w:space="0" w:color="auto"/>
        <w:bottom w:val="none" w:sz="0" w:space="0" w:color="auto"/>
        <w:right w:val="none" w:sz="0" w:space="0" w:color="auto"/>
      </w:divBdr>
    </w:div>
    <w:div w:id="954600837">
      <w:bodyDiv w:val="1"/>
      <w:marLeft w:val="0"/>
      <w:marRight w:val="0"/>
      <w:marTop w:val="0"/>
      <w:marBottom w:val="0"/>
      <w:divBdr>
        <w:top w:val="none" w:sz="0" w:space="0" w:color="auto"/>
        <w:left w:val="none" w:sz="0" w:space="0" w:color="auto"/>
        <w:bottom w:val="none" w:sz="0" w:space="0" w:color="auto"/>
        <w:right w:val="none" w:sz="0" w:space="0" w:color="auto"/>
      </w:divBdr>
    </w:div>
    <w:div w:id="987705005">
      <w:bodyDiv w:val="1"/>
      <w:marLeft w:val="0"/>
      <w:marRight w:val="0"/>
      <w:marTop w:val="0"/>
      <w:marBottom w:val="0"/>
      <w:divBdr>
        <w:top w:val="none" w:sz="0" w:space="0" w:color="auto"/>
        <w:left w:val="none" w:sz="0" w:space="0" w:color="auto"/>
        <w:bottom w:val="none" w:sz="0" w:space="0" w:color="auto"/>
        <w:right w:val="none" w:sz="0" w:space="0" w:color="auto"/>
      </w:divBdr>
    </w:div>
    <w:div w:id="1012994544">
      <w:bodyDiv w:val="1"/>
      <w:marLeft w:val="0"/>
      <w:marRight w:val="0"/>
      <w:marTop w:val="0"/>
      <w:marBottom w:val="0"/>
      <w:divBdr>
        <w:top w:val="none" w:sz="0" w:space="0" w:color="auto"/>
        <w:left w:val="none" w:sz="0" w:space="0" w:color="auto"/>
        <w:bottom w:val="none" w:sz="0" w:space="0" w:color="auto"/>
        <w:right w:val="none" w:sz="0" w:space="0" w:color="auto"/>
      </w:divBdr>
      <w:divsChild>
        <w:div w:id="20279736">
          <w:marLeft w:val="0"/>
          <w:marRight w:val="0"/>
          <w:marTop w:val="0"/>
          <w:marBottom w:val="0"/>
          <w:divBdr>
            <w:top w:val="none" w:sz="0" w:space="0" w:color="auto"/>
            <w:left w:val="none" w:sz="0" w:space="0" w:color="auto"/>
            <w:bottom w:val="none" w:sz="0" w:space="0" w:color="auto"/>
            <w:right w:val="none" w:sz="0" w:space="0" w:color="auto"/>
          </w:divBdr>
        </w:div>
      </w:divsChild>
    </w:div>
    <w:div w:id="1024330442">
      <w:bodyDiv w:val="1"/>
      <w:marLeft w:val="0"/>
      <w:marRight w:val="0"/>
      <w:marTop w:val="0"/>
      <w:marBottom w:val="0"/>
      <w:divBdr>
        <w:top w:val="none" w:sz="0" w:space="0" w:color="auto"/>
        <w:left w:val="none" w:sz="0" w:space="0" w:color="auto"/>
        <w:bottom w:val="none" w:sz="0" w:space="0" w:color="auto"/>
        <w:right w:val="none" w:sz="0" w:space="0" w:color="auto"/>
      </w:divBdr>
      <w:divsChild>
        <w:div w:id="529418093">
          <w:marLeft w:val="0"/>
          <w:marRight w:val="0"/>
          <w:marTop w:val="0"/>
          <w:marBottom w:val="0"/>
          <w:divBdr>
            <w:top w:val="none" w:sz="0" w:space="0" w:color="auto"/>
            <w:left w:val="none" w:sz="0" w:space="0" w:color="auto"/>
            <w:bottom w:val="none" w:sz="0" w:space="0" w:color="auto"/>
            <w:right w:val="none" w:sz="0" w:space="0" w:color="auto"/>
          </w:divBdr>
        </w:div>
      </w:divsChild>
    </w:div>
    <w:div w:id="1115904370">
      <w:bodyDiv w:val="1"/>
      <w:marLeft w:val="0"/>
      <w:marRight w:val="0"/>
      <w:marTop w:val="0"/>
      <w:marBottom w:val="0"/>
      <w:divBdr>
        <w:top w:val="none" w:sz="0" w:space="0" w:color="auto"/>
        <w:left w:val="none" w:sz="0" w:space="0" w:color="auto"/>
        <w:bottom w:val="none" w:sz="0" w:space="0" w:color="auto"/>
        <w:right w:val="none" w:sz="0" w:space="0" w:color="auto"/>
      </w:divBdr>
      <w:divsChild>
        <w:div w:id="1346977544">
          <w:marLeft w:val="0"/>
          <w:marRight w:val="0"/>
          <w:marTop w:val="0"/>
          <w:marBottom w:val="0"/>
          <w:divBdr>
            <w:top w:val="none" w:sz="0" w:space="0" w:color="auto"/>
            <w:left w:val="none" w:sz="0" w:space="0" w:color="auto"/>
            <w:bottom w:val="none" w:sz="0" w:space="0" w:color="auto"/>
            <w:right w:val="none" w:sz="0" w:space="0" w:color="auto"/>
          </w:divBdr>
        </w:div>
      </w:divsChild>
    </w:div>
    <w:div w:id="1137994423">
      <w:bodyDiv w:val="1"/>
      <w:marLeft w:val="0"/>
      <w:marRight w:val="0"/>
      <w:marTop w:val="0"/>
      <w:marBottom w:val="0"/>
      <w:divBdr>
        <w:top w:val="none" w:sz="0" w:space="0" w:color="auto"/>
        <w:left w:val="none" w:sz="0" w:space="0" w:color="auto"/>
        <w:bottom w:val="none" w:sz="0" w:space="0" w:color="auto"/>
        <w:right w:val="none" w:sz="0" w:space="0" w:color="auto"/>
      </w:divBdr>
    </w:div>
    <w:div w:id="1141464704">
      <w:bodyDiv w:val="1"/>
      <w:marLeft w:val="0"/>
      <w:marRight w:val="0"/>
      <w:marTop w:val="0"/>
      <w:marBottom w:val="0"/>
      <w:divBdr>
        <w:top w:val="none" w:sz="0" w:space="0" w:color="auto"/>
        <w:left w:val="none" w:sz="0" w:space="0" w:color="auto"/>
        <w:bottom w:val="none" w:sz="0" w:space="0" w:color="auto"/>
        <w:right w:val="none" w:sz="0" w:space="0" w:color="auto"/>
      </w:divBdr>
    </w:div>
    <w:div w:id="1175071084">
      <w:bodyDiv w:val="1"/>
      <w:marLeft w:val="0"/>
      <w:marRight w:val="0"/>
      <w:marTop w:val="0"/>
      <w:marBottom w:val="0"/>
      <w:divBdr>
        <w:top w:val="none" w:sz="0" w:space="0" w:color="auto"/>
        <w:left w:val="none" w:sz="0" w:space="0" w:color="auto"/>
        <w:bottom w:val="none" w:sz="0" w:space="0" w:color="auto"/>
        <w:right w:val="none" w:sz="0" w:space="0" w:color="auto"/>
      </w:divBdr>
    </w:div>
    <w:div w:id="1244800984">
      <w:bodyDiv w:val="1"/>
      <w:marLeft w:val="0"/>
      <w:marRight w:val="0"/>
      <w:marTop w:val="0"/>
      <w:marBottom w:val="0"/>
      <w:divBdr>
        <w:top w:val="none" w:sz="0" w:space="0" w:color="auto"/>
        <w:left w:val="none" w:sz="0" w:space="0" w:color="auto"/>
        <w:bottom w:val="none" w:sz="0" w:space="0" w:color="auto"/>
        <w:right w:val="none" w:sz="0" w:space="0" w:color="auto"/>
      </w:divBdr>
    </w:div>
    <w:div w:id="1280993737">
      <w:bodyDiv w:val="1"/>
      <w:marLeft w:val="0"/>
      <w:marRight w:val="0"/>
      <w:marTop w:val="0"/>
      <w:marBottom w:val="0"/>
      <w:divBdr>
        <w:top w:val="none" w:sz="0" w:space="0" w:color="auto"/>
        <w:left w:val="none" w:sz="0" w:space="0" w:color="auto"/>
        <w:bottom w:val="none" w:sz="0" w:space="0" w:color="auto"/>
        <w:right w:val="none" w:sz="0" w:space="0" w:color="auto"/>
      </w:divBdr>
    </w:div>
    <w:div w:id="1311911056">
      <w:bodyDiv w:val="1"/>
      <w:marLeft w:val="0"/>
      <w:marRight w:val="0"/>
      <w:marTop w:val="0"/>
      <w:marBottom w:val="0"/>
      <w:divBdr>
        <w:top w:val="none" w:sz="0" w:space="0" w:color="auto"/>
        <w:left w:val="none" w:sz="0" w:space="0" w:color="auto"/>
        <w:bottom w:val="none" w:sz="0" w:space="0" w:color="auto"/>
        <w:right w:val="none" w:sz="0" w:space="0" w:color="auto"/>
      </w:divBdr>
    </w:div>
    <w:div w:id="1333023126">
      <w:bodyDiv w:val="1"/>
      <w:marLeft w:val="0"/>
      <w:marRight w:val="0"/>
      <w:marTop w:val="0"/>
      <w:marBottom w:val="0"/>
      <w:divBdr>
        <w:top w:val="none" w:sz="0" w:space="0" w:color="auto"/>
        <w:left w:val="none" w:sz="0" w:space="0" w:color="auto"/>
        <w:bottom w:val="none" w:sz="0" w:space="0" w:color="auto"/>
        <w:right w:val="none" w:sz="0" w:space="0" w:color="auto"/>
      </w:divBdr>
    </w:div>
    <w:div w:id="1361589848">
      <w:bodyDiv w:val="1"/>
      <w:marLeft w:val="0"/>
      <w:marRight w:val="0"/>
      <w:marTop w:val="0"/>
      <w:marBottom w:val="0"/>
      <w:divBdr>
        <w:top w:val="none" w:sz="0" w:space="0" w:color="auto"/>
        <w:left w:val="none" w:sz="0" w:space="0" w:color="auto"/>
        <w:bottom w:val="none" w:sz="0" w:space="0" w:color="auto"/>
        <w:right w:val="none" w:sz="0" w:space="0" w:color="auto"/>
      </w:divBdr>
      <w:divsChild>
        <w:div w:id="1468739442">
          <w:marLeft w:val="0"/>
          <w:marRight w:val="0"/>
          <w:marTop w:val="0"/>
          <w:marBottom w:val="0"/>
          <w:divBdr>
            <w:top w:val="none" w:sz="0" w:space="0" w:color="auto"/>
            <w:left w:val="none" w:sz="0" w:space="0" w:color="auto"/>
            <w:bottom w:val="none" w:sz="0" w:space="0" w:color="auto"/>
            <w:right w:val="none" w:sz="0" w:space="0" w:color="auto"/>
          </w:divBdr>
        </w:div>
      </w:divsChild>
    </w:div>
    <w:div w:id="1372999864">
      <w:bodyDiv w:val="1"/>
      <w:marLeft w:val="0"/>
      <w:marRight w:val="0"/>
      <w:marTop w:val="0"/>
      <w:marBottom w:val="0"/>
      <w:divBdr>
        <w:top w:val="none" w:sz="0" w:space="0" w:color="auto"/>
        <w:left w:val="none" w:sz="0" w:space="0" w:color="auto"/>
        <w:bottom w:val="none" w:sz="0" w:space="0" w:color="auto"/>
        <w:right w:val="none" w:sz="0" w:space="0" w:color="auto"/>
      </w:divBdr>
    </w:div>
    <w:div w:id="1379934790">
      <w:bodyDiv w:val="1"/>
      <w:marLeft w:val="0"/>
      <w:marRight w:val="0"/>
      <w:marTop w:val="0"/>
      <w:marBottom w:val="0"/>
      <w:divBdr>
        <w:top w:val="none" w:sz="0" w:space="0" w:color="auto"/>
        <w:left w:val="none" w:sz="0" w:space="0" w:color="auto"/>
        <w:bottom w:val="none" w:sz="0" w:space="0" w:color="auto"/>
        <w:right w:val="none" w:sz="0" w:space="0" w:color="auto"/>
      </w:divBdr>
    </w:div>
    <w:div w:id="1388605113">
      <w:bodyDiv w:val="1"/>
      <w:marLeft w:val="0"/>
      <w:marRight w:val="0"/>
      <w:marTop w:val="0"/>
      <w:marBottom w:val="0"/>
      <w:divBdr>
        <w:top w:val="none" w:sz="0" w:space="0" w:color="auto"/>
        <w:left w:val="none" w:sz="0" w:space="0" w:color="auto"/>
        <w:bottom w:val="none" w:sz="0" w:space="0" w:color="auto"/>
        <w:right w:val="none" w:sz="0" w:space="0" w:color="auto"/>
      </w:divBdr>
      <w:divsChild>
        <w:div w:id="154230986">
          <w:marLeft w:val="0"/>
          <w:marRight w:val="0"/>
          <w:marTop w:val="0"/>
          <w:marBottom w:val="0"/>
          <w:divBdr>
            <w:top w:val="none" w:sz="0" w:space="0" w:color="auto"/>
            <w:left w:val="none" w:sz="0" w:space="0" w:color="auto"/>
            <w:bottom w:val="none" w:sz="0" w:space="0" w:color="auto"/>
            <w:right w:val="none" w:sz="0" w:space="0" w:color="auto"/>
          </w:divBdr>
        </w:div>
      </w:divsChild>
    </w:div>
    <w:div w:id="1410036931">
      <w:bodyDiv w:val="1"/>
      <w:marLeft w:val="0"/>
      <w:marRight w:val="0"/>
      <w:marTop w:val="0"/>
      <w:marBottom w:val="0"/>
      <w:divBdr>
        <w:top w:val="none" w:sz="0" w:space="0" w:color="auto"/>
        <w:left w:val="none" w:sz="0" w:space="0" w:color="auto"/>
        <w:bottom w:val="none" w:sz="0" w:space="0" w:color="auto"/>
        <w:right w:val="none" w:sz="0" w:space="0" w:color="auto"/>
      </w:divBdr>
    </w:div>
    <w:div w:id="1414929380">
      <w:bodyDiv w:val="1"/>
      <w:marLeft w:val="48"/>
      <w:marRight w:val="0"/>
      <w:marTop w:val="48"/>
      <w:marBottom w:val="48"/>
      <w:divBdr>
        <w:top w:val="none" w:sz="0" w:space="0" w:color="auto"/>
        <w:left w:val="none" w:sz="0" w:space="0" w:color="auto"/>
        <w:bottom w:val="none" w:sz="0" w:space="0" w:color="auto"/>
        <w:right w:val="none" w:sz="0" w:space="0" w:color="auto"/>
      </w:divBdr>
    </w:div>
    <w:div w:id="1421682598">
      <w:bodyDiv w:val="1"/>
      <w:marLeft w:val="0"/>
      <w:marRight w:val="0"/>
      <w:marTop w:val="0"/>
      <w:marBottom w:val="0"/>
      <w:divBdr>
        <w:top w:val="none" w:sz="0" w:space="0" w:color="auto"/>
        <w:left w:val="none" w:sz="0" w:space="0" w:color="auto"/>
        <w:bottom w:val="none" w:sz="0" w:space="0" w:color="auto"/>
        <w:right w:val="none" w:sz="0" w:space="0" w:color="auto"/>
      </w:divBdr>
    </w:div>
    <w:div w:id="1473642630">
      <w:bodyDiv w:val="1"/>
      <w:marLeft w:val="0"/>
      <w:marRight w:val="0"/>
      <w:marTop w:val="0"/>
      <w:marBottom w:val="0"/>
      <w:divBdr>
        <w:top w:val="none" w:sz="0" w:space="0" w:color="auto"/>
        <w:left w:val="none" w:sz="0" w:space="0" w:color="auto"/>
        <w:bottom w:val="none" w:sz="0" w:space="0" w:color="auto"/>
        <w:right w:val="none" w:sz="0" w:space="0" w:color="auto"/>
      </w:divBdr>
    </w:div>
    <w:div w:id="1479570744">
      <w:bodyDiv w:val="1"/>
      <w:marLeft w:val="0"/>
      <w:marRight w:val="0"/>
      <w:marTop w:val="0"/>
      <w:marBottom w:val="0"/>
      <w:divBdr>
        <w:top w:val="none" w:sz="0" w:space="0" w:color="auto"/>
        <w:left w:val="none" w:sz="0" w:space="0" w:color="auto"/>
        <w:bottom w:val="none" w:sz="0" w:space="0" w:color="auto"/>
        <w:right w:val="none" w:sz="0" w:space="0" w:color="auto"/>
      </w:divBdr>
    </w:div>
    <w:div w:id="1494026469">
      <w:bodyDiv w:val="1"/>
      <w:marLeft w:val="0"/>
      <w:marRight w:val="0"/>
      <w:marTop w:val="0"/>
      <w:marBottom w:val="0"/>
      <w:divBdr>
        <w:top w:val="none" w:sz="0" w:space="0" w:color="auto"/>
        <w:left w:val="none" w:sz="0" w:space="0" w:color="auto"/>
        <w:bottom w:val="none" w:sz="0" w:space="0" w:color="auto"/>
        <w:right w:val="none" w:sz="0" w:space="0" w:color="auto"/>
      </w:divBdr>
    </w:div>
    <w:div w:id="1543981793">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6598439">
      <w:bodyDiv w:val="1"/>
      <w:marLeft w:val="0"/>
      <w:marRight w:val="0"/>
      <w:marTop w:val="0"/>
      <w:marBottom w:val="0"/>
      <w:divBdr>
        <w:top w:val="none" w:sz="0" w:space="0" w:color="auto"/>
        <w:left w:val="none" w:sz="0" w:space="0" w:color="auto"/>
        <w:bottom w:val="none" w:sz="0" w:space="0" w:color="auto"/>
        <w:right w:val="none" w:sz="0" w:space="0" w:color="auto"/>
      </w:divBdr>
    </w:div>
    <w:div w:id="1600943594">
      <w:bodyDiv w:val="1"/>
      <w:marLeft w:val="0"/>
      <w:marRight w:val="0"/>
      <w:marTop w:val="0"/>
      <w:marBottom w:val="0"/>
      <w:divBdr>
        <w:top w:val="none" w:sz="0" w:space="0" w:color="auto"/>
        <w:left w:val="none" w:sz="0" w:space="0" w:color="auto"/>
        <w:bottom w:val="none" w:sz="0" w:space="0" w:color="auto"/>
        <w:right w:val="none" w:sz="0" w:space="0" w:color="auto"/>
      </w:divBdr>
    </w:div>
    <w:div w:id="1620263250">
      <w:bodyDiv w:val="1"/>
      <w:marLeft w:val="0"/>
      <w:marRight w:val="0"/>
      <w:marTop w:val="0"/>
      <w:marBottom w:val="0"/>
      <w:divBdr>
        <w:top w:val="none" w:sz="0" w:space="0" w:color="auto"/>
        <w:left w:val="none" w:sz="0" w:space="0" w:color="auto"/>
        <w:bottom w:val="none" w:sz="0" w:space="0" w:color="auto"/>
        <w:right w:val="none" w:sz="0" w:space="0" w:color="auto"/>
      </w:divBdr>
    </w:div>
    <w:div w:id="1631010845">
      <w:bodyDiv w:val="1"/>
      <w:marLeft w:val="0"/>
      <w:marRight w:val="0"/>
      <w:marTop w:val="0"/>
      <w:marBottom w:val="0"/>
      <w:divBdr>
        <w:top w:val="none" w:sz="0" w:space="0" w:color="auto"/>
        <w:left w:val="none" w:sz="0" w:space="0" w:color="auto"/>
        <w:bottom w:val="none" w:sz="0" w:space="0" w:color="auto"/>
        <w:right w:val="none" w:sz="0" w:space="0" w:color="auto"/>
      </w:divBdr>
      <w:divsChild>
        <w:div w:id="1778914798">
          <w:marLeft w:val="0"/>
          <w:marRight w:val="0"/>
          <w:marTop w:val="0"/>
          <w:marBottom w:val="0"/>
          <w:divBdr>
            <w:top w:val="none" w:sz="0" w:space="0" w:color="auto"/>
            <w:left w:val="none" w:sz="0" w:space="0" w:color="auto"/>
            <w:bottom w:val="none" w:sz="0" w:space="0" w:color="auto"/>
            <w:right w:val="none" w:sz="0" w:space="0" w:color="auto"/>
          </w:divBdr>
        </w:div>
      </w:divsChild>
    </w:div>
    <w:div w:id="1667973435">
      <w:bodyDiv w:val="1"/>
      <w:marLeft w:val="0"/>
      <w:marRight w:val="0"/>
      <w:marTop w:val="0"/>
      <w:marBottom w:val="0"/>
      <w:divBdr>
        <w:top w:val="none" w:sz="0" w:space="0" w:color="auto"/>
        <w:left w:val="none" w:sz="0" w:space="0" w:color="auto"/>
        <w:bottom w:val="none" w:sz="0" w:space="0" w:color="auto"/>
        <w:right w:val="none" w:sz="0" w:space="0" w:color="auto"/>
      </w:divBdr>
    </w:div>
    <w:div w:id="1675720327">
      <w:bodyDiv w:val="1"/>
      <w:marLeft w:val="0"/>
      <w:marRight w:val="0"/>
      <w:marTop w:val="0"/>
      <w:marBottom w:val="0"/>
      <w:divBdr>
        <w:top w:val="none" w:sz="0" w:space="0" w:color="auto"/>
        <w:left w:val="none" w:sz="0" w:space="0" w:color="auto"/>
        <w:bottom w:val="none" w:sz="0" w:space="0" w:color="auto"/>
        <w:right w:val="none" w:sz="0" w:space="0" w:color="auto"/>
      </w:divBdr>
    </w:div>
    <w:div w:id="1677608742">
      <w:bodyDiv w:val="1"/>
      <w:marLeft w:val="0"/>
      <w:marRight w:val="0"/>
      <w:marTop w:val="0"/>
      <w:marBottom w:val="0"/>
      <w:divBdr>
        <w:top w:val="none" w:sz="0" w:space="0" w:color="auto"/>
        <w:left w:val="none" w:sz="0" w:space="0" w:color="auto"/>
        <w:bottom w:val="none" w:sz="0" w:space="0" w:color="auto"/>
        <w:right w:val="none" w:sz="0" w:space="0" w:color="auto"/>
      </w:divBdr>
      <w:divsChild>
        <w:div w:id="1138835453">
          <w:marLeft w:val="0"/>
          <w:marRight w:val="0"/>
          <w:marTop w:val="0"/>
          <w:marBottom w:val="0"/>
          <w:divBdr>
            <w:top w:val="none" w:sz="0" w:space="0" w:color="auto"/>
            <w:left w:val="none" w:sz="0" w:space="0" w:color="auto"/>
            <w:bottom w:val="none" w:sz="0" w:space="0" w:color="auto"/>
            <w:right w:val="none" w:sz="0" w:space="0" w:color="auto"/>
          </w:divBdr>
          <w:divsChild>
            <w:div w:id="194579899">
              <w:marLeft w:val="-204"/>
              <w:marRight w:val="-204"/>
              <w:marTop w:val="0"/>
              <w:marBottom w:val="0"/>
              <w:divBdr>
                <w:top w:val="none" w:sz="0" w:space="0" w:color="auto"/>
                <w:left w:val="none" w:sz="0" w:space="0" w:color="auto"/>
                <w:bottom w:val="none" w:sz="0" w:space="0" w:color="auto"/>
                <w:right w:val="none" w:sz="0" w:space="0" w:color="auto"/>
              </w:divBdr>
              <w:divsChild>
                <w:div w:id="1078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9008">
      <w:bodyDiv w:val="1"/>
      <w:marLeft w:val="0"/>
      <w:marRight w:val="0"/>
      <w:marTop w:val="0"/>
      <w:marBottom w:val="0"/>
      <w:divBdr>
        <w:top w:val="none" w:sz="0" w:space="0" w:color="auto"/>
        <w:left w:val="none" w:sz="0" w:space="0" w:color="auto"/>
        <w:bottom w:val="none" w:sz="0" w:space="0" w:color="auto"/>
        <w:right w:val="none" w:sz="0" w:space="0" w:color="auto"/>
      </w:divBdr>
    </w:div>
    <w:div w:id="1755080717">
      <w:bodyDiv w:val="1"/>
      <w:marLeft w:val="0"/>
      <w:marRight w:val="0"/>
      <w:marTop w:val="0"/>
      <w:marBottom w:val="0"/>
      <w:divBdr>
        <w:top w:val="none" w:sz="0" w:space="0" w:color="auto"/>
        <w:left w:val="none" w:sz="0" w:space="0" w:color="auto"/>
        <w:bottom w:val="none" w:sz="0" w:space="0" w:color="auto"/>
        <w:right w:val="none" w:sz="0" w:space="0" w:color="auto"/>
      </w:divBdr>
    </w:div>
    <w:div w:id="1755861710">
      <w:bodyDiv w:val="1"/>
      <w:marLeft w:val="0"/>
      <w:marRight w:val="0"/>
      <w:marTop w:val="0"/>
      <w:marBottom w:val="0"/>
      <w:divBdr>
        <w:top w:val="none" w:sz="0" w:space="0" w:color="auto"/>
        <w:left w:val="none" w:sz="0" w:space="0" w:color="auto"/>
        <w:bottom w:val="none" w:sz="0" w:space="0" w:color="auto"/>
        <w:right w:val="none" w:sz="0" w:space="0" w:color="auto"/>
      </w:divBdr>
    </w:div>
    <w:div w:id="1789003358">
      <w:bodyDiv w:val="1"/>
      <w:marLeft w:val="0"/>
      <w:marRight w:val="0"/>
      <w:marTop w:val="0"/>
      <w:marBottom w:val="0"/>
      <w:divBdr>
        <w:top w:val="none" w:sz="0" w:space="0" w:color="auto"/>
        <w:left w:val="none" w:sz="0" w:space="0" w:color="auto"/>
        <w:bottom w:val="none" w:sz="0" w:space="0" w:color="auto"/>
        <w:right w:val="none" w:sz="0" w:space="0" w:color="auto"/>
      </w:divBdr>
    </w:div>
    <w:div w:id="1832141520">
      <w:bodyDiv w:val="1"/>
      <w:marLeft w:val="0"/>
      <w:marRight w:val="0"/>
      <w:marTop w:val="0"/>
      <w:marBottom w:val="0"/>
      <w:divBdr>
        <w:top w:val="none" w:sz="0" w:space="0" w:color="auto"/>
        <w:left w:val="none" w:sz="0" w:space="0" w:color="auto"/>
        <w:bottom w:val="none" w:sz="0" w:space="0" w:color="auto"/>
        <w:right w:val="none" w:sz="0" w:space="0" w:color="auto"/>
      </w:divBdr>
    </w:div>
    <w:div w:id="1836260986">
      <w:bodyDiv w:val="1"/>
      <w:marLeft w:val="48"/>
      <w:marRight w:val="0"/>
      <w:marTop w:val="48"/>
      <w:marBottom w:val="48"/>
      <w:divBdr>
        <w:top w:val="none" w:sz="0" w:space="0" w:color="auto"/>
        <w:left w:val="none" w:sz="0" w:space="0" w:color="auto"/>
        <w:bottom w:val="none" w:sz="0" w:space="0" w:color="auto"/>
        <w:right w:val="none" w:sz="0" w:space="0" w:color="auto"/>
      </w:divBdr>
    </w:div>
    <w:div w:id="1836997704">
      <w:bodyDiv w:val="1"/>
      <w:marLeft w:val="0"/>
      <w:marRight w:val="0"/>
      <w:marTop w:val="0"/>
      <w:marBottom w:val="0"/>
      <w:divBdr>
        <w:top w:val="none" w:sz="0" w:space="0" w:color="auto"/>
        <w:left w:val="none" w:sz="0" w:space="0" w:color="auto"/>
        <w:bottom w:val="none" w:sz="0" w:space="0" w:color="auto"/>
        <w:right w:val="none" w:sz="0" w:space="0" w:color="auto"/>
      </w:divBdr>
    </w:div>
    <w:div w:id="1858886407">
      <w:bodyDiv w:val="1"/>
      <w:marLeft w:val="0"/>
      <w:marRight w:val="0"/>
      <w:marTop w:val="0"/>
      <w:marBottom w:val="0"/>
      <w:divBdr>
        <w:top w:val="none" w:sz="0" w:space="0" w:color="auto"/>
        <w:left w:val="none" w:sz="0" w:space="0" w:color="auto"/>
        <w:bottom w:val="none" w:sz="0" w:space="0" w:color="auto"/>
        <w:right w:val="none" w:sz="0" w:space="0" w:color="auto"/>
      </w:divBdr>
    </w:div>
    <w:div w:id="1888107372">
      <w:bodyDiv w:val="1"/>
      <w:marLeft w:val="48"/>
      <w:marRight w:val="0"/>
      <w:marTop w:val="48"/>
      <w:marBottom w:val="48"/>
      <w:divBdr>
        <w:top w:val="none" w:sz="0" w:space="0" w:color="auto"/>
        <w:left w:val="none" w:sz="0" w:space="0" w:color="auto"/>
        <w:bottom w:val="none" w:sz="0" w:space="0" w:color="auto"/>
        <w:right w:val="none" w:sz="0" w:space="0" w:color="auto"/>
      </w:divBdr>
    </w:div>
    <w:div w:id="1899516338">
      <w:bodyDiv w:val="1"/>
      <w:marLeft w:val="0"/>
      <w:marRight w:val="0"/>
      <w:marTop w:val="0"/>
      <w:marBottom w:val="0"/>
      <w:divBdr>
        <w:top w:val="none" w:sz="0" w:space="0" w:color="auto"/>
        <w:left w:val="none" w:sz="0" w:space="0" w:color="auto"/>
        <w:bottom w:val="none" w:sz="0" w:space="0" w:color="auto"/>
        <w:right w:val="none" w:sz="0" w:space="0" w:color="auto"/>
      </w:divBdr>
    </w:div>
    <w:div w:id="1908177763">
      <w:bodyDiv w:val="1"/>
      <w:marLeft w:val="0"/>
      <w:marRight w:val="0"/>
      <w:marTop w:val="0"/>
      <w:marBottom w:val="0"/>
      <w:divBdr>
        <w:top w:val="none" w:sz="0" w:space="0" w:color="auto"/>
        <w:left w:val="none" w:sz="0" w:space="0" w:color="auto"/>
        <w:bottom w:val="none" w:sz="0" w:space="0" w:color="auto"/>
        <w:right w:val="none" w:sz="0" w:space="0" w:color="auto"/>
      </w:divBdr>
    </w:div>
    <w:div w:id="1913614817">
      <w:bodyDiv w:val="1"/>
      <w:marLeft w:val="0"/>
      <w:marRight w:val="0"/>
      <w:marTop w:val="0"/>
      <w:marBottom w:val="0"/>
      <w:divBdr>
        <w:top w:val="none" w:sz="0" w:space="0" w:color="auto"/>
        <w:left w:val="none" w:sz="0" w:space="0" w:color="auto"/>
        <w:bottom w:val="none" w:sz="0" w:space="0" w:color="auto"/>
        <w:right w:val="none" w:sz="0" w:space="0" w:color="auto"/>
      </w:divBdr>
    </w:div>
    <w:div w:id="1921593798">
      <w:bodyDiv w:val="1"/>
      <w:marLeft w:val="0"/>
      <w:marRight w:val="0"/>
      <w:marTop w:val="0"/>
      <w:marBottom w:val="0"/>
      <w:divBdr>
        <w:top w:val="none" w:sz="0" w:space="0" w:color="auto"/>
        <w:left w:val="none" w:sz="0" w:space="0" w:color="auto"/>
        <w:bottom w:val="none" w:sz="0" w:space="0" w:color="auto"/>
        <w:right w:val="none" w:sz="0" w:space="0" w:color="auto"/>
      </w:divBdr>
      <w:divsChild>
        <w:div w:id="611669021">
          <w:marLeft w:val="0"/>
          <w:marRight w:val="0"/>
          <w:marTop w:val="0"/>
          <w:marBottom w:val="0"/>
          <w:divBdr>
            <w:top w:val="none" w:sz="0" w:space="0" w:color="auto"/>
            <w:left w:val="none" w:sz="0" w:space="0" w:color="auto"/>
            <w:bottom w:val="none" w:sz="0" w:space="0" w:color="auto"/>
            <w:right w:val="none" w:sz="0" w:space="0" w:color="auto"/>
          </w:divBdr>
        </w:div>
      </w:divsChild>
    </w:div>
    <w:div w:id="1928340885">
      <w:bodyDiv w:val="1"/>
      <w:marLeft w:val="0"/>
      <w:marRight w:val="0"/>
      <w:marTop w:val="0"/>
      <w:marBottom w:val="0"/>
      <w:divBdr>
        <w:top w:val="none" w:sz="0" w:space="0" w:color="auto"/>
        <w:left w:val="none" w:sz="0" w:space="0" w:color="auto"/>
        <w:bottom w:val="none" w:sz="0" w:space="0" w:color="auto"/>
        <w:right w:val="none" w:sz="0" w:space="0" w:color="auto"/>
      </w:divBdr>
    </w:div>
    <w:div w:id="1982267825">
      <w:bodyDiv w:val="1"/>
      <w:marLeft w:val="0"/>
      <w:marRight w:val="0"/>
      <w:marTop w:val="0"/>
      <w:marBottom w:val="0"/>
      <w:divBdr>
        <w:top w:val="none" w:sz="0" w:space="0" w:color="auto"/>
        <w:left w:val="none" w:sz="0" w:space="0" w:color="auto"/>
        <w:bottom w:val="none" w:sz="0" w:space="0" w:color="auto"/>
        <w:right w:val="none" w:sz="0" w:space="0" w:color="auto"/>
      </w:divBdr>
    </w:div>
    <w:div w:id="2040353659">
      <w:bodyDiv w:val="1"/>
      <w:marLeft w:val="0"/>
      <w:marRight w:val="0"/>
      <w:marTop w:val="0"/>
      <w:marBottom w:val="0"/>
      <w:divBdr>
        <w:top w:val="none" w:sz="0" w:space="0" w:color="auto"/>
        <w:left w:val="none" w:sz="0" w:space="0" w:color="auto"/>
        <w:bottom w:val="none" w:sz="0" w:space="0" w:color="auto"/>
        <w:right w:val="none" w:sz="0" w:space="0" w:color="auto"/>
      </w:divBdr>
    </w:div>
    <w:div w:id="2045056750">
      <w:bodyDiv w:val="1"/>
      <w:marLeft w:val="0"/>
      <w:marRight w:val="0"/>
      <w:marTop w:val="0"/>
      <w:marBottom w:val="0"/>
      <w:divBdr>
        <w:top w:val="none" w:sz="0" w:space="0" w:color="auto"/>
        <w:left w:val="none" w:sz="0" w:space="0" w:color="auto"/>
        <w:bottom w:val="none" w:sz="0" w:space="0" w:color="auto"/>
        <w:right w:val="none" w:sz="0" w:space="0" w:color="auto"/>
      </w:divBdr>
    </w:div>
    <w:div w:id="2074233078">
      <w:bodyDiv w:val="1"/>
      <w:marLeft w:val="0"/>
      <w:marRight w:val="0"/>
      <w:marTop w:val="0"/>
      <w:marBottom w:val="0"/>
      <w:divBdr>
        <w:top w:val="none" w:sz="0" w:space="0" w:color="auto"/>
        <w:left w:val="none" w:sz="0" w:space="0" w:color="auto"/>
        <w:bottom w:val="none" w:sz="0" w:space="0" w:color="auto"/>
        <w:right w:val="none" w:sz="0" w:space="0" w:color="auto"/>
      </w:divBdr>
    </w:div>
    <w:div w:id="210410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ustee.ietf.org/license-info" TargetMode="External"/><Relationship Id="rId13" Type="http://schemas.openxmlformats.org/officeDocument/2006/relationships/hyperlink" Target="mailto:kwangkoog.lee@kt.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giuseppe.fioccola@telecomitalia.it" TargetMode="External"/><Relationship Id="rId17" Type="http://schemas.openxmlformats.org/officeDocument/2006/relationships/hyperlink" Target="mailto:daniele.ceccarelli@ericsson.com" TargetMode="External"/><Relationship Id="rId2" Type="http://schemas.openxmlformats.org/officeDocument/2006/relationships/numbering" Target="numbering.xml"/><Relationship Id="rId16" Type="http://schemas.openxmlformats.org/officeDocument/2006/relationships/hyperlink" Target="mailto:oscar.gonzalezdedios@telefonica.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talo.Busi@huawei.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dhruv.ietf@gmail.com" TargetMode="Externa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mailto:leeyoung@huawei.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82C97-F42C-4D0C-B218-F3831D353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42</Pages>
  <Words>7460</Words>
  <Characters>42525</Characters>
  <Application>Microsoft Office Word</Application>
  <DocSecurity>0</DocSecurity>
  <Lines>354</Lines>
  <Paragraphs>99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49886</CharactersWithSpaces>
  <SharedDoc>false</SharedDoc>
  <HLinks>
    <vt:vector size="306" baseType="variant">
      <vt:variant>
        <vt:i4>1245245</vt:i4>
      </vt:variant>
      <vt:variant>
        <vt:i4>398</vt:i4>
      </vt:variant>
      <vt:variant>
        <vt:i4>0</vt:i4>
      </vt:variant>
      <vt:variant>
        <vt:i4>5</vt:i4>
      </vt:variant>
      <vt:variant>
        <vt:lpwstr/>
      </vt:variant>
      <vt:variant>
        <vt:lpwstr>_Toc303343945</vt:lpwstr>
      </vt:variant>
      <vt:variant>
        <vt:i4>1245245</vt:i4>
      </vt:variant>
      <vt:variant>
        <vt:i4>392</vt:i4>
      </vt:variant>
      <vt:variant>
        <vt:i4>0</vt:i4>
      </vt:variant>
      <vt:variant>
        <vt:i4>5</vt:i4>
      </vt:variant>
      <vt:variant>
        <vt:lpwstr/>
      </vt:variant>
      <vt:variant>
        <vt:lpwstr>_Toc303343944</vt:lpwstr>
      </vt:variant>
      <vt:variant>
        <vt:i4>1245245</vt:i4>
      </vt:variant>
      <vt:variant>
        <vt:i4>386</vt:i4>
      </vt:variant>
      <vt:variant>
        <vt:i4>0</vt:i4>
      </vt:variant>
      <vt:variant>
        <vt:i4>5</vt:i4>
      </vt:variant>
      <vt:variant>
        <vt:lpwstr/>
      </vt:variant>
      <vt:variant>
        <vt:lpwstr>_Toc303343943</vt:lpwstr>
      </vt:variant>
      <vt:variant>
        <vt:i4>1245245</vt:i4>
      </vt:variant>
      <vt:variant>
        <vt:i4>380</vt:i4>
      </vt:variant>
      <vt:variant>
        <vt:i4>0</vt:i4>
      </vt:variant>
      <vt:variant>
        <vt:i4>5</vt:i4>
      </vt:variant>
      <vt:variant>
        <vt:lpwstr/>
      </vt:variant>
      <vt:variant>
        <vt:lpwstr>_Toc303343942</vt:lpwstr>
      </vt:variant>
      <vt:variant>
        <vt:i4>1245245</vt:i4>
      </vt:variant>
      <vt:variant>
        <vt:i4>374</vt:i4>
      </vt:variant>
      <vt:variant>
        <vt:i4>0</vt:i4>
      </vt:variant>
      <vt:variant>
        <vt:i4>5</vt:i4>
      </vt:variant>
      <vt:variant>
        <vt:lpwstr/>
      </vt:variant>
      <vt:variant>
        <vt:lpwstr>_Toc303343941</vt:lpwstr>
      </vt:variant>
      <vt:variant>
        <vt:i4>1245245</vt:i4>
      </vt:variant>
      <vt:variant>
        <vt:i4>368</vt:i4>
      </vt:variant>
      <vt:variant>
        <vt:i4>0</vt:i4>
      </vt:variant>
      <vt:variant>
        <vt:i4>5</vt:i4>
      </vt:variant>
      <vt:variant>
        <vt:lpwstr/>
      </vt:variant>
      <vt:variant>
        <vt:lpwstr>_Toc303343940</vt:lpwstr>
      </vt:variant>
      <vt:variant>
        <vt:i4>1310781</vt:i4>
      </vt:variant>
      <vt:variant>
        <vt:i4>362</vt:i4>
      </vt:variant>
      <vt:variant>
        <vt:i4>0</vt:i4>
      </vt:variant>
      <vt:variant>
        <vt:i4>5</vt:i4>
      </vt:variant>
      <vt:variant>
        <vt:lpwstr/>
      </vt:variant>
      <vt:variant>
        <vt:lpwstr>_Toc303343939</vt:lpwstr>
      </vt:variant>
      <vt:variant>
        <vt:i4>1310781</vt:i4>
      </vt:variant>
      <vt:variant>
        <vt:i4>356</vt:i4>
      </vt:variant>
      <vt:variant>
        <vt:i4>0</vt:i4>
      </vt:variant>
      <vt:variant>
        <vt:i4>5</vt:i4>
      </vt:variant>
      <vt:variant>
        <vt:lpwstr/>
      </vt:variant>
      <vt:variant>
        <vt:lpwstr>_Toc303343938</vt:lpwstr>
      </vt:variant>
      <vt:variant>
        <vt:i4>1310781</vt:i4>
      </vt:variant>
      <vt:variant>
        <vt:i4>350</vt:i4>
      </vt:variant>
      <vt:variant>
        <vt:i4>0</vt:i4>
      </vt:variant>
      <vt:variant>
        <vt:i4>5</vt:i4>
      </vt:variant>
      <vt:variant>
        <vt:lpwstr/>
      </vt:variant>
      <vt:variant>
        <vt:lpwstr>_Toc303343937</vt:lpwstr>
      </vt:variant>
      <vt:variant>
        <vt:i4>1310781</vt:i4>
      </vt:variant>
      <vt:variant>
        <vt:i4>344</vt:i4>
      </vt:variant>
      <vt:variant>
        <vt:i4>0</vt:i4>
      </vt:variant>
      <vt:variant>
        <vt:i4>5</vt:i4>
      </vt:variant>
      <vt:variant>
        <vt:lpwstr/>
      </vt:variant>
      <vt:variant>
        <vt:lpwstr>_Toc303343936</vt:lpwstr>
      </vt:variant>
      <vt:variant>
        <vt:i4>1310781</vt:i4>
      </vt:variant>
      <vt:variant>
        <vt:i4>338</vt:i4>
      </vt:variant>
      <vt:variant>
        <vt:i4>0</vt:i4>
      </vt:variant>
      <vt:variant>
        <vt:i4>5</vt:i4>
      </vt:variant>
      <vt:variant>
        <vt:lpwstr/>
      </vt:variant>
      <vt:variant>
        <vt:lpwstr>_Toc303343935</vt:lpwstr>
      </vt:variant>
      <vt:variant>
        <vt:i4>1310781</vt:i4>
      </vt:variant>
      <vt:variant>
        <vt:i4>332</vt:i4>
      </vt:variant>
      <vt:variant>
        <vt:i4>0</vt:i4>
      </vt:variant>
      <vt:variant>
        <vt:i4>5</vt:i4>
      </vt:variant>
      <vt:variant>
        <vt:lpwstr/>
      </vt:variant>
      <vt:variant>
        <vt:lpwstr>_Toc303343934</vt:lpwstr>
      </vt:variant>
      <vt:variant>
        <vt:i4>1310781</vt:i4>
      </vt:variant>
      <vt:variant>
        <vt:i4>326</vt:i4>
      </vt:variant>
      <vt:variant>
        <vt:i4>0</vt:i4>
      </vt:variant>
      <vt:variant>
        <vt:i4>5</vt:i4>
      </vt:variant>
      <vt:variant>
        <vt:lpwstr/>
      </vt:variant>
      <vt:variant>
        <vt:lpwstr>_Toc303343933</vt:lpwstr>
      </vt:variant>
      <vt:variant>
        <vt:i4>1310781</vt:i4>
      </vt:variant>
      <vt:variant>
        <vt:i4>320</vt:i4>
      </vt:variant>
      <vt:variant>
        <vt:i4>0</vt:i4>
      </vt:variant>
      <vt:variant>
        <vt:i4>5</vt:i4>
      </vt:variant>
      <vt:variant>
        <vt:lpwstr/>
      </vt:variant>
      <vt:variant>
        <vt:lpwstr>_Toc303343932</vt:lpwstr>
      </vt:variant>
      <vt:variant>
        <vt:i4>1310781</vt:i4>
      </vt:variant>
      <vt:variant>
        <vt:i4>314</vt:i4>
      </vt:variant>
      <vt:variant>
        <vt:i4>0</vt:i4>
      </vt:variant>
      <vt:variant>
        <vt:i4>5</vt:i4>
      </vt:variant>
      <vt:variant>
        <vt:lpwstr/>
      </vt:variant>
      <vt:variant>
        <vt:lpwstr>_Toc303343931</vt:lpwstr>
      </vt:variant>
      <vt:variant>
        <vt:i4>1310781</vt:i4>
      </vt:variant>
      <vt:variant>
        <vt:i4>308</vt:i4>
      </vt:variant>
      <vt:variant>
        <vt:i4>0</vt:i4>
      </vt:variant>
      <vt:variant>
        <vt:i4>5</vt:i4>
      </vt:variant>
      <vt:variant>
        <vt:lpwstr/>
      </vt:variant>
      <vt:variant>
        <vt:lpwstr>_Toc303343930</vt:lpwstr>
      </vt:variant>
      <vt:variant>
        <vt:i4>1376317</vt:i4>
      </vt:variant>
      <vt:variant>
        <vt:i4>302</vt:i4>
      </vt:variant>
      <vt:variant>
        <vt:i4>0</vt:i4>
      </vt:variant>
      <vt:variant>
        <vt:i4>5</vt:i4>
      </vt:variant>
      <vt:variant>
        <vt:lpwstr/>
      </vt:variant>
      <vt:variant>
        <vt:lpwstr>_Toc303343929</vt:lpwstr>
      </vt:variant>
      <vt:variant>
        <vt:i4>1376317</vt:i4>
      </vt:variant>
      <vt:variant>
        <vt:i4>296</vt:i4>
      </vt:variant>
      <vt:variant>
        <vt:i4>0</vt:i4>
      </vt:variant>
      <vt:variant>
        <vt:i4>5</vt:i4>
      </vt:variant>
      <vt:variant>
        <vt:lpwstr/>
      </vt:variant>
      <vt:variant>
        <vt:lpwstr>_Toc303343928</vt:lpwstr>
      </vt:variant>
      <vt:variant>
        <vt:i4>1376317</vt:i4>
      </vt:variant>
      <vt:variant>
        <vt:i4>290</vt:i4>
      </vt:variant>
      <vt:variant>
        <vt:i4>0</vt:i4>
      </vt:variant>
      <vt:variant>
        <vt:i4>5</vt:i4>
      </vt:variant>
      <vt:variant>
        <vt:lpwstr/>
      </vt:variant>
      <vt:variant>
        <vt:lpwstr>_Toc303343927</vt:lpwstr>
      </vt:variant>
      <vt:variant>
        <vt:i4>1376317</vt:i4>
      </vt:variant>
      <vt:variant>
        <vt:i4>284</vt:i4>
      </vt:variant>
      <vt:variant>
        <vt:i4>0</vt:i4>
      </vt:variant>
      <vt:variant>
        <vt:i4>5</vt:i4>
      </vt:variant>
      <vt:variant>
        <vt:lpwstr/>
      </vt:variant>
      <vt:variant>
        <vt:lpwstr>_Toc303343926</vt:lpwstr>
      </vt:variant>
      <vt:variant>
        <vt:i4>1376317</vt:i4>
      </vt:variant>
      <vt:variant>
        <vt:i4>278</vt:i4>
      </vt:variant>
      <vt:variant>
        <vt:i4>0</vt:i4>
      </vt:variant>
      <vt:variant>
        <vt:i4>5</vt:i4>
      </vt:variant>
      <vt:variant>
        <vt:lpwstr/>
      </vt:variant>
      <vt:variant>
        <vt:lpwstr>_Toc303343925</vt:lpwstr>
      </vt:variant>
      <vt:variant>
        <vt:i4>1376317</vt:i4>
      </vt:variant>
      <vt:variant>
        <vt:i4>272</vt:i4>
      </vt:variant>
      <vt:variant>
        <vt:i4>0</vt:i4>
      </vt:variant>
      <vt:variant>
        <vt:i4>5</vt:i4>
      </vt:variant>
      <vt:variant>
        <vt:lpwstr/>
      </vt:variant>
      <vt:variant>
        <vt:lpwstr>_Toc303343924</vt:lpwstr>
      </vt:variant>
      <vt:variant>
        <vt:i4>1376317</vt:i4>
      </vt:variant>
      <vt:variant>
        <vt:i4>266</vt:i4>
      </vt:variant>
      <vt:variant>
        <vt:i4>0</vt:i4>
      </vt:variant>
      <vt:variant>
        <vt:i4>5</vt:i4>
      </vt:variant>
      <vt:variant>
        <vt:lpwstr/>
      </vt:variant>
      <vt:variant>
        <vt:lpwstr>_Toc303343923</vt:lpwstr>
      </vt:variant>
      <vt:variant>
        <vt:i4>1376317</vt:i4>
      </vt:variant>
      <vt:variant>
        <vt:i4>260</vt:i4>
      </vt:variant>
      <vt:variant>
        <vt:i4>0</vt:i4>
      </vt:variant>
      <vt:variant>
        <vt:i4>5</vt:i4>
      </vt:variant>
      <vt:variant>
        <vt:lpwstr/>
      </vt:variant>
      <vt:variant>
        <vt:lpwstr>_Toc303343922</vt:lpwstr>
      </vt:variant>
      <vt:variant>
        <vt:i4>1376317</vt:i4>
      </vt:variant>
      <vt:variant>
        <vt:i4>254</vt:i4>
      </vt:variant>
      <vt:variant>
        <vt:i4>0</vt:i4>
      </vt:variant>
      <vt:variant>
        <vt:i4>5</vt:i4>
      </vt:variant>
      <vt:variant>
        <vt:lpwstr/>
      </vt:variant>
      <vt:variant>
        <vt:lpwstr>_Toc303343921</vt:lpwstr>
      </vt:variant>
      <vt:variant>
        <vt:i4>1376317</vt:i4>
      </vt:variant>
      <vt:variant>
        <vt:i4>248</vt:i4>
      </vt:variant>
      <vt:variant>
        <vt:i4>0</vt:i4>
      </vt:variant>
      <vt:variant>
        <vt:i4>5</vt:i4>
      </vt:variant>
      <vt:variant>
        <vt:lpwstr/>
      </vt:variant>
      <vt:variant>
        <vt:lpwstr>_Toc303343920</vt:lpwstr>
      </vt:variant>
      <vt:variant>
        <vt:i4>1441853</vt:i4>
      </vt:variant>
      <vt:variant>
        <vt:i4>242</vt:i4>
      </vt:variant>
      <vt:variant>
        <vt:i4>0</vt:i4>
      </vt:variant>
      <vt:variant>
        <vt:i4>5</vt:i4>
      </vt:variant>
      <vt:variant>
        <vt:lpwstr/>
      </vt:variant>
      <vt:variant>
        <vt:lpwstr>_Toc303343919</vt:lpwstr>
      </vt:variant>
      <vt:variant>
        <vt:i4>1441853</vt:i4>
      </vt:variant>
      <vt:variant>
        <vt:i4>236</vt:i4>
      </vt:variant>
      <vt:variant>
        <vt:i4>0</vt:i4>
      </vt:variant>
      <vt:variant>
        <vt:i4>5</vt:i4>
      </vt:variant>
      <vt:variant>
        <vt:lpwstr/>
      </vt:variant>
      <vt:variant>
        <vt:lpwstr>_Toc303343918</vt:lpwstr>
      </vt:variant>
      <vt:variant>
        <vt:i4>1441853</vt:i4>
      </vt:variant>
      <vt:variant>
        <vt:i4>230</vt:i4>
      </vt:variant>
      <vt:variant>
        <vt:i4>0</vt:i4>
      </vt:variant>
      <vt:variant>
        <vt:i4>5</vt:i4>
      </vt:variant>
      <vt:variant>
        <vt:lpwstr/>
      </vt:variant>
      <vt:variant>
        <vt:lpwstr>_Toc303343917</vt:lpwstr>
      </vt:variant>
      <vt:variant>
        <vt:i4>1441853</vt:i4>
      </vt:variant>
      <vt:variant>
        <vt:i4>224</vt:i4>
      </vt:variant>
      <vt:variant>
        <vt:i4>0</vt:i4>
      </vt:variant>
      <vt:variant>
        <vt:i4>5</vt:i4>
      </vt:variant>
      <vt:variant>
        <vt:lpwstr/>
      </vt:variant>
      <vt:variant>
        <vt:lpwstr>_Toc303343916</vt:lpwstr>
      </vt:variant>
      <vt:variant>
        <vt:i4>1441853</vt:i4>
      </vt:variant>
      <vt:variant>
        <vt:i4>218</vt:i4>
      </vt:variant>
      <vt:variant>
        <vt:i4>0</vt:i4>
      </vt:variant>
      <vt:variant>
        <vt:i4>5</vt:i4>
      </vt:variant>
      <vt:variant>
        <vt:lpwstr/>
      </vt:variant>
      <vt:variant>
        <vt:lpwstr>_Toc303343915</vt:lpwstr>
      </vt:variant>
      <vt:variant>
        <vt:i4>1441853</vt:i4>
      </vt:variant>
      <vt:variant>
        <vt:i4>212</vt:i4>
      </vt:variant>
      <vt:variant>
        <vt:i4>0</vt:i4>
      </vt:variant>
      <vt:variant>
        <vt:i4>5</vt:i4>
      </vt:variant>
      <vt:variant>
        <vt:lpwstr/>
      </vt:variant>
      <vt:variant>
        <vt:lpwstr>_Toc303343914</vt:lpwstr>
      </vt:variant>
      <vt:variant>
        <vt:i4>1441853</vt:i4>
      </vt:variant>
      <vt:variant>
        <vt:i4>206</vt:i4>
      </vt:variant>
      <vt:variant>
        <vt:i4>0</vt:i4>
      </vt:variant>
      <vt:variant>
        <vt:i4>5</vt:i4>
      </vt:variant>
      <vt:variant>
        <vt:lpwstr/>
      </vt:variant>
      <vt:variant>
        <vt:lpwstr>_Toc303343913</vt:lpwstr>
      </vt:variant>
      <vt:variant>
        <vt:i4>1441853</vt:i4>
      </vt:variant>
      <vt:variant>
        <vt:i4>200</vt:i4>
      </vt:variant>
      <vt:variant>
        <vt:i4>0</vt:i4>
      </vt:variant>
      <vt:variant>
        <vt:i4>5</vt:i4>
      </vt:variant>
      <vt:variant>
        <vt:lpwstr/>
      </vt:variant>
      <vt:variant>
        <vt:lpwstr>_Toc303343912</vt:lpwstr>
      </vt:variant>
      <vt:variant>
        <vt:i4>1441853</vt:i4>
      </vt:variant>
      <vt:variant>
        <vt:i4>194</vt:i4>
      </vt:variant>
      <vt:variant>
        <vt:i4>0</vt:i4>
      </vt:variant>
      <vt:variant>
        <vt:i4>5</vt:i4>
      </vt:variant>
      <vt:variant>
        <vt:lpwstr/>
      </vt:variant>
      <vt:variant>
        <vt:lpwstr>_Toc303343911</vt:lpwstr>
      </vt:variant>
      <vt:variant>
        <vt:i4>1441853</vt:i4>
      </vt:variant>
      <vt:variant>
        <vt:i4>188</vt:i4>
      </vt:variant>
      <vt:variant>
        <vt:i4>0</vt:i4>
      </vt:variant>
      <vt:variant>
        <vt:i4>5</vt:i4>
      </vt:variant>
      <vt:variant>
        <vt:lpwstr/>
      </vt:variant>
      <vt:variant>
        <vt:lpwstr>_Toc303343910</vt:lpwstr>
      </vt:variant>
      <vt:variant>
        <vt:i4>1507389</vt:i4>
      </vt:variant>
      <vt:variant>
        <vt:i4>182</vt:i4>
      </vt:variant>
      <vt:variant>
        <vt:i4>0</vt:i4>
      </vt:variant>
      <vt:variant>
        <vt:i4>5</vt:i4>
      </vt:variant>
      <vt:variant>
        <vt:lpwstr/>
      </vt:variant>
      <vt:variant>
        <vt:lpwstr>_Toc303343909</vt:lpwstr>
      </vt:variant>
      <vt:variant>
        <vt:i4>1507389</vt:i4>
      </vt:variant>
      <vt:variant>
        <vt:i4>176</vt:i4>
      </vt:variant>
      <vt:variant>
        <vt:i4>0</vt:i4>
      </vt:variant>
      <vt:variant>
        <vt:i4>5</vt:i4>
      </vt:variant>
      <vt:variant>
        <vt:lpwstr/>
      </vt:variant>
      <vt:variant>
        <vt:lpwstr>_Toc303343908</vt:lpwstr>
      </vt:variant>
      <vt:variant>
        <vt:i4>1507389</vt:i4>
      </vt:variant>
      <vt:variant>
        <vt:i4>170</vt:i4>
      </vt:variant>
      <vt:variant>
        <vt:i4>0</vt:i4>
      </vt:variant>
      <vt:variant>
        <vt:i4>5</vt:i4>
      </vt:variant>
      <vt:variant>
        <vt:lpwstr/>
      </vt:variant>
      <vt:variant>
        <vt:lpwstr>_Toc303343907</vt:lpwstr>
      </vt:variant>
      <vt:variant>
        <vt:i4>1507389</vt:i4>
      </vt:variant>
      <vt:variant>
        <vt:i4>164</vt:i4>
      </vt:variant>
      <vt:variant>
        <vt:i4>0</vt:i4>
      </vt:variant>
      <vt:variant>
        <vt:i4>5</vt:i4>
      </vt:variant>
      <vt:variant>
        <vt:lpwstr/>
      </vt:variant>
      <vt:variant>
        <vt:lpwstr>_Toc303343906</vt:lpwstr>
      </vt:variant>
      <vt:variant>
        <vt:i4>1507389</vt:i4>
      </vt:variant>
      <vt:variant>
        <vt:i4>158</vt:i4>
      </vt:variant>
      <vt:variant>
        <vt:i4>0</vt:i4>
      </vt:variant>
      <vt:variant>
        <vt:i4>5</vt:i4>
      </vt:variant>
      <vt:variant>
        <vt:lpwstr/>
      </vt:variant>
      <vt:variant>
        <vt:lpwstr>_Toc303343905</vt:lpwstr>
      </vt:variant>
      <vt:variant>
        <vt:i4>1507389</vt:i4>
      </vt:variant>
      <vt:variant>
        <vt:i4>152</vt:i4>
      </vt:variant>
      <vt:variant>
        <vt:i4>0</vt:i4>
      </vt:variant>
      <vt:variant>
        <vt:i4>5</vt:i4>
      </vt:variant>
      <vt:variant>
        <vt:lpwstr/>
      </vt:variant>
      <vt:variant>
        <vt:lpwstr>_Toc303343904</vt:lpwstr>
      </vt:variant>
      <vt:variant>
        <vt:i4>1507389</vt:i4>
      </vt:variant>
      <vt:variant>
        <vt:i4>146</vt:i4>
      </vt:variant>
      <vt:variant>
        <vt:i4>0</vt:i4>
      </vt:variant>
      <vt:variant>
        <vt:i4>5</vt:i4>
      </vt:variant>
      <vt:variant>
        <vt:lpwstr/>
      </vt:variant>
      <vt:variant>
        <vt:lpwstr>_Toc303343903</vt:lpwstr>
      </vt:variant>
      <vt:variant>
        <vt:i4>1507389</vt:i4>
      </vt:variant>
      <vt:variant>
        <vt:i4>140</vt:i4>
      </vt:variant>
      <vt:variant>
        <vt:i4>0</vt:i4>
      </vt:variant>
      <vt:variant>
        <vt:i4>5</vt:i4>
      </vt:variant>
      <vt:variant>
        <vt:lpwstr/>
      </vt:variant>
      <vt:variant>
        <vt:lpwstr>_Toc303343902</vt:lpwstr>
      </vt:variant>
      <vt:variant>
        <vt:i4>1507389</vt:i4>
      </vt:variant>
      <vt:variant>
        <vt:i4>134</vt:i4>
      </vt:variant>
      <vt:variant>
        <vt:i4>0</vt:i4>
      </vt:variant>
      <vt:variant>
        <vt:i4>5</vt:i4>
      </vt:variant>
      <vt:variant>
        <vt:lpwstr/>
      </vt:variant>
      <vt:variant>
        <vt:lpwstr>_Toc303343901</vt:lpwstr>
      </vt:variant>
      <vt:variant>
        <vt:i4>1507389</vt:i4>
      </vt:variant>
      <vt:variant>
        <vt:i4>128</vt:i4>
      </vt:variant>
      <vt:variant>
        <vt:i4>0</vt:i4>
      </vt:variant>
      <vt:variant>
        <vt:i4>5</vt:i4>
      </vt:variant>
      <vt:variant>
        <vt:lpwstr/>
      </vt:variant>
      <vt:variant>
        <vt:lpwstr>_Toc303343900</vt:lpwstr>
      </vt:variant>
      <vt:variant>
        <vt:i4>1966140</vt:i4>
      </vt:variant>
      <vt:variant>
        <vt:i4>122</vt:i4>
      </vt:variant>
      <vt:variant>
        <vt:i4>0</vt:i4>
      </vt:variant>
      <vt:variant>
        <vt:i4>5</vt:i4>
      </vt:variant>
      <vt:variant>
        <vt:lpwstr/>
      </vt:variant>
      <vt:variant>
        <vt:lpwstr>_Toc303343899</vt:lpwstr>
      </vt:variant>
      <vt:variant>
        <vt:i4>1966140</vt:i4>
      </vt:variant>
      <vt:variant>
        <vt:i4>116</vt:i4>
      </vt:variant>
      <vt:variant>
        <vt:i4>0</vt:i4>
      </vt:variant>
      <vt:variant>
        <vt:i4>5</vt:i4>
      </vt:variant>
      <vt:variant>
        <vt:lpwstr/>
      </vt:variant>
      <vt:variant>
        <vt:lpwstr>_Toc303343898</vt:lpwstr>
      </vt:variant>
      <vt:variant>
        <vt:i4>1966140</vt:i4>
      </vt:variant>
      <vt:variant>
        <vt:i4>110</vt:i4>
      </vt:variant>
      <vt:variant>
        <vt:i4>0</vt:i4>
      </vt:variant>
      <vt:variant>
        <vt:i4>5</vt:i4>
      </vt:variant>
      <vt:variant>
        <vt:lpwstr/>
      </vt:variant>
      <vt:variant>
        <vt:lpwstr>_Toc303343897</vt:lpwstr>
      </vt:variant>
      <vt:variant>
        <vt:i4>1966140</vt:i4>
      </vt:variant>
      <vt:variant>
        <vt:i4>104</vt:i4>
      </vt:variant>
      <vt:variant>
        <vt:i4>0</vt:i4>
      </vt:variant>
      <vt:variant>
        <vt:i4>5</vt:i4>
      </vt:variant>
      <vt:variant>
        <vt:lpwstr/>
      </vt:variant>
      <vt:variant>
        <vt:lpwstr>_Toc303343896</vt:lpwstr>
      </vt:variant>
      <vt:variant>
        <vt:i4>393283</vt:i4>
      </vt:variant>
      <vt:variant>
        <vt:i4>99</vt:i4>
      </vt:variant>
      <vt:variant>
        <vt:i4>0</vt:i4>
      </vt:variant>
      <vt:variant>
        <vt:i4>5</vt:i4>
      </vt:variant>
      <vt:variant>
        <vt:lpwstr>http://trustee.ietf.org/license-info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Joe Touch</dc:creator>
  <cp:lastModifiedBy>Leeyoung</cp:lastModifiedBy>
  <cp:revision>5</cp:revision>
  <cp:lastPrinted>2019-03-07T00:03:00Z</cp:lastPrinted>
  <dcterms:created xsi:type="dcterms:W3CDTF">2019-03-06T23:47:00Z</dcterms:created>
  <dcterms:modified xsi:type="dcterms:W3CDTF">2019-03-07T00:48:00Z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(5)H0kJbu49g/NO7PP5TTXy9DxHInUkw5SPI7W2oz/5CoODBHxxmQ1ACZrV2gcL8TvNE9SX9TW6_x000d_
np0jjoiepstyfZpTBpIO7YsIub4yuNWYC24RZ2x2YGSOL9aALfI+q0JogAgeV16BxNmcUd94_x000d_
tLbFNLcGnWZSXJiY4G4p8MdBfc/C52LjQOK4CbIfYni+RNK3sA+2G5Ohdngte++GmcTRICOf_x000d_
/5xPqCFMaAC0rF46Dg</vt:lpwstr>
  </property>
  <property fmtid="{D5CDD505-2E9C-101B-9397-08002B2CF9AE}" pid="3" name="_ms_pID_7253431">
    <vt:lpwstr>OiNUyDdd2KMJaQOhftE6B0zHitCYizeZV3Q6qRGl+BHrz72Qn2anxn_x000d_
RMPuxYZQMT1DCysvfY/2YGrN8r0/CzkJ6g/Qpqec+vkWXeXTPKZ42j7YtvOH7FhztEPOfvqx_x000d_
lOxeSV99TgPUAyNpIHCtQMhrsRojdLsx48hBHPhOsaOX07CAvFrWOKaHtBx8MFebNq0bPWLh_x000d_
dM2gNSTlaOor1DkBw7O0ldQh+ekpU/qi4n7z</vt:lpwstr>
  </property>
  <property fmtid="{D5CDD505-2E9C-101B-9397-08002B2CF9AE}" pid="4" name="_ms_pID_7253432">
    <vt:lpwstr>6agtdha/sjxaQGxk9Le3vBiWzLAG2vGYHpDi_x000d_
fcMu350NAjY4RoDb8XU7C8UDcs99+Piq7trjjA/c1UWKlGx3u6aWf9j9fxYt6Wbf6Ku/v18R_x000d_
wtqQBf+t142ifRxLWWsRCiBZCyHDNO5ijFTjGaEtx7dYqrolHjb8uBYX5LKGY3ybgrnq4p2X_x000d_
FXEETeM9L8WUKRyZEzEaAFV6fFkAPvf2RfpTRgfjqguqZ8ojk62DyN</vt:lpwstr>
  </property>
  <property fmtid="{D5CDD505-2E9C-101B-9397-08002B2CF9AE}" pid="5" name="_ms_pID_7253433">
    <vt:lpwstr>PkgAGkVlrQlZNqgsut_x000d_
v4QZqLR4/W5D+Ar4bvur4bWvPhbz4BcgGRAkq3mgCLaRb++w6h2dlcXSTWNU8KEI8aB6KTIl_x000d_
UVSry4lutf2Vi6rFaq1NsioKGgM258WPm9jp5sagCztZIfo+Pt205NsisHzMxxNn6+xdG/I2_x000d_
X4LpX45Onm/jCDVmJjYB3ynYmCI1FHYB+kQQnvqbhaNs8jmS/HPPf6I15et3F3h1HtC40Sdm</vt:lpwstr>
  </property>
  <property fmtid="{D5CDD505-2E9C-101B-9397-08002B2CF9AE}" pid="6" name="_ms_pID_7253434">
    <vt:lpwstr>_x000d_
CxT0pU0+K3TPzfdjhQOwwmWsRswHFw0vh0wtY3hqQ6laz0TjWxIdssXEVoQVpYjuf189dvqh_x000d_
Nc6VIVCJa0JaE2Z+e3wIekw/usry9x7cdJ6nFESLcs8DbqUB9WP4uO7zITsztRwVoAX9t2Sq_x000d_
JH5aA7QR0TdoU/4asJBO6c71NfBAo+EUFkjwHQacWloSaw93EVz4Eqlhx7G/VZS+W8eb3JNB_x000d_
</vt:lpwstr>
  </property>
  <property fmtid="{D5CDD505-2E9C-101B-9397-08002B2CF9AE}" pid="7" name="_2015_ms_pID_725343">
    <vt:lpwstr>(3)VgipVWQLKDihxg8YnAWrZ3adj7cgX2N28zj/VumaPG/V0/AqWXfQNJcDFP5d09NGfvZVJ/VR
G3x72NfpOs3UxiU+FijFSj4TI0rJ0xwdvAyrRMDBlmeYJXxYyEUd2r2xsU2OGeekHfT+wErF
1Bgoztoq5U2xd8cHojCJHmfhzX5yi8a83pgHr9S5Pkw8U9GQvSYhfDlyM8P5RmMJelOZRsDc
CnLW3VCLnM5q0e5Kev</vt:lpwstr>
  </property>
  <property fmtid="{D5CDD505-2E9C-101B-9397-08002B2CF9AE}" pid="8" name="_2015_ms_pID_7253431">
    <vt:lpwstr>ehddA+WbT2p8Clf9iSBT6ofCJ2W30xvEpS6FETt4w9QhtNaHcVDPAA
jeyADnO/jc2+YqoQf5IARZQobXiKCJ0+e8SuRoW6M5aBXSn0SkKhZizMYmBeP4u1G9odZqYE
+o7EORuGKgTEg4Sl/0cku/v200YmJ7w6nQmxUtcdLjNlJaJRZpx0GyC9N7RVZgK8IHrV6ge0
7eHcAE2JlCrsFq44OYIXcxiMAILBc5fWwRIi</vt:lpwstr>
  </property>
  <property fmtid="{D5CDD505-2E9C-101B-9397-08002B2CF9AE}" pid="9" name="_2015_ms_pID_7253432">
    <vt:lpwstr>njiVsbe/sAWOATC0YeRbj7g=</vt:lpwstr>
  </property>
  <property fmtid="{D5CDD505-2E9C-101B-9397-08002B2CF9AE}" pid="10" name="_AdHocReviewCycleID">
    <vt:i4>1524268545</vt:i4>
  </property>
  <property fmtid="{D5CDD505-2E9C-101B-9397-08002B2CF9AE}" pid="11" name="_NewReviewCycle">
    <vt:lpwstr/>
  </property>
  <property fmtid="{D5CDD505-2E9C-101B-9397-08002B2CF9AE}" pid="12" name="_EmailSubject">
    <vt:lpwstr>Update of L1CSM draft</vt:lpwstr>
  </property>
  <property fmtid="{D5CDD505-2E9C-101B-9397-08002B2CF9AE}" pid="13" name="_AuthorEmail">
    <vt:lpwstr>sergio.belotti@nokia.com</vt:lpwstr>
  </property>
  <property fmtid="{D5CDD505-2E9C-101B-9397-08002B2CF9AE}" pid="14" name="_AuthorEmailDisplayName">
    <vt:lpwstr>Belotti, Sergio (Nokia - IT/Vimercate)</vt:lpwstr>
  </property>
  <property fmtid="{D5CDD505-2E9C-101B-9397-08002B2CF9AE}" pid="15" name="_ReviewingToolsShownOnce">
    <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1531849923</vt:lpwstr>
  </property>
</Properties>
</file>