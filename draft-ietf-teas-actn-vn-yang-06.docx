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5D855B" w14:textId="2DEC33FC" w:rsidR="00FE37BA" w:rsidRPr="00CB3962" w:rsidRDefault="00E73D9D" w:rsidP="00FE37BA">
      <w:pPr>
        <w:pStyle w:val="RFCTitle"/>
      </w:pPr>
      <w:r>
        <w:rPr>
          <w:noProof/>
        </w:rPr>
        <mc:AlternateContent>
          <mc:Choice Requires="wps">
            <w:drawing>
              <wp:anchor distT="0" distB="0" distL="114300" distR="114300" simplePos="0" relativeHeight="251657728" behindDoc="0" locked="1" layoutInCell="1" allowOverlap="1" wp14:anchorId="76DCC27E" wp14:editId="7A7740C5">
                <wp:simplePos x="0" y="0"/>
                <wp:positionH relativeFrom="column">
                  <wp:posOffset>0</wp:posOffset>
                </wp:positionH>
                <wp:positionV relativeFrom="paragraph">
                  <wp:posOffset>0</wp:posOffset>
                </wp:positionV>
                <wp:extent cx="635" cy="635"/>
                <wp:effectExtent l="9525" t="9525" r="8890" b="8890"/>
                <wp:wrapNone/>
                <wp:docPr id="1" name="DtsShapeName" descr="Description: Description: 0C5D@19010115809982987G95@0@55EE09;NC4888;0M62793!!!!!!BIHO@]M62793!!!11111111110BCGBD3519110BCGBD3519!!!!!!!!!!!!!!!!!!!!!!!!!!!!!!!!!!!!!!!!!!!!!!!!!!!!84:B484:B4I23997@!!!!!BIHO@]i23997!!!!@575B4E1130865D538B1130865D538B!!!!!!!!!!!!!!!!!!!!!!!!!!!!!!!!!!!!!!!!!!!!!!!!!!!!8=9;R8=9&lt;_M62793!!!!!!BIHO@]M62793!!!1@6B1B29110B322C71D4es`gu,hdug,bb`lq,sv`,hogn,17e/enb!!!!!!!!!!!!!!!!!!!!!!!!!!!!!!!!!!!!!!!!!!!!!!!!!!!!!!!!!!!!!!!!!!!!!!!!!!!!!!!!!!!!!!!!!!!!!!!!!!!!!!!!!!!!!!!!!!!!!!!!!!!!!!!!!!!!!!!!!!!!!!!!!!!!!!!!!!!!!!!!!!!!!!!!!!!!!!!!!!!!!!!!!!!!!!!!!!!!!!!!!!!!!!!!!!!!!!!!!!!!!!!!!!!!!!!!!!!!!!!!!!!!!!!!!!!!!!!!!!!!!!!!!!!!!!!!!!!!!!!!!!!!!!!!!!!!!!!!!!!!!!!!!!!!!!!!!!!!!!!!!!!!!!!!!!!!!!!!!!!!!!!!!!!!!!!!!!!!!!!!!!!!!!!!!!!!!!!!!!!!!!!!!!!!!!!!!!!!!!!!!!!!!!!!!!!!!!!!!!!!!!!!!!!!!!!!!!!!!!!!!!!!!!!!!!!!!!!!!!!!!!!!!!!!!!!!!!!!!!!!!!!!!!!!!!!!!!!!!!!!!!!!!!!!!!!!!!!!!!!!!!!!!!!!!!!!!!!!!!!!!!!!!!!!!!!!!!!!!!!!!!!!!!!!!!!!!!!!!!!!!!!!!!!!!!!!!!!!!!!!!!!!!!!!!!!!!!!!!!!!!!!!!!!!!!!!!!!!!!!!!!!!!!!!!!!!!!!!!!!!!!!!!!!!!!!!!!!!!!!!!!!!!!!!!!!!!!!!!!!!!!!!!!!!!!!!!!!!!!!!!!!!!!!!!!!!!!!!!!!!!!!!!!!!!!!!!!!!!!!!!!!!!!!!!!!!!!!!!!!!!!!!!!!!!!!!!!!!!!!!!!!!!!!!!!!!!!!!!!!!!!!!!!!!!!!!!!!!!!!!!!!!!!!!!!!!!!!!!!!!!!!!!!!!!!!!!!!!!!!!!!!!!!!!!!!!!!!!!!!!!!!!!!!!!!!!!!!!!!!!!!!!!!!!!!!!!!!!!!!!!!!!!!!!!!!!!!!!!!!!!!!!!!!!!!!!!!!!!!!!!!!!!!!!!!!!!!!!!!!!!!!!!!!!!!!!!!!!!!!!!!!!!!!!!!!!!!!!!!!!!!!!!!!!!!!!!!!!!!!!!!!!!!!!!!!!!!!!!!!!!!!!!!!!!!!!!!!!!!!!!!!!!!!!!!!!!!!!!!!!!!!!!!!!!!!!!!!!!!!!!!!!!!!!!!!!!!!!!!!!!!!!!!!!!!!!!!!!!!!!!!!!!!!!!!!!!!!!!!!!!!!!!!!!!!!!!!!!!!!!!!!!!!!!!!!!!!!!!!!!!!!!!!!!!!!!!!!!!!!!!!!!!!!!!!!!!!!!!!!!!!!!!!!!!!!!!!!!!!!!!!!!!!!!!!!!!!!!!!!!!!!!!!!!!!!!!!!!!!!!!!!!!!!!!!!!!!!!!!!!!!!!!!!!!!!!!!!!!!!!!!!!!!!!!!!!!!!!!!!!!!!!!!!!!!!!!!!!!!!!!!!!!!!!!!!!!!!!!!!!!!!!!!!!!!!!!!!!!!!!!!!!!!!!!!!!!!!!!!!!!!!!!!!!!!!!!!!!!!!!!!!!!!!!!!!!!!!!!!!!!!!!!!!!!!!!!!!!!!!!!!!!!!!!!!!!!!!!!!!!!!!!!!!!!!!!!!!!!!!!!!!!!!!!!!!!!!!!!!!!!!!!!!!!!!!!!!!!!!!!!!!!!!!!!!!!!!!!!!!!!!!!!!!!!!!!!!!!!!!!!!!!!!!!!!!!!!!!!!!!!!!!!!!!!!!!!!!!!!!!!!!!!!!!!!!!!!!!!!!!!!!!!!!!!!!!!!!!!!!!!!!!!!!!!!!!!!!!!!!!!!!!!!!!!!!!!!!!!!!!!!!!!!!!!!!!!!!!!!!!!!!!!!!!!!!!!!!!!!!!!!!!!!!!!!!!!!!!!!!!!!!!!!!!!!!!!!!!!!!!!!!!!!!!!!!!!!!!!!!!!!!!!!!!!!!!!!!!!!!!!!!!!!!!!!!!!!!!!!!!!!!!!!!!!!!!!!!!!!!!!!!!!!!!!!!!!!!!!!!!!!!!!!!!!!!!!!!!!!!!!!!!!!!!!!!!!!!!!!!!!!!!!!!!!!!!!!!!!!!!!!!!!!!!!!!!!!!!!!!!!!!!!!!!!!!!!!!!!!!!!!!!!!!!!!!!!!!!!!!!!!!!!!!!1!A"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0 w 21600"/>
                            <a:gd name="T1" fmla="*/ 0 h 21600"/>
                            <a:gd name="T2" fmla="*/ 0 w 21600"/>
                            <a:gd name="T3" fmla="*/ 0 h 21600"/>
                            <a:gd name="T4" fmla="*/ 0 w 21600"/>
                            <a:gd name="T5" fmla="*/ 0 h 21600"/>
                            <a:gd name="T6" fmla="*/ 0 w 21600"/>
                            <a:gd name="T7" fmla="*/ 0 h 21600"/>
                            <a:gd name="T8" fmla="*/ 17694720 60000 65536"/>
                            <a:gd name="T9" fmla="*/ 11796480 60000 65536"/>
                            <a:gd name="T10" fmla="*/ 5898240 60000 65536"/>
                            <a:gd name="T11" fmla="*/ 0 60000 65536"/>
                            <a:gd name="T12" fmla="*/ 5034 w 21600"/>
                            <a:gd name="T13" fmla="*/ 2279 h 21600"/>
                            <a:gd name="T14" fmla="*/ 16566 w 21600"/>
                            <a:gd name="T15" fmla="*/ 13674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2F4799" id="DtsShapeName" o:spid="_x0000_s1026" alt="Description: Description: 0C5D@19010115809982987G95@0@55EE09;NC4888;0M62793!!!!!!BIHO@]M62793!!!11111111110BCGBD3519110BCGBD3519!!!!!!!!!!!!!!!!!!!!!!!!!!!!!!!!!!!!!!!!!!!!!!!!!!!!84:B484:B4I23997@!!!!!BIHO@]i23997!!!!@575B4E1130865D538B1130865D538B!!!!!!!!!!!!!!!!!!!!!!!!!!!!!!!!!!!!!!!!!!!!!!!!!!!!8=9;R8=9&lt;_M62793!!!!!!BIHO@]M62793!!!1@6B1B29110B322C71D4es`gu,hdug,bb`lq,sv`,hogn,17e/enb!!!!!!!!!!!!!!!!!!!!!!!!!!!!!!!!!!!!!!!!!!!!!!!!!!!!!!!!!!!!!!!!!!!!!!!!!!!!!!!!!!!!!!!!!!!!!!!!!!!!!!!!!!!!!!!!!!!!!!!!!!!!!!!!!!!!!!!!!!!!!!!!!!!!!!!!!!!!!!!!!!!!!!!!!!!!!!!!!!!!!!!!!!!!!!!!!!!!!!!!!!!!!!!!!!!!!!!!!!!!!!!!!!!!!!!!!!!!!!!!!!!!!!!!!!!!!!!!!!!!!!!!!!!!!!!!!!!!!!!!!!!!!!!!!!!!!!!!!!!!!!!!!!!!!!!!!!!!!!!!!!!!!!!!!!!!!!!!!!!!!!!!!!!!!!!!!!!!!!!!!!!!!!!!!!!!!!!!!!!!!!!!!!!!!!!!!!!!!!!!!!!!!!!!!!!!!!!!!!!!!!!!!!!!!!!!!!!!!!!!!!!!!!!!!!!!!!!!!!!!!!!!!!!!!!!!!!!!!!!!!!!!!!!!!!!!!!!!!!!!!!!!!!!!!!!!!!!!!!!!!!!!!!!!!!!!!!!!!!!!!!!!!!!!!!!!!!!!!!!!!!!!!!!!!!!!!!!!!!!!!!!!!!!!!!!!!!!!!!!!!!!!!!!!!!!!!!!!!!!!!!!!!!!!!!!!!!!!!!!!!!!!!!!!!!!!!!!!!!!!!!!!!!!!!!!!!!!!!!!!!!!!!!!!!!!!!!!!!!!!!!!!!!!!!!!!!!!!!!!!!!!!!!!!!!!!!!!!!!!!!!!!!!!!!!!!!!!!!!!!!!!!!!!!!!!!!!!!!!!!!!!!!!!!!!!!!!!!!!!!!!!!!!!!!!!!!!!!!!!!!!!!!!!!!!!!!!!!!!!!!!!!!!!!!!!!!!!!!!!!!!!!!!!!!!!!!!!!!!!!!!!!!!!!!!!!!!!!!!!!!!!!!!!!!!!!!!!!!!!!!!!!!!!!!!!!!!!!!!!!!!!!!!!!!!!!!!!!!!!!!!!!!!!!!!!!!!!!!!!!!!!!!!!!!!!!!!!!!!!!!!!!!!!!!!!!!!!!!!!!!!!!!!!!!!!!!!!!!!!!!!!!!!!!!!!!!!!!!!!!!!!!!!!!!!!!!!!!!!!!!!!!!!!!!!!!!!!!!!!!!!!!!!!!!!!!!!!!!!!!!!!!!!!!!!!!!!!!!!!!!!!!!!!!!!!!!!!!!!!!!!!!!!!!!!!!!!!!!!!!!!!!!!!!!!!!!!!!!!!!!!!!!!!!!!!!!!!!!!!!!!!!!!!!!!!!!!!!!!!!!!!!!!!!!!!!!!!!!!!!!!!!!!!!!!!!!!!!!!!!!!!!!!!!!!!!!!!!!!!!!!!!!!!!!!!!!!!!!!!!!!!!!!!!!!!!!!!!!!!!!!!!!!!!!!!!!!!!!!!!!!!!!!!!!!!!!!!!!!!!!!!!!!!!!!!!!!!!!!!!!!!!!!!!!!!!!!!!!!!!!!!!!!!!!!!!!!!!!!!!!!!!!!!!!!!!!!!!!!!!!!!!!!!!!!!!!!!!!!!!!!!!!!!!!!!!!!!!!!!!!!!!!!!!!!!!!!!!!!!!!!!!!!!!!!!!!!!!!!!!!!!!!!!!!!!!!!!!!!!!!!!!!!!!!!!!!!!!!!!!!!!!!!!!!!!!!!!!!!!!!!!!!!!!!!!!!!!!!!!!!!!!!!!!!!!!!!!!!!!!!!!!!!!!!!!!!!!!!!!!!!!!!!!!!!!!!!!!!!!!!!!!!!!!!!!!!!!!!!!!!!!!!!!!!!!!!!!!!!!!!!!!!!!!!!!!!!!!!!!!!!!!!!!!!!!!!!!!!!!!!!!!!!!!!!!!!!!!!!!!!!!!!!!!!!!!!!!!!!!!!!!!!!!!!!!!!!!!!!!!!!!!!!!!!!!!!!!!!!!!!!!!!!!!!!!!!!!!!!!!!!!!!!!!!!!!!!!!!!!!!!!!!!!!!!!!!!!!!!!!!!!!!!!!!!!!!!!!!!!!!!!!!!!!!!!!!!!!!!!!!!!!!!!!!!!!!!!!!!!!!!!!!!!!!!!!!!!!!!!!!!!!!!!!!!!!!!!!!!!!!!!!!!!!!!!!!!!!!!!!!!!!!!!!!!!!!!!!!!!!!!!!!!!!!!!!!!!!!!!!!!!!!!!!!!!!!!!!!!!!!!!!!!!!1!A" style="position:absolute;margin-left:0;margin-top:0;width:.05pt;height:.05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0,0;0,0;0,0;0,0" o:connectangles="270,180,90,0" textboxrect="5034,2279,16566,13674"/>
                <w10:anchorlock/>
              </v:shape>
            </w:pict>
          </mc:Fallback>
        </mc:AlternateContent>
      </w:r>
      <w:r w:rsidR="00FE37BA" w:rsidRPr="00BB56CA">
        <w:rPr>
          <w:highlight w:val="yellow"/>
        </w:rPr>
        <w:br/>
      </w:r>
      <w:bookmarkStart w:id="1" w:name="_Ref86333091"/>
      <w:bookmarkEnd w:id="1"/>
      <w:r w:rsidR="00FB6552">
        <w:t xml:space="preserve">A Yang Data </w:t>
      </w:r>
      <w:r w:rsidR="00D85315">
        <w:t xml:space="preserve">Model for </w:t>
      </w:r>
      <w:del w:id="2" w:author="Leeyoung" w:date="2019-02-04T12:16:00Z">
        <w:r w:rsidR="00D85315" w:rsidDel="00395DC3">
          <w:delText xml:space="preserve">ACTN </w:delText>
        </w:r>
      </w:del>
      <w:r w:rsidR="00D85315">
        <w:t>VN Operation</w:t>
      </w:r>
    </w:p>
    <w:p w14:paraId="09D1DBD7" w14:textId="79AFDEF5" w:rsidR="00FE37BA" w:rsidRPr="00D06C39" w:rsidRDefault="00B66A6F" w:rsidP="00FE37BA">
      <w:pPr>
        <w:pStyle w:val="RFCTitle"/>
        <w:rPr>
          <w:rFonts w:eastAsia="SimSun"/>
          <w:lang w:eastAsia="zh-CN"/>
        </w:rPr>
      </w:pPr>
      <w:r>
        <w:t>d</w:t>
      </w:r>
      <w:r w:rsidR="00D85315">
        <w:t>raft-</w:t>
      </w:r>
      <w:r w:rsidR="00875D41">
        <w:t>ietf</w:t>
      </w:r>
      <w:r w:rsidR="00D85315">
        <w:t>-teas</w:t>
      </w:r>
      <w:r w:rsidR="00FE37BA" w:rsidRPr="00284C64">
        <w:t>-</w:t>
      </w:r>
      <w:r w:rsidR="00D85315">
        <w:t>actn-vn</w:t>
      </w:r>
      <w:r w:rsidR="00FB6552">
        <w:t>-yang-</w:t>
      </w:r>
      <w:r w:rsidR="00875D41">
        <w:t>0</w:t>
      </w:r>
      <w:ins w:id="3" w:author="Leeyoung" w:date="2018-12-30T21:51:00Z">
        <w:r w:rsidR="00E03FF5">
          <w:t>6</w:t>
        </w:r>
      </w:ins>
      <w:del w:id="4" w:author="Leeyoung" w:date="2018-06-19T14:39:00Z">
        <w:r w:rsidR="00875D41" w:rsidDel="00BB6002">
          <w:delText>0</w:delText>
        </w:r>
      </w:del>
    </w:p>
    <w:p w14:paraId="52EB6A2C" w14:textId="77777777" w:rsidR="0065073D" w:rsidRPr="00BB56CA" w:rsidRDefault="0065073D" w:rsidP="0065073D">
      <w:pPr>
        <w:ind w:left="0"/>
      </w:pPr>
      <w:r w:rsidRPr="00BB56CA">
        <w:t>Abstract</w:t>
      </w:r>
    </w:p>
    <w:p w14:paraId="2C54F420" w14:textId="2BAAEF0A" w:rsidR="0065073D" w:rsidRPr="00BB56CA" w:rsidRDefault="0065073D" w:rsidP="0065073D">
      <w:r w:rsidRPr="00BB56CA">
        <w:t xml:space="preserve">This document provides a </w:t>
      </w:r>
      <w:r>
        <w:t xml:space="preserve">YANG data </w:t>
      </w:r>
      <w:r w:rsidRPr="00BB56CA">
        <w:t xml:space="preserve">model </w:t>
      </w:r>
      <w:ins w:id="5" w:author="Leeyoung" w:date="2019-02-04T12:55:00Z">
        <w:r w:rsidR="00C31D63">
          <w:t xml:space="preserve">generally </w:t>
        </w:r>
      </w:ins>
      <w:ins w:id="6" w:author="Leeyoung" w:date="2019-02-04T10:17:00Z">
        <w:r w:rsidR="00C31D63">
          <w:t xml:space="preserve">applicable to </w:t>
        </w:r>
      </w:ins>
      <w:ins w:id="7" w:author="Leeyoung" w:date="2019-02-04T12:56:00Z">
        <w:r w:rsidR="00C31D63">
          <w:t xml:space="preserve">any mode of </w:t>
        </w:r>
      </w:ins>
      <w:del w:id="8" w:author="Leeyoung" w:date="2019-02-04T12:54:00Z">
        <w:r w:rsidDel="00C31D63">
          <w:delText>for</w:delText>
        </w:r>
      </w:del>
      <w:del w:id="9" w:author="Leeyoung" w:date="2019-02-04T12:55:00Z">
        <w:r w:rsidRPr="00BB56CA" w:rsidDel="00C31D63">
          <w:delText xml:space="preserve"> </w:delText>
        </w:r>
      </w:del>
      <w:del w:id="10" w:author="Leeyoung" w:date="2019-02-04T10:15:00Z">
        <w:r w:rsidRPr="00BB56CA" w:rsidDel="00AA6E9B">
          <w:delText xml:space="preserve">the </w:delText>
        </w:r>
        <w:r w:rsidR="00B323C6" w:rsidDel="00AA6E9B">
          <w:delText xml:space="preserve">Abstraction and Control of </w:delText>
        </w:r>
        <w:r w:rsidR="00B323C6" w:rsidRPr="00B323C6" w:rsidDel="00AA6E9B">
          <w:delText>Traffic Engineered</w:delText>
        </w:r>
        <w:r w:rsidR="00B323C6" w:rsidDel="00AA6E9B">
          <w:delText xml:space="preserve"> (TE) networks (</w:delText>
        </w:r>
        <w:r w:rsidR="005A2924" w:rsidDel="00AA6E9B">
          <w:delText>ACTN</w:delText>
        </w:r>
        <w:r w:rsidR="00B323C6" w:rsidDel="00AA6E9B">
          <w:delText>)</w:delText>
        </w:r>
        <w:r w:rsidR="005A2924" w:rsidDel="00AA6E9B">
          <w:delText xml:space="preserve"> </w:delText>
        </w:r>
      </w:del>
      <w:r w:rsidR="005A2924">
        <w:t>Virtual Network</w:t>
      </w:r>
      <w:del w:id="11" w:author="Leeyoung" w:date="2019-02-04T10:18:00Z">
        <w:r w:rsidR="005A2924" w:rsidDel="00AA6E9B">
          <w:delText xml:space="preserve"> </w:delText>
        </w:r>
        <w:r w:rsidR="00D5222B" w:rsidDel="00AA6E9B">
          <w:delText>Service</w:delText>
        </w:r>
      </w:del>
      <w:ins w:id="12" w:author="Leeyoung" w:date="2019-02-04T10:18:00Z">
        <w:r w:rsidR="00AA6E9B">
          <w:t xml:space="preserve"> (VN) </w:t>
        </w:r>
      </w:ins>
      <w:del w:id="13" w:author="Leeyoung" w:date="2019-02-04T10:18:00Z">
        <w:r w:rsidR="00D5222B" w:rsidDel="00AA6E9B">
          <w:delText xml:space="preserve"> (VNS) </w:delText>
        </w:r>
      </w:del>
      <w:r w:rsidR="005A2924">
        <w:t xml:space="preserve">operation. </w:t>
      </w:r>
    </w:p>
    <w:p w14:paraId="522636CE" w14:textId="77777777" w:rsidR="0065073D" w:rsidRDefault="0065073D" w:rsidP="00FE37BA">
      <w:pPr>
        <w:pStyle w:val="RFCH1-noTOCnonum"/>
      </w:pPr>
    </w:p>
    <w:p w14:paraId="1F116C1B" w14:textId="77777777" w:rsidR="00FE37BA" w:rsidRPr="00BB56CA" w:rsidRDefault="00FE37BA" w:rsidP="00FE37BA">
      <w:pPr>
        <w:pStyle w:val="RFCH1-noTOCnonum"/>
      </w:pPr>
      <w:r w:rsidRPr="00BB56CA">
        <w:t>Status of this Memo</w:t>
      </w:r>
    </w:p>
    <w:p w14:paraId="7A6D1787" w14:textId="77777777" w:rsidR="00FE37BA" w:rsidRPr="008D50C0" w:rsidRDefault="00FE37BA" w:rsidP="00FE37BA">
      <w:r>
        <w:t>This Internet-Draft is submitted to IETF in full conformance with the provisions of BCP 78 and BCP 79.</w:t>
      </w:r>
      <w:r w:rsidRPr="007317D6">
        <w:t xml:space="preserve">       </w:t>
      </w:r>
    </w:p>
    <w:p w14:paraId="462CA06F" w14:textId="77777777" w:rsidR="00FE37BA" w:rsidRPr="007317D6" w:rsidRDefault="00FE37BA" w:rsidP="00FE37BA">
      <w:r w:rsidRPr="007317D6">
        <w:t>Internet-Drafts are working documents of the Internet Engineering Task Force (IETF), its areas, and its working groups.  Note that other groups may also distribute working documents as Internet-Drafts.</w:t>
      </w:r>
    </w:p>
    <w:p w14:paraId="3913AF0C" w14:textId="77777777" w:rsidR="00FE37BA" w:rsidRPr="007317D6" w:rsidRDefault="00FE37BA" w:rsidP="00FE37BA">
      <w:r w:rsidRPr="007317D6">
        <w:t>Internet-Drafts are draft documents valid for a maximum of six months and may be updated, replaced, or obsoleted by other documents at any time.  It is inappropriate to use Internet-Drafts as reference material or to cite them other than as "work in progress."</w:t>
      </w:r>
    </w:p>
    <w:p w14:paraId="432F2857" w14:textId="77777777" w:rsidR="00FE37BA" w:rsidRPr="007317D6" w:rsidRDefault="00FE37BA" w:rsidP="00FE37BA">
      <w:r w:rsidRPr="007317D6">
        <w:t>The list of current Internet-Drafts can be accessed at http://www.ietf.org/ietf/1id-abstracts.txt</w:t>
      </w:r>
    </w:p>
    <w:p w14:paraId="032B684D" w14:textId="77777777" w:rsidR="00FE37BA" w:rsidRPr="007317D6" w:rsidRDefault="00FE37BA" w:rsidP="00FE37BA">
      <w:r w:rsidRPr="007317D6">
        <w:lastRenderedPageBreak/>
        <w:t>The list of Internet-Draft Shadow Directories can be accessed at http://www.ietf.org/shadow.html</w:t>
      </w:r>
    </w:p>
    <w:p w14:paraId="334D0B85" w14:textId="7BA6BD80" w:rsidR="00FE37BA" w:rsidRPr="007317D6" w:rsidRDefault="00FE37BA" w:rsidP="00FE37BA">
      <w:r w:rsidRPr="007317D6">
        <w:t xml:space="preserve">This Internet-Draft will expire on </w:t>
      </w:r>
      <w:del w:id="14" w:author="Leeyoung" w:date="2018-06-19T15:28:00Z">
        <w:r w:rsidR="006167BD" w:rsidDel="008F31D5">
          <w:rPr>
            <w:rFonts w:eastAsia="SimSun"/>
            <w:lang w:eastAsia="zh-CN"/>
          </w:rPr>
          <w:delText>November 2</w:delText>
        </w:r>
      </w:del>
      <w:ins w:id="15" w:author="Leeyoung" w:date="2019-02-04T12:17:00Z">
        <w:r w:rsidR="00E03FF5">
          <w:rPr>
            <w:rFonts w:eastAsia="SimSun"/>
            <w:lang w:eastAsia="zh-CN"/>
          </w:rPr>
          <w:t>January 5</w:t>
        </w:r>
      </w:ins>
      <w:del w:id="16" w:author="Leeyoung" w:date="2018-12-30T22:03:00Z">
        <w:r w:rsidR="006167BD" w:rsidDel="00DD2114">
          <w:rPr>
            <w:rFonts w:eastAsia="SimSun"/>
            <w:lang w:eastAsia="zh-CN"/>
          </w:rPr>
          <w:delText>9</w:delText>
        </w:r>
      </w:del>
      <w:r w:rsidR="00B40CFD">
        <w:rPr>
          <w:rFonts w:eastAsia="SimSun"/>
          <w:lang w:eastAsia="zh-CN"/>
        </w:rPr>
        <w:t>,</w:t>
      </w:r>
      <w:r w:rsidRPr="007317D6">
        <w:t xml:space="preserve"> </w:t>
      </w:r>
      <w:r w:rsidR="00037BFF">
        <w:t>20</w:t>
      </w:r>
      <w:ins w:id="17" w:author="Leeyoung" w:date="2019-07-05T16:29:00Z">
        <w:r w:rsidR="00E03FF5">
          <w:t>20</w:t>
        </w:r>
      </w:ins>
      <w:del w:id="18" w:author="Leeyoung" w:date="2019-07-05T16:29:00Z">
        <w:r w:rsidR="00037BFF" w:rsidDel="00E03FF5">
          <w:delText>1</w:delText>
        </w:r>
      </w:del>
      <w:del w:id="19" w:author="Leeyoung" w:date="2018-09-19T11:35:00Z">
        <w:r w:rsidR="00B40CFD" w:rsidDel="009A5485">
          <w:delText>8</w:delText>
        </w:r>
      </w:del>
      <w:r w:rsidRPr="007317D6">
        <w:t>.</w:t>
      </w:r>
    </w:p>
    <w:p w14:paraId="2DBFB3FA" w14:textId="322B165F" w:rsidR="00FE37BA" w:rsidDel="004E6745" w:rsidRDefault="00FE37BA" w:rsidP="00FE37BA">
      <w:pPr>
        <w:ind w:left="0"/>
        <w:rPr>
          <w:del w:id="20" w:author="Leeyoung" w:date="2018-09-19T11:55:00Z"/>
        </w:rPr>
      </w:pPr>
      <w:r w:rsidRPr="00BB56CA">
        <w:t>Copyright Notic</w:t>
      </w:r>
      <w:ins w:id="21" w:author="Leeyoung" w:date="2018-09-19T11:55:00Z">
        <w:r w:rsidR="004E6745">
          <w:t>e</w:t>
        </w:r>
      </w:ins>
      <w:del w:id="22" w:author="Leeyoung" w:date="2018-09-19T11:55:00Z">
        <w:r w:rsidRPr="00BB56CA" w:rsidDel="004E6745">
          <w:delText>e</w:delText>
        </w:r>
      </w:del>
    </w:p>
    <w:p w14:paraId="2E685351" w14:textId="77777777" w:rsidR="00FE37BA" w:rsidRPr="00BB56CA" w:rsidRDefault="00FE37BA" w:rsidP="00FE37BA">
      <w:pPr>
        <w:ind w:left="0"/>
      </w:pPr>
    </w:p>
    <w:p w14:paraId="73510791" w14:textId="4E7AB1A8" w:rsidR="00FE37BA" w:rsidDel="004E6745" w:rsidRDefault="00FE37BA" w:rsidP="00FE37BA">
      <w:pPr>
        <w:rPr>
          <w:del w:id="23" w:author="Leeyoung" w:date="2018-09-19T11:54:00Z"/>
        </w:rPr>
      </w:pPr>
      <w:r>
        <w:t xml:space="preserve">Copyright (c) </w:t>
      </w:r>
      <w:r w:rsidR="00CE793B">
        <w:t>201</w:t>
      </w:r>
      <w:ins w:id="24" w:author="Leeyoung" w:date="2019-07-05T16:29:00Z">
        <w:r w:rsidR="00E03FF5">
          <w:t>9</w:t>
        </w:r>
      </w:ins>
      <w:del w:id="25" w:author="Leeyoung" w:date="2019-07-05T16:29:00Z">
        <w:r w:rsidR="00CE793B" w:rsidDel="00E03FF5">
          <w:delText>8</w:delText>
        </w:r>
      </w:del>
      <w:r>
        <w:t xml:space="preserve"> IETF Trust and the persons identified as the document authors.  All rights reserved. </w:t>
      </w:r>
    </w:p>
    <w:p w14:paraId="069C27E9" w14:textId="77777777" w:rsidR="00FE37BA" w:rsidRDefault="00FE37BA"/>
    <w:p w14:paraId="2FB3CE37" w14:textId="77777777" w:rsidR="00FE37BA" w:rsidRDefault="00FE37BA" w:rsidP="00FE37BA">
      <w:r>
        <w:t xml:space="preserve">This document is subject to BCP 78 and the IETF Trust’s Legal Provisions Relating to IETF Documents </w:t>
      </w:r>
      <w:bookmarkStart w:id="26" w:name="_GoBack"/>
      <w:bookmarkEnd w:id="26"/>
      <w:r>
        <w:t>(</w:t>
      </w:r>
      <w:hyperlink r:id="rId8" w:history="1">
        <w:r w:rsidRPr="0089237C">
          <w:rPr>
            <w:rStyle w:val="Hyperlink"/>
          </w:rPr>
          <w:t>http://trustee.ietf.org/license-info</w:t>
        </w:r>
      </w:hyperlink>
      <w:r>
        <w:t>) in effect on the date of publication of this document. Please review these documents carefully, as they describe your rights and restrictions with respect to this document.  Code Components extracted from this document must include Simplified BSD License text as described in Section 4.e of the Trust Legal Provisions and are provided without warranty as described in the Simplified BSD License.</w:t>
      </w:r>
    </w:p>
    <w:p w14:paraId="1FFAF324" w14:textId="77777777" w:rsidR="00FE37BA" w:rsidRPr="00BB56CA" w:rsidRDefault="00FE37BA" w:rsidP="00FE37BA">
      <w:pPr>
        <w:pStyle w:val="RFCH1-noTOCnonum"/>
      </w:pPr>
      <w:r w:rsidRPr="00BB56CA">
        <w:t>Table of Contents</w:t>
      </w:r>
    </w:p>
    <w:p w14:paraId="794E79C7" w14:textId="77777777" w:rsidR="00FE37BA" w:rsidRPr="00BB56CA" w:rsidRDefault="00FE37BA">
      <w:pPr>
        <w:pStyle w:val="TOC1"/>
      </w:pPr>
    </w:p>
    <w:p w14:paraId="5F8D1A83" w14:textId="0EFB6966" w:rsidR="00AA36BE" w:rsidRDefault="00096C8C">
      <w:pPr>
        <w:pStyle w:val="TOC1"/>
        <w:rPr>
          <w:ins w:id="27" w:author="Leeyoung" w:date="2019-06-13T15:28:00Z"/>
          <w:rFonts w:asciiTheme="minorHAnsi" w:eastAsiaTheme="minorEastAsia" w:hAnsiTheme="minorHAnsi" w:cstheme="minorBidi"/>
          <w:sz w:val="22"/>
          <w:szCs w:val="22"/>
        </w:rPr>
      </w:pPr>
      <w:r w:rsidRPr="00BB56CA">
        <w:fldChar w:fldCharType="begin"/>
      </w:r>
      <w:r w:rsidR="00FE37BA" w:rsidRPr="00BB56CA">
        <w:instrText xml:space="preserve"> TOC \o \h \z \u </w:instrText>
      </w:r>
      <w:r w:rsidRPr="00BB56CA">
        <w:fldChar w:fldCharType="separate"/>
      </w:r>
      <w:ins w:id="28" w:author="Leeyoung" w:date="2019-06-13T15:28:00Z">
        <w:r w:rsidR="00AA36BE" w:rsidRPr="00F14608">
          <w:rPr>
            <w:rStyle w:val="Hyperlink"/>
          </w:rPr>
          <w:fldChar w:fldCharType="begin"/>
        </w:r>
        <w:r w:rsidR="00AA36BE" w:rsidRPr="00F14608">
          <w:rPr>
            <w:rStyle w:val="Hyperlink"/>
          </w:rPr>
          <w:instrText xml:space="preserve"> </w:instrText>
        </w:r>
        <w:r w:rsidR="00AA36BE">
          <w:instrText>HYPERLINK \l "_Toc11332154"</w:instrText>
        </w:r>
        <w:r w:rsidR="00AA36BE" w:rsidRPr="00F14608">
          <w:rPr>
            <w:rStyle w:val="Hyperlink"/>
          </w:rPr>
          <w:instrText xml:space="preserve"> </w:instrText>
        </w:r>
        <w:r w:rsidR="00AA36BE" w:rsidRPr="00F14608">
          <w:rPr>
            <w:rStyle w:val="Hyperlink"/>
          </w:rPr>
          <w:fldChar w:fldCharType="separate"/>
        </w:r>
        <w:r w:rsidR="00AA36BE" w:rsidRPr="00F14608">
          <w:rPr>
            <w:rStyle w:val="Hyperlink"/>
          </w:rPr>
          <w:t xml:space="preserve"> Introduction</w:t>
        </w:r>
        <w:r w:rsidR="00AA36BE">
          <w:rPr>
            <w:webHidden/>
          </w:rPr>
          <w:tab/>
        </w:r>
        <w:r w:rsidR="00AA36BE">
          <w:rPr>
            <w:webHidden/>
          </w:rPr>
          <w:fldChar w:fldCharType="begin"/>
        </w:r>
        <w:r w:rsidR="00AA36BE">
          <w:rPr>
            <w:webHidden/>
          </w:rPr>
          <w:instrText xml:space="preserve"> PAGEREF _Toc11332154 \h </w:instrText>
        </w:r>
      </w:ins>
      <w:r w:rsidR="00AA36BE">
        <w:rPr>
          <w:webHidden/>
        </w:rPr>
      </w:r>
      <w:r w:rsidR="00AA36BE">
        <w:rPr>
          <w:webHidden/>
        </w:rPr>
        <w:fldChar w:fldCharType="separate"/>
      </w:r>
      <w:ins w:id="29" w:author="Leeyoung" w:date="2019-06-13T17:00:00Z">
        <w:r w:rsidR="00D76980">
          <w:rPr>
            <w:webHidden/>
          </w:rPr>
          <w:t>3</w:t>
        </w:r>
      </w:ins>
      <w:ins w:id="30" w:author="Leeyoung" w:date="2019-06-13T15:28:00Z">
        <w:r w:rsidR="00AA36BE">
          <w:rPr>
            <w:webHidden/>
          </w:rPr>
          <w:fldChar w:fldCharType="end"/>
        </w:r>
        <w:r w:rsidR="00AA36BE" w:rsidRPr="00F14608">
          <w:rPr>
            <w:rStyle w:val="Hyperlink"/>
          </w:rPr>
          <w:fldChar w:fldCharType="end"/>
        </w:r>
      </w:ins>
    </w:p>
    <w:p w14:paraId="433EFB97" w14:textId="38A7EEC5" w:rsidR="00AA36BE" w:rsidRDefault="00AA36BE">
      <w:pPr>
        <w:pStyle w:val="TOC1"/>
        <w:rPr>
          <w:ins w:id="31" w:author="Leeyoung" w:date="2019-06-13T15:28:00Z"/>
          <w:rFonts w:asciiTheme="minorHAnsi" w:eastAsiaTheme="minorEastAsia" w:hAnsiTheme="minorHAnsi" w:cstheme="minorBidi"/>
          <w:sz w:val="22"/>
          <w:szCs w:val="22"/>
        </w:rPr>
      </w:pPr>
      <w:ins w:id="32" w:author="Leeyoung" w:date="2019-06-13T15:28:00Z">
        <w:r w:rsidRPr="00F14608">
          <w:rPr>
            <w:rStyle w:val="Hyperlink"/>
          </w:rPr>
          <w:fldChar w:fldCharType="begin"/>
        </w:r>
        <w:r w:rsidRPr="00F14608">
          <w:rPr>
            <w:rStyle w:val="Hyperlink"/>
          </w:rPr>
          <w:instrText xml:space="preserve"> </w:instrText>
        </w:r>
        <w:r>
          <w:instrText>HYPERLINK \l "_Toc11332156"</w:instrText>
        </w:r>
        <w:r w:rsidRPr="00F14608">
          <w:rPr>
            <w:rStyle w:val="Hyperlink"/>
          </w:rPr>
          <w:instrText xml:space="preserve"> </w:instrText>
        </w:r>
        <w:r w:rsidRPr="00F14608">
          <w:rPr>
            <w:rStyle w:val="Hyperlink"/>
          </w:rPr>
          <w:fldChar w:fldCharType="separate"/>
        </w:r>
        <w:r w:rsidRPr="00F14608">
          <w:rPr>
            <w:rStyle w:val="Hyperlink"/>
          </w:rPr>
          <w:t>1.</w:t>
        </w:r>
        <w:r>
          <w:rPr>
            <w:webHidden/>
          </w:rPr>
          <w:tab/>
        </w:r>
        <w:r>
          <w:rPr>
            <w:webHidden/>
          </w:rPr>
          <w:fldChar w:fldCharType="begin"/>
        </w:r>
        <w:r>
          <w:rPr>
            <w:webHidden/>
          </w:rPr>
          <w:instrText xml:space="preserve"> PAGEREF _Toc11332156 \h </w:instrText>
        </w:r>
      </w:ins>
      <w:r>
        <w:rPr>
          <w:webHidden/>
        </w:rPr>
      </w:r>
      <w:r>
        <w:rPr>
          <w:webHidden/>
        </w:rPr>
        <w:fldChar w:fldCharType="separate"/>
      </w:r>
      <w:ins w:id="33" w:author="Leeyoung" w:date="2019-06-13T17:00:00Z">
        <w:r w:rsidR="00D76980">
          <w:rPr>
            <w:webHidden/>
          </w:rPr>
          <w:t>3</w:t>
        </w:r>
      </w:ins>
      <w:ins w:id="34" w:author="Leeyoung" w:date="2019-06-13T15:28:00Z">
        <w:r>
          <w:rPr>
            <w:webHidden/>
          </w:rPr>
          <w:fldChar w:fldCharType="end"/>
        </w:r>
        <w:r w:rsidRPr="00F14608">
          <w:rPr>
            <w:rStyle w:val="Hyperlink"/>
          </w:rPr>
          <w:fldChar w:fldCharType="end"/>
        </w:r>
      </w:ins>
    </w:p>
    <w:p w14:paraId="6246AE30" w14:textId="49AF8509" w:rsidR="00AA36BE" w:rsidRDefault="00AA36BE">
      <w:pPr>
        <w:pStyle w:val="TOC2"/>
        <w:rPr>
          <w:ins w:id="35" w:author="Leeyoung" w:date="2019-06-13T15:28:00Z"/>
          <w:rFonts w:asciiTheme="minorHAnsi" w:eastAsiaTheme="minorEastAsia" w:hAnsiTheme="minorHAnsi" w:cstheme="minorBidi"/>
          <w:sz w:val="22"/>
          <w:szCs w:val="22"/>
        </w:rPr>
      </w:pPr>
      <w:ins w:id="36" w:author="Leeyoung" w:date="2019-06-13T15:28:00Z">
        <w:r w:rsidRPr="00F14608">
          <w:rPr>
            <w:rStyle w:val="Hyperlink"/>
          </w:rPr>
          <w:fldChar w:fldCharType="begin"/>
        </w:r>
        <w:r w:rsidRPr="00F14608">
          <w:rPr>
            <w:rStyle w:val="Hyperlink"/>
          </w:rPr>
          <w:instrText xml:space="preserve"> </w:instrText>
        </w:r>
        <w:r>
          <w:instrText>HYPERLINK \l "_Toc11332157"</w:instrText>
        </w:r>
        <w:r w:rsidRPr="00F14608">
          <w:rPr>
            <w:rStyle w:val="Hyperlink"/>
          </w:rPr>
          <w:instrText xml:space="preserve"> </w:instrText>
        </w:r>
        <w:r w:rsidRPr="00F14608">
          <w:rPr>
            <w:rStyle w:val="Hyperlink"/>
          </w:rPr>
          <w:fldChar w:fldCharType="separate"/>
        </w:r>
        <w:r w:rsidRPr="00F14608">
          <w:rPr>
            <w:rStyle w:val="Hyperlink"/>
          </w:rPr>
          <w:t>1.1. Terminology</w:t>
        </w:r>
        <w:r>
          <w:rPr>
            <w:webHidden/>
          </w:rPr>
          <w:tab/>
        </w:r>
        <w:r>
          <w:rPr>
            <w:webHidden/>
          </w:rPr>
          <w:fldChar w:fldCharType="begin"/>
        </w:r>
        <w:r>
          <w:rPr>
            <w:webHidden/>
          </w:rPr>
          <w:instrText xml:space="preserve"> PAGEREF _Toc11332157 \h </w:instrText>
        </w:r>
      </w:ins>
      <w:r>
        <w:rPr>
          <w:webHidden/>
        </w:rPr>
      </w:r>
      <w:r>
        <w:rPr>
          <w:webHidden/>
        </w:rPr>
        <w:fldChar w:fldCharType="separate"/>
      </w:r>
      <w:ins w:id="37" w:author="Leeyoung" w:date="2019-06-13T17:00:00Z">
        <w:r w:rsidR="00D76980">
          <w:rPr>
            <w:webHidden/>
          </w:rPr>
          <w:t>4</w:t>
        </w:r>
      </w:ins>
      <w:ins w:id="38" w:author="Leeyoung" w:date="2019-06-13T15:28:00Z">
        <w:r>
          <w:rPr>
            <w:webHidden/>
          </w:rPr>
          <w:fldChar w:fldCharType="end"/>
        </w:r>
        <w:r w:rsidRPr="00F14608">
          <w:rPr>
            <w:rStyle w:val="Hyperlink"/>
          </w:rPr>
          <w:fldChar w:fldCharType="end"/>
        </w:r>
      </w:ins>
    </w:p>
    <w:p w14:paraId="4C955B93" w14:textId="343C69D2" w:rsidR="00AA36BE" w:rsidRDefault="00AA36BE">
      <w:pPr>
        <w:pStyle w:val="TOC2"/>
        <w:rPr>
          <w:ins w:id="39" w:author="Leeyoung" w:date="2019-06-13T15:28:00Z"/>
          <w:rFonts w:asciiTheme="minorHAnsi" w:eastAsiaTheme="minorEastAsia" w:hAnsiTheme="minorHAnsi" w:cstheme="minorBidi"/>
          <w:sz w:val="22"/>
          <w:szCs w:val="22"/>
        </w:rPr>
      </w:pPr>
      <w:ins w:id="40" w:author="Leeyoung" w:date="2019-06-13T15:28:00Z">
        <w:r w:rsidRPr="00F14608">
          <w:rPr>
            <w:rStyle w:val="Hyperlink"/>
          </w:rPr>
          <w:fldChar w:fldCharType="begin"/>
        </w:r>
        <w:r w:rsidRPr="00F14608">
          <w:rPr>
            <w:rStyle w:val="Hyperlink"/>
          </w:rPr>
          <w:instrText xml:space="preserve"> </w:instrText>
        </w:r>
        <w:r>
          <w:instrText>HYPERLINK \l "_Toc11332158"</w:instrText>
        </w:r>
        <w:r w:rsidRPr="00F14608">
          <w:rPr>
            <w:rStyle w:val="Hyperlink"/>
          </w:rPr>
          <w:instrText xml:space="preserve"> </w:instrText>
        </w:r>
        <w:r w:rsidRPr="00F14608">
          <w:rPr>
            <w:rStyle w:val="Hyperlink"/>
          </w:rPr>
          <w:fldChar w:fldCharType="separate"/>
        </w:r>
        <w:r w:rsidRPr="00F14608">
          <w:rPr>
            <w:rStyle w:val="Hyperlink"/>
          </w:rPr>
          <w:t>1.2. Tree diagram</w:t>
        </w:r>
        <w:r>
          <w:rPr>
            <w:webHidden/>
          </w:rPr>
          <w:tab/>
        </w:r>
        <w:r>
          <w:rPr>
            <w:webHidden/>
          </w:rPr>
          <w:fldChar w:fldCharType="begin"/>
        </w:r>
        <w:r>
          <w:rPr>
            <w:webHidden/>
          </w:rPr>
          <w:instrText xml:space="preserve"> PAGEREF _Toc11332158 \h </w:instrText>
        </w:r>
      </w:ins>
      <w:r>
        <w:rPr>
          <w:webHidden/>
        </w:rPr>
      </w:r>
      <w:r>
        <w:rPr>
          <w:webHidden/>
        </w:rPr>
        <w:fldChar w:fldCharType="separate"/>
      </w:r>
      <w:ins w:id="41" w:author="Leeyoung" w:date="2019-06-13T17:00:00Z">
        <w:r w:rsidR="00D76980">
          <w:rPr>
            <w:webHidden/>
          </w:rPr>
          <w:t>4</w:t>
        </w:r>
      </w:ins>
      <w:ins w:id="42" w:author="Leeyoung" w:date="2019-06-13T15:28:00Z">
        <w:r>
          <w:rPr>
            <w:webHidden/>
          </w:rPr>
          <w:fldChar w:fldCharType="end"/>
        </w:r>
        <w:r w:rsidRPr="00F14608">
          <w:rPr>
            <w:rStyle w:val="Hyperlink"/>
          </w:rPr>
          <w:fldChar w:fldCharType="end"/>
        </w:r>
      </w:ins>
    </w:p>
    <w:p w14:paraId="18E70513" w14:textId="01D803D6" w:rsidR="00AA36BE" w:rsidRDefault="00AA36BE">
      <w:pPr>
        <w:pStyle w:val="TOC2"/>
        <w:rPr>
          <w:ins w:id="43" w:author="Leeyoung" w:date="2019-06-13T15:28:00Z"/>
          <w:rFonts w:asciiTheme="minorHAnsi" w:eastAsiaTheme="minorEastAsia" w:hAnsiTheme="minorHAnsi" w:cstheme="minorBidi"/>
          <w:sz w:val="22"/>
          <w:szCs w:val="22"/>
        </w:rPr>
      </w:pPr>
      <w:ins w:id="44" w:author="Leeyoung" w:date="2019-06-13T15:28:00Z">
        <w:r w:rsidRPr="00F14608">
          <w:rPr>
            <w:rStyle w:val="Hyperlink"/>
          </w:rPr>
          <w:fldChar w:fldCharType="begin"/>
        </w:r>
        <w:r w:rsidRPr="00F14608">
          <w:rPr>
            <w:rStyle w:val="Hyperlink"/>
          </w:rPr>
          <w:instrText xml:space="preserve"> </w:instrText>
        </w:r>
        <w:r>
          <w:instrText>HYPERLINK \l "_Toc11332159"</w:instrText>
        </w:r>
        <w:r w:rsidRPr="00F14608">
          <w:rPr>
            <w:rStyle w:val="Hyperlink"/>
          </w:rPr>
          <w:instrText xml:space="preserve"> </w:instrText>
        </w:r>
        <w:r w:rsidRPr="00F14608">
          <w:rPr>
            <w:rStyle w:val="Hyperlink"/>
          </w:rPr>
          <w:fldChar w:fldCharType="separate"/>
        </w:r>
        <w:r w:rsidRPr="00F14608">
          <w:rPr>
            <w:rStyle w:val="Hyperlink"/>
          </w:rPr>
          <w:t>1.3. Prefixes in Data Node Names</w:t>
        </w:r>
        <w:r>
          <w:rPr>
            <w:webHidden/>
          </w:rPr>
          <w:tab/>
        </w:r>
        <w:r>
          <w:rPr>
            <w:webHidden/>
          </w:rPr>
          <w:fldChar w:fldCharType="begin"/>
        </w:r>
        <w:r>
          <w:rPr>
            <w:webHidden/>
          </w:rPr>
          <w:instrText xml:space="preserve"> PAGEREF _Toc11332159 \h </w:instrText>
        </w:r>
      </w:ins>
      <w:r>
        <w:rPr>
          <w:webHidden/>
        </w:rPr>
      </w:r>
      <w:r>
        <w:rPr>
          <w:webHidden/>
        </w:rPr>
        <w:fldChar w:fldCharType="separate"/>
      </w:r>
      <w:ins w:id="45" w:author="Leeyoung" w:date="2019-06-13T17:00:00Z">
        <w:r w:rsidR="00D76980">
          <w:rPr>
            <w:webHidden/>
          </w:rPr>
          <w:t>4</w:t>
        </w:r>
      </w:ins>
      <w:ins w:id="46" w:author="Leeyoung" w:date="2019-06-13T15:28:00Z">
        <w:r>
          <w:rPr>
            <w:webHidden/>
          </w:rPr>
          <w:fldChar w:fldCharType="end"/>
        </w:r>
        <w:r w:rsidRPr="00F14608">
          <w:rPr>
            <w:rStyle w:val="Hyperlink"/>
          </w:rPr>
          <w:fldChar w:fldCharType="end"/>
        </w:r>
      </w:ins>
    </w:p>
    <w:p w14:paraId="71BA683D" w14:textId="4B0BCF23" w:rsidR="00AA36BE" w:rsidRDefault="00AA36BE">
      <w:pPr>
        <w:pStyle w:val="TOC1"/>
        <w:rPr>
          <w:ins w:id="47" w:author="Leeyoung" w:date="2019-06-13T15:28:00Z"/>
          <w:rFonts w:asciiTheme="minorHAnsi" w:eastAsiaTheme="minorEastAsia" w:hAnsiTheme="minorHAnsi" w:cstheme="minorBidi"/>
          <w:sz w:val="22"/>
          <w:szCs w:val="22"/>
        </w:rPr>
      </w:pPr>
      <w:ins w:id="48" w:author="Leeyoung" w:date="2019-06-13T15:28:00Z">
        <w:r w:rsidRPr="00F14608">
          <w:rPr>
            <w:rStyle w:val="Hyperlink"/>
          </w:rPr>
          <w:fldChar w:fldCharType="begin"/>
        </w:r>
        <w:r w:rsidRPr="00F14608">
          <w:rPr>
            <w:rStyle w:val="Hyperlink"/>
          </w:rPr>
          <w:instrText xml:space="preserve"> </w:instrText>
        </w:r>
        <w:r>
          <w:instrText>HYPERLINK \l "_Toc11332160"</w:instrText>
        </w:r>
        <w:r w:rsidRPr="00F14608">
          <w:rPr>
            <w:rStyle w:val="Hyperlink"/>
          </w:rPr>
          <w:instrText xml:space="preserve"> </w:instrText>
        </w:r>
        <w:r w:rsidRPr="00F14608">
          <w:rPr>
            <w:rStyle w:val="Hyperlink"/>
          </w:rPr>
          <w:fldChar w:fldCharType="separate"/>
        </w:r>
        <w:r w:rsidRPr="00F14608">
          <w:rPr>
            <w:rStyle w:val="Hyperlink"/>
          </w:rPr>
          <w:t>2. Use-case of VN Yang Model in the ACTN context</w:t>
        </w:r>
        <w:r>
          <w:rPr>
            <w:webHidden/>
          </w:rPr>
          <w:tab/>
        </w:r>
        <w:r>
          <w:rPr>
            <w:webHidden/>
          </w:rPr>
          <w:fldChar w:fldCharType="begin"/>
        </w:r>
        <w:r>
          <w:rPr>
            <w:webHidden/>
          </w:rPr>
          <w:instrText xml:space="preserve"> PAGEREF _Toc11332160 \h </w:instrText>
        </w:r>
      </w:ins>
      <w:r>
        <w:rPr>
          <w:webHidden/>
        </w:rPr>
      </w:r>
      <w:r>
        <w:rPr>
          <w:webHidden/>
        </w:rPr>
        <w:fldChar w:fldCharType="separate"/>
      </w:r>
      <w:ins w:id="49" w:author="Leeyoung" w:date="2019-06-13T17:00:00Z">
        <w:r w:rsidR="00D76980">
          <w:rPr>
            <w:webHidden/>
          </w:rPr>
          <w:t>5</w:t>
        </w:r>
      </w:ins>
      <w:ins w:id="50" w:author="Leeyoung" w:date="2019-06-13T15:28:00Z">
        <w:r>
          <w:rPr>
            <w:webHidden/>
          </w:rPr>
          <w:fldChar w:fldCharType="end"/>
        </w:r>
        <w:r w:rsidRPr="00F14608">
          <w:rPr>
            <w:rStyle w:val="Hyperlink"/>
          </w:rPr>
          <w:fldChar w:fldCharType="end"/>
        </w:r>
      </w:ins>
    </w:p>
    <w:p w14:paraId="173DF129" w14:textId="34D07E99" w:rsidR="00AA36BE" w:rsidRDefault="00AA36BE">
      <w:pPr>
        <w:pStyle w:val="TOC2"/>
        <w:rPr>
          <w:ins w:id="51" w:author="Leeyoung" w:date="2019-06-13T15:28:00Z"/>
          <w:rFonts w:asciiTheme="minorHAnsi" w:eastAsiaTheme="minorEastAsia" w:hAnsiTheme="minorHAnsi" w:cstheme="minorBidi"/>
          <w:sz w:val="22"/>
          <w:szCs w:val="22"/>
        </w:rPr>
      </w:pPr>
      <w:ins w:id="52" w:author="Leeyoung" w:date="2019-06-13T15:28:00Z">
        <w:r w:rsidRPr="00F14608">
          <w:rPr>
            <w:rStyle w:val="Hyperlink"/>
          </w:rPr>
          <w:fldChar w:fldCharType="begin"/>
        </w:r>
        <w:r w:rsidRPr="00F14608">
          <w:rPr>
            <w:rStyle w:val="Hyperlink"/>
          </w:rPr>
          <w:instrText xml:space="preserve"> </w:instrText>
        </w:r>
        <w:r>
          <w:instrText>HYPERLINK \l "_Toc11332161"</w:instrText>
        </w:r>
        <w:r w:rsidRPr="00F14608">
          <w:rPr>
            <w:rStyle w:val="Hyperlink"/>
          </w:rPr>
          <w:instrText xml:space="preserve"> </w:instrText>
        </w:r>
        <w:r w:rsidRPr="00F14608">
          <w:rPr>
            <w:rStyle w:val="Hyperlink"/>
          </w:rPr>
          <w:fldChar w:fldCharType="separate"/>
        </w:r>
        <w:r w:rsidRPr="00F14608">
          <w:rPr>
            <w:rStyle w:val="Hyperlink"/>
          </w:rPr>
          <w:t>2.1. Type 1 VN</w:t>
        </w:r>
        <w:r>
          <w:rPr>
            <w:webHidden/>
          </w:rPr>
          <w:tab/>
        </w:r>
        <w:r>
          <w:rPr>
            <w:webHidden/>
          </w:rPr>
          <w:fldChar w:fldCharType="begin"/>
        </w:r>
        <w:r>
          <w:rPr>
            <w:webHidden/>
          </w:rPr>
          <w:instrText xml:space="preserve"> PAGEREF _Toc11332161 \h </w:instrText>
        </w:r>
      </w:ins>
      <w:r>
        <w:rPr>
          <w:webHidden/>
        </w:rPr>
      </w:r>
      <w:r>
        <w:rPr>
          <w:webHidden/>
        </w:rPr>
        <w:fldChar w:fldCharType="separate"/>
      </w:r>
      <w:ins w:id="53" w:author="Leeyoung" w:date="2019-06-13T17:00:00Z">
        <w:r w:rsidR="00D76980">
          <w:rPr>
            <w:webHidden/>
          </w:rPr>
          <w:t>5</w:t>
        </w:r>
      </w:ins>
      <w:ins w:id="54" w:author="Leeyoung" w:date="2019-06-13T15:28:00Z">
        <w:r>
          <w:rPr>
            <w:webHidden/>
          </w:rPr>
          <w:fldChar w:fldCharType="end"/>
        </w:r>
        <w:r w:rsidRPr="00F14608">
          <w:rPr>
            <w:rStyle w:val="Hyperlink"/>
          </w:rPr>
          <w:fldChar w:fldCharType="end"/>
        </w:r>
      </w:ins>
    </w:p>
    <w:p w14:paraId="3E597541" w14:textId="29124B71" w:rsidR="00AA36BE" w:rsidRDefault="00AA36BE">
      <w:pPr>
        <w:pStyle w:val="TOC2"/>
        <w:rPr>
          <w:ins w:id="55" w:author="Leeyoung" w:date="2019-06-13T15:28:00Z"/>
          <w:rFonts w:asciiTheme="minorHAnsi" w:eastAsiaTheme="minorEastAsia" w:hAnsiTheme="minorHAnsi" w:cstheme="minorBidi"/>
          <w:sz w:val="22"/>
          <w:szCs w:val="22"/>
        </w:rPr>
      </w:pPr>
      <w:ins w:id="56" w:author="Leeyoung" w:date="2019-06-13T15:28:00Z">
        <w:r w:rsidRPr="00F14608">
          <w:rPr>
            <w:rStyle w:val="Hyperlink"/>
          </w:rPr>
          <w:fldChar w:fldCharType="begin"/>
        </w:r>
        <w:r w:rsidRPr="00F14608">
          <w:rPr>
            <w:rStyle w:val="Hyperlink"/>
          </w:rPr>
          <w:instrText xml:space="preserve"> </w:instrText>
        </w:r>
        <w:r>
          <w:instrText>HYPERLINK \l "_Toc11332162"</w:instrText>
        </w:r>
        <w:r w:rsidRPr="00F14608">
          <w:rPr>
            <w:rStyle w:val="Hyperlink"/>
          </w:rPr>
          <w:instrText xml:space="preserve"> </w:instrText>
        </w:r>
        <w:r w:rsidRPr="00F14608">
          <w:rPr>
            <w:rStyle w:val="Hyperlink"/>
          </w:rPr>
          <w:fldChar w:fldCharType="separate"/>
        </w:r>
        <w:r w:rsidRPr="00F14608">
          <w:rPr>
            <w:rStyle w:val="Hyperlink"/>
          </w:rPr>
          <w:t>2.2. Type 2 VN</w:t>
        </w:r>
        <w:r>
          <w:rPr>
            <w:webHidden/>
          </w:rPr>
          <w:tab/>
        </w:r>
        <w:r>
          <w:rPr>
            <w:webHidden/>
          </w:rPr>
          <w:fldChar w:fldCharType="begin"/>
        </w:r>
        <w:r>
          <w:rPr>
            <w:webHidden/>
          </w:rPr>
          <w:instrText xml:space="preserve"> PAGEREF _Toc11332162 \h </w:instrText>
        </w:r>
      </w:ins>
      <w:r>
        <w:rPr>
          <w:webHidden/>
        </w:rPr>
      </w:r>
      <w:r>
        <w:rPr>
          <w:webHidden/>
        </w:rPr>
        <w:fldChar w:fldCharType="separate"/>
      </w:r>
      <w:ins w:id="57" w:author="Leeyoung" w:date="2019-06-13T17:00:00Z">
        <w:r w:rsidR="00D76980">
          <w:rPr>
            <w:webHidden/>
          </w:rPr>
          <w:t>6</w:t>
        </w:r>
      </w:ins>
      <w:ins w:id="58" w:author="Leeyoung" w:date="2019-06-13T15:28:00Z">
        <w:r>
          <w:rPr>
            <w:webHidden/>
          </w:rPr>
          <w:fldChar w:fldCharType="end"/>
        </w:r>
        <w:r w:rsidRPr="00F14608">
          <w:rPr>
            <w:rStyle w:val="Hyperlink"/>
          </w:rPr>
          <w:fldChar w:fldCharType="end"/>
        </w:r>
      </w:ins>
    </w:p>
    <w:p w14:paraId="08F423C5" w14:textId="116D610E" w:rsidR="00AA36BE" w:rsidRDefault="00AA36BE">
      <w:pPr>
        <w:pStyle w:val="TOC1"/>
        <w:rPr>
          <w:ins w:id="59" w:author="Leeyoung" w:date="2019-06-13T15:28:00Z"/>
          <w:rFonts w:asciiTheme="minorHAnsi" w:eastAsiaTheme="minorEastAsia" w:hAnsiTheme="minorHAnsi" w:cstheme="minorBidi"/>
          <w:sz w:val="22"/>
          <w:szCs w:val="22"/>
        </w:rPr>
      </w:pPr>
      <w:ins w:id="60" w:author="Leeyoung" w:date="2019-06-13T15:28:00Z">
        <w:r w:rsidRPr="00F14608">
          <w:rPr>
            <w:rStyle w:val="Hyperlink"/>
          </w:rPr>
          <w:fldChar w:fldCharType="begin"/>
        </w:r>
        <w:r w:rsidRPr="00F14608">
          <w:rPr>
            <w:rStyle w:val="Hyperlink"/>
          </w:rPr>
          <w:instrText xml:space="preserve"> </w:instrText>
        </w:r>
        <w:r>
          <w:instrText>HYPERLINK \l "_Toc11332163"</w:instrText>
        </w:r>
        <w:r w:rsidRPr="00F14608">
          <w:rPr>
            <w:rStyle w:val="Hyperlink"/>
          </w:rPr>
          <w:instrText xml:space="preserve"> </w:instrText>
        </w:r>
        <w:r w:rsidRPr="00F14608">
          <w:rPr>
            <w:rStyle w:val="Hyperlink"/>
          </w:rPr>
          <w:fldChar w:fldCharType="separate"/>
        </w:r>
        <w:r w:rsidRPr="00F14608">
          <w:rPr>
            <w:rStyle w:val="Hyperlink"/>
          </w:rPr>
          <w:t>3. High-Level Control Flows with Examples</w:t>
        </w:r>
        <w:r>
          <w:rPr>
            <w:webHidden/>
          </w:rPr>
          <w:tab/>
        </w:r>
        <w:r>
          <w:rPr>
            <w:webHidden/>
          </w:rPr>
          <w:fldChar w:fldCharType="begin"/>
        </w:r>
        <w:r>
          <w:rPr>
            <w:webHidden/>
          </w:rPr>
          <w:instrText xml:space="preserve"> PAGEREF _Toc11332163 \h </w:instrText>
        </w:r>
      </w:ins>
      <w:r>
        <w:rPr>
          <w:webHidden/>
        </w:rPr>
      </w:r>
      <w:r>
        <w:rPr>
          <w:webHidden/>
        </w:rPr>
        <w:fldChar w:fldCharType="separate"/>
      </w:r>
      <w:ins w:id="61" w:author="Leeyoung" w:date="2019-06-13T17:00:00Z">
        <w:r w:rsidR="00D76980">
          <w:rPr>
            <w:webHidden/>
          </w:rPr>
          <w:t>7</w:t>
        </w:r>
      </w:ins>
      <w:ins w:id="62" w:author="Leeyoung" w:date="2019-06-13T15:28:00Z">
        <w:r>
          <w:rPr>
            <w:webHidden/>
          </w:rPr>
          <w:fldChar w:fldCharType="end"/>
        </w:r>
        <w:r w:rsidRPr="00F14608">
          <w:rPr>
            <w:rStyle w:val="Hyperlink"/>
          </w:rPr>
          <w:fldChar w:fldCharType="end"/>
        </w:r>
      </w:ins>
    </w:p>
    <w:p w14:paraId="190CF849" w14:textId="6F1518D2" w:rsidR="00AA36BE" w:rsidRDefault="00AA36BE">
      <w:pPr>
        <w:pStyle w:val="TOC2"/>
        <w:rPr>
          <w:ins w:id="63" w:author="Leeyoung" w:date="2019-06-13T15:28:00Z"/>
          <w:rFonts w:asciiTheme="minorHAnsi" w:eastAsiaTheme="minorEastAsia" w:hAnsiTheme="minorHAnsi" w:cstheme="minorBidi"/>
          <w:sz w:val="22"/>
          <w:szCs w:val="22"/>
        </w:rPr>
      </w:pPr>
      <w:ins w:id="64" w:author="Leeyoung" w:date="2019-06-13T15:28:00Z">
        <w:r w:rsidRPr="00F14608">
          <w:rPr>
            <w:rStyle w:val="Hyperlink"/>
          </w:rPr>
          <w:fldChar w:fldCharType="begin"/>
        </w:r>
        <w:r w:rsidRPr="00F14608">
          <w:rPr>
            <w:rStyle w:val="Hyperlink"/>
          </w:rPr>
          <w:instrText xml:space="preserve"> </w:instrText>
        </w:r>
        <w:r>
          <w:instrText>HYPERLINK \l "_Toc11332164"</w:instrText>
        </w:r>
        <w:r w:rsidRPr="00F14608">
          <w:rPr>
            <w:rStyle w:val="Hyperlink"/>
          </w:rPr>
          <w:instrText xml:space="preserve"> </w:instrText>
        </w:r>
        <w:r w:rsidRPr="00F14608">
          <w:rPr>
            <w:rStyle w:val="Hyperlink"/>
          </w:rPr>
          <w:fldChar w:fldCharType="separate"/>
        </w:r>
        <w:r w:rsidRPr="00F14608">
          <w:rPr>
            <w:rStyle w:val="Hyperlink"/>
          </w:rPr>
          <w:t>3.1. Type 1 VN Illustration</w:t>
        </w:r>
        <w:r>
          <w:rPr>
            <w:webHidden/>
          </w:rPr>
          <w:tab/>
        </w:r>
        <w:r>
          <w:rPr>
            <w:webHidden/>
          </w:rPr>
          <w:fldChar w:fldCharType="begin"/>
        </w:r>
        <w:r>
          <w:rPr>
            <w:webHidden/>
          </w:rPr>
          <w:instrText xml:space="preserve"> PAGEREF _Toc11332164 \h </w:instrText>
        </w:r>
      </w:ins>
      <w:r>
        <w:rPr>
          <w:webHidden/>
        </w:rPr>
      </w:r>
      <w:r>
        <w:rPr>
          <w:webHidden/>
        </w:rPr>
        <w:fldChar w:fldCharType="separate"/>
      </w:r>
      <w:ins w:id="65" w:author="Leeyoung" w:date="2019-06-13T17:00:00Z">
        <w:r w:rsidR="00D76980">
          <w:rPr>
            <w:webHidden/>
          </w:rPr>
          <w:t>7</w:t>
        </w:r>
      </w:ins>
      <w:ins w:id="66" w:author="Leeyoung" w:date="2019-06-13T15:28:00Z">
        <w:r>
          <w:rPr>
            <w:webHidden/>
          </w:rPr>
          <w:fldChar w:fldCharType="end"/>
        </w:r>
        <w:r w:rsidRPr="00F14608">
          <w:rPr>
            <w:rStyle w:val="Hyperlink"/>
          </w:rPr>
          <w:fldChar w:fldCharType="end"/>
        </w:r>
      </w:ins>
    </w:p>
    <w:p w14:paraId="219DD972" w14:textId="436565DE" w:rsidR="00AA36BE" w:rsidRDefault="00AA36BE">
      <w:pPr>
        <w:pStyle w:val="TOC2"/>
        <w:rPr>
          <w:ins w:id="67" w:author="Leeyoung" w:date="2019-06-13T15:28:00Z"/>
          <w:rFonts w:asciiTheme="minorHAnsi" w:eastAsiaTheme="minorEastAsia" w:hAnsiTheme="minorHAnsi" w:cstheme="minorBidi"/>
          <w:sz w:val="22"/>
          <w:szCs w:val="22"/>
        </w:rPr>
      </w:pPr>
      <w:ins w:id="68" w:author="Leeyoung" w:date="2019-06-13T15:28:00Z">
        <w:r w:rsidRPr="00F14608">
          <w:rPr>
            <w:rStyle w:val="Hyperlink"/>
          </w:rPr>
          <w:fldChar w:fldCharType="begin"/>
        </w:r>
        <w:r w:rsidRPr="00F14608">
          <w:rPr>
            <w:rStyle w:val="Hyperlink"/>
          </w:rPr>
          <w:instrText xml:space="preserve"> </w:instrText>
        </w:r>
        <w:r>
          <w:instrText>HYPERLINK \l "_Toc11332165"</w:instrText>
        </w:r>
        <w:r w:rsidRPr="00F14608">
          <w:rPr>
            <w:rStyle w:val="Hyperlink"/>
          </w:rPr>
          <w:instrText xml:space="preserve"> </w:instrText>
        </w:r>
        <w:r w:rsidRPr="00F14608">
          <w:rPr>
            <w:rStyle w:val="Hyperlink"/>
          </w:rPr>
          <w:fldChar w:fldCharType="separate"/>
        </w:r>
        <w:r w:rsidRPr="00F14608">
          <w:rPr>
            <w:rStyle w:val="Hyperlink"/>
          </w:rPr>
          <w:t>3.2. Type 2 VN Illustration</w:t>
        </w:r>
        <w:r>
          <w:rPr>
            <w:webHidden/>
          </w:rPr>
          <w:tab/>
        </w:r>
        <w:r>
          <w:rPr>
            <w:webHidden/>
          </w:rPr>
          <w:fldChar w:fldCharType="begin"/>
        </w:r>
        <w:r>
          <w:rPr>
            <w:webHidden/>
          </w:rPr>
          <w:instrText xml:space="preserve"> PAGEREF _Toc11332165 \h </w:instrText>
        </w:r>
      </w:ins>
      <w:r>
        <w:rPr>
          <w:webHidden/>
        </w:rPr>
      </w:r>
      <w:r>
        <w:rPr>
          <w:webHidden/>
        </w:rPr>
        <w:fldChar w:fldCharType="separate"/>
      </w:r>
      <w:ins w:id="69" w:author="Leeyoung" w:date="2019-06-13T17:00:00Z">
        <w:r w:rsidR="00D76980">
          <w:rPr>
            <w:webHidden/>
          </w:rPr>
          <w:t>9</w:t>
        </w:r>
      </w:ins>
      <w:ins w:id="70" w:author="Leeyoung" w:date="2019-06-13T15:28:00Z">
        <w:r>
          <w:rPr>
            <w:webHidden/>
          </w:rPr>
          <w:fldChar w:fldCharType="end"/>
        </w:r>
        <w:r w:rsidRPr="00F14608">
          <w:rPr>
            <w:rStyle w:val="Hyperlink"/>
          </w:rPr>
          <w:fldChar w:fldCharType="end"/>
        </w:r>
      </w:ins>
    </w:p>
    <w:p w14:paraId="3FABA47C" w14:textId="73766C1B" w:rsidR="00AA36BE" w:rsidRDefault="00AA36BE">
      <w:pPr>
        <w:pStyle w:val="TOC1"/>
        <w:rPr>
          <w:ins w:id="71" w:author="Leeyoung" w:date="2019-06-13T15:28:00Z"/>
          <w:rFonts w:asciiTheme="minorHAnsi" w:eastAsiaTheme="minorEastAsia" w:hAnsiTheme="minorHAnsi" w:cstheme="minorBidi"/>
          <w:sz w:val="22"/>
          <w:szCs w:val="22"/>
        </w:rPr>
      </w:pPr>
      <w:ins w:id="72" w:author="Leeyoung" w:date="2019-06-13T15:28:00Z">
        <w:r w:rsidRPr="00F14608">
          <w:rPr>
            <w:rStyle w:val="Hyperlink"/>
          </w:rPr>
          <w:fldChar w:fldCharType="begin"/>
        </w:r>
        <w:r w:rsidRPr="00F14608">
          <w:rPr>
            <w:rStyle w:val="Hyperlink"/>
          </w:rPr>
          <w:instrText xml:space="preserve"> </w:instrText>
        </w:r>
        <w:r>
          <w:instrText>HYPERLINK \l "_Toc11332168"</w:instrText>
        </w:r>
        <w:r w:rsidRPr="00F14608">
          <w:rPr>
            <w:rStyle w:val="Hyperlink"/>
          </w:rPr>
          <w:instrText xml:space="preserve"> </w:instrText>
        </w:r>
        <w:r w:rsidRPr="00F14608">
          <w:rPr>
            <w:rStyle w:val="Hyperlink"/>
          </w:rPr>
          <w:fldChar w:fldCharType="separate"/>
        </w:r>
        <w:r w:rsidRPr="00F14608">
          <w:rPr>
            <w:rStyle w:val="Hyperlink"/>
          </w:rPr>
          <w:t>4. VN Model Usage</w:t>
        </w:r>
        <w:r>
          <w:rPr>
            <w:webHidden/>
          </w:rPr>
          <w:tab/>
        </w:r>
        <w:r>
          <w:rPr>
            <w:webHidden/>
          </w:rPr>
          <w:fldChar w:fldCharType="begin"/>
        </w:r>
        <w:r>
          <w:rPr>
            <w:webHidden/>
          </w:rPr>
          <w:instrText xml:space="preserve"> PAGEREF _Toc11332168 \h </w:instrText>
        </w:r>
      </w:ins>
      <w:r>
        <w:rPr>
          <w:webHidden/>
        </w:rPr>
      </w:r>
      <w:r>
        <w:rPr>
          <w:webHidden/>
        </w:rPr>
        <w:fldChar w:fldCharType="separate"/>
      </w:r>
      <w:ins w:id="73" w:author="Leeyoung" w:date="2019-06-13T17:00:00Z">
        <w:r w:rsidR="00D76980">
          <w:rPr>
            <w:webHidden/>
          </w:rPr>
          <w:t>12</w:t>
        </w:r>
      </w:ins>
      <w:ins w:id="74" w:author="Leeyoung" w:date="2019-06-13T15:28:00Z">
        <w:r>
          <w:rPr>
            <w:webHidden/>
          </w:rPr>
          <w:fldChar w:fldCharType="end"/>
        </w:r>
        <w:r w:rsidRPr="00F14608">
          <w:rPr>
            <w:rStyle w:val="Hyperlink"/>
          </w:rPr>
          <w:fldChar w:fldCharType="end"/>
        </w:r>
      </w:ins>
    </w:p>
    <w:p w14:paraId="36D1FA1F" w14:textId="219DCE30" w:rsidR="00AA36BE" w:rsidRDefault="00AA36BE">
      <w:pPr>
        <w:pStyle w:val="TOC2"/>
        <w:rPr>
          <w:ins w:id="75" w:author="Leeyoung" w:date="2019-06-13T15:28:00Z"/>
          <w:rFonts w:asciiTheme="minorHAnsi" w:eastAsiaTheme="minorEastAsia" w:hAnsiTheme="minorHAnsi" w:cstheme="minorBidi"/>
          <w:sz w:val="22"/>
          <w:szCs w:val="22"/>
        </w:rPr>
      </w:pPr>
      <w:ins w:id="76" w:author="Leeyoung" w:date="2019-06-13T15:28:00Z">
        <w:r w:rsidRPr="00F14608">
          <w:rPr>
            <w:rStyle w:val="Hyperlink"/>
          </w:rPr>
          <w:fldChar w:fldCharType="begin"/>
        </w:r>
        <w:r w:rsidRPr="00F14608">
          <w:rPr>
            <w:rStyle w:val="Hyperlink"/>
          </w:rPr>
          <w:instrText xml:space="preserve"> </w:instrText>
        </w:r>
        <w:r>
          <w:instrText>HYPERLINK \l "_Toc11332171"</w:instrText>
        </w:r>
        <w:r w:rsidRPr="00F14608">
          <w:rPr>
            <w:rStyle w:val="Hyperlink"/>
          </w:rPr>
          <w:instrText xml:space="preserve"> </w:instrText>
        </w:r>
        <w:r w:rsidRPr="00F14608">
          <w:rPr>
            <w:rStyle w:val="Hyperlink"/>
          </w:rPr>
          <w:fldChar w:fldCharType="separate"/>
        </w:r>
        <w:r w:rsidRPr="00F14608">
          <w:rPr>
            <w:rStyle w:val="Hyperlink"/>
          </w:rPr>
          <w:t>4.1. Customer view of VN</w:t>
        </w:r>
        <w:r>
          <w:rPr>
            <w:webHidden/>
          </w:rPr>
          <w:tab/>
        </w:r>
        <w:r>
          <w:rPr>
            <w:webHidden/>
          </w:rPr>
          <w:fldChar w:fldCharType="begin"/>
        </w:r>
        <w:r>
          <w:rPr>
            <w:webHidden/>
          </w:rPr>
          <w:instrText xml:space="preserve"> PAGEREF _Toc11332171 \h </w:instrText>
        </w:r>
      </w:ins>
      <w:r>
        <w:rPr>
          <w:webHidden/>
        </w:rPr>
      </w:r>
      <w:r>
        <w:rPr>
          <w:webHidden/>
        </w:rPr>
        <w:fldChar w:fldCharType="separate"/>
      </w:r>
      <w:ins w:id="77" w:author="Leeyoung" w:date="2019-06-13T17:00:00Z">
        <w:r w:rsidR="00D76980">
          <w:rPr>
            <w:webHidden/>
          </w:rPr>
          <w:t>12</w:t>
        </w:r>
      </w:ins>
      <w:ins w:id="78" w:author="Leeyoung" w:date="2019-06-13T15:28:00Z">
        <w:r>
          <w:rPr>
            <w:webHidden/>
          </w:rPr>
          <w:fldChar w:fldCharType="end"/>
        </w:r>
        <w:r w:rsidRPr="00F14608">
          <w:rPr>
            <w:rStyle w:val="Hyperlink"/>
          </w:rPr>
          <w:fldChar w:fldCharType="end"/>
        </w:r>
      </w:ins>
    </w:p>
    <w:p w14:paraId="30753F45" w14:textId="7E38896D" w:rsidR="00AA36BE" w:rsidRDefault="00AA36BE">
      <w:pPr>
        <w:pStyle w:val="TOC2"/>
        <w:rPr>
          <w:ins w:id="79" w:author="Leeyoung" w:date="2019-06-13T15:28:00Z"/>
          <w:rFonts w:asciiTheme="minorHAnsi" w:eastAsiaTheme="minorEastAsia" w:hAnsiTheme="minorHAnsi" w:cstheme="minorBidi"/>
          <w:sz w:val="22"/>
          <w:szCs w:val="22"/>
        </w:rPr>
      </w:pPr>
      <w:ins w:id="80" w:author="Leeyoung" w:date="2019-06-13T15:28:00Z">
        <w:r w:rsidRPr="00F14608">
          <w:rPr>
            <w:rStyle w:val="Hyperlink"/>
          </w:rPr>
          <w:fldChar w:fldCharType="begin"/>
        </w:r>
        <w:r w:rsidRPr="00F14608">
          <w:rPr>
            <w:rStyle w:val="Hyperlink"/>
          </w:rPr>
          <w:instrText xml:space="preserve"> </w:instrText>
        </w:r>
        <w:r>
          <w:instrText>HYPERLINK \l "_Toc11332172"</w:instrText>
        </w:r>
        <w:r w:rsidRPr="00F14608">
          <w:rPr>
            <w:rStyle w:val="Hyperlink"/>
          </w:rPr>
          <w:instrText xml:space="preserve"> </w:instrText>
        </w:r>
        <w:r w:rsidRPr="00F14608">
          <w:rPr>
            <w:rStyle w:val="Hyperlink"/>
          </w:rPr>
          <w:fldChar w:fldCharType="separate"/>
        </w:r>
        <w:r w:rsidRPr="00F14608">
          <w:rPr>
            <w:rStyle w:val="Hyperlink"/>
          </w:rPr>
          <w:t>4.2. Auto-creation of VN by MDSC</w:t>
        </w:r>
        <w:r>
          <w:rPr>
            <w:webHidden/>
          </w:rPr>
          <w:tab/>
        </w:r>
        <w:r>
          <w:rPr>
            <w:webHidden/>
          </w:rPr>
          <w:fldChar w:fldCharType="begin"/>
        </w:r>
        <w:r>
          <w:rPr>
            <w:webHidden/>
          </w:rPr>
          <w:instrText xml:space="preserve"> PAGEREF _Toc11332172 \h </w:instrText>
        </w:r>
      </w:ins>
      <w:r>
        <w:rPr>
          <w:webHidden/>
        </w:rPr>
      </w:r>
      <w:r>
        <w:rPr>
          <w:webHidden/>
        </w:rPr>
        <w:fldChar w:fldCharType="separate"/>
      </w:r>
      <w:ins w:id="81" w:author="Leeyoung" w:date="2019-06-13T17:00:00Z">
        <w:r w:rsidR="00D76980">
          <w:rPr>
            <w:webHidden/>
          </w:rPr>
          <w:t>12</w:t>
        </w:r>
      </w:ins>
      <w:ins w:id="82" w:author="Leeyoung" w:date="2019-06-13T15:28:00Z">
        <w:r>
          <w:rPr>
            <w:webHidden/>
          </w:rPr>
          <w:fldChar w:fldCharType="end"/>
        </w:r>
        <w:r w:rsidRPr="00F14608">
          <w:rPr>
            <w:rStyle w:val="Hyperlink"/>
          </w:rPr>
          <w:fldChar w:fldCharType="end"/>
        </w:r>
      </w:ins>
    </w:p>
    <w:p w14:paraId="1D0902E6" w14:textId="5BEBF3CF" w:rsidR="00AA36BE" w:rsidRDefault="00AA36BE">
      <w:pPr>
        <w:pStyle w:val="TOC2"/>
        <w:rPr>
          <w:ins w:id="83" w:author="Leeyoung" w:date="2019-06-13T15:28:00Z"/>
          <w:rFonts w:asciiTheme="minorHAnsi" w:eastAsiaTheme="minorEastAsia" w:hAnsiTheme="minorHAnsi" w:cstheme="minorBidi"/>
          <w:sz w:val="22"/>
          <w:szCs w:val="22"/>
        </w:rPr>
      </w:pPr>
      <w:ins w:id="84" w:author="Leeyoung" w:date="2019-06-13T15:28:00Z">
        <w:r w:rsidRPr="00F14608">
          <w:rPr>
            <w:rStyle w:val="Hyperlink"/>
          </w:rPr>
          <w:fldChar w:fldCharType="begin"/>
        </w:r>
        <w:r w:rsidRPr="00F14608">
          <w:rPr>
            <w:rStyle w:val="Hyperlink"/>
          </w:rPr>
          <w:instrText xml:space="preserve"> </w:instrText>
        </w:r>
        <w:r>
          <w:instrText>HYPERLINK \l "_Toc11332173"</w:instrText>
        </w:r>
        <w:r w:rsidRPr="00F14608">
          <w:rPr>
            <w:rStyle w:val="Hyperlink"/>
          </w:rPr>
          <w:instrText xml:space="preserve"> </w:instrText>
        </w:r>
        <w:r w:rsidRPr="00F14608">
          <w:rPr>
            <w:rStyle w:val="Hyperlink"/>
          </w:rPr>
          <w:fldChar w:fldCharType="separate"/>
        </w:r>
        <w:r w:rsidRPr="00F14608">
          <w:rPr>
            <w:rStyle w:val="Hyperlink"/>
          </w:rPr>
          <w:t>4.3. Innovative Services</w:t>
        </w:r>
        <w:r>
          <w:rPr>
            <w:webHidden/>
          </w:rPr>
          <w:tab/>
        </w:r>
        <w:r>
          <w:rPr>
            <w:webHidden/>
          </w:rPr>
          <w:fldChar w:fldCharType="begin"/>
        </w:r>
        <w:r>
          <w:rPr>
            <w:webHidden/>
          </w:rPr>
          <w:instrText xml:space="preserve"> PAGEREF _Toc11332173 \h </w:instrText>
        </w:r>
      </w:ins>
      <w:r>
        <w:rPr>
          <w:webHidden/>
        </w:rPr>
      </w:r>
      <w:r>
        <w:rPr>
          <w:webHidden/>
        </w:rPr>
        <w:fldChar w:fldCharType="separate"/>
      </w:r>
      <w:ins w:id="85" w:author="Leeyoung" w:date="2019-06-13T17:00:00Z">
        <w:r w:rsidR="00D76980">
          <w:rPr>
            <w:webHidden/>
          </w:rPr>
          <w:t>12</w:t>
        </w:r>
      </w:ins>
      <w:ins w:id="86" w:author="Leeyoung" w:date="2019-06-13T15:28:00Z">
        <w:r>
          <w:rPr>
            <w:webHidden/>
          </w:rPr>
          <w:fldChar w:fldCharType="end"/>
        </w:r>
        <w:r w:rsidRPr="00F14608">
          <w:rPr>
            <w:rStyle w:val="Hyperlink"/>
          </w:rPr>
          <w:fldChar w:fldCharType="end"/>
        </w:r>
      </w:ins>
    </w:p>
    <w:p w14:paraId="7DC0FA4E" w14:textId="2C789480" w:rsidR="00AA36BE" w:rsidRDefault="00AA36BE">
      <w:pPr>
        <w:pStyle w:val="TOC3"/>
        <w:rPr>
          <w:ins w:id="87" w:author="Leeyoung" w:date="2019-06-13T15:28:00Z"/>
          <w:rFonts w:asciiTheme="minorHAnsi" w:eastAsiaTheme="minorEastAsia" w:hAnsiTheme="minorHAnsi" w:cstheme="minorBidi"/>
          <w:sz w:val="22"/>
          <w:szCs w:val="22"/>
          <w:lang w:eastAsia="en-US"/>
        </w:rPr>
      </w:pPr>
      <w:ins w:id="88" w:author="Leeyoung" w:date="2019-06-13T15:28:00Z">
        <w:r w:rsidRPr="00F14608">
          <w:rPr>
            <w:rStyle w:val="Hyperlink"/>
          </w:rPr>
          <w:fldChar w:fldCharType="begin"/>
        </w:r>
        <w:r w:rsidRPr="00F14608">
          <w:rPr>
            <w:rStyle w:val="Hyperlink"/>
          </w:rPr>
          <w:instrText xml:space="preserve"> </w:instrText>
        </w:r>
        <w:r>
          <w:instrText>HYPERLINK \l "_Toc11332174"</w:instrText>
        </w:r>
        <w:r w:rsidRPr="00F14608">
          <w:rPr>
            <w:rStyle w:val="Hyperlink"/>
          </w:rPr>
          <w:instrText xml:space="preserve"> </w:instrText>
        </w:r>
        <w:r w:rsidRPr="00F14608">
          <w:rPr>
            <w:rStyle w:val="Hyperlink"/>
          </w:rPr>
          <w:fldChar w:fldCharType="separate"/>
        </w:r>
        <w:r w:rsidRPr="00F14608">
          <w:rPr>
            <w:rStyle w:val="Hyperlink"/>
          </w:rPr>
          <w:t>4.3.1. VN Compute</w:t>
        </w:r>
        <w:r>
          <w:rPr>
            <w:webHidden/>
          </w:rPr>
          <w:tab/>
        </w:r>
        <w:r>
          <w:rPr>
            <w:webHidden/>
          </w:rPr>
          <w:fldChar w:fldCharType="begin"/>
        </w:r>
        <w:r>
          <w:rPr>
            <w:webHidden/>
          </w:rPr>
          <w:instrText xml:space="preserve"> PAGEREF _Toc11332174 \h </w:instrText>
        </w:r>
      </w:ins>
      <w:r>
        <w:rPr>
          <w:webHidden/>
        </w:rPr>
      </w:r>
      <w:r>
        <w:rPr>
          <w:webHidden/>
        </w:rPr>
        <w:fldChar w:fldCharType="separate"/>
      </w:r>
      <w:ins w:id="89" w:author="Leeyoung" w:date="2019-06-13T17:00:00Z">
        <w:r w:rsidR="00D76980">
          <w:rPr>
            <w:webHidden/>
          </w:rPr>
          <w:t>12</w:t>
        </w:r>
      </w:ins>
      <w:ins w:id="90" w:author="Leeyoung" w:date="2019-06-13T15:28:00Z">
        <w:r>
          <w:rPr>
            <w:webHidden/>
          </w:rPr>
          <w:fldChar w:fldCharType="end"/>
        </w:r>
        <w:r w:rsidRPr="00F14608">
          <w:rPr>
            <w:rStyle w:val="Hyperlink"/>
          </w:rPr>
          <w:fldChar w:fldCharType="end"/>
        </w:r>
      </w:ins>
    </w:p>
    <w:p w14:paraId="6F4F90D9" w14:textId="0F987CEA" w:rsidR="00AA36BE" w:rsidRDefault="00AA36BE">
      <w:pPr>
        <w:pStyle w:val="TOC3"/>
        <w:rPr>
          <w:ins w:id="91" w:author="Leeyoung" w:date="2019-06-13T15:28:00Z"/>
          <w:rFonts w:asciiTheme="minorHAnsi" w:eastAsiaTheme="minorEastAsia" w:hAnsiTheme="minorHAnsi" w:cstheme="minorBidi"/>
          <w:sz w:val="22"/>
          <w:szCs w:val="22"/>
          <w:lang w:eastAsia="en-US"/>
        </w:rPr>
      </w:pPr>
      <w:ins w:id="92" w:author="Leeyoung" w:date="2019-06-13T15:28:00Z">
        <w:r w:rsidRPr="00F14608">
          <w:rPr>
            <w:rStyle w:val="Hyperlink"/>
          </w:rPr>
          <w:fldChar w:fldCharType="begin"/>
        </w:r>
        <w:r w:rsidRPr="00F14608">
          <w:rPr>
            <w:rStyle w:val="Hyperlink"/>
          </w:rPr>
          <w:instrText xml:space="preserve"> </w:instrText>
        </w:r>
        <w:r>
          <w:instrText>HYPERLINK \l "_Toc11332175"</w:instrText>
        </w:r>
        <w:r w:rsidRPr="00F14608">
          <w:rPr>
            <w:rStyle w:val="Hyperlink"/>
          </w:rPr>
          <w:instrText xml:space="preserve"> </w:instrText>
        </w:r>
        <w:r w:rsidRPr="00F14608">
          <w:rPr>
            <w:rStyle w:val="Hyperlink"/>
          </w:rPr>
          <w:fldChar w:fldCharType="separate"/>
        </w:r>
        <w:r w:rsidRPr="00F14608">
          <w:rPr>
            <w:rStyle w:val="Hyperlink"/>
          </w:rPr>
          <w:t>4.3.2. Multi-sources and Multi-destinations</w:t>
        </w:r>
        <w:r>
          <w:rPr>
            <w:webHidden/>
          </w:rPr>
          <w:tab/>
        </w:r>
        <w:r>
          <w:rPr>
            <w:webHidden/>
          </w:rPr>
          <w:fldChar w:fldCharType="begin"/>
        </w:r>
        <w:r>
          <w:rPr>
            <w:webHidden/>
          </w:rPr>
          <w:instrText xml:space="preserve"> PAGEREF _Toc11332175 \h </w:instrText>
        </w:r>
      </w:ins>
      <w:r>
        <w:rPr>
          <w:webHidden/>
        </w:rPr>
      </w:r>
      <w:r>
        <w:rPr>
          <w:webHidden/>
        </w:rPr>
        <w:fldChar w:fldCharType="separate"/>
      </w:r>
      <w:ins w:id="93" w:author="Leeyoung" w:date="2019-06-13T17:00:00Z">
        <w:r w:rsidR="00D76980">
          <w:rPr>
            <w:webHidden/>
          </w:rPr>
          <w:t>12</w:t>
        </w:r>
      </w:ins>
      <w:ins w:id="94" w:author="Leeyoung" w:date="2019-06-13T15:28:00Z">
        <w:r>
          <w:rPr>
            <w:webHidden/>
          </w:rPr>
          <w:fldChar w:fldCharType="end"/>
        </w:r>
        <w:r w:rsidRPr="00F14608">
          <w:rPr>
            <w:rStyle w:val="Hyperlink"/>
          </w:rPr>
          <w:fldChar w:fldCharType="end"/>
        </w:r>
      </w:ins>
    </w:p>
    <w:p w14:paraId="5A74C141" w14:textId="6A44064B" w:rsidR="00AA36BE" w:rsidRDefault="00AA36BE">
      <w:pPr>
        <w:pStyle w:val="TOC3"/>
        <w:rPr>
          <w:ins w:id="95" w:author="Leeyoung" w:date="2019-06-13T15:28:00Z"/>
          <w:rFonts w:asciiTheme="minorHAnsi" w:eastAsiaTheme="minorEastAsia" w:hAnsiTheme="minorHAnsi" w:cstheme="minorBidi"/>
          <w:sz w:val="22"/>
          <w:szCs w:val="22"/>
          <w:lang w:eastAsia="en-US"/>
        </w:rPr>
      </w:pPr>
      <w:ins w:id="96" w:author="Leeyoung" w:date="2019-06-13T15:28:00Z">
        <w:r w:rsidRPr="00F14608">
          <w:rPr>
            <w:rStyle w:val="Hyperlink"/>
          </w:rPr>
          <w:fldChar w:fldCharType="begin"/>
        </w:r>
        <w:r w:rsidRPr="00F14608">
          <w:rPr>
            <w:rStyle w:val="Hyperlink"/>
          </w:rPr>
          <w:instrText xml:space="preserve"> </w:instrText>
        </w:r>
        <w:r>
          <w:instrText>HYPERLINK \l "_Toc11332176"</w:instrText>
        </w:r>
        <w:r w:rsidRPr="00F14608">
          <w:rPr>
            <w:rStyle w:val="Hyperlink"/>
          </w:rPr>
          <w:instrText xml:space="preserve"> </w:instrText>
        </w:r>
        <w:r w:rsidRPr="00F14608">
          <w:rPr>
            <w:rStyle w:val="Hyperlink"/>
          </w:rPr>
          <w:fldChar w:fldCharType="separate"/>
        </w:r>
        <w:r w:rsidRPr="00F14608">
          <w:rPr>
            <w:rStyle w:val="Hyperlink"/>
          </w:rPr>
          <w:t>4.3.3. Others</w:t>
        </w:r>
        <w:r>
          <w:rPr>
            <w:webHidden/>
          </w:rPr>
          <w:tab/>
        </w:r>
        <w:r>
          <w:rPr>
            <w:webHidden/>
          </w:rPr>
          <w:fldChar w:fldCharType="begin"/>
        </w:r>
        <w:r>
          <w:rPr>
            <w:webHidden/>
          </w:rPr>
          <w:instrText xml:space="preserve"> PAGEREF _Toc11332176 \h </w:instrText>
        </w:r>
      </w:ins>
      <w:r>
        <w:rPr>
          <w:webHidden/>
        </w:rPr>
      </w:r>
      <w:r>
        <w:rPr>
          <w:webHidden/>
        </w:rPr>
        <w:fldChar w:fldCharType="separate"/>
      </w:r>
      <w:ins w:id="97" w:author="Leeyoung" w:date="2019-06-13T17:00:00Z">
        <w:r w:rsidR="00D76980">
          <w:rPr>
            <w:webHidden/>
          </w:rPr>
          <w:t>13</w:t>
        </w:r>
      </w:ins>
      <w:ins w:id="98" w:author="Leeyoung" w:date="2019-06-13T15:28:00Z">
        <w:r>
          <w:rPr>
            <w:webHidden/>
          </w:rPr>
          <w:fldChar w:fldCharType="end"/>
        </w:r>
        <w:r w:rsidRPr="00F14608">
          <w:rPr>
            <w:rStyle w:val="Hyperlink"/>
          </w:rPr>
          <w:fldChar w:fldCharType="end"/>
        </w:r>
      </w:ins>
    </w:p>
    <w:p w14:paraId="4C26AE28" w14:textId="2A0DF7C6" w:rsidR="00AA36BE" w:rsidRDefault="00AA36BE">
      <w:pPr>
        <w:pStyle w:val="TOC3"/>
        <w:rPr>
          <w:ins w:id="99" w:author="Leeyoung" w:date="2019-06-13T15:28:00Z"/>
          <w:rFonts w:asciiTheme="minorHAnsi" w:eastAsiaTheme="minorEastAsia" w:hAnsiTheme="minorHAnsi" w:cstheme="minorBidi"/>
          <w:sz w:val="22"/>
          <w:szCs w:val="22"/>
          <w:lang w:eastAsia="en-US"/>
        </w:rPr>
      </w:pPr>
      <w:ins w:id="100" w:author="Leeyoung" w:date="2019-06-13T15:28:00Z">
        <w:r w:rsidRPr="00F14608">
          <w:rPr>
            <w:rStyle w:val="Hyperlink"/>
          </w:rPr>
          <w:fldChar w:fldCharType="begin"/>
        </w:r>
        <w:r w:rsidRPr="00F14608">
          <w:rPr>
            <w:rStyle w:val="Hyperlink"/>
          </w:rPr>
          <w:instrText xml:space="preserve"> </w:instrText>
        </w:r>
        <w:r>
          <w:instrText>HYPERLINK \l "_Toc11332177"</w:instrText>
        </w:r>
        <w:r w:rsidRPr="00F14608">
          <w:rPr>
            <w:rStyle w:val="Hyperlink"/>
          </w:rPr>
          <w:instrText xml:space="preserve"> </w:instrText>
        </w:r>
        <w:r w:rsidRPr="00F14608">
          <w:rPr>
            <w:rStyle w:val="Hyperlink"/>
          </w:rPr>
          <w:fldChar w:fldCharType="separate"/>
        </w:r>
        <w:r w:rsidRPr="00F14608">
          <w:rPr>
            <w:rStyle w:val="Hyperlink"/>
          </w:rPr>
          <w:t>4.3.4. Summary</w:t>
        </w:r>
        <w:r>
          <w:rPr>
            <w:webHidden/>
          </w:rPr>
          <w:tab/>
        </w:r>
        <w:r>
          <w:rPr>
            <w:webHidden/>
          </w:rPr>
          <w:fldChar w:fldCharType="begin"/>
        </w:r>
        <w:r>
          <w:rPr>
            <w:webHidden/>
          </w:rPr>
          <w:instrText xml:space="preserve"> PAGEREF _Toc11332177 \h </w:instrText>
        </w:r>
      </w:ins>
      <w:r>
        <w:rPr>
          <w:webHidden/>
        </w:rPr>
      </w:r>
      <w:r>
        <w:rPr>
          <w:webHidden/>
        </w:rPr>
        <w:fldChar w:fldCharType="separate"/>
      </w:r>
      <w:ins w:id="101" w:author="Leeyoung" w:date="2019-06-13T17:00:00Z">
        <w:r w:rsidR="00D76980">
          <w:rPr>
            <w:webHidden/>
          </w:rPr>
          <w:t>14</w:t>
        </w:r>
      </w:ins>
      <w:ins w:id="102" w:author="Leeyoung" w:date="2019-06-13T15:28:00Z">
        <w:r>
          <w:rPr>
            <w:webHidden/>
          </w:rPr>
          <w:fldChar w:fldCharType="end"/>
        </w:r>
        <w:r w:rsidRPr="00F14608">
          <w:rPr>
            <w:rStyle w:val="Hyperlink"/>
          </w:rPr>
          <w:fldChar w:fldCharType="end"/>
        </w:r>
      </w:ins>
    </w:p>
    <w:p w14:paraId="02F422AE" w14:textId="668738EB" w:rsidR="00AA36BE" w:rsidRDefault="00AA36BE">
      <w:pPr>
        <w:pStyle w:val="TOC1"/>
        <w:rPr>
          <w:ins w:id="103" w:author="Leeyoung" w:date="2019-06-13T15:28:00Z"/>
          <w:rFonts w:asciiTheme="minorHAnsi" w:eastAsiaTheme="minorEastAsia" w:hAnsiTheme="minorHAnsi" w:cstheme="minorBidi"/>
          <w:sz w:val="22"/>
          <w:szCs w:val="22"/>
        </w:rPr>
      </w:pPr>
      <w:ins w:id="104" w:author="Leeyoung" w:date="2019-06-13T15:28:00Z">
        <w:r w:rsidRPr="00F14608">
          <w:rPr>
            <w:rStyle w:val="Hyperlink"/>
          </w:rPr>
          <w:fldChar w:fldCharType="begin"/>
        </w:r>
        <w:r w:rsidRPr="00F14608">
          <w:rPr>
            <w:rStyle w:val="Hyperlink"/>
          </w:rPr>
          <w:instrText xml:space="preserve"> </w:instrText>
        </w:r>
        <w:r>
          <w:instrText>HYPERLINK \l "_Toc11332178"</w:instrText>
        </w:r>
        <w:r w:rsidRPr="00F14608">
          <w:rPr>
            <w:rStyle w:val="Hyperlink"/>
          </w:rPr>
          <w:instrText xml:space="preserve"> </w:instrText>
        </w:r>
        <w:r w:rsidRPr="00F14608">
          <w:rPr>
            <w:rStyle w:val="Hyperlink"/>
          </w:rPr>
          <w:fldChar w:fldCharType="separate"/>
        </w:r>
        <w:r w:rsidRPr="00F14608">
          <w:rPr>
            <w:rStyle w:val="Hyperlink"/>
          </w:rPr>
          <w:t>5. VN YANG Model (Tree Structure)</w:t>
        </w:r>
        <w:r>
          <w:rPr>
            <w:webHidden/>
          </w:rPr>
          <w:tab/>
        </w:r>
        <w:r>
          <w:rPr>
            <w:webHidden/>
          </w:rPr>
          <w:fldChar w:fldCharType="begin"/>
        </w:r>
        <w:r>
          <w:rPr>
            <w:webHidden/>
          </w:rPr>
          <w:instrText xml:space="preserve"> PAGEREF _Toc11332178 \h </w:instrText>
        </w:r>
      </w:ins>
      <w:r>
        <w:rPr>
          <w:webHidden/>
        </w:rPr>
      </w:r>
      <w:r>
        <w:rPr>
          <w:webHidden/>
        </w:rPr>
        <w:fldChar w:fldCharType="separate"/>
      </w:r>
      <w:ins w:id="105" w:author="Leeyoung" w:date="2019-06-13T17:00:00Z">
        <w:r w:rsidR="00D76980">
          <w:rPr>
            <w:webHidden/>
          </w:rPr>
          <w:t>14</w:t>
        </w:r>
      </w:ins>
      <w:ins w:id="106" w:author="Leeyoung" w:date="2019-06-13T15:28:00Z">
        <w:r>
          <w:rPr>
            <w:webHidden/>
          </w:rPr>
          <w:fldChar w:fldCharType="end"/>
        </w:r>
        <w:r w:rsidRPr="00F14608">
          <w:rPr>
            <w:rStyle w:val="Hyperlink"/>
          </w:rPr>
          <w:fldChar w:fldCharType="end"/>
        </w:r>
      </w:ins>
    </w:p>
    <w:p w14:paraId="6AE32122" w14:textId="3CCD34AF" w:rsidR="00AA36BE" w:rsidRDefault="00AA36BE">
      <w:pPr>
        <w:pStyle w:val="TOC1"/>
        <w:rPr>
          <w:ins w:id="107" w:author="Leeyoung" w:date="2019-06-13T15:28:00Z"/>
          <w:rFonts w:asciiTheme="minorHAnsi" w:eastAsiaTheme="minorEastAsia" w:hAnsiTheme="minorHAnsi" w:cstheme="minorBidi"/>
          <w:sz w:val="22"/>
          <w:szCs w:val="22"/>
        </w:rPr>
      </w:pPr>
      <w:ins w:id="108" w:author="Leeyoung" w:date="2019-06-13T15:28:00Z">
        <w:r w:rsidRPr="00F14608">
          <w:rPr>
            <w:rStyle w:val="Hyperlink"/>
          </w:rPr>
          <w:lastRenderedPageBreak/>
          <w:fldChar w:fldCharType="begin"/>
        </w:r>
        <w:r w:rsidRPr="00F14608">
          <w:rPr>
            <w:rStyle w:val="Hyperlink"/>
          </w:rPr>
          <w:instrText xml:space="preserve"> </w:instrText>
        </w:r>
        <w:r>
          <w:instrText>HYPERLINK \l "_Toc11332179"</w:instrText>
        </w:r>
        <w:r w:rsidRPr="00F14608">
          <w:rPr>
            <w:rStyle w:val="Hyperlink"/>
          </w:rPr>
          <w:instrText xml:space="preserve"> </w:instrText>
        </w:r>
        <w:r w:rsidRPr="00F14608">
          <w:rPr>
            <w:rStyle w:val="Hyperlink"/>
          </w:rPr>
          <w:fldChar w:fldCharType="separate"/>
        </w:r>
        <w:r w:rsidRPr="00F14608">
          <w:rPr>
            <w:rStyle w:val="Hyperlink"/>
          </w:rPr>
          <w:t>6. VN YANG Code</w:t>
        </w:r>
        <w:r>
          <w:rPr>
            <w:webHidden/>
          </w:rPr>
          <w:tab/>
        </w:r>
        <w:r>
          <w:rPr>
            <w:webHidden/>
          </w:rPr>
          <w:fldChar w:fldCharType="begin"/>
        </w:r>
        <w:r>
          <w:rPr>
            <w:webHidden/>
          </w:rPr>
          <w:instrText xml:space="preserve"> PAGEREF _Toc11332179 \h </w:instrText>
        </w:r>
      </w:ins>
      <w:r>
        <w:rPr>
          <w:webHidden/>
        </w:rPr>
      </w:r>
      <w:r>
        <w:rPr>
          <w:webHidden/>
        </w:rPr>
        <w:fldChar w:fldCharType="separate"/>
      </w:r>
      <w:ins w:id="109" w:author="Leeyoung" w:date="2019-06-13T17:00:00Z">
        <w:r w:rsidR="00D76980">
          <w:rPr>
            <w:webHidden/>
          </w:rPr>
          <w:t>16</w:t>
        </w:r>
      </w:ins>
      <w:ins w:id="110" w:author="Leeyoung" w:date="2019-06-13T15:28:00Z">
        <w:r>
          <w:rPr>
            <w:webHidden/>
          </w:rPr>
          <w:fldChar w:fldCharType="end"/>
        </w:r>
        <w:r w:rsidRPr="00F14608">
          <w:rPr>
            <w:rStyle w:val="Hyperlink"/>
          </w:rPr>
          <w:fldChar w:fldCharType="end"/>
        </w:r>
      </w:ins>
    </w:p>
    <w:p w14:paraId="267B10D6" w14:textId="4C0481CD" w:rsidR="00AA36BE" w:rsidRDefault="00AA36BE">
      <w:pPr>
        <w:pStyle w:val="TOC1"/>
        <w:rPr>
          <w:ins w:id="111" w:author="Leeyoung" w:date="2019-06-13T15:28:00Z"/>
          <w:rFonts w:asciiTheme="minorHAnsi" w:eastAsiaTheme="minorEastAsia" w:hAnsiTheme="minorHAnsi" w:cstheme="minorBidi"/>
          <w:sz w:val="22"/>
          <w:szCs w:val="22"/>
        </w:rPr>
      </w:pPr>
      <w:ins w:id="112" w:author="Leeyoung" w:date="2019-06-13T15:28:00Z">
        <w:r w:rsidRPr="00F14608">
          <w:rPr>
            <w:rStyle w:val="Hyperlink"/>
          </w:rPr>
          <w:fldChar w:fldCharType="begin"/>
        </w:r>
        <w:r w:rsidRPr="00F14608">
          <w:rPr>
            <w:rStyle w:val="Hyperlink"/>
          </w:rPr>
          <w:instrText xml:space="preserve"> </w:instrText>
        </w:r>
        <w:r>
          <w:instrText>HYPERLINK \l "_Toc11332180"</w:instrText>
        </w:r>
        <w:r w:rsidRPr="00F14608">
          <w:rPr>
            <w:rStyle w:val="Hyperlink"/>
          </w:rPr>
          <w:instrText xml:space="preserve"> </w:instrText>
        </w:r>
        <w:r w:rsidRPr="00F14608">
          <w:rPr>
            <w:rStyle w:val="Hyperlink"/>
          </w:rPr>
          <w:fldChar w:fldCharType="separate"/>
        </w:r>
        <w:r w:rsidRPr="00F14608">
          <w:rPr>
            <w:rStyle w:val="Hyperlink"/>
          </w:rPr>
          <w:t>7. JSON Example</w:t>
        </w:r>
        <w:r>
          <w:rPr>
            <w:webHidden/>
          </w:rPr>
          <w:tab/>
        </w:r>
        <w:r>
          <w:rPr>
            <w:webHidden/>
          </w:rPr>
          <w:fldChar w:fldCharType="begin"/>
        </w:r>
        <w:r>
          <w:rPr>
            <w:webHidden/>
          </w:rPr>
          <w:instrText xml:space="preserve"> PAGEREF _Toc11332180 \h </w:instrText>
        </w:r>
      </w:ins>
      <w:r>
        <w:rPr>
          <w:webHidden/>
        </w:rPr>
      </w:r>
      <w:r>
        <w:rPr>
          <w:webHidden/>
        </w:rPr>
        <w:fldChar w:fldCharType="separate"/>
      </w:r>
      <w:ins w:id="113" w:author="Leeyoung" w:date="2019-06-13T17:00:00Z">
        <w:r w:rsidR="00D76980">
          <w:rPr>
            <w:webHidden/>
          </w:rPr>
          <w:t>29</w:t>
        </w:r>
      </w:ins>
      <w:ins w:id="114" w:author="Leeyoung" w:date="2019-06-13T15:28:00Z">
        <w:r>
          <w:rPr>
            <w:webHidden/>
          </w:rPr>
          <w:fldChar w:fldCharType="end"/>
        </w:r>
        <w:r w:rsidRPr="00F14608">
          <w:rPr>
            <w:rStyle w:val="Hyperlink"/>
          </w:rPr>
          <w:fldChar w:fldCharType="end"/>
        </w:r>
      </w:ins>
    </w:p>
    <w:p w14:paraId="5A41B97B" w14:textId="35FFC379" w:rsidR="00AA36BE" w:rsidRDefault="00AA36BE">
      <w:pPr>
        <w:pStyle w:val="TOC2"/>
        <w:rPr>
          <w:ins w:id="115" w:author="Leeyoung" w:date="2019-06-13T15:28:00Z"/>
          <w:rFonts w:asciiTheme="minorHAnsi" w:eastAsiaTheme="minorEastAsia" w:hAnsiTheme="minorHAnsi" w:cstheme="minorBidi"/>
          <w:sz w:val="22"/>
          <w:szCs w:val="22"/>
        </w:rPr>
      </w:pPr>
      <w:ins w:id="116" w:author="Leeyoung" w:date="2019-06-13T15:28:00Z">
        <w:r w:rsidRPr="00F14608">
          <w:rPr>
            <w:rStyle w:val="Hyperlink"/>
          </w:rPr>
          <w:fldChar w:fldCharType="begin"/>
        </w:r>
        <w:r w:rsidRPr="00F14608">
          <w:rPr>
            <w:rStyle w:val="Hyperlink"/>
          </w:rPr>
          <w:instrText xml:space="preserve"> </w:instrText>
        </w:r>
        <w:r>
          <w:instrText>HYPERLINK \l "_Toc11332181"</w:instrText>
        </w:r>
        <w:r w:rsidRPr="00F14608">
          <w:rPr>
            <w:rStyle w:val="Hyperlink"/>
          </w:rPr>
          <w:instrText xml:space="preserve"> </w:instrText>
        </w:r>
        <w:r w:rsidRPr="00F14608">
          <w:rPr>
            <w:rStyle w:val="Hyperlink"/>
          </w:rPr>
          <w:fldChar w:fldCharType="separate"/>
        </w:r>
        <w:r w:rsidRPr="00F14608">
          <w:rPr>
            <w:rStyle w:val="Hyperlink"/>
          </w:rPr>
          <w:t>7.1. VN JSON</w:t>
        </w:r>
        <w:r>
          <w:rPr>
            <w:webHidden/>
          </w:rPr>
          <w:tab/>
        </w:r>
        <w:r>
          <w:rPr>
            <w:webHidden/>
          </w:rPr>
          <w:fldChar w:fldCharType="begin"/>
        </w:r>
        <w:r>
          <w:rPr>
            <w:webHidden/>
          </w:rPr>
          <w:instrText xml:space="preserve"> PAGEREF _Toc11332181 \h </w:instrText>
        </w:r>
      </w:ins>
      <w:r>
        <w:rPr>
          <w:webHidden/>
        </w:rPr>
      </w:r>
      <w:r>
        <w:rPr>
          <w:webHidden/>
        </w:rPr>
        <w:fldChar w:fldCharType="separate"/>
      </w:r>
      <w:ins w:id="117" w:author="Leeyoung" w:date="2019-06-13T17:00:00Z">
        <w:r w:rsidR="00D76980">
          <w:rPr>
            <w:webHidden/>
          </w:rPr>
          <w:t>29</w:t>
        </w:r>
      </w:ins>
      <w:ins w:id="118" w:author="Leeyoung" w:date="2019-06-13T15:28:00Z">
        <w:r>
          <w:rPr>
            <w:webHidden/>
          </w:rPr>
          <w:fldChar w:fldCharType="end"/>
        </w:r>
        <w:r w:rsidRPr="00F14608">
          <w:rPr>
            <w:rStyle w:val="Hyperlink"/>
          </w:rPr>
          <w:fldChar w:fldCharType="end"/>
        </w:r>
      </w:ins>
    </w:p>
    <w:p w14:paraId="2675986C" w14:textId="439B379C" w:rsidR="00AA36BE" w:rsidRDefault="00AA36BE">
      <w:pPr>
        <w:pStyle w:val="TOC2"/>
        <w:rPr>
          <w:ins w:id="119" w:author="Leeyoung" w:date="2019-06-13T15:28:00Z"/>
          <w:rFonts w:asciiTheme="minorHAnsi" w:eastAsiaTheme="minorEastAsia" w:hAnsiTheme="minorHAnsi" w:cstheme="minorBidi"/>
          <w:sz w:val="22"/>
          <w:szCs w:val="22"/>
        </w:rPr>
      </w:pPr>
      <w:ins w:id="120" w:author="Leeyoung" w:date="2019-06-13T15:28:00Z">
        <w:r w:rsidRPr="00F14608">
          <w:rPr>
            <w:rStyle w:val="Hyperlink"/>
          </w:rPr>
          <w:fldChar w:fldCharType="begin"/>
        </w:r>
        <w:r w:rsidRPr="00F14608">
          <w:rPr>
            <w:rStyle w:val="Hyperlink"/>
          </w:rPr>
          <w:instrText xml:space="preserve"> </w:instrText>
        </w:r>
        <w:r>
          <w:instrText>HYPERLINK \l "_Toc11332182"</w:instrText>
        </w:r>
        <w:r w:rsidRPr="00F14608">
          <w:rPr>
            <w:rStyle w:val="Hyperlink"/>
          </w:rPr>
          <w:instrText xml:space="preserve"> </w:instrText>
        </w:r>
        <w:r w:rsidRPr="00F14608">
          <w:rPr>
            <w:rStyle w:val="Hyperlink"/>
          </w:rPr>
          <w:fldChar w:fldCharType="separate"/>
        </w:r>
        <w:r w:rsidRPr="00F14608">
          <w:rPr>
            <w:rStyle w:val="Hyperlink"/>
          </w:rPr>
          <w:t>7.2. TE-topology JSON</w:t>
        </w:r>
        <w:r>
          <w:rPr>
            <w:webHidden/>
          </w:rPr>
          <w:tab/>
        </w:r>
        <w:r>
          <w:rPr>
            <w:webHidden/>
          </w:rPr>
          <w:fldChar w:fldCharType="begin"/>
        </w:r>
        <w:r>
          <w:rPr>
            <w:webHidden/>
          </w:rPr>
          <w:instrText xml:space="preserve"> PAGEREF _Toc11332182 \h </w:instrText>
        </w:r>
      </w:ins>
      <w:r>
        <w:rPr>
          <w:webHidden/>
        </w:rPr>
      </w:r>
      <w:r>
        <w:rPr>
          <w:webHidden/>
        </w:rPr>
        <w:fldChar w:fldCharType="separate"/>
      </w:r>
      <w:ins w:id="121" w:author="Leeyoung" w:date="2019-06-13T17:00:00Z">
        <w:r w:rsidR="00D76980">
          <w:rPr>
            <w:webHidden/>
          </w:rPr>
          <w:t>35</w:t>
        </w:r>
      </w:ins>
      <w:ins w:id="122" w:author="Leeyoung" w:date="2019-06-13T15:28:00Z">
        <w:r>
          <w:rPr>
            <w:webHidden/>
          </w:rPr>
          <w:fldChar w:fldCharType="end"/>
        </w:r>
        <w:r w:rsidRPr="00F14608">
          <w:rPr>
            <w:rStyle w:val="Hyperlink"/>
          </w:rPr>
          <w:fldChar w:fldCharType="end"/>
        </w:r>
      </w:ins>
    </w:p>
    <w:p w14:paraId="086540ED" w14:textId="0E3EEA2D" w:rsidR="00AA36BE" w:rsidRDefault="00AA36BE">
      <w:pPr>
        <w:pStyle w:val="TOC1"/>
        <w:rPr>
          <w:ins w:id="123" w:author="Leeyoung" w:date="2019-06-13T15:28:00Z"/>
          <w:rFonts w:asciiTheme="minorHAnsi" w:eastAsiaTheme="minorEastAsia" w:hAnsiTheme="minorHAnsi" w:cstheme="minorBidi"/>
          <w:sz w:val="22"/>
          <w:szCs w:val="22"/>
        </w:rPr>
      </w:pPr>
      <w:ins w:id="124" w:author="Leeyoung" w:date="2019-06-13T15:28:00Z">
        <w:r w:rsidRPr="00F14608">
          <w:rPr>
            <w:rStyle w:val="Hyperlink"/>
          </w:rPr>
          <w:fldChar w:fldCharType="begin"/>
        </w:r>
        <w:r w:rsidRPr="00F14608">
          <w:rPr>
            <w:rStyle w:val="Hyperlink"/>
          </w:rPr>
          <w:instrText xml:space="preserve"> </w:instrText>
        </w:r>
        <w:r>
          <w:instrText>HYPERLINK \l "_Toc11332183"</w:instrText>
        </w:r>
        <w:r w:rsidRPr="00F14608">
          <w:rPr>
            <w:rStyle w:val="Hyperlink"/>
          </w:rPr>
          <w:instrText xml:space="preserve"> </w:instrText>
        </w:r>
        <w:r w:rsidRPr="00F14608">
          <w:rPr>
            <w:rStyle w:val="Hyperlink"/>
          </w:rPr>
          <w:fldChar w:fldCharType="separate"/>
        </w:r>
        <w:r w:rsidRPr="00F14608">
          <w:rPr>
            <w:rStyle w:val="Hyperlink"/>
          </w:rPr>
          <w:t>8. Security Considerations</w:t>
        </w:r>
        <w:r>
          <w:rPr>
            <w:webHidden/>
          </w:rPr>
          <w:tab/>
        </w:r>
        <w:r>
          <w:rPr>
            <w:webHidden/>
          </w:rPr>
          <w:fldChar w:fldCharType="begin"/>
        </w:r>
        <w:r>
          <w:rPr>
            <w:webHidden/>
          </w:rPr>
          <w:instrText xml:space="preserve"> PAGEREF _Toc11332183 \h </w:instrText>
        </w:r>
      </w:ins>
      <w:r>
        <w:rPr>
          <w:webHidden/>
        </w:rPr>
      </w:r>
      <w:r>
        <w:rPr>
          <w:webHidden/>
        </w:rPr>
        <w:fldChar w:fldCharType="separate"/>
      </w:r>
      <w:ins w:id="125" w:author="Leeyoung" w:date="2019-06-13T17:00:00Z">
        <w:r w:rsidR="00D76980">
          <w:rPr>
            <w:webHidden/>
          </w:rPr>
          <w:t>51</w:t>
        </w:r>
      </w:ins>
      <w:ins w:id="126" w:author="Leeyoung" w:date="2019-06-13T15:28:00Z">
        <w:r>
          <w:rPr>
            <w:webHidden/>
          </w:rPr>
          <w:fldChar w:fldCharType="end"/>
        </w:r>
        <w:r w:rsidRPr="00F14608">
          <w:rPr>
            <w:rStyle w:val="Hyperlink"/>
          </w:rPr>
          <w:fldChar w:fldCharType="end"/>
        </w:r>
      </w:ins>
    </w:p>
    <w:p w14:paraId="2F7887D6" w14:textId="0FAB0EFA" w:rsidR="00AA36BE" w:rsidRDefault="00AA36BE">
      <w:pPr>
        <w:pStyle w:val="TOC1"/>
        <w:rPr>
          <w:ins w:id="127" w:author="Leeyoung" w:date="2019-06-13T15:28:00Z"/>
          <w:rFonts w:asciiTheme="minorHAnsi" w:eastAsiaTheme="minorEastAsia" w:hAnsiTheme="minorHAnsi" w:cstheme="minorBidi"/>
          <w:sz w:val="22"/>
          <w:szCs w:val="22"/>
        </w:rPr>
      </w:pPr>
      <w:ins w:id="128" w:author="Leeyoung" w:date="2019-06-13T15:28:00Z">
        <w:r w:rsidRPr="00F14608">
          <w:rPr>
            <w:rStyle w:val="Hyperlink"/>
          </w:rPr>
          <w:fldChar w:fldCharType="begin"/>
        </w:r>
        <w:r w:rsidRPr="00F14608">
          <w:rPr>
            <w:rStyle w:val="Hyperlink"/>
          </w:rPr>
          <w:instrText xml:space="preserve"> </w:instrText>
        </w:r>
        <w:r>
          <w:instrText>HYPERLINK \l "_Toc11332184"</w:instrText>
        </w:r>
        <w:r w:rsidRPr="00F14608">
          <w:rPr>
            <w:rStyle w:val="Hyperlink"/>
          </w:rPr>
          <w:instrText xml:space="preserve"> </w:instrText>
        </w:r>
        <w:r w:rsidRPr="00F14608">
          <w:rPr>
            <w:rStyle w:val="Hyperlink"/>
          </w:rPr>
          <w:fldChar w:fldCharType="separate"/>
        </w:r>
        <w:r w:rsidRPr="00F14608">
          <w:rPr>
            <w:rStyle w:val="Hyperlink"/>
          </w:rPr>
          <w:t>9. IANA Considerations</w:t>
        </w:r>
        <w:r>
          <w:rPr>
            <w:webHidden/>
          </w:rPr>
          <w:tab/>
        </w:r>
        <w:r>
          <w:rPr>
            <w:webHidden/>
          </w:rPr>
          <w:fldChar w:fldCharType="begin"/>
        </w:r>
        <w:r>
          <w:rPr>
            <w:webHidden/>
          </w:rPr>
          <w:instrText xml:space="preserve"> PAGEREF _Toc11332184 \h </w:instrText>
        </w:r>
      </w:ins>
      <w:r>
        <w:rPr>
          <w:webHidden/>
        </w:rPr>
      </w:r>
      <w:r>
        <w:rPr>
          <w:webHidden/>
        </w:rPr>
        <w:fldChar w:fldCharType="separate"/>
      </w:r>
      <w:ins w:id="129" w:author="Leeyoung" w:date="2019-06-13T17:00:00Z">
        <w:r w:rsidR="00D76980">
          <w:rPr>
            <w:webHidden/>
          </w:rPr>
          <w:t>52</w:t>
        </w:r>
      </w:ins>
      <w:ins w:id="130" w:author="Leeyoung" w:date="2019-06-13T15:28:00Z">
        <w:r>
          <w:rPr>
            <w:webHidden/>
          </w:rPr>
          <w:fldChar w:fldCharType="end"/>
        </w:r>
        <w:r w:rsidRPr="00F14608">
          <w:rPr>
            <w:rStyle w:val="Hyperlink"/>
          </w:rPr>
          <w:fldChar w:fldCharType="end"/>
        </w:r>
      </w:ins>
    </w:p>
    <w:p w14:paraId="3DFFD803" w14:textId="79E915FB" w:rsidR="00AA36BE" w:rsidRDefault="00AA36BE">
      <w:pPr>
        <w:pStyle w:val="TOC1"/>
        <w:rPr>
          <w:ins w:id="131" w:author="Leeyoung" w:date="2019-06-13T15:28:00Z"/>
          <w:rFonts w:asciiTheme="minorHAnsi" w:eastAsiaTheme="minorEastAsia" w:hAnsiTheme="minorHAnsi" w:cstheme="minorBidi"/>
          <w:sz w:val="22"/>
          <w:szCs w:val="22"/>
        </w:rPr>
      </w:pPr>
      <w:ins w:id="132" w:author="Leeyoung" w:date="2019-06-13T15:28:00Z">
        <w:r w:rsidRPr="00F14608">
          <w:rPr>
            <w:rStyle w:val="Hyperlink"/>
          </w:rPr>
          <w:fldChar w:fldCharType="begin"/>
        </w:r>
        <w:r w:rsidRPr="00F14608">
          <w:rPr>
            <w:rStyle w:val="Hyperlink"/>
          </w:rPr>
          <w:instrText xml:space="preserve"> </w:instrText>
        </w:r>
        <w:r>
          <w:instrText>HYPERLINK \l "_Toc11332185"</w:instrText>
        </w:r>
        <w:r w:rsidRPr="00F14608">
          <w:rPr>
            <w:rStyle w:val="Hyperlink"/>
          </w:rPr>
          <w:instrText xml:space="preserve"> </w:instrText>
        </w:r>
        <w:r w:rsidRPr="00F14608">
          <w:rPr>
            <w:rStyle w:val="Hyperlink"/>
          </w:rPr>
          <w:fldChar w:fldCharType="separate"/>
        </w:r>
        <w:r w:rsidRPr="00F14608">
          <w:rPr>
            <w:rStyle w:val="Hyperlink"/>
          </w:rPr>
          <w:t>10. Acknowledgments</w:t>
        </w:r>
        <w:r>
          <w:rPr>
            <w:webHidden/>
          </w:rPr>
          <w:tab/>
        </w:r>
        <w:r>
          <w:rPr>
            <w:webHidden/>
          </w:rPr>
          <w:fldChar w:fldCharType="begin"/>
        </w:r>
        <w:r>
          <w:rPr>
            <w:webHidden/>
          </w:rPr>
          <w:instrText xml:space="preserve"> PAGEREF _Toc11332185 \h </w:instrText>
        </w:r>
      </w:ins>
      <w:r>
        <w:rPr>
          <w:webHidden/>
        </w:rPr>
      </w:r>
      <w:r>
        <w:rPr>
          <w:webHidden/>
        </w:rPr>
        <w:fldChar w:fldCharType="separate"/>
      </w:r>
      <w:ins w:id="133" w:author="Leeyoung" w:date="2019-06-13T17:00:00Z">
        <w:r w:rsidR="00D76980">
          <w:rPr>
            <w:webHidden/>
          </w:rPr>
          <w:t>53</w:t>
        </w:r>
      </w:ins>
      <w:ins w:id="134" w:author="Leeyoung" w:date="2019-06-13T15:28:00Z">
        <w:r>
          <w:rPr>
            <w:webHidden/>
          </w:rPr>
          <w:fldChar w:fldCharType="end"/>
        </w:r>
        <w:r w:rsidRPr="00F14608">
          <w:rPr>
            <w:rStyle w:val="Hyperlink"/>
          </w:rPr>
          <w:fldChar w:fldCharType="end"/>
        </w:r>
      </w:ins>
    </w:p>
    <w:p w14:paraId="1B0EB891" w14:textId="7743AE3A" w:rsidR="00AA36BE" w:rsidRDefault="00AA36BE">
      <w:pPr>
        <w:pStyle w:val="TOC1"/>
        <w:rPr>
          <w:ins w:id="135" w:author="Leeyoung" w:date="2019-06-13T15:28:00Z"/>
          <w:rFonts w:asciiTheme="minorHAnsi" w:eastAsiaTheme="minorEastAsia" w:hAnsiTheme="minorHAnsi" w:cstheme="minorBidi"/>
          <w:sz w:val="22"/>
          <w:szCs w:val="22"/>
        </w:rPr>
      </w:pPr>
      <w:ins w:id="136" w:author="Leeyoung" w:date="2019-06-13T15:28:00Z">
        <w:r w:rsidRPr="00F14608">
          <w:rPr>
            <w:rStyle w:val="Hyperlink"/>
          </w:rPr>
          <w:fldChar w:fldCharType="begin"/>
        </w:r>
        <w:r w:rsidRPr="00F14608">
          <w:rPr>
            <w:rStyle w:val="Hyperlink"/>
          </w:rPr>
          <w:instrText xml:space="preserve"> </w:instrText>
        </w:r>
        <w:r>
          <w:instrText>HYPERLINK \l "_Toc11332186"</w:instrText>
        </w:r>
        <w:r w:rsidRPr="00F14608">
          <w:rPr>
            <w:rStyle w:val="Hyperlink"/>
          </w:rPr>
          <w:instrText xml:space="preserve"> </w:instrText>
        </w:r>
        <w:r w:rsidRPr="00F14608">
          <w:rPr>
            <w:rStyle w:val="Hyperlink"/>
          </w:rPr>
          <w:fldChar w:fldCharType="separate"/>
        </w:r>
        <w:r w:rsidRPr="00F14608">
          <w:rPr>
            <w:rStyle w:val="Hyperlink"/>
          </w:rPr>
          <w:t>11. References</w:t>
        </w:r>
        <w:r>
          <w:rPr>
            <w:webHidden/>
          </w:rPr>
          <w:tab/>
        </w:r>
        <w:r>
          <w:rPr>
            <w:webHidden/>
          </w:rPr>
          <w:fldChar w:fldCharType="begin"/>
        </w:r>
        <w:r>
          <w:rPr>
            <w:webHidden/>
          </w:rPr>
          <w:instrText xml:space="preserve"> PAGEREF _Toc11332186 \h </w:instrText>
        </w:r>
      </w:ins>
      <w:r>
        <w:rPr>
          <w:webHidden/>
        </w:rPr>
      </w:r>
      <w:r>
        <w:rPr>
          <w:webHidden/>
        </w:rPr>
        <w:fldChar w:fldCharType="separate"/>
      </w:r>
      <w:ins w:id="137" w:author="Leeyoung" w:date="2019-06-13T17:00:00Z">
        <w:r w:rsidR="00D76980">
          <w:rPr>
            <w:webHidden/>
          </w:rPr>
          <w:t>54</w:t>
        </w:r>
      </w:ins>
      <w:ins w:id="138" w:author="Leeyoung" w:date="2019-06-13T15:28:00Z">
        <w:r>
          <w:rPr>
            <w:webHidden/>
          </w:rPr>
          <w:fldChar w:fldCharType="end"/>
        </w:r>
        <w:r w:rsidRPr="00F14608">
          <w:rPr>
            <w:rStyle w:val="Hyperlink"/>
          </w:rPr>
          <w:fldChar w:fldCharType="end"/>
        </w:r>
      </w:ins>
    </w:p>
    <w:p w14:paraId="1ECB6579" w14:textId="158DD490" w:rsidR="00AA36BE" w:rsidRDefault="00AA36BE">
      <w:pPr>
        <w:pStyle w:val="TOC2"/>
        <w:rPr>
          <w:ins w:id="139" w:author="Leeyoung" w:date="2019-06-13T15:28:00Z"/>
          <w:rFonts w:asciiTheme="minorHAnsi" w:eastAsiaTheme="minorEastAsia" w:hAnsiTheme="minorHAnsi" w:cstheme="minorBidi"/>
          <w:sz w:val="22"/>
          <w:szCs w:val="22"/>
        </w:rPr>
      </w:pPr>
      <w:ins w:id="140" w:author="Leeyoung" w:date="2019-06-13T15:28:00Z">
        <w:r w:rsidRPr="00F14608">
          <w:rPr>
            <w:rStyle w:val="Hyperlink"/>
          </w:rPr>
          <w:fldChar w:fldCharType="begin"/>
        </w:r>
        <w:r w:rsidRPr="00F14608">
          <w:rPr>
            <w:rStyle w:val="Hyperlink"/>
          </w:rPr>
          <w:instrText xml:space="preserve"> </w:instrText>
        </w:r>
        <w:r>
          <w:instrText>HYPERLINK \l "_Toc11332187"</w:instrText>
        </w:r>
        <w:r w:rsidRPr="00F14608">
          <w:rPr>
            <w:rStyle w:val="Hyperlink"/>
          </w:rPr>
          <w:instrText xml:space="preserve"> </w:instrText>
        </w:r>
        <w:r w:rsidRPr="00F14608">
          <w:rPr>
            <w:rStyle w:val="Hyperlink"/>
          </w:rPr>
          <w:fldChar w:fldCharType="separate"/>
        </w:r>
        <w:r w:rsidRPr="00F14608">
          <w:rPr>
            <w:rStyle w:val="Hyperlink"/>
          </w:rPr>
          <w:t>11.1. Normative References</w:t>
        </w:r>
        <w:r>
          <w:rPr>
            <w:webHidden/>
          </w:rPr>
          <w:tab/>
        </w:r>
        <w:r>
          <w:rPr>
            <w:webHidden/>
          </w:rPr>
          <w:fldChar w:fldCharType="begin"/>
        </w:r>
        <w:r>
          <w:rPr>
            <w:webHidden/>
          </w:rPr>
          <w:instrText xml:space="preserve"> PAGEREF _Toc11332187 \h </w:instrText>
        </w:r>
      </w:ins>
      <w:r>
        <w:rPr>
          <w:webHidden/>
        </w:rPr>
      </w:r>
      <w:r>
        <w:rPr>
          <w:webHidden/>
        </w:rPr>
        <w:fldChar w:fldCharType="separate"/>
      </w:r>
      <w:ins w:id="141" w:author="Leeyoung" w:date="2019-06-13T17:00:00Z">
        <w:r w:rsidR="00D76980">
          <w:rPr>
            <w:webHidden/>
          </w:rPr>
          <w:t>54</w:t>
        </w:r>
      </w:ins>
      <w:ins w:id="142" w:author="Leeyoung" w:date="2019-06-13T15:28:00Z">
        <w:r>
          <w:rPr>
            <w:webHidden/>
          </w:rPr>
          <w:fldChar w:fldCharType="end"/>
        </w:r>
        <w:r w:rsidRPr="00F14608">
          <w:rPr>
            <w:rStyle w:val="Hyperlink"/>
          </w:rPr>
          <w:fldChar w:fldCharType="end"/>
        </w:r>
      </w:ins>
    </w:p>
    <w:p w14:paraId="7C00A1C7" w14:textId="5B86D05D" w:rsidR="00AA36BE" w:rsidRDefault="00AA36BE">
      <w:pPr>
        <w:pStyle w:val="TOC2"/>
        <w:rPr>
          <w:ins w:id="143" w:author="Leeyoung" w:date="2019-06-13T15:28:00Z"/>
          <w:rFonts w:asciiTheme="minorHAnsi" w:eastAsiaTheme="minorEastAsia" w:hAnsiTheme="minorHAnsi" w:cstheme="minorBidi"/>
          <w:sz w:val="22"/>
          <w:szCs w:val="22"/>
        </w:rPr>
      </w:pPr>
      <w:ins w:id="144" w:author="Leeyoung" w:date="2019-06-13T15:28:00Z">
        <w:r w:rsidRPr="00F14608">
          <w:rPr>
            <w:rStyle w:val="Hyperlink"/>
          </w:rPr>
          <w:fldChar w:fldCharType="begin"/>
        </w:r>
        <w:r w:rsidRPr="00F14608">
          <w:rPr>
            <w:rStyle w:val="Hyperlink"/>
          </w:rPr>
          <w:instrText xml:space="preserve"> </w:instrText>
        </w:r>
        <w:r>
          <w:instrText>HYPERLINK \l "_Toc11332188"</w:instrText>
        </w:r>
        <w:r w:rsidRPr="00F14608">
          <w:rPr>
            <w:rStyle w:val="Hyperlink"/>
          </w:rPr>
          <w:instrText xml:space="preserve"> </w:instrText>
        </w:r>
        <w:r w:rsidRPr="00F14608">
          <w:rPr>
            <w:rStyle w:val="Hyperlink"/>
          </w:rPr>
          <w:fldChar w:fldCharType="separate"/>
        </w:r>
        <w:r w:rsidRPr="00F14608">
          <w:rPr>
            <w:rStyle w:val="Hyperlink"/>
          </w:rPr>
          <w:t>11.2. Informative References</w:t>
        </w:r>
        <w:r>
          <w:rPr>
            <w:webHidden/>
          </w:rPr>
          <w:tab/>
        </w:r>
        <w:r>
          <w:rPr>
            <w:webHidden/>
          </w:rPr>
          <w:fldChar w:fldCharType="begin"/>
        </w:r>
        <w:r>
          <w:rPr>
            <w:webHidden/>
          </w:rPr>
          <w:instrText xml:space="preserve"> PAGEREF _Toc11332188 \h </w:instrText>
        </w:r>
      </w:ins>
      <w:r>
        <w:rPr>
          <w:webHidden/>
        </w:rPr>
      </w:r>
      <w:r>
        <w:rPr>
          <w:webHidden/>
        </w:rPr>
        <w:fldChar w:fldCharType="separate"/>
      </w:r>
      <w:ins w:id="145" w:author="Leeyoung" w:date="2019-06-13T17:00:00Z">
        <w:r w:rsidR="00D76980">
          <w:rPr>
            <w:webHidden/>
          </w:rPr>
          <w:t>54</w:t>
        </w:r>
      </w:ins>
      <w:ins w:id="146" w:author="Leeyoung" w:date="2019-06-13T15:28:00Z">
        <w:r>
          <w:rPr>
            <w:webHidden/>
          </w:rPr>
          <w:fldChar w:fldCharType="end"/>
        </w:r>
        <w:r w:rsidRPr="00F14608">
          <w:rPr>
            <w:rStyle w:val="Hyperlink"/>
          </w:rPr>
          <w:fldChar w:fldCharType="end"/>
        </w:r>
      </w:ins>
    </w:p>
    <w:p w14:paraId="3F4B52CB" w14:textId="03A60F36" w:rsidR="00AA36BE" w:rsidRDefault="00AA36BE">
      <w:pPr>
        <w:pStyle w:val="TOC1"/>
        <w:rPr>
          <w:ins w:id="147" w:author="Leeyoung" w:date="2019-06-13T15:28:00Z"/>
          <w:rFonts w:asciiTheme="minorHAnsi" w:eastAsiaTheme="minorEastAsia" w:hAnsiTheme="minorHAnsi" w:cstheme="minorBidi"/>
          <w:sz w:val="22"/>
          <w:szCs w:val="22"/>
        </w:rPr>
      </w:pPr>
      <w:ins w:id="148" w:author="Leeyoung" w:date="2019-06-13T15:28:00Z">
        <w:r w:rsidRPr="00F14608">
          <w:rPr>
            <w:rStyle w:val="Hyperlink"/>
          </w:rPr>
          <w:fldChar w:fldCharType="begin"/>
        </w:r>
        <w:r w:rsidRPr="00F14608">
          <w:rPr>
            <w:rStyle w:val="Hyperlink"/>
          </w:rPr>
          <w:instrText xml:space="preserve"> </w:instrText>
        </w:r>
        <w:r>
          <w:instrText>HYPERLINK \l "_Toc11332189"</w:instrText>
        </w:r>
        <w:r w:rsidRPr="00F14608">
          <w:rPr>
            <w:rStyle w:val="Hyperlink"/>
          </w:rPr>
          <w:instrText xml:space="preserve"> </w:instrText>
        </w:r>
        <w:r w:rsidRPr="00F14608">
          <w:rPr>
            <w:rStyle w:val="Hyperlink"/>
          </w:rPr>
          <w:fldChar w:fldCharType="separate"/>
        </w:r>
        <w:r w:rsidRPr="00F14608">
          <w:rPr>
            <w:rStyle w:val="Hyperlink"/>
          </w:rPr>
          <w:t>12. Contributors</w:t>
        </w:r>
        <w:r>
          <w:rPr>
            <w:webHidden/>
          </w:rPr>
          <w:tab/>
        </w:r>
        <w:r>
          <w:rPr>
            <w:webHidden/>
          </w:rPr>
          <w:fldChar w:fldCharType="begin"/>
        </w:r>
        <w:r>
          <w:rPr>
            <w:webHidden/>
          </w:rPr>
          <w:instrText xml:space="preserve"> PAGEREF _Toc11332189 \h </w:instrText>
        </w:r>
      </w:ins>
      <w:r>
        <w:rPr>
          <w:webHidden/>
        </w:rPr>
      </w:r>
      <w:r>
        <w:rPr>
          <w:webHidden/>
        </w:rPr>
        <w:fldChar w:fldCharType="separate"/>
      </w:r>
      <w:ins w:id="149" w:author="Leeyoung" w:date="2019-06-13T17:00:00Z">
        <w:r w:rsidR="00D76980">
          <w:rPr>
            <w:webHidden/>
          </w:rPr>
          <w:t>55</w:t>
        </w:r>
      </w:ins>
      <w:ins w:id="150" w:author="Leeyoung" w:date="2019-06-13T15:28:00Z">
        <w:r>
          <w:rPr>
            <w:webHidden/>
          </w:rPr>
          <w:fldChar w:fldCharType="end"/>
        </w:r>
        <w:r w:rsidRPr="00F14608">
          <w:rPr>
            <w:rStyle w:val="Hyperlink"/>
          </w:rPr>
          <w:fldChar w:fldCharType="end"/>
        </w:r>
      </w:ins>
    </w:p>
    <w:p w14:paraId="47B40731" w14:textId="3162974D" w:rsidR="00AA36BE" w:rsidRDefault="00AA36BE">
      <w:pPr>
        <w:pStyle w:val="TOC1"/>
        <w:rPr>
          <w:ins w:id="151" w:author="Leeyoung" w:date="2019-06-13T15:28:00Z"/>
          <w:rFonts w:asciiTheme="minorHAnsi" w:eastAsiaTheme="minorEastAsia" w:hAnsiTheme="minorHAnsi" w:cstheme="minorBidi"/>
          <w:sz w:val="22"/>
          <w:szCs w:val="22"/>
        </w:rPr>
      </w:pPr>
      <w:ins w:id="152" w:author="Leeyoung" w:date="2019-06-13T15:28:00Z">
        <w:r w:rsidRPr="00F14608">
          <w:rPr>
            <w:rStyle w:val="Hyperlink"/>
          </w:rPr>
          <w:fldChar w:fldCharType="begin"/>
        </w:r>
        <w:r w:rsidRPr="00F14608">
          <w:rPr>
            <w:rStyle w:val="Hyperlink"/>
          </w:rPr>
          <w:instrText xml:space="preserve"> </w:instrText>
        </w:r>
        <w:r>
          <w:instrText>HYPERLINK \l "_Toc11332190"</w:instrText>
        </w:r>
        <w:r w:rsidRPr="00F14608">
          <w:rPr>
            <w:rStyle w:val="Hyperlink"/>
          </w:rPr>
          <w:instrText xml:space="preserve"> </w:instrText>
        </w:r>
        <w:r w:rsidRPr="00F14608">
          <w:rPr>
            <w:rStyle w:val="Hyperlink"/>
          </w:rPr>
          <w:fldChar w:fldCharType="separate"/>
        </w:r>
        <w:r w:rsidRPr="00F14608">
          <w:rPr>
            <w:rStyle w:val="Hyperlink"/>
          </w:rPr>
          <w:t>Authors’ Addresses</w:t>
        </w:r>
        <w:r>
          <w:rPr>
            <w:webHidden/>
          </w:rPr>
          <w:tab/>
        </w:r>
        <w:r>
          <w:rPr>
            <w:webHidden/>
          </w:rPr>
          <w:fldChar w:fldCharType="begin"/>
        </w:r>
        <w:r>
          <w:rPr>
            <w:webHidden/>
          </w:rPr>
          <w:instrText xml:space="preserve"> PAGEREF _Toc11332190 \h </w:instrText>
        </w:r>
      </w:ins>
      <w:r>
        <w:rPr>
          <w:webHidden/>
        </w:rPr>
      </w:r>
      <w:r>
        <w:rPr>
          <w:webHidden/>
        </w:rPr>
        <w:fldChar w:fldCharType="separate"/>
      </w:r>
      <w:ins w:id="153" w:author="Leeyoung" w:date="2019-06-13T17:00:00Z">
        <w:r w:rsidR="00D76980">
          <w:rPr>
            <w:webHidden/>
          </w:rPr>
          <w:t>55</w:t>
        </w:r>
      </w:ins>
      <w:ins w:id="154" w:author="Leeyoung" w:date="2019-06-13T15:28:00Z">
        <w:r>
          <w:rPr>
            <w:webHidden/>
          </w:rPr>
          <w:fldChar w:fldCharType="end"/>
        </w:r>
        <w:r w:rsidRPr="00F14608">
          <w:rPr>
            <w:rStyle w:val="Hyperlink"/>
          </w:rPr>
          <w:fldChar w:fldCharType="end"/>
        </w:r>
      </w:ins>
    </w:p>
    <w:p w14:paraId="690B5329" w14:textId="5090D6CB" w:rsidR="006C7929" w:rsidDel="0018366C" w:rsidRDefault="006C7929">
      <w:pPr>
        <w:pStyle w:val="TOC1"/>
        <w:rPr>
          <w:del w:id="155" w:author="Leeyoung" w:date="2018-06-19T15:27:00Z"/>
          <w:rFonts w:asciiTheme="minorHAnsi" w:eastAsiaTheme="minorEastAsia" w:hAnsiTheme="minorHAnsi" w:cstheme="minorBidi"/>
          <w:sz w:val="22"/>
          <w:szCs w:val="22"/>
          <w:lang w:eastAsia="zh-CN"/>
        </w:rPr>
      </w:pPr>
      <w:del w:id="156" w:author="Leeyoung" w:date="2018-06-19T15:27:00Z">
        <w:r w:rsidRPr="0018366C" w:rsidDel="0018366C">
          <w:rPr>
            <w:rPrChange w:id="157" w:author="Leeyoung" w:date="2018-06-19T15:27:00Z">
              <w:rPr>
                <w:rStyle w:val="Hyperlink"/>
              </w:rPr>
            </w:rPrChange>
          </w:rPr>
          <w:delText>1. Introduction</w:delText>
        </w:r>
        <w:r w:rsidDel="0018366C">
          <w:rPr>
            <w:webHidden/>
          </w:rPr>
          <w:tab/>
        </w:r>
        <w:r w:rsidR="00B66554" w:rsidDel="0018366C">
          <w:rPr>
            <w:webHidden/>
          </w:rPr>
          <w:delText>3</w:delText>
        </w:r>
      </w:del>
    </w:p>
    <w:p w14:paraId="7282426E" w14:textId="77777777" w:rsidR="006C7929" w:rsidDel="0018366C" w:rsidRDefault="006C7929">
      <w:pPr>
        <w:pStyle w:val="TOC1"/>
        <w:rPr>
          <w:del w:id="158" w:author="Leeyoung" w:date="2018-06-19T15:27:00Z"/>
          <w:rFonts w:asciiTheme="minorHAnsi" w:eastAsiaTheme="minorEastAsia" w:hAnsiTheme="minorHAnsi" w:cstheme="minorBidi"/>
          <w:sz w:val="22"/>
          <w:szCs w:val="22"/>
          <w:lang w:eastAsia="zh-CN"/>
        </w:rPr>
        <w:pPrChange w:id="159" w:author="Leeyoung" w:date="2018-06-19T18:19:00Z">
          <w:pPr>
            <w:pStyle w:val="TOC2"/>
          </w:pPr>
        </w:pPrChange>
      </w:pPr>
      <w:del w:id="160" w:author="Leeyoung" w:date="2018-06-19T15:27:00Z">
        <w:r w:rsidRPr="0018366C" w:rsidDel="0018366C">
          <w:rPr>
            <w:rPrChange w:id="161" w:author="Leeyoung" w:date="2018-06-19T15:27:00Z">
              <w:rPr>
                <w:rStyle w:val="Hyperlink"/>
              </w:rPr>
            </w:rPrChange>
          </w:rPr>
          <w:delText>1.1. Terminology</w:delText>
        </w:r>
        <w:r w:rsidDel="0018366C">
          <w:rPr>
            <w:webHidden/>
          </w:rPr>
          <w:tab/>
        </w:r>
        <w:r w:rsidR="00B66554" w:rsidDel="0018366C">
          <w:rPr>
            <w:webHidden/>
          </w:rPr>
          <w:delText>4</w:delText>
        </w:r>
      </w:del>
    </w:p>
    <w:p w14:paraId="0A3B5D71" w14:textId="77777777" w:rsidR="006C7929" w:rsidDel="0018366C" w:rsidRDefault="006C7929">
      <w:pPr>
        <w:pStyle w:val="TOC1"/>
        <w:rPr>
          <w:del w:id="162" w:author="Leeyoung" w:date="2018-06-19T15:27:00Z"/>
          <w:rFonts w:asciiTheme="minorHAnsi" w:eastAsiaTheme="minorEastAsia" w:hAnsiTheme="minorHAnsi" w:cstheme="minorBidi"/>
          <w:sz w:val="22"/>
          <w:szCs w:val="22"/>
          <w:lang w:eastAsia="zh-CN"/>
        </w:rPr>
      </w:pPr>
      <w:del w:id="163" w:author="Leeyoung" w:date="2018-06-19T15:27:00Z">
        <w:r w:rsidRPr="0018366C" w:rsidDel="0018366C">
          <w:rPr>
            <w:rPrChange w:id="164" w:author="Leeyoung" w:date="2018-06-19T15:27:00Z">
              <w:rPr>
                <w:rStyle w:val="Hyperlink"/>
              </w:rPr>
            </w:rPrChange>
          </w:rPr>
          <w:delText>2. ACTN CMI context</w:delText>
        </w:r>
        <w:r w:rsidDel="0018366C">
          <w:rPr>
            <w:webHidden/>
          </w:rPr>
          <w:tab/>
        </w:r>
        <w:r w:rsidR="00B66554" w:rsidDel="0018366C">
          <w:rPr>
            <w:webHidden/>
          </w:rPr>
          <w:delText>4</w:delText>
        </w:r>
      </w:del>
    </w:p>
    <w:p w14:paraId="227C65AF" w14:textId="77777777" w:rsidR="006C7929" w:rsidDel="0018366C" w:rsidRDefault="006C7929">
      <w:pPr>
        <w:pStyle w:val="TOC1"/>
        <w:rPr>
          <w:del w:id="165" w:author="Leeyoung" w:date="2018-06-19T15:27:00Z"/>
          <w:rFonts w:asciiTheme="minorHAnsi" w:eastAsiaTheme="minorEastAsia" w:hAnsiTheme="minorHAnsi" w:cstheme="minorBidi"/>
          <w:sz w:val="22"/>
          <w:szCs w:val="22"/>
          <w:lang w:eastAsia="zh-CN"/>
        </w:rPr>
        <w:pPrChange w:id="166" w:author="Leeyoung" w:date="2018-06-19T18:19:00Z">
          <w:pPr>
            <w:pStyle w:val="TOC2"/>
          </w:pPr>
        </w:pPrChange>
      </w:pPr>
      <w:del w:id="167" w:author="Leeyoung" w:date="2018-06-19T15:27:00Z">
        <w:r w:rsidRPr="0018366C" w:rsidDel="0018366C">
          <w:rPr>
            <w:rPrChange w:id="168" w:author="Leeyoung" w:date="2018-06-19T15:27:00Z">
              <w:rPr>
                <w:rStyle w:val="Hyperlink"/>
              </w:rPr>
            </w:rPrChange>
          </w:rPr>
          <w:delText>2.1. Type 1 VN</w:delText>
        </w:r>
        <w:r w:rsidDel="0018366C">
          <w:rPr>
            <w:webHidden/>
          </w:rPr>
          <w:tab/>
        </w:r>
        <w:r w:rsidR="00B66554" w:rsidDel="0018366C">
          <w:rPr>
            <w:webHidden/>
          </w:rPr>
          <w:delText>4</w:delText>
        </w:r>
      </w:del>
    </w:p>
    <w:p w14:paraId="1955B5CE" w14:textId="77777777" w:rsidR="006C7929" w:rsidDel="0018366C" w:rsidRDefault="006C7929">
      <w:pPr>
        <w:pStyle w:val="TOC1"/>
        <w:rPr>
          <w:del w:id="169" w:author="Leeyoung" w:date="2018-06-19T15:27:00Z"/>
          <w:rFonts w:asciiTheme="minorHAnsi" w:eastAsiaTheme="minorEastAsia" w:hAnsiTheme="minorHAnsi" w:cstheme="minorBidi"/>
          <w:sz w:val="22"/>
          <w:szCs w:val="22"/>
          <w:lang w:eastAsia="zh-CN"/>
        </w:rPr>
        <w:pPrChange w:id="170" w:author="Leeyoung" w:date="2018-06-19T18:19:00Z">
          <w:pPr>
            <w:pStyle w:val="TOC2"/>
          </w:pPr>
        </w:pPrChange>
      </w:pPr>
      <w:del w:id="171" w:author="Leeyoung" w:date="2018-06-19T15:27:00Z">
        <w:r w:rsidRPr="0018366C" w:rsidDel="0018366C">
          <w:rPr>
            <w:rPrChange w:id="172" w:author="Leeyoung" w:date="2018-06-19T15:27:00Z">
              <w:rPr>
                <w:rStyle w:val="Hyperlink"/>
              </w:rPr>
            </w:rPrChange>
          </w:rPr>
          <w:delText>2.2. Type 2 VN</w:delText>
        </w:r>
        <w:r w:rsidDel="0018366C">
          <w:rPr>
            <w:webHidden/>
          </w:rPr>
          <w:tab/>
        </w:r>
        <w:r w:rsidR="00B66554" w:rsidDel="0018366C">
          <w:rPr>
            <w:webHidden/>
          </w:rPr>
          <w:delText>5</w:delText>
        </w:r>
      </w:del>
    </w:p>
    <w:p w14:paraId="082C6167" w14:textId="77777777" w:rsidR="006C7929" w:rsidDel="0018366C" w:rsidRDefault="006C7929">
      <w:pPr>
        <w:pStyle w:val="TOC1"/>
        <w:rPr>
          <w:del w:id="173" w:author="Leeyoung" w:date="2018-06-19T15:27:00Z"/>
          <w:rFonts w:asciiTheme="minorHAnsi" w:eastAsiaTheme="minorEastAsia" w:hAnsiTheme="minorHAnsi" w:cstheme="minorBidi"/>
          <w:sz w:val="22"/>
          <w:szCs w:val="22"/>
          <w:lang w:eastAsia="zh-CN"/>
        </w:rPr>
      </w:pPr>
      <w:del w:id="174" w:author="Leeyoung" w:date="2018-06-19T15:27:00Z">
        <w:r w:rsidRPr="0018366C" w:rsidDel="0018366C">
          <w:rPr>
            <w:rPrChange w:id="175" w:author="Leeyoung" w:date="2018-06-19T15:27:00Z">
              <w:rPr>
                <w:rStyle w:val="Hyperlink"/>
              </w:rPr>
            </w:rPrChange>
          </w:rPr>
          <w:delText>3. High-Level Control Flows with Examples</w:delText>
        </w:r>
        <w:r w:rsidDel="0018366C">
          <w:rPr>
            <w:webHidden/>
          </w:rPr>
          <w:tab/>
        </w:r>
        <w:r w:rsidR="00B66554" w:rsidDel="0018366C">
          <w:rPr>
            <w:webHidden/>
          </w:rPr>
          <w:delText>6</w:delText>
        </w:r>
      </w:del>
    </w:p>
    <w:p w14:paraId="29A15D6C" w14:textId="77777777" w:rsidR="006C7929" w:rsidDel="0018366C" w:rsidRDefault="006C7929">
      <w:pPr>
        <w:pStyle w:val="TOC1"/>
        <w:rPr>
          <w:del w:id="176" w:author="Leeyoung" w:date="2018-06-19T15:27:00Z"/>
          <w:rFonts w:asciiTheme="minorHAnsi" w:eastAsiaTheme="minorEastAsia" w:hAnsiTheme="minorHAnsi" w:cstheme="minorBidi"/>
          <w:sz w:val="22"/>
          <w:szCs w:val="22"/>
          <w:lang w:eastAsia="zh-CN"/>
        </w:rPr>
        <w:pPrChange w:id="177" w:author="Leeyoung" w:date="2018-06-19T18:19:00Z">
          <w:pPr>
            <w:pStyle w:val="TOC2"/>
          </w:pPr>
        </w:pPrChange>
      </w:pPr>
      <w:del w:id="178" w:author="Leeyoung" w:date="2018-06-19T15:27:00Z">
        <w:r w:rsidRPr="0018366C" w:rsidDel="0018366C">
          <w:rPr>
            <w:rPrChange w:id="179" w:author="Leeyoung" w:date="2018-06-19T15:27:00Z">
              <w:rPr>
                <w:rStyle w:val="Hyperlink"/>
              </w:rPr>
            </w:rPrChange>
          </w:rPr>
          <w:delText>3.1. Type 1 VN Illustration</w:delText>
        </w:r>
        <w:r w:rsidDel="0018366C">
          <w:rPr>
            <w:webHidden/>
          </w:rPr>
          <w:tab/>
        </w:r>
        <w:r w:rsidR="00B66554" w:rsidDel="0018366C">
          <w:rPr>
            <w:webHidden/>
          </w:rPr>
          <w:delText>6</w:delText>
        </w:r>
      </w:del>
    </w:p>
    <w:p w14:paraId="2E89CA22" w14:textId="77777777" w:rsidR="006C7929" w:rsidDel="0018366C" w:rsidRDefault="006C7929">
      <w:pPr>
        <w:pStyle w:val="TOC1"/>
        <w:rPr>
          <w:del w:id="180" w:author="Leeyoung" w:date="2018-06-19T15:27:00Z"/>
          <w:rFonts w:asciiTheme="minorHAnsi" w:eastAsiaTheme="minorEastAsia" w:hAnsiTheme="minorHAnsi" w:cstheme="minorBidi"/>
          <w:sz w:val="22"/>
          <w:szCs w:val="22"/>
          <w:lang w:eastAsia="zh-CN"/>
        </w:rPr>
        <w:pPrChange w:id="181" w:author="Leeyoung" w:date="2018-06-19T18:19:00Z">
          <w:pPr>
            <w:pStyle w:val="TOC2"/>
          </w:pPr>
        </w:pPrChange>
      </w:pPr>
      <w:del w:id="182" w:author="Leeyoung" w:date="2018-06-19T15:27:00Z">
        <w:r w:rsidRPr="0018366C" w:rsidDel="0018366C">
          <w:rPr>
            <w:rPrChange w:id="183" w:author="Leeyoung" w:date="2018-06-19T15:27:00Z">
              <w:rPr>
                <w:rStyle w:val="Hyperlink"/>
              </w:rPr>
            </w:rPrChange>
          </w:rPr>
          <w:delText>3.2. Type 2 VN Illustration</w:delText>
        </w:r>
        <w:r w:rsidDel="0018366C">
          <w:rPr>
            <w:webHidden/>
          </w:rPr>
          <w:tab/>
        </w:r>
        <w:r w:rsidR="00B66554" w:rsidDel="0018366C">
          <w:rPr>
            <w:webHidden/>
          </w:rPr>
          <w:delText>7</w:delText>
        </w:r>
      </w:del>
    </w:p>
    <w:p w14:paraId="771C4248" w14:textId="77777777" w:rsidR="006C7929" w:rsidDel="0018366C" w:rsidRDefault="006C7929">
      <w:pPr>
        <w:pStyle w:val="TOC1"/>
        <w:rPr>
          <w:del w:id="184" w:author="Leeyoung" w:date="2018-06-19T15:27:00Z"/>
          <w:rFonts w:asciiTheme="minorHAnsi" w:eastAsiaTheme="minorEastAsia" w:hAnsiTheme="minorHAnsi" w:cstheme="minorBidi"/>
          <w:sz w:val="22"/>
          <w:szCs w:val="22"/>
          <w:lang w:eastAsia="zh-CN"/>
        </w:rPr>
      </w:pPr>
      <w:del w:id="185" w:author="Leeyoung" w:date="2018-06-19T15:27:00Z">
        <w:r w:rsidRPr="0018366C" w:rsidDel="0018366C">
          <w:rPr>
            <w:rPrChange w:id="186" w:author="Leeyoung" w:date="2018-06-19T15:27:00Z">
              <w:rPr>
                <w:rStyle w:val="Hyperlink"/>
              </w:rPr>
            </w:rPrChange>
          </w:rPr>
          <w:delText>4. Justification of the ACTN VN Model on the CMI.</w:delText>
        </w:r>
        <w:r w:rsidDel="0018366C">
          <w:rPr>
            <w:webHidden/>
          </w:rPr>
          <w:tab/>
        </w:r>
        <w:r w:rsidR="00B66554" w:rsidDel="0018366C">
          <w:rPr>
            <w:webHidden/>
          </w:rPr>
          <w:delText>10</w:delText>
        </w:r>
      </w:del>
    </w:p>
    <w:p w14:paraId="1227AC62" w14:textId="77777777" w:rsidR="006C7929" w:rsidDel="0018366C" w:rsidRDefault="006C7929">
      <w:pPr>
        <w:pStyle w:val="TOC1"/>
        <w:rPr>
          <w:del w:id="187" w:author="Leeyoung" w:date="2018-06-19T15:27:00Z"/>
          <w:rFonts w:asciiTheme="minorHAnsi" w:eastAsiaTheme="minorEastAsia" w:hAnsiTheme="minorHAnsi" w:cstheme="minorBidi"/>
          <w:sz w:val="22"/>
          <w:szCs w:val="22"/>
          <w:lang w:eastAsia="zh-CN"/>
        </w:rPr>
        <w:pPrChange w:id="188" w:author="Leeyoung" w:date="2018-06-19T18:19:00Z">
          <w:pPr>
            <w:pStyle w:val="TOC2"/>
          </w:pPr>
        </w:pPrChange>
      </w:pPr>
      <w:del w:id="189" w:author="Leeyoung" w:date="2018-06-19T15:27:00Z">
        <w:r w:rsidRPr="0018366C" w:rsidDel="0018366C">
          <w:rPr>
            <w:rPrChange w:id="190" w:author="Leeyoung" w:date="2018-06-19T15:27:00Z">
              <w:rPr>
                <w:rStyle w:val="Hyperlink"/>
              </w:rPr>
            </w:rPrChange>
          </w:rPr>
          <w:delText>4.1. Customer view of VN</w:delText>
        </w:r>
        <w:r w:rsidDel="0018366C">
          <w:rPr>
            <w:webHidden/>
          </w:rPr>
          <w:tab/>
        </w:r>
        <w:r w:rsidR="00B66554" w:rsidDel="0018366C">
          <w:rPr>
            <w:webHidden/>
          </w:rPr>
          <w:delText>10</w:delText>
        </w:r>
      </w:del>
    </w:p>
    <w:p w14:paraId="170CF88E" w14:textId="77777777" w:rsidR="006C7929" w:rsidDel="0018366C" w:rsidRDefault="006C7929">
      <w:pPr>
        <w:pStyle w:val="TOC1"/>
        <w:rPr>
          <w:del w:id="191" w:author="Leeyoung" w:date="2018-06-19T15:27:00Z"/>
          <w:rFonts w:asciiTheme="minorHAnsi" w:eastAsiaTheme="minorEastAsia" w:hAnsiTheme="minorHAnsi" w:cstheme="minorBidi"/>
          <w:sz w:val="22"/>
          <w:szCs w:val="22"/>
          <w:lang w:eastAsia="zh-CN"/>
        </w:rPr>
        <w:pPrChange w:id="192" w:author="Leeyoung" w:date="2018-06-19T18:19:00Z">
          <w:pPr>
            <w:pStyle w:val="TOC2"/>
          </w:pPr>
        </w:pPrChange>
      </w:pPr>
      <w:del w:id="193" w:author="Leeyoung" w:date="2018-06-19T15:27:00Z">
        <w:r w:rsidRPr="0018366C" w:rsidDel="0018366C">
          <w:rPr>
            <w:rPrChange w:id="194" w:author="Leeyoung" w:date="2018-06-19T15:27:00Z">
              <w:rPr>
                <w:rStyle w:val="Hyperlink"/>
              </w:rPr>
            </w:rPrChange>
          </w:rPr>
          <w:delText>4.2. Innovative Services</w:delText>
        </w:r>
        <w:r w:rsidDel="0018366C">
          <w:rPr>
            <w:webHidden/>
          </w:rPr>
          <w:tab/>
        </w:r>
        <w:r w:rsidR="00B66554" w:rsidDel="0018366C">
          <w:rPr>
            <w:webHidden/>
          </w:rPr>
          <w:delText>10</w:delText>
        </w:r>
      </w:del>
    </w:p>
    <w:p w14:paraId="67A827F7" w14:textId="77777777" w:rsidR="006C7929" w:rsidDel="0018366C" w:rsidRDefault="006C7929">
      <w:pPr>
        <w:pStyle w:val="TOC1"/>
        <w:rPr>
          <w:del w:id="195" w:author="Leeyoung" w:date="2018-06-19T15:27:00Z"/>
          <w:rFonts w:asciiTheme="minorHAnsi" w:eastAsiaTheme="minorEastAsia" w:hAnsiTheme="minorHAnsi" w:cstheme="minorBidi"/>
          <w:sz w:val="22"/>
          <w:szCs w:val="22"/>
          <w:lang w:eastAsia="zh-CN"/>
        </w:rPr>
        <w:pPrChange w:id="196" w:author="Leeyoung" w:date="2018-06-19T18:19:00Z">
          <w:pPr>
            <w:pStyle w:val="TOC3"/>
          </w:pPr>
        </w:pPrChange>
      </w:pPr>
      <w:del w:id="197" w:author="Leeyoung" w:date="2018-06-19T15:27:00Z">
        <w:r w:rsidRPr="0018366C" w:rsidDel="0018366C">
          <w:rPr>
            <w:rPrChange w:id="198" w:author="Leeyoung" w:date="2018-06-19T15:27:00Z">
              <w:rPr>
                <w:rStyle w:val="Hyperlink"/>
              </w:rPr>
            </w:rPrChange>
          </w:rPr>
          <w:delText>4.2.1. VN Compute</w:delText>
        </w:r>
        <w:r w:rsidDel="0018366C">
          <w:rPr>
            <w:webHidden/>
          </w:rPr>
          <w:tab/>
        </w:r>
        <w:r w:rsidR="00B66554" w:rsidDel="0018366C">
          <w:rPr>
            <w:webHidden/>
          </w:rPr>
          <w:delText>10</w:delText>
        </w:r>
      </w:del>
    </w:p>
    <w:p w14:paraId="39121A67" w14:textId="77777777" w:rsidR="006C7929" w:rsidDel="0018366C" w:rsidRDefault="006C7929">
      <w:pPr>
        <w:pStyle w:val="TOC1"/>
        <w:rPr>
          <w:del w:id="199" w:author="Leeyoung" w:date="2018-06-19T15:27:00Z"/>
          <w:rFonts w:asciiTheme="minorHAnsi" w:eastAsiaTheme="minorEastAsia" w:hAnsiTheme="minorHAnsi" w:cstheme="minorBidi"/>
          <w:sz w:val="22"/>
          <w:szCs w:val="22"/>
          <w:lang w:eastAsia="zh-CN"/>
        </w:rPr>
        <w:pPrChange w:id="200" w:author="Leeyoung" w:date="2018-06-19T18:19:00Z">
          <w:pPr>
            <w:pStyle w:val="TOC3"/>
          </w:pPr>
        </w:pPrChange>
      </w:pPr>
      <w:del w:id="201" w:author="Leeyoung" w:date="2018-06-19T15:27:00Z">
        <w:r w:rsidRPr="0018366C" w:rsidDel="0018366C">
          <w:rPr>
            <w:rPrChange w:id="202" w:author="Leeyoung" w:date="2018-06-19T15:27:00Z">
              <w:rPr>
                <w:rStyle w:val="Hyperlink"/>
              </w:rPr>
            </w:rPrChange>
          </w:rPr>
          <w:delText>4.2.2. Multi-sources and Multi-destinations</w:delText>
        </w:r>
        <w:r w:rsidDel="0018366C">
          <w:rPr>
            <w:webHidden/>
          </w:rPr>
          <w:tab/>
        </w:r>
        <w:r w:rsidR="00B66554" w:rsidDel="0018366C">
          <w:rPr>
            <w:webHidden/>
          </w:rPr>
          <w:delText>11</w:delText>
        </w:r>
      </w:del>
    </w:p>
    <w:p w14:paraId="068BBBEF" w14:textId="77777777" w:rsidR="006C7929" w:rsidDel="0018366C" w:rsidRDefault="006C7929">
      <w:pPr>
        <w:pStyle w:val="TOC1"/>
        <w:rPr>
          <w:del w:id="203" w:author="Leeyoung" w:date="2018-06-19T15:27:00Z"/>
          <w:rFonts w:asciiTheme="minorHAnsi" w:eastAsiaTheme="minorEastAsia" w:hAnsiTheme="minorHAnsi" w:cstheme="minorBidi"/>
          <w:sz w:val="22"/>
          <w:szCs w:val="22"/>
          <w:lang w:eastAsia="zh-CN"/>
        </w:rPr>
        <w:pPrChange w:id="204" w:author="Leeyoung" w:date="2018-06-19T18:19:00Z">
          <w:pPr>
            <w:pStyle w:val="TOC3"/>
          </w:pPr>
        </w:pPrChange>
      </w:pPr>
      <w:del w:id="205" w:author="Leeyoung" w:date="2018-06-19T15:27:00Z">
        <w:r w:rsidRPr="0018366C" w:rsidDel="0018366C">
          <w:rPr>
            <w:rPrChange w:id="206" w:author="Leeyoung" w:date="2018-06-19T15:27:00Z">
              <w:rPr>
                <w:rStyle w:val="Hyperlink"/>
              </w:rPr>
            </w:rPrChange>
          </w:rPr>
          <w:delText>4.2.3. Others</w:delText>
        </w:r>
        <w:r w:rsidDel="0018366C">
          <w:rPr>
            <w:webHidden/>
          </w:rPr>
          <w:tab/>
        </w:r>
        <w:r w:rsidR="00B66554" w:rsidDel="0018366C">
          <w:rPr>
            <w:webHidden/>
          </w:rPr>
          <w:delText>11</w:delText>
        </w:r>
      </w:del>
    </w:p>
    <w:p w14:paraId="39B5837C" w14:textId="77777777" w:rsidR="006C7929" w:rsidDel="0018366C" w:rsidRDefault="006C7929">
      <w:pPr>
        <w:pStyle w:val="TOC1"/>
        <w:rPr>
          <w:del w:id="207" w:author="Leeyoung" w:date="2018-06-19T15:27:00Z"/>
          <w:rFonts w:asciiTheme="minorHAnsi" w:eastAsiaTheme="minorEastAsia" w:hAnsiTheme="minorHAnsi" w:cstheme="minorBidi"/>
          <w:sz w:val="22"/>
          <w:szCs w:val="22"/>
          <w:lang w:eastAsia="zh-CN"/>
        </w:rPr>
        <w:pPrChange w:id="208" w:author="Leeyoung" w:date="2018-06-19T18:19:00Z">
          <w:pPr>
            <w:pStyle w:val="TOC2"/>
          </w:pPr>
        </w:pPrChange>
      </w:pPr>
      <w:del w:id="209" w:author="Leeyoung" w:date="2018-06-19T15:27:00Z">
        <w:r w:rsidRPr="0018366C" w:rsidDel="0018366C">
          <w:rPr>
            <w:rPrChange w:id="210" w:author="Leeyoung" w:date="2018-06-19T15:27:00Z">
              <w:rPr>
                <w:rStyle w:val="Hyperlink"/>
              </w:rPr>
            </w:rPrChange>
          </w:rPr>
          <w:delText>4.3. Summary</w:delText>
        </w:r>
        <w:r w:rsidDel="0018366C">
          <w:rPr>
            <w:webHidden/>
          </w:rPr>
          <w:tab/>
        </w:r>
        <w:r w:rsidR="00B66554" w:rsidDel="0018366C">
          <w:rPr>
            <w:webHidden/>
          </w:rPr>
          <w:delText>12</w:delText>
        </w:r>
      </w:del>
    </w:p>
    <w:p w14:paraId="038206B7" w14:textId="77777777" w:rsidR="006C7929" w:rsidDel="0018366C" w:rsidRDefault="006C7929">
      <w:pPr>
        <w:pStyle w:val="TOC1"/>
        <w:rPr>
          <w:del w:id="211" w:author="Leeyoung" w:date="2018-06-19T15:27:00Z"/>
          <w:rFonts w:asciiTheme="minorHAnsi" w:eastAsiaTheme="minorEastAsia" w:hAnsiTheme="minorHAnsi" w:cstheme="minorBidi"/>
          <w:sz w:val="22"/>
          <w:szCs w:val="22"/>
          <w:lang w:eastAsia="zh-CN"/>
        </w:rPr>
      </w:pPr>
      <w:del w:id="212" w:author="Leeyoung" w:date="2018-06-19T15:27:00Z">
        <w:r w:rsidRPr="0018366C" w:rsidDel="0018366C">
          <w:rPr>
            <w:rPrChange w:id="213" w:author="Leeyoung" w:date="2018-06-19T15:27:00Z">
              <w:rPr>
                <w:rStyle w:val="Hyperlink"/>
              </w:rPr>
            </w:rPrChange>
          </w:rPr>
          <w:delText>5. ACTN VN YANG Model (Tree Structure)</w:delText>
        </w:r>
        <w:r w:rsidDel="0018366C">
          <w:rPr>
            <w:webHidden/>
          </w:rPr>
          <w:tab/>
        </w:r>
        <w:r w:rsidR="00B66554" w:rsidDel="0018366C">
          <w:rPr>
            <w:webHidden/>
          </w:rPr>
          <w:delText>12</w:delText>
        </w:r>
      </w:del>
    </w:p>
    <w:p w14:paraId="2E4845B7" w14:textId="33D8C3A9" w:rsidR="006C7929" w:rsidDel="0018366C" w:rsidRDefault="006C7929">
      <w:pPr>
        <w:pStyle w:val="TOC1"/>
        <w:rPr>
          <w:del w:id="214" w:author="Leeyoung" w:date="2018-06-19T15:27:00Z"/>
          <w:rFonts w:asciiTheme="minorHAnsi" w:eastAsiaTheme="minorEastAsia" w:hAnsiTheme="minorHAnsi" w:cstheme="minorBidi"/>
          <w:sz w:val="22"/>
          <w:szCs w:val="22"/>
          <w:lang w:eastAsia="zh-CN"/>
        </w:rPr>
      </w:pPr>
      <w:del w:id="215" w:author="Leeyoung" w:date="2018-06-19T15:27:00Z">
        <w:r w:rsidRPr="0018366C" w:rsidDel="0018366C">
          <w:rPr>
            <w:rPrChange w:id="216" w:author="Leeyoung" w:date="2018-06-19T15:27:00Z">
              <w:rPr>
                <w:rStyle w:val="Hyperlink"/>
              </w:rPr>
            </w:rPrChange>
          </w:rPr>
          <w:delText>6. ACTN-VN YANG Code</w:delText>
        </w:r>
        <w:r w:rsidDel="0018366C">
          <w:rPr>
            <w:webHidden/>
          </w:rPr>
          <w:tab/>
        </w:r>
        <w:r w:rsidR="00B66554" w:rsidDel="0018366C">
          <w:rPr>
            <w:webHidden/>
          </w:rPr>
          <w:delText>15</w:delText>
        </w:r>
      </w:del>
    </w:p>
    <w:p w14:paraId="25A74FE7" w14:textId="1DD6F793" w:rsidR="006C7929" w:rsidDel="0018366C" w:rsidRDefault="006C7929">
      <w:pPr>
        <w:pStyle w:val="TOC1"/>
        <w:rPr>
          <w:del w:id="217" w:author="Leeyoung" w:date="2018-06-19T15:27:00Z"/>
          <w:rFonts w:asciiTheme="minorHAnsi" w:eastAsiaTheme="minorEastAsia" w:hAnsiTheme="minorHAnsi" w:cstheme="minorBidi"/>
          <w:sz w:val="22"/>
          <w:szCs w:val="22"/>
          <w:lang w:eastAsia="zh-CN"/>
        </w:rPr>
      </w:pPr>
      <w:del w:id="218" w:author="Leeyoung" w:date="2018-06-19T15:27:00Z">
        <w:r w:rsidRPr="0018366C" w:rsidDel="0018366C">
          <w:rPr>
            <w:rPrChange w:id="219" w:author="Leeyoung" w:date="2018-06-19T15:27:00Z">
              <w:rPr>
                <w:rStyle w:val="Hyperlink"/>
              </w:rPr>
            </w:rPrChange>
          </w:rPr>
          <w:delText>7. JSON Example</w:delText>
        </w:r>
        <w:r w:rsidDel="0018366C">
          <w:rPr>
            <w:webHidden/>
          </w:rPr>
          <w:tab/>
        </w:r>
        <w:r w:rsidR="00B66554" w:rsidDel="0018366C">
          <w:rPr>
            <w:webHidden/>
          </w:rPr>
          <w:delText>27</w:delText>
        </w:r>
      </w:del>
    </w:p>
    <w:p w14:paraId="1EB12344" w14:textId="5AE47953" w:rsidR="006C7929" w:rsidDel="0018366C" w:rsidRDefault="006C7929">
      <w:pPr>
        <w:pStyle w:val="TOC1"/>
        <w:rPr>
          <w:del w:id="220" w:author="Leeyoung" w:date="2018-06-19T15:27:00Z"/>
          <w:rFonts w:asciiTheme="minorHAnsi" w:eastAsiaTheme="minorEastAsia" w:hAnsiTheme="minorHAnsi" w:cstheme="minorBidi"/>
          <w:sz w:val="22"/>
          <w:szCs w:val="22"/>
          <w:lang w:eastAsia="zh-CN"/>
        </w:rPr>
        <w:pPrChange w:id="221" w:author="Leeyoung" w:date="2018-06-19T18:19:00Z">
          <w:pPr>
            <w:pStyle w:val="TOC2"/>
          </w:pPr>
        </w:pPrChange>
      </w:pPr>
      <w:del w:id="222" w:author="Leeyoung" w:date="2018-06-19T15:27:00Z">
        <w:r w:rsidRPr="0018366C" w:rsidDel="0018366C">
          <w:rPr>
            <w:rPrChange w:id="223" w:author="Leeyoung" w:date="2018-06-19T15:27:00Z">
              <w:rPr>
                <w:rStyle w:val="Hyperlink"/>
              </w:rPr>
            </w:rPrChange>
          </w:rPr>
          <w:delText>7.1. ACTN VN JSON</w:delText>
        </w:r>
        <w:r w:rsidDel="0018366C">
          <w:rPr>
            <w:webHidden/>
          </w:rPr>
          <w:tab/>
        </w:r>
        <w:r w:rsidR="00B66554" w:rsidDel="0018366C">
          <w:rPr>
            <w:webHidden/>
          </w:rPr>
          <w:delText>28</w:delText>
        </w:r>
      </w:del>
    </w:p>
    <w:p w14:paraId="0CA2B316" w14:textId="0A0F4477" w:rsidR="006C7929" w:rsidDel="0018366C" w:rsidRDefault="006C7929">
      <w:pPr>
        <w:pStyle w:val="TOC1"/>
        <w:rPr>
          <w:del w:id="224" w:author="Leeyoung" w:date="2018-06-19T15:27:00Z"/>
          <w:rFonts w:asciiTheme="minorHAnsi" w:eastAsiaTheme="minorEastAsia" w:hAnsiTheme="minorHAnsi" w:cstheme="minorBidi"/>
          <w:sz w:val="22"/>
          <w:szCs w:val="22"/>
          <w:lang w:eastAsia="zh-CN"/>
        </w:rPr>
        <w:pPrChange w:id="225" w:author="Leeyoung" w:date="2018-06-19T18:19:00Z">
          <w:pPr>
            <w:pStyle w:val="TOC2"/>
          </w:pPr>
        </w:pPrChange>
      </w:pPr>
      <w:del w:id="226" w:author="Leeyoung" w:date="2018-06-19T15:27:00Z">
        <w:r w:rsidRPr="0018366C" w:rsidDel="0018366C">
          <w:rPr>
            <w:rPrChange w:id="227" w:author="Leeyoung" w:date="2018-06-19T15:27:00Z">
              <w:rPr>
                <w:rStyle w:val="Hyperlink"/>
              </w:rPr>
            </w:rPrChange>
          </w:rPr>
          <w:delText>7.2. TE-topology JSON</w:delText>
        </w:r>
        <w:r w:rsidDel="0018366C">
          <w:rPr>
            <w:webHidden/>
          </w:rPr>
          <w:tab/>
        </w:r>
        <w:r w:rsidR="00B66554" w:rsidDel="0018366C">
          <w:rPr>
            <w:webHidden/>
          </w:rPr>
          <w:delText>33</w:delText>
        </w:r>
      </w:del>
    </w:p>
    <w:p w14:paraId="58BCFC20" w14:textId="06C23E82" w:rsidR="006C7929" w:rsidDel="0018366C" w:rsidRDefault="006C7929">
      <w:pPr>
        <w:pStyle w:val="TOC1"/>
        <w:rPr>
          <w:del w:id="228" w:author="Leeyoung" w:date="2018-06-19T15:27:00Z"/>
          <w:rFonts w:asciiTheme="minorHAnsi" w:eastAsiaTheme="minorEastAsia" w:hAnsiTheme="minorHAnsi" w:cstheme="minorBidi"/>
          <w:sz w:val="22"/>
          <w:szCs w:val="22"/>
          <w:lang w:eastAsia="zh-CN"/>
        </w:rPr>
      </w:pPr>
      <w:del w:id="229" w:author="Leeyoung" w:date="2018-06-19T15:27:00Z">
        <w:r w:rsidRPr="0018366C" w:rsidDel="0018366C">
          <w:rPr>
            <w:rPrChange w:id="230" w:author="Leeyoung" w:date="2018-06-19T15:27:00Z">
              <w:rPr>
                <w:rStyle w:val="Hyperlink"/>
              </w:rPr>
            </w:rPrChange>
          </w:rPr>
          <w:delText>8. Security Considerations</w:delText>
        </w:r>
        <w:r w:rsidDel="0018366C">
          <w:rPr>
            <w:webHidden/>
          </w:rPr>
          <w:tab/>
        </w:r>
        <w:r w:rsidR="00B66554" w:rsidDel="0018366C">
          <w:rPr>
            <w:webHidden/>
          </w:rPr>
          <w:delText>49</w:delText>
        </w:r>
      </w:del>
    </w:p>
    <w:p w14:paraId="65214D1C" w14:textId="64E4BA52" w:rsidR="006C7929" w:rsidDel="0018366C" w:rsidRDefault="006C7929">
      <w:pPr>
        <w:pStyle w:val="TOC1"/>
        <w:rPr>
          <w:del w:id="231" w:author="Leeyoung" w:date="2018-06-19T15:27:00Z"/>
          <w:rFonts w:asciiTheme="minorHAnsi" w:eastAsiaTheme="minorEastAsia" w:hAnsiTheme="minorHAnsi" w:cstheme="minorBidi"/>
          <w:sz w:val="22"/>
          <w:szCs w:val="22"/>
          <w:lang w:eastAsia="zh-CN"/>
        </w:rPr>
      </w:pPr>
      <w:del w:id="232" w:author="Leeyoung" w:date="2018-06-19T15:27:00Z">
        <w:r w:rsidRPr="0018366C" w:rsidDel="0018366C">
          <w:rPr>
            <w:rPrChange w:id="233" w:author="Leeyoung" w:date="2018-06-19T15:27:00Z">
              <w:rPr>
                <w:rStyle w:val="Hyperlink"/>
              </w:rPr>
            </w:rPrChange>
          </w:rPr>
          <w:delText>9. IANA Considerations</w:delText>
        </w:r>
        <w:r w:rsidDel="0018366C">
          <w:rPr>
            <w:webHidden/>
          </w:rPr>
          <w:tab/>
        </w:r>
        <w:r w:rsidR="00B66554" w:rsidDel="0018366C">
          <w:rPr>
            <w:webHidden/>
          </w:rPr>
          <w:delText>49</w:delText>
        </w:r>
      </w:del>
    </w:p>
    <w:p w14:paraId="4998242E" w14:textId="35CCC55D" w:rsidR="006C7929" w:rsidDel="0018366C" w:rsidRDefault="006C7929">
      <w:pPr>
        <w:pStyle w:val="TOC1"/>
        <w:rPr>
          <w:del w:id="234" w:author="Leeyoung" w:date="2018-06-19T15:27:00Z"/>
          <w:rFonts w:asciiTheme="minorHAnsi" w:eastAsiaTheme="minorEastAsia" w:hAnsiTheme="minorHAnsi" w:cstheme="minorBidi"/>
          <w:sz w:val="22"/>
          <w:szCs w:val="22"/>
          <w:lang w:eastAsia="zh-CN"/>
        </w:rPr>
      </w:pPr>
      <w:del w:id="235" w:author="Leeyoung" w:date="2018-06-19T15:27:00Z">
        <w:r w:rsidRPr="0018366C" w:rsidDel="0018366C">
          <w:rPr>
            <w:rPrChange w:id="236" w:author="Leeyoung" w:date="2018-06-19T15:27:00Z">
              <w:rPr>
                <w:rStyle w:val="Hyperlink"/>
              </w:rPr>
            </w:rPrChange>
          </w:rPr>
          <w:delText>10. Acknowledgments</w:delText>
        </w:r>
        <w:r w:rsidDel="0018366C">
          <w:rPr>
            <w:webHidden/>
          </w:rPr>
          <w:tab/>
        </w:r>
        <w:r w:rsidR="00B66554" w:rsidDel="0018366C">
          <w:rPr>
            <w:webHidden/>
          </w:rPr>
          <w:delText>50</w:delText>
        </w:r>
      </w:del>
    </w:p>
    <w:p w14:paraId="6CB0DFF6" w14:textId="0BBC5801" w:rsidR="006C7929" w:rsidDel="0018366C" w:rsidRDefault="006C7929">
      <w:pPr>
        <w:pStyle w:val="TOC1"/>
        <w:rPr>
          <w:del w:id="237" w:author="Leeyoung" w:date="2018-06-19T15:27:00Z"/>
          <w:rFonts w:asciiTheme="minorHAnsi" w:eastAsiaTheme="minorEastAsia" w:hAnsiTheme="minorHAnsi" w:cstheme="minorBidi"/>
          <w:sz w:val="22"/>
          <w:szCs w:val="22"/>
          <w:lang w:eastAsia="zh-CN"/>
        </w:rPr>
      </w:pPr>
      <w:del w:id="238" w:author="Leeyoung" w:date="2018-06-19T15:27:00Z">
        <w:r w:rsidRPr="0018366C" w:rsidDel="0018366C">
          <w:rPr>
            <w:rPrChange w:id="239" w:author="Leeyoung" w:date="2018-06-19T15:27:00Z">
              <w:rPr>
                <w:rStyle w:val="Hyperlink"/>
              </w:rPr>
            </w:rPrChange>
          </w:rPr>
          <w:delText>11. References</w:delText>
        </w:r>
        <w:r w:rsidDel="0018366C">
          <w:rPr>
            <w:webHidden/>
          </w:rPr>
          <w:tab/>
        </w:r>
        <w:r w:rsidR="00B66554" w:rsidDel="0018366C">
          <w:rPr>
            <w:webHidden/>
          </w:rPr>
          <w:delText>51</w:delText>
        </w:r>
      </w:del>
    </w:p>
    <w:p w14:paraId="588CC5BE" w14:textId="5388E253" w:rsidR="006C7929" w:rsidDel="0018366C" w:rsidRDefault="006C7929">
      <w:pPr>
        <w:pStyle w:val="TOC1"/>
        <w:rPr>
          <w:del w:id="240" w:author="Leeyoung" w:date="2018-06-19T15:27:00Z"/>
          <w:rFonts w:asciiTheme="minorHAnsi" w:eastAsiaTheme="minorEastAsia" w:hAnsiTheme="minorHAnsi" w:cstheme="minorBidi"/>
          <w:sz w:val="22"/>
          <w:szCs w:val="22"/>
          <w:lang w:eastAsia="zh-CN"/>
        </w:rPr>
        <w:pPrChange w:id="241" w:author="Leeyoung" w:date="2018-06-19T18:19:00Z">
          <w:pPr>
            <w:pStyle w:val="TOC2"/>
          </w:pPr>
        </w:pPrChange>
      </w:pPr>
      <w:del w:id="242" w:author="Leeyoung" w:date="2018-06-19T15:27:00Z">
        <w:r w:rsidRPr="0018366C" w:rsidDel="0018366C">
          <w:rPr>
            <w:rPrChange w:id="243" w:author="Leeyoung" w:date="2018-06-19T15:27:00Z">
              <w:rPr>
                <w:rStyle w:val="Hyperlink"/>
              </w:rPr>
            </w:rPrChange>
          </w:rPr>
          <w:delText>11.1. Normative References</w:delText>
        </w:r>
        <w:r w:rsidDel="0018366C">
          <w:rPr>
            <w:webHidden/>
          </w:rPr>
          <w:tab/>
        </w:r>
        <w:r w:rsidR="00B66554" w:rsidDel="0018366C">
          <w:rPr>
            <w:webHidden/>
          </w:rPr>
          <w:delText>51</w:delText>
        </w:r>
      </w:del>
    </w:p>
    <w:p w14:paraId="2B8B0116" w14:textId="455F5A53" w:rsidR="006C7929" w:rsidDel="0018366C" w:rsidRDefault="006C7929">
      <w:pPr>
        <w:pStyle w:val="TOC1"/>
        <w:rPr>
          <w:del w:id="244" w:author="Leeyoung" w:date="2018-06-19T15:27:00Z"/>
          <w:rFonts w:asciiTheme="minorHAnsi" w:eastAsiaTheme="minorEastAsia" w:hAnsiTheme="minorHAnsi" w:cstheme="minorBidi"/>
          <w:sz w:val="22"/>
          <w:szCs w:val="22"/>
          <w:lang w:eastAsia="zh-CN"/>
        </w:rPr>
        <w:pPrChange w:id="245" w:author="Leeyoung" w:date="2018-06-19T18:19:00Z">
          <w:pPr>
            <w:pStyle w:val="TOC2"/>
          </w:pPr>
        </w:pPrChange>
      </w:pPr>
      <w:del w:id="246" w:author="Leeyoung" w:date="2018-06-19T15:27:00Z">
        <w:r w:rsidRPr="0018366C" w:rsidDel="0018366C">
          <w:rPr>
            <w:rPrChange w:id="247" w:author="Leeyoung" w:date="2018-06-19T15:27:00Z">
              <w:rPr>
                <w:rStyle w:val="Hyperlink"/>
              </w:rPr>
            </w:rPrChange>
          </w:rPr>
          <w:delText>11.2. Informative References</w:delText>
        </w:r>
        <w:r w:rsidDel="0018366C">
          <w:rPr>
            <w:webHidden/>
          </w:rPr>
          <w:tab/>
        </w:r>
        <w:r w:rsidR="00B66554" w:rsidDel="0018366C">
          <w:rPr>
            <w:webHidden/>
          </w:rPr>
          <w:delText>51</w:delText>
        </w:r>
      </w:del>
    </w:p>
    <w:p w14:paraId="0EB57486" w14:textId="761909A0" w:rsidR="006C7929" w:rsidDel="0018366C" w:rsidRDefault="006C7929">
      <w:pPr>
        <w:pStyle w:val="TOC1"/>
        <w:rPr>
          <w:del w:id="248" w:author="Leeyoung" w:date="2018-06-19T15:27:00Z"/>
          <w:rFonts w:asciiTheme="minorHAnsi" w:eastAsiaTheme="minorEastAsia" w:hAnsiTheme="minorHAnsi" w:cstheme="minorBidi"/>
          <w:sz w:val="22"/>
          <w:szCs w:val="22"/>
          <w:lang w:eastAsia="zh-CN"/>
        </w:rPr>
      </w:pPr>
      <w:del w:id="249" w:author="Leeyoung" w:date="2018-06-19T15:27:00Z">
        <w:r w:rsidRPr="0018366C" w:rsidDel="0018366C">
          <w:rPr>
            <w:rPrChange w:id="250" w:author="Leeyoung" w:date="2018-06-19T15:27:00Z">
              <w:rPr>
                <w:rStyle w:val="Hyperlink"/>
              </w:rPr>
            </w:rPrChange>
          </w:rPr>
          <w:delText>12. Contributors</w:delText>
        </w:r>
        <w:r w:rsidDel="0018366C">
          <w:rPr>
            <w:webHidden/>
          </w:rPr>
          <w:tab/>
        </w:r>
        <w:r w:rsidR="00B66554" w:rsidDel="0018366C">
          <w:rPr>
            <w:webHidden/>
          </w:rPr>
          <w:delText>52</w:delText>
        </w:r>
      </w:del>
    </w:p>
    <w:p w14:paraId="6243EFC0" w14:textId="39933969" w:rsidR="006C7929" w:rsidDel="0018366C" w:rsidRDefault="006C7929">
      <w:pPr>
        <w:pStyle w:val="TOC1"/>
        <w:rPr>
          <w:del w:id="251" w:author="Leeyoung" w:date="2018-06-19T15:27:00Z"/>
          <w:rFonts w:asciiTheme="minorHAnsi" w:eastAsiaTheme="minorEastAsia" w:hAnsiTheme="minorHAnsi" w:cstheme="minorBidi"/>
          <w:sz w:val="22"/>
          <w:szCs w:val="22"/>
          <w:lang w:eastAsia="zh-CN"/>
        </w:rPr>
      </w:pPr>
      <w:del w:id="252" w:author="Leeyoung" w:date="2018-06-19T15:27:00Z">
        <w:r w:rsidRPr="0018366C" w:rsidDel="0018366C">
          <w:rPr>
            <w:rPrChange w:id="253" w:author="Leeyoung" w:date="2018-06-19T15:27:00Z">
              <w:rPr>
                <w:rStyle w:val="Hyperlink"/>
              </w:rPr>
            </w:rPrChange>
          </w:rPr>
          <w:delText>Authors’ Addresses</w:delText>
        </w:r>
        <w:r w:rsidDel="0018366C">
          <w:rPr>
            <w:webHidden/>
          </w:rPr>
          <w:tab/>
        </w:r>
        <w:r w:rsidR="00B66554" w:rsidDel="0018366C">
          <w:rPr>
            <w:webHidden/>
          </w:rPr>
          <w:delText>52</w:delText>
        </w:r>
      </w:del>
    </w:p>
    <w:p w14:paraId="3BECD869" w14:textId="77777777" w:rsidR="00FE37BA" w:rsidRPr="00BB56CA" w:rsidRDefault="00096C8C">
      <w:pPr>
        <w:pStyle w:val="TOC1"/>
      </w:pPr>
      <w:r w:rsidRPr="00BB56CA">
        <w:fldChar w:fldCharType="end"/>
      </w:r>
    </w:p>
    <w:p w14:paraId="0836FE1A" w14:textId="77777777" w:rsidR="00FE37BA" w:rsidDel="00AA6E9B" w:rsidRDefault="00FE37BA" w:rsidP="00FE37BA">
      <w:pPr>
        <w:pStyle w:val="Heading1"/>
        <w:rPr>
          <w:del w:id="254" w:author="Leeyoung" w:date="2019-02-04T10:19:00Z"/>
        </w:rPr>
      </w:pPr>
      <w:bookmarkStart w:id="255" w:name="_Toc176248404"/>
      <w:bookmarkStart w:id="256" w:name="_Toc11332154"/>
      <w:r w:rsidRPr="00BB56CA">
        <w:t>Introduction</w:t>
      </w:r>
      <w:bookmarkEnd w:id="255"/>
      <w:bookmarkEnd w:id="256"/>
    </w:p>
    <w:p w14:paraId="40BEE9A3" w14:textId="18BE6A7F" w:rsidR="003207F9" w:rsidDel="00AA6E9B" w:rsidRDefault="00D52589">
      <w:pPr>
        <w:pStyle w:val="Heading1"/>
        <w:ind w:left="0"/>
        <w:rPr>
          <w:del w:id="257" w:author="Leeyoung" w:date="2019-02-04T10:10:00Z"/>
        </w:rPr>
        <w:pPrChange w:id="258" w:author="Leeyoung" w:date="2019-02-04T10:19:00Z">
          <w:pPr/>
        </w:pPrChange>
      </w:pPr>
      <w:del w:id="259" w:author="Leeyoung" w:date="2019-02-04T10:10:00Z">
        <w:r w:rsidRPr="00BB56CA" w:rsidDel="00AA6E9B">
          <w:delText xml:space="preserve">This document provides a </w:delText>
        </w:r>
        <w:r w:rsidDel="00AA6E9B">
          <w:delText xml:space="preserve">YANG data </w:delText>
        </w:r>
        <w:r w:rsidRPr="00BB56CA" w:rsidDel="00AA6E9B">
          <w:delText xml:space="preserve">model </w:delText>
        </w:r>
        <w:r w:rsidDel="00AA6E9B">
          <w:delText>for</w:delText>
        </w:r>
        <w:r w:rsidRPr="00BB56CA" w:rsidDel="00AA6E9B">
          <w:delText xml:space="preserve"> the </w:delText>
        </w:r>
        <w:r w:rsidR="00B323C6" w:rsidDel="00AA6E9B">
          <w:delText xml:space="preserve">Abstraction and Control of </w:delText>
        </w:r>
        <w:r w:rsidR="00B323C6" w:rsidRPr="00B323C6" w:rsidDel="00AA6E9B">
          <w:delText>Traffic Engineered</w:delText>
        </w:r>
        <w:r w:rsidR="00B323C6" w:rsidDel="00AA6E9B">
          <w:delText xml:space="preserve"> (TE) networks (ACTN) Virtual Network</w:delText>
        </w:r>
        <w:r w:rsidR="00D5222B" w:rsidDel="00AA6E9B">
          <w:delText xml:space="preserve"> Service</w:delText>
        </w:r>
        <w:r w:rsidR="00B323C6" w:rsidDel="00AA6E9B">
          <w:delText xml:space="preserve"> (VN</w:delText>
        </w:r>
        <w:r w:rsidR="00D5222B" w:rsidDel="00AA6E9B">
          <w:delText>S</w:delText>
        </w:r>
        <w:r w:rsidR="00B323C6" w:rsidDel="00AA6E9B">
          <w:delText>) operation</w:delText>
        </w:r>
        <w:r w:rsidR="00D85315" w:rsidDel="00AA6E9B">
          <w:delText xml:space="preserve"> that is going to be implemented for the </w:delText>
        </w:r>
        <w:r w:rsidR="00B323C6" w:rsidDel="00AA6E9B">
          <w:lastRenderedPageBreak/>
          <w:delText>Customer Network Controller (</w:delText>
        </w:r>
        <w:r w:rsidR="00D85315" w:rsidDel="00AA6E9B">
          <w:delText>CNC</w:delText>
        </w:r>
        <w:r w:rsidR="00B323C6" w:rsidDel="00AA6E9B">
          <w:delText>)</w:delText>
        </w:r>
        <w:r w:rsidR="00D85315" w:rsidDel="00AA6E9B">
          <w:delText>-</w:delText>
        </w:r>
        <w:r w:rsidR="00B323C6" w:rsidDel="00AA6E9B">
          <w:delText xml:space="preserve"> Multi-Domain Service Coordinator (</w:delText>
        </w:r>
        <w:r w:rsidR="00D85315" w:rsidDel="00AA6E9B">
          <w:delText>MSDC</w:delText>
        </w:r>
        <w:r w:rsidR="00B323C6" w:rsidDel="00AA6E9B">
          <w:delText>)</w:delText>
        </w:r>
        <w:r w:rsidR="00D85315" w:rsidDel="00AA6E9B">
          <w:delText xml:space="preserve"> interface (CMI). </w:delText>
        </w:r>
        <w:bookmarkStart w:id="260" w:name="_Toc176371"/>
        <w:bookmarkStart w:id="261" w:name="_Toc177370"/>
        <w:bookmarkStart w:id="262" w:name="_Toc11066845"/>
        <w:bookmarkStart w:id="263" w:name="_Toc11073220"/>
        <w:bookmarkStart w:id="264" w:name="_Toc11332155"/>
        <w:bookmarkEnd w:id="260"/>
        <w:bookmarkEnd w:id="261"/>
        <w:bookmarkEnd w:id="262"/>
        <w:bookmarkEnd w:id="263"/>
        <w:bookmarkEnd w:id="264"/>
      </w:del>
    </w:p>
    <w:p w14:paraId="5506C0E2" w14:textId="77777777" w:rsidR="00AA6E9B" w:rsidRDefault="003207F9">
      <w:pPr>
        <w:pStyle w:val="Heading1"/>
        <w:rPr>
          <w:ins w:id="265" w:author="Leeyoung" w:date="2019-02-04T10:10:00Z"/>
        </w:rPr>
        <w:pPrChange w:id="266" w:author="Leeyoung" w:date="2019-02-04T10:19:00Z">
          <w:pPr/>
        </w:pPrChange>
      </w:pPr>
      <w:del w:id="267" w:author="Leeyoung" w:date="2019-02-04T10:10:00Z">
        <w:r w:rsidDel="00AA6E9B">
          <w:delText>The YANG model on the CMI is also known as customer service model in [</w:delText>
        </w:r>
      </w:del>
      <w:del w:id="268" w:author="Leeyoung" w:date="2018-06-19T14:47:00Z">
        <w:r w:rsidDel="00824557">
          <w:delText>Service-YANG</w:delText>
        </w:r>
      </w:del>
      <w:del w:id="269" w:author="Leeyoung" w:date="2019-02-04T10:10:00Z">
        <w:r w:rsidDel="00AA6E9B">
          <w:delText xml:space="preserve">]. </w:delText>
        </w:r>
        <w:r w:rsidR="00D85315" w:rsidDel="00AA6E9B">
          <w:delText xml:space="preserve">The YANG model discussed in this document is used to </w:delText>
        </w:r>
        <w:r w:rsidR="00C0243C" w:rsidDel="00AA6E9B">
          <w:delText xml:space="preserve">operate </w:delText>
        </w:r>
        <w:r w:rsidR="00D85315" w:rsidDel="00AA6E9B">
          <w:delText xml:space="preserve">customer-driven VNs during the VN </w:delText>
        </w:r>
        <w:r w:rsidDel="00AA6E9B">
          <w:delText>c</w:delText>
        </w:r>
        <w:r w:rsidR="00AD1288" w:rsidDel="00AA6E9B">
          <w:delText xml:space="preserve">omputation, </w:delText>
        </w:r>
      </w:del>
      <w:del w:id="270" w:author="Leeyoung" w:date="2018-06-19T14:49:00Z">
        <w:r w:rsidR="00AD1288" w:rsidDel="00824557">
          <w:delText xml:space="preserve">VN </w:delText>
        </w:r>
        <w:r w:rsidR="00D85315" w:rsidDel="00824557">
          <w:delText xml:space="preserve">instantiation </w:delText>
        </w:r>
        <w:r w:rsidR="00C0243C" w:rsidDel="00824557">
          <w:delText xml:space="preserve">and </w:delText>
        </w:r>
      </w:del>
      <w:del w:id="271" w:author="Leeyoung" w:date="2019-02-04T10:10:00Z">
        <w:r w:rsidR="00C0243C" w:rsidDel="00AA6E9B">
          <w:delText xml:space="preserve">its life-cycle </w:delText>
        </w:r>
        <w:r w:rsidR="00877241" w:rsidDel="00AA6E9B">
          <w:delText xml:space="preserve">management and </w:delText>
        </w:r>
        <w:r w:rsidR="00C0243C" w:rsidDel="00AA6E9B">
          <w:delText>operations</w:delText>
        </w:r>
        <w:r w:rsidR="00877241" w:rsidDel="00AA6E9B">
          <w:delText>.</w:delText>
        </w:r>
      </w:del>
      <w:bookmarkStart w:id="272" w:name="_Toc11332156"/>
      <w:bookmarkEnd w:id="272"/>
    </w:p>
    <w:p w14:paraId="0B6D3177" w14:textId="4C31D44E" w:rsidR="00AA6E9B" w:rsidRPr="00BB56CA" w:rsidRDefault="00AA6E9B" w:rsidP="00AA6E9B">
      <w:pPr>
        <w:rPr>
          <w:ins w:id="273" w:author="Leeyoung" w:date="2019-02-04T10:16:00Z"/>
        </w:rPr>
      </w:pPr>
      <w:ins w:id="274" w:author="Leeyoung" w:date="2019-02-04T10:16:00Z">
        <w:r w:rsidRPr="00BB56CA">
          <w:t xml:space="preserve">This document provides a </w:t>
        </w:r>
        <w:r>
          <w:t xml:space="preserve">YANG data </w:t>
        </w:r>
        <w:r w:rsidRPr="00BB56CA">
          <w:t xml:space="preserve">model </w:t>
        </w:r>
        <w:r>
          <w:t xml:space="preserve">generally applicable to any mode of Virtual Network (VN) </w:t>
        </w:r>
      </w:ins>
      <w:ins w:id="275" w:author="Leeyoung" w:date="2019-02-04T10:17:00Z">
        <w:r>
          <w:t>operation</w:t>
        </w:r>
      </w:ins>
      <w:ins w:id="276" w:author="Leeyoung" w:date="2019-02-04T10:16:00Z">
        <w:r>
          <w:t xml:space="preserve">. </w:t>
        </w:r>
      </w:ins>
    </w:p>
    <w:p w14:paraId="7715E2E9" w14:textId="72F3CABC" w:rsidR="00850A37" w:rsidRDefault="008B1F6B" w:rsidP="00D85315">
      <w:ins w:id="277" w:author="Leeyoung" w:date="2018-12-30T21:53:00Z">
        <w:r>
          <w:t xml:space="preserve">The VN model defined in this document is applicable in generic sense </w:t>
        </w:r>
      </w:ins>
      <w:ins w:id="278" w:author="Leeyoung" w:date="2018-12-30T21:55:00Z">
        <w:r>
          <w:t>as an independent model in and of itself.</w:t>
        </w:r>
      </w:ins>
      <w:ins w:id="279" w:author="Leeyoung" w:date="2018-12-30T21:53:00Z">
        <w:r>
          <w:t xml:space="preserve"> </w:t>
        </w:r>
      </w:ins>
      <w:ins w:id="280" w:author="Leeyoung" w:date="2018-06-19T14:52:00Z">
        <w:r w:rsidR="00824557">
          <w:t xml:space="preserve">The VN model defined in this document </w:t>
        </w:r>
        <w:r w:rsidR="00824557" w:rsidRPr="00824557">
          <w:t>can a</w:t>
        </w:r>
        <w:r w:rsidR="00824557">
          <w:t xml:space="preserve">lso work together with </w:t>
        </w:r>
      </w:ins>
      <w:ins w:id="281" w:author="Leeyoung" w:date="2018-06-19T14:53:00Z">
        <w:r w:rsidR="00824557">
          <w:t xml:space="preserve">other customer service models such as </w:t>
        </w:r>
      </w:ins>
      <w:ins w:id="282" w:author="Leeyoung" w:date="2018-06-19T14:52:00Z">
        <w:r w:rsidR="00824557">
          <w:t>L3SM</w:t>
        </w:r>
      </w:ins>
      <w:ins w:id="283" w:author="Leeyoung" w:date="2018-06-19T14:57:00Z">
        <w:r w:rsidR="000A0A23">
          <w:t xml:space="preserve"> [</w:t>
        </w:r>
      </w:ins>
      <w:ins w:id="284" w:author="Leeyoung" w:date="2018-06-19T15:07:00Z">
        <w:r w:rsidR="00C449D7">
          <w:t>RFC</w:t>
        </w:r>
      </w:ins>
      <w:ins w:id="285" w:author="Leeyoung" w:date="2018-06-19T15:06:00Z">
        <w:r w:rsidR="00C449D7">
          <w:t>8299]</w:t>
        </w:r>
      </w:ins>
      <w:ins w:id="286" w:author="Leeyoung" w:date="2018-06-19T14:52:00Z">
        <w:r w:rsidR="00824557">
          <w:t xml:space="preserve">, </w:t>
        </w:r>
        <w:r w:rsidR="00824557" w:rsidRPr="00824557">
          <w:t>L2SM</w:t>
        </w:r>
      </w:ins>
      <w:ins w:id="287" w:author="Leeyoung" w:date="2018-06-19T14:57:00Z">
        <w:r w:rsidR="000A0A23">
          <w:t xml:space="preserve"> </w:t>
        </w:r>
      </w:ins>
      <w:ins w:id="288" w:author="Leeyoung" w:date="2018-06-19T15:07:00Z">
        <w:r w:rsidR="00C449D7">
          <w:t>[L2SM]</w:t>
        </w:r>
      </w:ins>
      <w:ins w:id="289" w:author="Leeyoung" w:date="2018-06-19T14:52:00Z">
        <w:r w:rsidR="00824557" w:rsidRPr="00824557">
          <w:t xml:space="preserve"> </w:t>
        </w:r>
        <w:r w:rsidR="00824557">
          <w:t xml:space="preserve">and L1CSM </w:t>
        </w:r>
      </w:ins>
      <w:ins w:id="290" w:author="Leeyoung" w:date="2018-06-19T15:07:00Z">
        <w:r w:rsidR="00C449D7">
          <w:t>[L1CSM]</w:t>
        </w:r>
      </w:ins>
      <w:ins w:id="291" w:author="Leeyoung" w:date="2018-06-19T14:52:00Z">
        <w:r w:rsidR="00824557">
          <w:t xml:space="preserve"> </w:t>
        </w:r>
        <w:r w:rsidR="00824557" w:rsidRPr="00824557">
          <w:t xml:space="preserve">to provide </w:t>
        </w:r>
      </w:ins>
      <w:ins w:id="292" w:author="Leeyoung" w:date="2018-06-19T14:57:00Z">
        <w:r w:rsidR="000A0A23">
          <w:t xml:space="preserve">a </w:t>
        </w:r>
      </w:ins>
      <w:ins w:id="293" w:author="Leeyoung" w:date="2018-06-19T14:52:00Z">
        <w:r w:rsidR="00824557" w:rsidRPr="00824557">
          <w:t>complete life-cycle service management and operations.</w:t>
        </w:r>
      </w:ins>
      <w:r w:rsidR="00D85315">
        <w:t xml:space="preserve"> </w:t>
      </w:r>
    </w:p>
    <w:p w14:paraId="0093649A" w14:textId="7C2CE465" w:rsidR="00362945" w:rsidRDefault="00813A44" w:rsidP="005740AB">
      <w:r>
        <w:t xml:space="preserve">The YANG model discussed in this document basically provides </w:t>
      </w:r>
      <w:r w:rsidR="003624DC">
        <w:t xml:space="preserve">the </w:t>
      </w:r>
      <w:r w:rsidR="00362945">
        <w:t>following:</w:t>
      </w:r>
    </w:p>
    <w:p w14:paraId="2D02E5C9" w14:textId="6142E0B7" w:rsidR="00291673" w:rsidRDefault="00362945" w:rsidP="00590EF2">
      <w:pPr>
        <w:pStyle w:val="RFCListBullet"/>
      </w:pPr>
      <w:r>
        <w:t>Characteristics of Access Points (APs) that describe customer’s end point characteristics</w:t>
      </w:r>
      <w:r w:rsidR="00291673">
        <w:t>;</w:t>
      </w:r>
      <w:r w:rsidR="00590EF2">
        <w:t xml:space="preserve"> </w:t>
      </w:r>
    </w:p>
    <w:p w14:paraId="2361BB44" w14:textId="0B3C62B8" w:rsidR="00291673" w:rsidRDefault="00291673" w:rsidP="00590EF2">
      <w:pPr>
        <w:pStyle w:val="RFCListBullet"/>
      </w:pPr>
      <w:r>
        <w:t>Characteristics of Virtual Network Access Points (VNAP) that describe How an AP is partitioned for multiple VNs sharing the AP and its reference to a Link Termination Point (LTP) of the Provide</w:t>
      </w:r>
      <w:r w:rsidR="00A63F51">
        <w:t>r</w:t>
      </w:r>
      <w:r>
        <w:t xml:space="preserve"> </w:t>
      </w:r>
      <w:r w:rsidR="00A63F51">
        <w:t xml:space="preserve">Edge (PE) </w:t>
      </w:r>
      <w:r>
        <w:t xml:space="preserve">Node; </w:t>
      </w:r>
    </w:p>
    <w:p w14:paraId="4C06E774" w14:textId="7120D8A8" w:rsidR="00291673" w:rsidRDefault="00362945" w:rsidP="00590EF2">
      <w:pPr>
        <w:pStyle w:val="RFCListBullet"/>
      </w:pPr>
      <w:r>
        <w:t>C</w:t>
      </w:r>
      <w:r w:rsidR="003624DC">
        <w:t xml:space="preserve">haracteristics of </w:t>
      </w:r>
      <w:r>
        <w:t>Virtual Networks (</w:t>
      </w:r>
      <w:r w:rsidR="003624DC">
        <w:t>VNs</w:t>
      </w:r>
      <w:r>
        <w:t>) that describe the customer</w:t>
      </w:r>
      <w:r w:rsidR="00291673">
        <w:t>’s VNs in terms of VN Members</w:t>
      </w:r>
      <w:r>
        <w:t xml:space="preserve"> comprising a VN</w:t>
      </w:r>
      <w:r w:rsidR="00291673">
        <w:t>, multi-source and/or multi-destination characteristics</w:t>
      </w:r>
      <w:r w:rsidR="00590EF2">
        <w:t xml:space="preserve"> of VN Member</w:t>
      </w:r>
      <w:r w:rsidR="00291673">
        <w:t>, the VN’s reference to TE-topology’s Abstract Node</w:t>
      </w:r>
      <w:r w:rsidR="00590EF2">
        <w:t>;</w:t>
      </w:r>
    </w:p>
    <w:p w14:paraId="0433122A" w14:textId="2FC74126" w:rsidR="00590EF2" w:rsidRDefault="00590EF2" w:rsidP="005819C1">
      <w:pPr>
        <w:pStyle w:val="RFCListBullet"/>
        <w:numPr>
          <w:ilvl w:val="0"/>
          <w:numId w:val="0"/>
        </w:numPr>
        <w:ind w:left="432"/>
      </w:pPr>
      <w:r>
        <w:t>The actual VN instantiation</w:t>
      </w:r>
      <w:ins w:id="294" w:author="Leeyoung" w:date="2018-06-19T15:09:00Z">
        <w:r w:rsidR="00C449D7">
          <w:t xml:space="preserve"> and computation</w:t>
        </w:r>
      </w:ins>
      <w:r>
        <w:t xml:space="preserve"> is performed with </w:t>
      </w:r>
      <w:r w:rsidR="005819C1">
        <w:t xml:space="preserve">Connectivity Matrices sub-module of </w:t>
      </w:r>
      <w:r>
        <w:t>TE-Topology Mode</w:t>
      </w:r>
      <w:r w:rsidR="005819C1">
        <w:t xml:space="preserve">l [TE-Topo] which </w:t>
      </w:r>
      <w:ins w:id="295" w:author="Leeyoung" w:date="2018-06-19T15:09:00Z">
        <w:r w:rsidR="00C449D7">
          <w:t xml:space="preserve">provides </w:t>
        </w:r>
      </w:ins>
      <w:ins w:id="296" w:author="Leeyoung" w:date="2018-06-19T15:11:00Z">
        <w:r w:rsidR="00C449D7">
          <w:t xml:space="preserve">TE network topology abstraction and </w:t>
        </w:r>
      </w:ins>
      <w:ins w:id="297" w:author="Leeyoung" w:date="2018-06-19T15:13:00Z">
        <w:r w:rsidR="00C449D7">
          <w:t xml:space="preserve">management </w:t>
        </w:r>
      </w:ins>
      <w:ins w:id="298" w:author="Leeyoung" w:date="2018-06-19T15:11:00Z">
        <w:r w:rsidR="00C449D7">
          <w:t>operation</w:t>
        </w:r>
      </w:ins>
      <w:ins w:id="299" w:author="Leeyoung" w:date="2018-06-19T15:14:00Z">
        <w:r w:rsidR="00C449D7">
          <w:t xml:space="preserve">. </w:t>
        </w:r>
      </w:ins>
      <w:del w:id="300" w:author="Leeyoung" w:date="2018-06-19T15:14:00Z">
        <w:r w:rsidR="005819C1" w:rsidDel="00C449D7">
          <w:delText xml:space="preserve">interacts with the VN YANG module presented in this draft. </w:delText>
        </w:r>
      </w:del>
      <w:r w:rsidR="00B6774E">
        <w:t>Once TE-topology Model is used in triggering VN instantiation over the networks, TE-tunnel</w:t>
      </w:r>
      <w:r w:rsidR="00BD6416">
        <w:t xml:space="preserve"> [TE-tunnel]</w:t>
      </w:r>
      <w:r w:rsidR="00B6774E">
        <w:t xml:space="preserve"> Model will inevitably interact with TE-Topology model for setting up actual tunnels and LSPs under the tunnels. </w:t>
      </w:r>
    </w:p>
    <w:p w14:paraId="7982C7C3" w14:textId="74DDACC9" w:rsidR="00AA6E9B" w:rsidRDefault="00AA6E9B" w:rsidP="00AA6E9B">
      <w:pPr>
        <w:rPr>
          <w:ins w:id="301" w:author="Leeyoung" w:date="2019-02-04T10:11:00Z"/>
        </w:rPr>
      </w:pPr>
      <w:ins w:id="302" w:author="Leeyoung" w:date="2019-02-04T10:11:00Z">
        <w:r w:rsidRPr="0048564F">
          <w:t>Abstraction and Control of Traffic Engineered Networks</w:t>
        </w:r>
        <w:r>
          <w:t xml:space="preserve"> </w:t>
        </w:r>
        <w:r w:rsidRPr="0048564F">
          <w:t>(ACTN)</w:t>
        </w:r>
        <w:r>
          <w:t xml:space="preserve"> describes a set of management and control functions used to operate one or more TE networks to construct virtual networks that can be represented to customers and that are built from abstractions of the </w:t>
        </w:r>
        <w:r>
          <w:lastRenderedPageBreak/>
          <w:t>underlying TE networks [RFC8453].</w:t>
        </w:r>
      </w:ins>
      <w:ins w:id="303" w:author="Leeyoung" w:date="2019-02-04T10:21:00Z">
        <w:r w:rsidR="00F13CDD">
          <w:t xml:space="preserve"> ACTN is the primary example </w:t>
        </w:r>
      </w:ins>
      <w:ins w:id="304" w:author="Leeyoung" w:date="2019-02-04T10:23:00Z">
        <w:r w:rsidR="00F13CDD">
          <w:t xml:space="preserve">of the usage of the VN Yang model. </w:t>
        </w:r>
      </w:ins>
    </w:p>
    <w:p w14:paraId="29368B9D" w14:textId="6F8FCBD4" w:rsidR="00AA6E9B" w:rsidRDefault="00F13CDD" w:rsidP="00AA6E9B">
      <w:pPr>
        <w:rPr>
          <w:ins w:id="305" w:author="Leeyoung" w:date="2019-02-04T10:11:00Z"/>
        </w:rPr>
      </w:pPr>
      <w:ins w:id="306" w:author="Leeyoung" w:date="2019-02-04T10:23:00Z">
        <w:r>
          <w:t>Sections 2 and 3</w:t>
        </w:r>
      </w:ins>
      <w:ins w:id="307" w:author="Leeyoung" w:date="2019-02-04T10:11:00Z">
        <w:r>
          <w:t xml:space="preserve"> provide the discussion </w:t>
        </w:r>
      </w:ins>
      <w:ins w:id="308" w:author="Leeyoung" w:date="2019-02-04T10:24:00Z">
        <w:r>
          <w:t xml:space="preserve">of how the VN Yang model is applicable to </w:t>
        </w:r>
      </w:ins>
      <w:ins w:id="309" w:author="Leeyoung" w:date="2019-02-04T10:11:00Z">
        <w:r>
          <w:t xml:space="preserve">the ACTN context where </w:t>
        </w:r>
        <w:r w:rsidR="00AA6E9B">
          <w:t xml:space="preserve">Virtual Network Service (VNS) operation </w:t>
        </w:r>
      </w:ins>
      <w:ins w:id="310" w:author="Leeyoung" w:date="2019-02-04T10:25:00Z">
        <w:r>
          <w:t xml:space="preserve">is </w:t>
        </w:r>
      </w:ins>
      <w:ins w:id="311" w:author="Leeyoung" w:date="2019-02-04T10:11:00Z">
        <w:r w:rsidR="00AA6E9B">
          <w:t xml:space="preserve">implemented for the Customer Network Controller (CNC)- Multi-Domain Service Coordinator (MSDC) interface (CMI). </w:t>
        </w:r>
      </w:ins>
    </w:p>
    <w:p w14:paraId="38C19375" w14:textId="46F5F79C" w:rsidR="00AA6E9B" w:rsidRDefault="00AA6E9B">
      <w:pPr>
        <w:rPr>
          <w:ins w:id="312" w:author="Leeyoung" w:date="2019-02-04T10:11:00Z"/>
        </w:rPr>
      </w:pPr>
      <w:ins w:id="313" w:author="Leeyoung" w:date="2019-02-04T10:11:00Z">
        <w:r>
          <w:t>The YANG model on the CMI is also known as customer service model in [RFC8309]. The YANG model discussed in this document is used to operate customer-driven VNs during the VN instantiation, VN computation, and its life-cycle serv</w:t>
        </w:r>
        <w:r w:rsidR="00F13CDD">
          <w:t xml:space="preserve">ice management and operations. </w:t>
        </w:r>
      </w:ins>
    </w:p>
    <w:p w14:paraId="0BA9D840" w14:textId="1D71FB47" w:rsidR="009A7B36" w:rsidRDefault="00877241" w:rsidP="00291673">
      <w:r w:rsidRPr="00D574E1">
        <w:t xml:space="preserve">The </w:t>
      </w:r>
      <w:del w:id="314" w:author="Leeyoung" w:date="2019-02-04T10:26:00Z">
        <w:r w:rsidRPr="00D574E1" w:rsidDel="00F13CDD">
          <w:delText xml:space="preserve">ACTN </w:delText>
        </w:r>
      </w:del>
      <w:r w:rsidRPr="00D574E1">
        <w:t>VN operational state is in</w:t>
      </w:r>
      <w:r w:rsidR="009A7B36" w:rsidRPr="00D574E1">
        <w:t xml:space="preserve">cluded in the same tree as the </w:t>
      </w:r>
      <w:r w:rsidRPr="00D574E1">
        <w:t>configuration consistent wit</w:t>
      </w:r>
      <w:r w:rsidR="009A7B36" w:rsidRPr="00D574E1">
        <w:t xml:space="preserve">h Network Management Datastore </w:t>
      </w:r>
      <w:r w:rsidRPr="00D574E1">
        <w:t>Architecture (NMDA) [</w:t>
      </w:r>
      <w:ins w:id="315" w:author="Leeyoung" w:date="2018-09-19T11:38:00Z">
        <w:r w:rsidR="009A5485">
          <w:t>RFC8342</w:t>
        </w:r>
      </w:ins>
      <w:del w:id="316" w:author="Leeyoung" w:date="2018-09-19T11:38:00Z">
        <w:r w:rsidRPr="00D574E1" w:rsidDel="009A5485">
          <w:delText>NMDA</w:delText>
        </w:r>
      </w:del>
      <w:r w:rsidRPr="00D574E1">
        <w:t>].  The origin of the data is indicated as per the origin metadata annotation.</w:t>
      </w:r>
    </w:p>
    <w:p w14:paraId="790A8E87" w14:textId="77777777" w:rsidR="00306574" w:rsidRPr="005740AB" w:rsidRDefault="00306574"/>
    <w:p w14:paraId="7BE4D618" w14:textId="77777777" w:rsidR="00D85315" w:rsidRDefault="003624DC">
      <w:pPr>
        <w:pStyle w:val="Heading2"/>
      </w:pPr>
      <w:bookmarkStart w:id="317" w:name="_Toc486595815"/>
      <w:bookmarkStart w:id="318" w:name="_Toc11332157"/>
      <w:bookmarkEnd w:id="317"/>
      <w:r>
        <w:t>Terminology</w:t>
      </w:r>
      <w:bookmarkEnd w:id="318"/>
    </w:p>
    <w:p w14:paraId="14F64CE2" w14:textId="1924D0B4" w:rsidR="007719ED" w:rsidRDefault="00DD4B58">
      <w:pPr>
        <w:rPr>
          <w:ins w:id="319" w:author="Leeyoung" w:date="2018-09-19T11:45:00Z"/>
        </w:rPr>
      </w:pPr>
      <w:r>
        <w:t>Refer to [</w:t>
      </w:r>
      <w:ins w:id="320" w:author="Leeyoung" w:date="2018-09-19T11:47:00Z">
        <w:r w:rsidR="004E6745">
          <w:t>RFC8453</w:t>
        </w:r>
      </w:ins>
      <w:del w:id="321" w:author="Leeyoung" w:date="2018-09-19T11:47:00Z">
        <w:r w:rsidDel="004E6745">
          <w:delText>ACTN-Frame</w:delText>
        </w:r>
      </w:del>
      <w:r>
        <w:t>]</w:t>
      </w:r>
      <w:ins w:id="322" w:author="Leeyoung" w:date="2018-06-19T15:16:00Z">
        <w:r w:rsidR="00C449D7">
          <w:t xml:space="preserve">, </w:t>
        </w:r>
      </w:ins>
      <w:del w:id="323" w:author="Leeyoung" w:date="2018-06-19T15:16:00Z">
        <w:r w:rsidDel="00C449D7">
          <w:delText xml:space="preserve"> and </w:delText>
        </w:r>
      </w:del>
      <w:r>
        <w:t>[RFC7926]</w:t>
      </w:r>
      <w:ins w:id="324" w:author="Leeyoung" w:date="2018-06-19T15:16:00Z">
        <w:r w:rsidR="00C449D7">
          <w:t>, and [RFC8309]</w:t>
        </w:r>
      </w:ins>
      <w:r>
        <w:t xml:space="preserve"> for the key terms used in this document. </w:t>
      </w:r>
    </w:p>
    <w:p w14:paraId="5965A5C4" w14:textId="77777777" w:rsidR="004E6745" w:rsidRDefault="004E6745" w:rsidP="004E6745">
      <w:pPr>
        <w:pStyle w:val="Heading2"/>
        <w:rPr>
          <w:ins w:id="325" w:author="Leeyoung" w:date="2018-09-19T11:46:00Z"/>
        </w:rPr>
      </w:pPr>
      <w:bookmarkStart w:id="326" w:name="_Toc519595500"/>
      <w:bookmarkStart w:id="327" w:name="_Toc11332158"/>
      <w:ins w:id="328" w:author="Leeyoung" w:date="2018-09-19T11:46:00Z">
        <w:r>
          <w:t>Tree diagram</w:t>
        </w:r>
        <w:bookmarkEnd w:id="326"/>
        <w:bookmarkEnd w:id="327"/>
      </w:ins>
    </w:p>
    <w:p w14:paraId="2B952972" w14:textId="28BB09A0" w:rsidR="004E6745" w:rsidRDefault="004E6745" w:rsidP="004E6745">
      <w:pPr>
        <w:rPr>
          <w:ins w:id="329" w:author="Leeyoung" w:date="2018-09-19T11:46:00Z"/>
        </w:rPr>
      </w:pPr>
      <w:ins w:id="330" w:author="Leeyoung" w:date="2018-09-19T11:46:00Z">
        <w:r w:rsidRPr="0021717A">
          <w:t>A simplified graphical representation of the data model is used in</w:t>
        </w:r>
        <w:r>
          <w:t xml:space="preserve"> Section 5</w:t>
        </w:r>
        <w:r w:rsidRPr="0021717A">
          <w:t xml:space="preserve"> of this this document.  The meaning of the symbols in</w:t>
        </w:r>
        <w:r>
          <w:t xml:space="preserve"> </w:t>
        </w:r>
        <w:r w:rsidRPr="0021717A">
          <w:t>these diagrams is defined in [RFC8340].</w:t>
        </w:r>
      </w:ins>
    </w:p>
    <w:p w14:paraId="1463BAB5" w14:textId="77777777" w:rsidR="004E6745" w:rsidRDefault="004E6745" w:rsidP="004E6745">
      <w:pPr>
        <w:pStyle w:val="Heading2"/>
        <w:rPr>
          <w:ins w:id="331" w:author="Leeyoung" w:date="2018-09-19T11:46:00Z"/>
        </w:rPr>
      </w:pPr>
      <w:bookmarkStart w:id="332" w:name="_Toc519595501"/>
      <w:bookmarkStart w:id="333" w:name="_Toc11332159"/>
      <w:ins w:id="334" w:author="Leeyoung" w:date="2018-09-19T11:46:00Z">
        <w:r>
          <w:t>Prefixes in Data Node Names</w:t>
        </w:r>
        <w:bookmarkEnd w:id="332"/>
        <w:bookmarkEnd w:id="333"/>
      </w:ins>
    </w:p>
    <w:p w14:paraId="50FE5F62" w14:textId="77777777" w:rsidR="004E6745" w:rsidRDefault="004E6745" w:rsidP="004E6745">
      <w:pPr>
        <w:spacing w:after="0"/>
        <w:ind w:left="0"/>
        <w:rPr>
          <w:ins w:id="335" w:author="Leeyoung" w:date="2018-09-19T11:46:00Z"/>
        </w:rPr>
      </w:pPr>
      <w:ins w:id="336" w:author="Leeyoung" w:date="2018-09-19T11:46:00Z">
        <w:r>
          <w:t xml:space="preserve">   In this document, names of data nodes and other data model objects</w:t>
        </w:r>
      </w:ins>
    </w:p>
    <w:p w14:paraId="499E2431" w14:textId="77777777" w:rsidR="004E6745" w:rsidRDefault="004E6745" w:rsidP="004E6745">
      <w:pPr>
        <w:spacing w:after="0"/>
        <w:ind w:left="0"/>
        <w:rPr>
          <w:ins w:id="337" w:author="Leeyoung" w:date="2018-09-19T11:46:00Z"/>
        </w:rPr>
      </w:pPr>
      <w:ins w:id="338" w:author="Leeyoung" w:date="2018-09-19T11:46:00Z">
        <w:r>
          <w:t xml:space="preserve">   are prefixed using the standard prefix associated with the</w:t>
        </w:r>
      </w:ins>
    </w:p>
    <w:p w14:paraId="52DF53BA" w14:textId="77777777" w:rsidR="004E6745" w:rsidRDefault="004E6745" w:rsidP="004E6745">
      <w:pPr>
        <w:spacing w:after="0"/>
        <w:ind w:left="0"/>
        <w:rPr>
          <w:ins w:id="339" w:author="Leeyoung" w:date="2018-09-19T11:46:00Z"/>
        </w:rPr>
      </w:pPr>
      <w:ins w:id="340" w:author="Leeyoung" w:date="2018-09-19T11:46:00Z">
        <w:r>
          <w:t xml:space="preserve">   corresponding YANG imported modules, as shown in Table 1.</w:t>
        </w:r>
      </w:ins>
    </w:p>
    <w:p w14:paraId="5C9BDDEF" w14:textId="77777777" w:rsidR="004E6745" w:rsidRDefault="004E6745" w:rsidP="004E6745">
      <w:pPr>
        <w:spacing w:after="0"/>
        <w:ind w:left="0"/>
        <w:rPr>
          <w:ins w:id="341" w:author="Leeyoung" w:date="2018-09-19T11:46:00Z"/>
        </w:rPr>
      </w:pPr>
    </w:p>
    <w:p w14:paraId="629E1215" w14:textId="77777777" w:rsidR="004E6745" w:rsidRPr="004A047E" w:rsidRDefault="004E6745" w:rsidP="004E6745">
      <w:pPr>
        <w:spacing w:after="0"/>
        <w:ind w:left="0"/>
        <w:rPr>
          <w:ins w:id="342" w:author="Leeyoung" w:date="2018-09-19T11:46:00Z"/>
        </w:rPr>
      </w:pPr>
      <w:ins w:id="343" w:author="Leeyoung" w:date="2018-09-19T11:46:00Z">
        <w:r w:rsidRPr="004A047E">
          <w:t xml:space="preserve">      +---------+------------------------------+-----------------+</w:t>
        </w:r>
      </w:ins>
    </w:p>
    <w:p w14:paraId="65289DEC" w14:textId="77777777" w:rsidR="004E6745" w:rsidRPr="004A047E" w:rsidRDefault="004E6745" w:rsidP="004E6745">
      <w:pPr>
        <w:spacing w:after="0"/>
        <w:ind w:left="0"/>
        <w:rPr>
          <w:ins w:id="344" w:author="Leeyoung" w:date="2018-09-19T11:46:00Z"/>
        </w:rPr>
      </w:pPr>
      <w:ins w:id="345" w:author="Leeyoung" w:date="2018-09-19T11:46:00Z">
        <w:r w:rsidRPr="004A047E">
          <w:t xml:space="preserve">      | Prefix  | YANG module                  | Reference       |</w:t>
        </w:r>
      </w:ins>
    </w:p>
    <w:p w14:paraId="623F4EF5" w14:textId="77777777" w:rsidR="004E6745" w:rsidRPr="004A047E" w:rsidRDefault="004E6745" w:rsidP="004E6745">
      <w:pPr>
        <w:spacing w:after="0"/>
        <w:ind w:left="0"/>
        <w:rPr>
          <w:ins w:id="346" w:author="Leeyoung" w:date="2018-09-19T11:46:00Z"/>
        </w:rPr>
      </w:pPr>
      <w:ins w:id="347" w:author="Leeyoung" w:date="2018-09-19T11:46:00Z">
        <w:r w:rsidRPr="004A047E">
          <w:t xml:space="preserve">      +---------+------------------------------+-----------------+</w:t>
        </w:r>
      </w:ins>
    </w:p>
    <w:p w14:paraId="31C5003F" w14:textId="62A99A8D" w:rsidR="004E6745" w:rsidRPr="004A047E" w:rsidRDefault="008B1F6B" w:rsidP="004E6745">
      <w:pPr>
        <w:spacing w:after="0"/>
        <w:ind w:left="0"/>
        <w:rPr>
          <w:ins w:id="348" w:author="Leeyoung" w:date="2018-09-19T11:46:00Z"/>
        </w:rPr>
      </w:pPr>
      <w:ins w:id="349" w:author="Leeyoung" w:date="2018-09-19T11:46:00Z">
        <w:r>
          <w:t xml:space="preserve">      | vn      | ietf</w:t>
        </w:r>
      </w:ins>
      <w:ins w:id="350" w:author="Leeyoung" w:date="2018-09-19T11:55:00Z">
        <w:r w:rsidR="004E6745">
          <w:t>-vn</w:t>
        </w:r>
      </w:ins>
      <w:ins w:id="351" w:author="Leeyoung" w:date="2018-09-19T11:46:00Z">
        <w:r w:rsidR="004E6745">
          <w:t xml:space="preserve">             </w:t>
        </w:r>
        <w:r w:rsidR="004B09DE">
          <w:t xml:space="preserve"> </w:t>
        </w:r>
      </w:ins>
      <w:ins w:id="352" w:author="Leeyoung" w:date="2018-12-30T21:56:00Z">
        <w:r>
          <w:t xml:space="preserve">     </w:t>
        </w:r>
      </w:ins>
      <w:ins w:id="353" w:author="Leeyoung" w:date="2018-09-19T11:46:00Z">
        <w:r w:rsidR="004B09DE">
          <w:t xml:space="preserve">   | [RFC</w:t>
        </w:r>
        <w:r w:rsidR="004E6745">
          <w:t>XXXX</w:t>
        </w:r>
        <w:r w:rsidR="004E6745" w:rsidRPr="004A047E">
          <w:t xml:space="preserve">]     </w:t>
        </w:r>
      </w:ins>
      <w:ins w:id="354" w:author="Leeyoung" w:date="2018-09-19T12:01:00Z">
        <w:r w:rsidR="004B09DE">
          <w:t xml:space="preserve"> </w:t>
        </w:r>
      </w:ins>
      <w:ins w:id="355" w:author="Leeyoung" w:date="2018-09-19T11:46:00Z">
        <w:r w:rsidR="004E6745" w:rsidRPr="004A047E">
          <w:t xml:space="preserve"> |</w:t>
        </w:r>
      </w:ins>
    </w:p>
    <w:p w14:paraId="6DA7324C" w14:textId="0441301C" w:rsidR="004E6745" w:rsidRPr="004A047E" w:rsidRDefault="004B09DE" w:rsidP="004E6745">
      <w:pPr>
        <w:spacing w:after="0"/>
        <w:ind w:left="0"/>
        <w:rPr>
          <w:ins w:id="356" w:author="Leeyoung" w:date="2018-09-19T11:46:00Z"/>
        </w:rPr>
      </w:pPr>
      <w:ins w:id="357" w:author="Leeyoung" w:date="2018-09-19T11:46:00Z">
        <w:r>
          <w:t xml:space="preserve">      | nw   </w:t>
        </w:r>
        <w:r w:rsidR="004E6745" w:rsidRPr="004A047E">
          <w:t xml:space="preserve">   | </w:t>
        </w:r>
        <w:r>
          <w:rPr>
            <w:rFonts w:eastAsiaTheme="minorEastAsia"/>
          </w:rPr>
          <w:t xml:space="preserve">ietf-network           </w:t>
        </w:r>
        <w:r w:rsidR="004E6745">
          <w:rPr>
            <w:rFonts w:eastAsiaTheme="minorEastAsia"/>
          </w:rPr>
          <w:tab/>
          <w:t xml:space="preserve">     </w:t>
        </w:r>
        <w:r>
          <w:t>| [RFC8345</w:t>
        </w:r>
        <w:r w:rsidR="004E6745" w:rsidRPr="004A047E">
          <w:t>]</w:t>
        </w:r>
      </w:ins>
      <w:ins w:id="358" w:author="Leeyoung" w:date="2018-09-19T11:59:00Z">
        <w:r>
          <w:t xml:space="preserve"> </w:t>
        </w:r>
      </w:ins>
      <w:ins w:id="359" w:author="Leeyoung" w:date="2018-09-19T11:46:00Z">
        <w:r w:rsidR="004E6745" w:rsidRPr="004A047E">
          <w:t xml:space="preserve">      |</w:t>
        </w:r>
      </w:ins>
    </w:p>
    <w:p w14:paraId="42417D67" w14:textId="2126387B" w:rsidR="004E6745" w:rsidRDefault="004B09DE" w:rsidP="004E6745">
      <w:pPr>
        <w:spacing w:after="0"/>
        <w:ind w:left="0"/>
        <w:rPr>
          <w:ins w:id="360" w:author="Leeyoung" w:date="2018-09-19T11:57:00Z"/>
        </w:rPr>
      </w:pPr>
      <w:ins w:id="361" w:author="Leeyoung" w:date="2018-09-19T11:46:00Z">
        <w:r>
          <w:t xml:space="preserve">      | te</w:t>
        </w:r>
      </w:ins>
      <w:ins w:id="362" w:author="Leeyoung" w:date="2018-09-19T11:56:00Z">
        <w:r>
          <w:t>-types</w:t>
        </w:r>
      </w:ins>
      <w:ins w:id="363" w:author="Leeyoung" w:date="2018-09-19T11:46:00Z">
        <w:r w:rsidR="004E6745" w:rsidRPr="004A047E">
          <w:t xml:space="preserve">| </w:t>
        </w:r>
        <w:r>
          <w:rPr>
            <w:rFonts w:eastAsiaTheme="minorEastAsia"/>
          </w:rPr>
          <w:t>ietf-te</w:t>
        </w:r>
        <w:r w:rsidR="004E6745" w:rsidRPr="00EF118B">
          <w:rPr>
            <w:rFonts w:eastAsiaTheme="minorEastAsia"/>
          </w:rPr>
          <w:t>-types</w:t>
        </w:r>
      </w:ins>
      <w:ins w:id="364" w:author="Leeyoung" w:date="2018-09-19T11:56:00Z">
        <w:r>
          <w:rPr>
            <w:rFonts w:eastAsiaTheme="minorEastAsia"/>
          </w:rPr>
          <w:t xml:space="preserve">   </w:t>
        </w:r>
      </w:ins>
      <w:ins w:id="365" w:author="Leeyoung" w:date="2018-09-19T11:46:00Z">
        <w:r w:rsidR="004E6745" w:rsidRPr="00EF118B">
          <w:rPr>
            <w:rFonts w:eastAsiaTheme="minorEastAsia"/>
          </w:rPr>
          <w:t xml:space="preserve"> </w:t>
        </w:r>
        <w:r>
          <w:rPr>
            <w:rFonts w:eastAsiaTheme="minorEastAsia"/>
          </w:rPr>
          <w:t xml:space="preserve">      </w:t>
        </w:r>
        <w:r w:rsidR="004E6745">
          <w:rPr>
            <w:rFonts w:eastAsiaTheme="minorEastAsia"/>
          </w:rPr>
          <w:t xml:space="preserve">      </w:t>
        </w:r>
        <w:r>
          <w:t>| [TE-Tunnel</w:t>
        </w:r>
        <w:r w:rsidR="004E6745" w:rsidRPr="004A047E">
          <w:t>]</w:t>
        </w:r>
        <w:r w:rsidR="004E6745">
          <w:t xml:space="preserve">     |</w:t>
        </w:r>
      </w:ins>
    </w:p>
    <w:p w14:paraId="525180FA" w14:textId="7EF930D7" w:rsidR="004B09DE" w:rsidRPr="004A047E" w:rsidRDefault="004B09DE" w:rsidP="004E6745">
      <w:pPr>
        <w:spacing w:after="0"/>
        <w:ind w:left="0"/>
        <w:rPr>
          <w:ins w:id="366" w:author="Leeyoung" w:date="2018-09-19T11:46:00Z"/>
        </w:rPr>
      </w:pPr>
      <w:ins w:id="367" w:author="Leeyoung" w:date="2018-09-19T11:57:00Z">
        <w:r>
          <w:t xml:space="preserve">      | te-topo | ietf-te-topology             | [TE-TOPO]       |</w:t>
        </w:r>
      </w:ins>
    </w:p>
    <w:p w14:paraId="6574B28E" w14:textId="77777777" w:rsidR="004E6745" w:rsidRPr="004A047E" w:rsidRDefault="004E6745" w:rsidP="004E6745">
      <w:pPr>
        <w:spacing w:after="0"/>
        <w:ind w:left="0"/>
        <w:rPr>
          <w:ins w:id="368" w:author="Leeyoung" w:date="2018-09-19T11:46:00Z"/>
        </w:rPr>
      </w:pPr>
      <w:ins w:id="369" w:author="Leeyoung" w:date="2018-09-19T11:46:00Z">
        <w:r w:rsidRPr="004A047E">
          <w:t xml:space="preserve">      +---------+------------------------------+-----------------+</w:t>
        </w:r>
      </w:ins>
    </w:p>
    <w:p w14:paraId="48F2DF22" w14:textId="77777777" w:rsidR="004E6745" w:rsidRPr="004A047E" w:rsidRDefault="004E6745" w:rsidP="004E6745">
      <w:pPr>
        <w:spacing w:after="0"/>
        <w:ind w:left="0"/>
        <w:rPr>
          <w:ins w:id="370" w:author="Leeyoung" w:date="2018-09-19T11:46:00Z"/>
        </w:rPr>
      </w:pPr>
    </w:p>
    <w:p w14:paraId="2866E442" w14:textId="77777777" w:rsidR="004E6745" w:rsidRDefault="004E6745" w:rsidP="004E6745">
      <w:pPr>
        <w:spacing w:after="0"/>
        <w:ind w:left="0"/>
        <w:rPr>
          <w:ins w:id="371" w:author="Leeyoung" w:date="2018-09-19T11:46:00Z"/>
        </w:rPr>
      </w:pPr>
      <w:ins w:id="372" w:author="Leeyoung" w:date="2018-09-19T11:46:00Z">
        <w:r>
          <w:t xml:space="preserve">             Table 1: Prefixes and corresponding YANG modules</w:t>
        </w:r>
      </w:ins>
    </w:p>
    <w:p w14:paraId="0E4F87B4" w14:textId="77777777" w:rsidR="004E6745" w:rsidRDefault="004E6745" w:rsidP="004E6745">
      <w:pPr>
        <w:spacing w:after="0"/>
        <w:ind w:left="0"/>
        <w:rPr>
          <w:ins w:id="373" w:author="Leeyoung" w:date="2018-09-19T11:46:00Z"/>
        </w:rPr>
      </w:pPr>
    </w:p>
    <w:p w14:paraId="6F72E707" w14:textId="1C15C20F" w:rsidR="004E6745" w:rsidRDefault="004E6745" w:rsidP="004E6745">
      <w:ins w:id="374" w:author="Leeyoung" w:date="2018-09-19T11:46:00Z">
        <w:r>
          <w:t>Note: The RFC Editor will replace XXXX with the number assigned to the RFC once this draft becomes an RFC.</w:t>
        </w:r>
      </w:ins>
    </w:p>
    <w:p w14:paraId="47F03ED0" w14:textId="0FBCF704" w:rsidR="00D85315" w:rsidRDefault="00395DC3" w:rsidP="00D77BE1">
      <w:pPr>
        <w:pStyle w:val="Heading1"/>
      </w:pPr>
      <w:bookmarkStart w:id="375" w:name="_Toc465428129"/>
      <w:bookmarkStart w:id="376" w:name="_Toc465428130"/>
      <w:bookmarkStart w:id="377" w:name="_Toc465428131"/>
      <w:bookmarkStart w:id="378" w:name="_Toc465428132"/>
      <w:bookmarkStart w:id="379" w:name="_Toc465428133"/>
      <w:bookmarkStart w:id="380" w:name="_Toc465428134"/>
      <w:bookmarkStart w:id="381" w:name="_Toc465428135"/>
      <w:bookmarkStart w:id="382" w:name="_Toc11332160"/>
      <w:bookmarkEnd w:id="375"/>
      <w:bookmarkEnd w:id="376"/>
      <w:bookmarkEnd w:id="377"/>
      <w:bookmarkEnd w:id="378"/>
      <w:bookmarkEnd w:id="379"/>
      <w:bookmarkEnd w:id="380"/>
      <w:bookmarkEnd w:id="381"/>
      <w:ins w:id="383" w:author="Leeyoung" w:date="2019-02-04T12:21:00Z">
        <w:r>
          <w:t>U</w:t>
        </w:r>
        <w:r w:rsidR="00D92C9F">
          <w:t>se-</w:t>
        </w:r>
        <w:r>
          <w:t>case</w:t>
        </w:r>
      </w:ins>
      <w:ins w:id="384" w:author="Leeyoung" w:date="2019-02-04T12:20:00Z">
        <w:r>
          <w:t xml:space="preserve"> of VN Yang Model in the </w:t>
        </w:r>
      </w:ins>
      <w:r w:rsidR="00C0243C">
        <w:t xml:space="preserve">ACTN </w:t>
      </w:r>
      <w:del w:id="385" w:author="Leeyoung" w:date="2019-02-04T12:20:00Z">
        <w:r w:rsidR="00C0243C" w:rsidDel="00395DC3">
          <w:delText xml:space="preserve">CMI </w:delText>
        </w:r>
      </w:del>
      <w:r w:rsidR="00C0243C">
        <w:t>context</w:t>
      </w:r>
      <w:bookmarkEnd w:id="382"/>
    </w:p>
    <w:p w14:paraId="66A67AB1" w14:textId="607924B4" w:rsidR="00C0243C" w:rsidRDefault="00395DC3">
      <w:ins w:id="386" w:author="Leeyoung" w:date="2019-02-04T12:19:00Z">
        <w:r>
          <w:t>In this section, ACTN is being used to illustrate the general usage of the VN yang model.</w:t>
        </w:r>
      </w:ins>
      <w:ins w:id="387" w:author="Leeyoung" w:date="2019-02-04T12:20:00Z">
        <w:r>
          <w:t xml:space="preserve"> </w:t>
        </w:r>
      </w:ins>
      <w:r w:rsidR="00C0243C">
        <w:t xml:space="preserve">The model presented in this </w:t>
      </w:r>
      <w:ins w:id="388" w:author="Leeyoung" w:date="2019-02-04T12:20:00Z">
        <w:r>
          <w:t>section</w:t>
        </w:r>
      </w:ins>
      <w:del w:id="389" w:author="Leeyoung" w:date="2019-02-04T12:20:00Z">
        <w:r w:rsidR="00C0243C" w:rsidDel="00395DC3">
          <w:delText>document</w:delText>
        </w:r>
      </w:del>
      <w:r w:rsidR="00C0243C">
        <w:t xml:space="preserve"> has the following ACTN context. </w:t>
      </w:r>
    </w:p>
    <w:p w14:paraId="72A6F380" w14:textId="77777777" w:rsidR="00C0243C" w:rsidRDefault="00C0243C" w:rsidP="00C0243C">
      <w:pPr>
        <w:pStyle w:val="Figure"/>
        <w:spacing w:after="0" w:line="240" w:lineRule="auto"/>
      </w:pPr>
      <w:r>
        <w:t xml:space="preserve">                          +-------+</w:t>
      </w:r>
    </w:p>
    <w:p w14:paraId="09D85F3A" w14:textId="77777777" w:rsidR="00C0243C" w:rsidRDefault="00C0243C" w:rsidP="00C0243C">
      <w:pPr>
        <w:pStyle w:val="Figure"/>
        <w:spacing w:after="0" w:line="240" w:lineRule="auto"/>
      </w:pPr>
      <w:r>
        <w:t xml:space="preserve">                          |  CNC  |                                       </w:t>
      </w:r>
    </w:p>
    <w:p w14:paraId="4CC9F2EF" w14:textId="77777777" w:rsidR="00C0243C" w:rsidRDefault="00C0243C" w:rsidP="00C0243C">
      <w:pPr>
        <w:pStyle w:val="Figure"/>
        <w:spacing w:after="0" w:line="240" w:lineRule="auto"/>
      </w:pPr>
      <w:r>
        <w:t xml:space="preserve">                          +-------+</w:t>
      </w:r>
    </w:p>
    <w:p w14:paraId="7A79A3DF" w14:textId="77777777" w:rsidR="00C0243C" w:rsidRDefault="00C0243C" w:rsidP="00C0243C">
      <w:pPr>
        <w:pStyle w:val="Figure"/>
        <w:spacing w:after="0" w:line="240" w:lineRule="auto"/>
      </w:pPr>
      <w:r>
        <w:tab/>
      </w:r>
      <w:r>
        <w:tab/>
        <w:t xml:space="preserve">                        |  </w:t>
      </w:r>
    </w:p>
    <w:p w14:paraId="2790952E" w14:textId="6974CB14" w:rsidR="00C0243C" w:rsidRDefault="00C0243C" w:rsidP="00C0243C">
      <w:pPr>
        <w:pStyle w:val="Figure"/>
        <w:spacing w:after="0" w:line="240" w:lineRule="auto"/>
      </w:pPr>
      <w:r>
        <w:t xml:space="preserve">                              |    </w:t>
      </w:r>
      <w:r w:rsidR="00A63F51">
        <w:t>VN YANG + TE-topology YANG</w:t>
      </w:r>
    </w:p>
    <w:p w14:paraId="70B7C03A" w14:textId="77777777" w:rsidR="00C0243C" w:rsidRDefault="00C0243C" w:rsidP="00C0243C">
      <w:pPr>
        <w:pStyle w:val="Figure"/>
        <w:spacing w:after="0" w:line="240" w:lineRule="auto"/>
      </w:pPr>
      <w:r>
        <w:t xml:space="preserve">                              |</w:t>
      </w:r>
    </w:p>
    <w:p w14:paraId="54566BF4" w14:textId="77777777" w:rsidR="00C0243C" w:rsidRDefault="00C0243C" w:rsidP="00C0243C">
      <w:pPr>
        <w:pStyle w:val="Figure"/>
        <w:spacing w:after="0" w:line="240" w:lineRule="auto"/>
      </w:pPr>
      <w:r>
        <w:t xml:space="preserve">                   +-----------------------+</w:t>
      </w:r>
    </w:p>
    <w:p w14:paraId="12784549" w14:textId="77777777" w:rsidR="00C0243C" w:rsidRDefault="00C0243C" w:rsidP="00C0243C">
      <w:pPr>
        <w:pStyle w:val="Figure"/>
        <w:spacing w:after="0" w:line="240" w:lineRule="auto"/>
      </w:pPr>
      <w:r>
        <w:t xml:space="preserve">                   |         MDSC          |</w:t>
      </w:r>
    </w:p>
    <w:p w14:paraId="2B06CC99" w14:textId="77777777" w:rsidR="00C0243C" w:rsidRDefault="00C0243C" w:rsidP="00C0243C">
      <w:pPr>
        <w:pStyle w:val="Figure"/>
        <w:spacing w:after="0" w:line="240" w:lineRule="auto"/>
      </w:pPr>
      <w:r>
        <w:t xml:space="preserve">                   +-----------------------+</w:t>
      </w:r>
    </w:p>
    <w:p w14:paraId="3EE3E392" w14:textId="77777777" w:rsidR="00C0243C" w:rsidRDefault="00C0243C" w:rsidP="00C0243C"/>
    <w:p w14:paraId="479E37A6" w14:textId="77777777" w:rsidR="00C0243C" w:rsidRPr="00C0243C" w:rsidRDefault="00C0243C" w:rsidP="00C0243C">
      <w:pPr>
        <w:pStyle w:val="FigureHeading"/>
        <w:jc w:val="center"/>
      </w:pPr>
      <w:r>
        <w:t xml:space="preserve">Figure 1. ACTN CMI </w:t>
      </w:r>
    </w:p>
    <w:p w14:paraId="1BC9AC74" w14:textId="77777777" w:rsidR="00FE37BA" w:rsidRDefault="00FE37BA" w:rsidP="00FE37BA">
      <w:pPr>
        <w:pStyle w:val="RFCFigure"/>
      </w:pPr>
      <w:bookmarkStart w:id="390" w:name="_Toc411254992"/>
      <w:bookmarkStart w:id="391" w:name="_Toc411255389"/>
      <w:bookmarkStart w:id="392" w:name="_Toc411254993"/>
      <w:bookmarkStart w:id="393" w:name="_Toc411255390"/>
      <w:bookmarkStart w:id="394" w:name="_Toc378607219"/>
      <w:bookmarkStart w:id="395" w:name="_Toc378607220"/>
      <w:bookmarkStart w:id="396" w:name="_Toc378607221"/>
      <w:bookmarkStart w:id="397" w:name="_Toc378607222"/>
      <w:bookmarkStart w:id="398" w:name="_Toc378607223"/>
      <w:bookmarkStart w:id="399" w:name="_Toc378607224"/>
      <w:bookmarkStart w:id="400" w:name="_Toc378607225"/>
      <w:bookmarkStart w:id="401" w:name="_Toc378607226"/>
      <w:bookmarkStart w:id="402" w:name="_Toc378607227"/>
      <w:bookmarkStart w:id="403" w:name="_Toc378607228"/>
      <w:bookmarkStart w:id="404" w:name="_Toc378607229"/>
      <w:bookmarkStart w:id="405" w:name="_Toc378607230"/>
      <w:bookmarkStart w:id="406" w:name="_Toc378607231"/>
      <w:bookmarkStart w:id="407" w:name="_Toc378607232"/>
      <w:bookmarkStart w:id="408" w:name="_Toc378607233"/>
      <w:bookmarkStart w:id="409" w:name="_Toc378607234"/>
      <w:bookmarkStart w:id="410" w:name="_Toc378607235"/>
      <w:bookmarkStart w:id="411" w:name="_Toc378607236"/>
      <w:bookmarkStart w:id="412" w:name="_Toc378607237"/>
      <w:bookmarkStart w:id="413" w:name="_Toc378607238"/>
      <w:bookmarkStart w:id="414" w:name="_Toc378607239"/>
      <w:bookmarkStart w:id="415" w:name="_Toc378607240"/>
      <w:bookmarkStart w:id="416" w:name="_Toc378607241"/>
      <w:bookmarkStart w:id="417" w:name="_Toc378607242"/>
      <w:bookmarkStart w:id="418" w:name="_Toc378607243"/>
      <w:bookmarkStart w:id="419" w:name="_Toc378607244"/>
      <w:bookmarkStart w:id="420" w:name="_Toc378607245"/>
      <w:bookmarkStart w:id="421" w:name="_Toc378607246"/>
      <w:bookmarkStart w:id="422" w:name="_Toc378607247"/>
      <w:bookmarkStart w:id="423" w:name="_Toc378607248"/>
      <w:bookmarkStart w:id="424" w:name="_Toc378607249"/>
      <w:bookmarkStart w:id="425" w:name="_Toc378607250"/>
      <w:bookmarkStart w:id="426" w:name="_Toc378607251"/>
      <w:bookmarkStart w:id="427" w:name="_Toc378607252"/>
      <w:bookmarkStart w:id="428" w:name="_Toc378607253"/>
      <w:bookmarkStart w:id="429" w:name="_Toc378607254"/>
      <w:bookmarkStart w:id="430" w:name="_Toc378607255"/>
      <w:bookmarkStart w:id="431" w:name="_Toc378607256"/>
      <w:bookmarkStart w:id="432" w:name="_Toc378607257"/>
      <w:bookmarkStart w:id="433" w:name="_Toc378607258"/>
      <w:bookmarkStart w:id="434" w:name="_Toc378607259"/>
      <w:bookmarkStart w:id="435" w:name="_Toc378607260"/>
      <w:bookmarkStart w:id="436" w:name="_Toc378607261"/>
      <w:bookmarkStart w:id="437" w:name="_Toc378607262"/>
      <w:bookmarkStart w:id="438" w:name="_Toc378607263"/>
      <w:bookmarkStart w:id="439" w:name="_Toc378607264"/>
      <w:bookmarkStart w:id="440" w:name="_Toc378607265"/>
      <w:bookmarkStart w:id="441" w:name="_Toc378607266"/>
      <w:bookmarkStart w:id="442" w:name="_Toc378607267"/>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p>
    <w:p w14:paraId="38C83971" w14:textId="0A22E8A8" w:rsidR="002B6BD1" w:rsidRDefault="002B6BD1" w:rsidP="00FE37BA">
      <w:pPr>
        <w:pStyle w:val="RFCFigure"/>
        <w:rPr>
          <w:ins w:id="443" w:author="Leeyoung" w:date="2019-06-13T15:42:00Z"/>
        </w:rPr>
      </w:pPr>
      <w:r>
        <w:t xml:space="preserve">Both ACTN VN YANG and TE-topology models are used over the CMI to establish a VN over TE networks. </w:t>
      </w:r>
    </w:p>
    <w:p w14:paraId="78441C5E" w14:textId="1771AADE" w:rsidR="000F7F18" w:rsidRDefault="000F7F18" w:rsidP="00FE37BA">
      <w:pPr>
        <w:pStyle w:val="RFCFigure"/>
        <w:rPr>
          <w:ins w:id="444" w:author="Leeyoung" w:date="2019-06-13T15:42:00Z"/>
        </w:rPr>
      </w:pPr>
    </w:p>
    <w:p w14:paraId="7EB4C12A" w14:textId="57524389" w:rsidR="000F7F18" w:rsidRDefault="000F7F18" w:rsidP="00FE37BA">
      <w:pPr>
        <w:pStyle w:val="RFCFigure"/>
      </w:pPr>
      <w:ins w:id="445" w:author="Leeyoung" w:date="2019-06-13T15:44:00Z">
        <w:r>
          <w:t xml:space="preserve">In the context of 5G transport application, </w:t>
        </w:r>
      </w:ins>
      <w:ins w:id="446" w:author="Leeyoung" w:date="2019-06-13T15:48:00Z">
        <w:r>
          <w:t xml:space="preserve">5G </w:t>
        </w:r>
      </w:ins>
      <w:ins w:id="447" w:author="Leeyoung" w:date="2019-06-13T15:44:00Z">
        <w:r>
          <w:t>Traffic Provisioning Manager (TPM) that provides slicing requirements</w:t>
        </w:r>
      </w:ins>
      <w:ins w:id="448" w:author="Leeyoung" w:date="2019-06-13T15:49:00Z">
        <w:r>
          <w:t xml:space="preserve"> to the transport networks (i.e., MDSC)</w:t>
        </w:r>
      </w:ins>
      <w:ins w:id="449" w:author="Leeyoung" w:date="2019-06-13T15:44:00Z">
        <w:r>
          <w:t xml:space="preserve"> </w:t>
        </w:r>
      </w:ins>
      <w:ins w:id="450" w:author="Leeyoung" w:date="2019-06-13T15:48:00Z">
        <w:r>
          <w:t xml:space="preserve">can be considered as </w:t>
        </w:r>
      </w:ins>
      <w:ins w:id="451" w:author="Leeyoung" w:date="2019-06-13T15:49:00Z">
        <w:r>
          <w:t xml:space="preserve">a type of </w:t>
        </w:r>
      </w:ins>
      <w:ins w:id="452" w:author="Leeyoung" w:date="2019-06-13T15:48:00Z">
        <w:r>
          <w:t xml:space="preserve">CNC. </w:t>
        </w:r>
      </w:ins>
      <w:ins w:id="453" w:author="Leeyoung" w:date="2019-06-13T15:49:00Z">
        <w:r>
          <w:t>The ACTN CMI provides the necessary interface functions b</w:t>
        </w:r>
        <w:r w:rsidR="00EC2BDB">
          <w:t>etween 5G and t</w:t>
        </w:r>
        <w:r>
          <w:t xml:space="preserve">ransport networks in order to </w:t>
        </w:r>
      </w:ins>
      <w:ins w:id="454" w:author="Leeyoung" w:date="2019-06-13T15:51:00Z">
        <w:r>
          <w:t>facilitate</w:t>
        </w:r>
      </w:ins>
      <w:ins w:id="455" w:author="Leeyoung" w:date="2019-06-13T15:49:00Z">
        <w:r>
          <w:t xml:space="preserve"> </w:t>
        </w:r>
      </w:ins>
      <w:ins w:id="456" w:author="Leeyoung" w:date="2019-06-13T15:51:00Z">
        <w:r>
          <w:t>dynamic VN creation and it</w:t>
        </w:r>
        <w:r w:rsidR="00EC2BDB">
          <w:t xml:space="preserve">s lifecycle management with </w:t>
        </w:r>
        <w:r>
          <w:t xml:space="preserve">proper feedback loop for monitoring. </w:t>
        </w:r>
      </w:ins>
    </w:p>
    <w:p w14:paraId="5E1CE9D8" w14:textId="77777777" w:rsidR="002B6BD1" w:rsidRDefault="002B6BD1" w:rsidP="00FE37BA">
      <w:pPr>
        <w:pStyle w:val="RFCFigure"/>
      </w:pPr>
    </w:p>
    <w:p w14:paraId="46D5771E" w14:textId="03C33452" w:rsidR="002B6BD1" w:rsidRDefault="002B6BD1" w:rsidP="002B6BD1">
      <w:pPr>
        <w:pStyle w:val="Heading2"/>
      </w:pPr>
      <w:bookmarkStart w:id="457" w:name="_Toc11332161"/>
      <w:r>
        <w:t>Type 1 VN</w:t>
      </w:r>
      <w:bookmarkEnd w:id="457"/>
    </w:p>
    <w:p w14:paraId="5FC1B5B8" w14:textId="01756F6E" w:rsidR="00A00754" w:rsidRDefault="00D77BE1" w:rsidP="00D5222B">
      <w:r>
        <w:t>As defined in [</w:t>
      </w:r>
      <w:ins w:id="458" w:author="Leeyoung" w:date="2018-09-19T12:34:00Z">
        <w:r w:rsidR="00A726B2">
          <w:t>RFC8453</w:t>
        </w:r>
      </w:ins>
      <w:del w:id="459" w:author="Leeyoung" w:date="2018-09-19T12:34:00Z">
        <w:r w:rsidDel="00A726B2">
          <w:delText>ACTN-FW</w:delText>
        </w:r>
      </w:del>
      <w:r>
        <w:t xml:space="preserve">], a Virtual Network is a </w:t>
      </w:r>
      <w:r w:rsidR="009A7B36">
        <w:t xml:space="preserve">customer </w:t>
      </w:r>
      <w:r>
        <w:t xml:space="preserve">view of the </w:t>
      </w:r>
      <w:r w:rsidR="009A7B36">
        <w:t xml:space="preserve">TE </w:t>
      </w:r>
      <w:r>
        <w:t xml:space="preserve">network.  </w:t>
      </w:r>
      <w:r w:rsidR="00A00754">
        <w:t>To recapitulate VN types from [</w:t>
      </w:r>
      <w:ins w:id="460" w:author="Leeyoung" w:date="2018-09-19T12:34:00Z">
        <w:r w:rsidR="00A726B2">
          <w:t>RFC8453</w:t>
        </w:r>
      </w:ins>
      <w:del w:id="461" w:author="Leeyoung" w:date="2018-09-19T12:34:00Z">
        <w:r w:rsidR="00A00754" w:rsidDel="00A726B2">
          <w:delText>ACTN-FW</w:delText>
        </w:r>
      </w:del>
      <w:r w:rsidR="00A00754">
        <w:t xml:space="preserve">], </w:t>
      </w:r>
      <w:r w:rsidR="002B6BD1">
        <w:t xml:space="preserve">Type 1 VN is defined as follows: </w:t>
      </w:r>
    </w:p>
    <w:p w14:paraId="32E5D064" w14:textId="47EFD948" w:rsidR="00A63F51" w:rsidRDefault="00A00754" w:rsidP="002B6BD1">
      <w:r>
        <w:t xml:space="preserve">The VN can be seen as a set of edge-to-edge </w:t>
      </w:r>
      <w:ins w:id="462" w:author="Leeyoung" w:date="2018-06-19T15:19:00Z">
        <w:r w:rsidR="00BB446C">
          <w:t xml:space="preserve">abstract </w:t>
        </w:r>
      </w:ins>
      <w:r>
        <w:t xml:space="preserve">links (a Type 1 VN).  Each </w:t>
      </w:r>
      <w:ins w:id="463" w:author="Leeyoung" w:date="2018-06-19T15:19:00Z">
        <w:r w:rsidR="00BB446C">
          <w:t xml:space="preserve">abstract </w:t>
        </w:r>
      </w:ins>
      <w:r>
        <w:t xml:space="preserve">link is referred </w:t>
      </w:r>
      <w:r w:rsidR="00BD6416">
        <w:t xml:space="preserve">to </w:t>
      </w:r>
      <w:r>
        <w:t xml:space="preserve">as a VN member and is formed as an end-to-end tunnel across the underlying networks. Such tunnels may be constructed by recursive slicing or abstraction of paths in the underlying networks and can encompass edge points of the </w:t>
      </w:r>
      <w:r>
        <w:lastRenderedPageBreak/>
        <w:t>customer's network, access links, intra-domain paths, and inter-domain links.</w:t>
      </w:r>
      <w:r w:rsidR="00A63F51">
        <w:t xml:space="preserve"> </w:t>
      </w:r>
    </w:p>
    <w:p w14:paraId="4DB9E620" w14:textId="195D8652" w:rsidR="00A63F51" w:rsidRDefault="00A63F51" w:rsidP="002B6BD1">
      <w:r>
        <w:t>If we were to create a VN where we have four VN-members as follows:</w:t>
      </w:r>
    </w:p>
    <w:p w14:paraId="6FBE3748" w14:textId="77777777" w:rsidR="00A63F51" w:rsidRDefault="00A63F51" w:rsidP="00A63F51">
      <w:pPr>
        <w:spacing w:after="0" w:line="240" w:lineRule="auto"/>
      </w:pPr>
      <w:r>
        <w:tab/>
      </w:r>
      <w:r>
        <w:tab/>
      </w:r>
      <w:r>
        <w:tab/>
      </w:r>
      <w:r>
        <w:tab/>
        <w:t xml:space="preserve"> </w:t>
      </w:r>
      <w:r>
        <w:tab/>
        <w:t>VN-Member 1       L1-L4</w:t>
      </w:r>
    </w:p>
    <w:p w14:paraId="6F5BC74E" w14:textId="77777777" w:rsidR="00A63F51" w:rsidRDefault="00A63F51" w:rsidP="00A63F51">
      <w:pPr>
        <w:spacing w:after="0" w:line="240" w:lineRule="auto"/>
      </w:pPr>
      <w:r>
        <w:t xml:space="preserve"> </w:t>
      </w:r>
      <w:r>
        <w:tab/>
      </w:r>
      <w:r>
        <w:tab/>
      </w:r>
      <w:r>
        <w:tab/>
      </w:r>
      <w:r>
        <w:tab/>
      </w:r>
      <w:r>
        <w:tab/>
        <w:t>VN-Member 2       L1-L7</w:t>
      </w:r>
    </w:p>
    <w:p w14:paraId="2EF9E8CF" w14:textId="77777777" w:rsidR="00A63F51" w:rsidRDefault="00A63F51" w:rsidP="00A63F51">
      <w:pPr>
        <w:spacing w:after="0" w:line="240" w:lineRule="auto"/>
      </w:pPr>
      <w:r>
        <w:t xml:space="preserve"> </w:t>
      </w:r>
      <w:r>
        <w:tab/>
      </w:r>
      <w:r>
        <w:tab/>
      </w:r>
      <w:r>
        <w:tab/>
      </w:r>
      <w:r>
        <w:tab/>
      </w:r>
      <w:r>
        <w:tab/>
        <w:t>VN-Member 3       L2-L4</w:t>
      </w:r>
    </w:p>
    <w:p w14:paraId="44650F36" w14:textId="77777777" w:rsidR="00A63F51" w:rsidRDefault="00A63F51" w:rsidP="00A63F51">
      <w:pPr>
        <w:spacing w:after="0" w:line="240" w:lineRule="auto"/>
      </w:pPr>
      <w:r>
        <w:t xml:space="preserve"> </w:t>
      </w:r>
      <w:r>
        <w:tab/>
      </w:r>
      <w:r>
        <w:tab/>
      </w:r>
      <w:r>
        <w:tab/>
      </w:r>
      <w:r>
        <w:tab/>
      </w:r>
      <w:r>
        <w:tab/>
        <w:t>VN-Member 4       L3-L8</w:t>
      </w:r>
      <w:r>
        <w:tab/>
      </w:r>
    </w:p>
    <w:p w14:paraId="7405656D" w14:textId="77777777" w:rsidR="00A63F51" w:rsidRDefault="00A63F51" w:rsidP="00A63F51"/>
    <w:p w14:paraId="6709B552" w14:textId="77777777" w:rsidR="00A63F51" w:rsidRDefault="00A63F51" w:rsidP="00A63F51">
      <w:pPr>
        <w:tabs>
          <w:tab w:val="clear" w:pos="432"/>
          <w:tab w:val="left" w:pos="1530"/>
        </w:tabs>
        <w:spacing w:after="0" w:line="240" w:lineRule="auto"/>
        <w:ind w:left="1526"/>
      </w:pPr>
      <w:r>
        <w:t xml:space="preserve">Where L1, L2, L3, L4, L7 and L8 correspond to a Customer </w:t>
      </w:r>
    </w:p>
    <w:p w14:paraId="0E110C7F" w14:textId="7A7E0957" w:rsidR="00A63F51" w:rsidRDefault="00A63F51" w:rsidP="00A63F51">
      <w:pPr>
        <w:tabs>
          <w:tab w:val="clear" w:pos="432"/>
          <w:tab w:val="left" w:pos="1530"/>
        </w:tabs>
        <w:spacing w:after="0" w:line="240" w:lineRule="auto"/>
        <w:ind w:left="1526"/>
      </w:pPr>
      <w:r>
        <w:t xml:space="preserve">End-Point, respectively. </w:t>
      </w:r>
    </w:p>
    <w:p w14:paraId="11F8EA37" w14:textId="77777777" w:rsidR="00A63F51" w:rsidRDefault="00A63F51" w:rsidP="00A63F51"/>
    <w:p w14:paraId="54975C39" w14:textId="3A01B566" w:rsidR="00A63F51" w:rsidRDefault="00A63F51" w:rsidP="002B6BD1">
      <w:r>
        <w:t>This VN can be modeled as one abstract node representation as follows</w:t>
      </w:r>
      <w:r w:rsidR="00625D62">
        <w:t xml:space="preserve"> in Figure 2</w:t>
      </w:r>
      <w:r>
        <w:t>:</w:t>
      </w:r>
    </w:p>
    <w:p w14:paraId="651FC65F" w14:textId="77777777" w:rsidR="00A63F51" w:rsidRDefault="00A63F51" w:rsidP="00A63F51">
      <w:pPr>
        <w:spacing w:after="0" w:line="240" w:lineRule="auto"/>
        <w:ind w:left="2160"/>
      </w:pPr>
      <w:r>
        <w:t xml:space="preserve">         +---------------+</w:t>
      </w:r>
    </w:p>
    <w:p w14:paraId="0F0A1776" w14:textId="77777777" w:rsidR="00A63F51" w:rsidRDefault="00A63F51" w:rsidP="00A63F51">
      <w:pPr>
        <w:spacing w:after="0" w:line="240" w:lineRule="auto"/>
        <w:ind w:left="2160"/>
      </w:pPr>
      <w:r>
        <w:t>L1 ------|               |------ L4</w:t>
      </w:r>
    </w:p>
    <w:p w14:paraId="1132C164" w14:textId="77777777" w:rsidR="00A63F51" w:rsidRDefault="00A63F51" w:rsidP="00A63F51">
      <w:pPr>
        <w:spacing w:after="0" w:line="240" w:lineRule="auto"/>
        <w:ind w:left="2160"/>
      </w:pPr>
      <w:r>
        <w:t>L2 ------|     AN 1      |------ L7</w:t>
      </w:r>
    </w:p>
    <w:p w14:paraId="6331E3A8" w14:textId="77777777" w:rsidR="00A63F51" w:rsidRDefault="00A63F51" w:rsidP="00A63F51">
      <w:pPr>
        <w:spacing w:after="0" w:line="240" w:lineRule="auto"/>
        <w:ind w:left="1728"/>
      </w:pPr>
      <w:r>
        <w:t xml:space="preserve">   L3 ------|               |------ L8</w:t>
      </w:r>
    </w:p>
    <w:p w14:paraId="0BF78511" w14:textId="77777777" w:rsidR="00A63F51" w:rsidRDefault="00A63F51" w:rsidP="00A63F51">
      <w:pPr>
        <w:spacing w:after="0" w:line="240" w:lineRule="auto"/>
        <w:ind w:left="1728"/>
      </w:pPr>
      <w:r>
        <w:t xml:space="preserve">            +---------------+</w:t>
      </w:r>
    </w:p>
    <w:p w14:paraId="357859F4" w14:textId="77777777" w:rsidR="00A63F51" w:rsidRDefault="00A63F51" w:rsidP="00A63F51">
      <w:pPr>
        <w:pStyle w:val="ListParagraph"/>
        <w:ind w:left="1512"/>
      </w:pPr>
    </w:p>
    <w:p w14:paraId="4932F185" w14:textId="42686544" w:rsidR="00625D62" w:rsidRDefault="00625D62" w:rsidP="00625D62">
      <w:pPr>
        <w:pStyle w:val="ListParagraph"/>
        <w:ind w:left="1512"/>
        <w:jc w:val="center"/>
      </w:pPr>
      <w:r>
        <w:t>Figure 2. Abstract Node (One node topology)</w:t>
      </w:r>
    </w:p>
    <w:p w14:paraId="3C934D27" w14:textId="77777777" w:rsidR="00BD6416" w:rsidRDefault="00BD6416" w:rsidP="00875D41">
      <w:pPr>
        <w:pStyle w:val="ListParagraph"/>
        <w:ind w:left="432"/>
      </w:pPr>
    </w:p>
    <w:p w14:paraId="490AD1B6" w14:textId="2F02B83A" w:rsidR="00803271" w:rsidDel="00A726B2" w:rsidRDefault="00BD6416" w:rsidP="00875D41">
      <w:pPr>
        <w:pStyle w:val="ListParagraph"/>
        <w:ind w:left="432"/>
        <w:rPr>
          <w:del w:id="464" w:author="Leeyoung" w:date="2018-09-19T12:39:00Z"/>
        </w:rPr>
      </w:pPr>
      <w:r>
        <w:t>Modeling a VN as one abstract node is the easiest way for customers to express their end-to-end connectivity; however, customers a</w:t>
      </w:r>
      <w:r w:rsidR="00B3110D">
        <w:t>re not limited</w:t>
      </w:r>
      <w:r>
        <w:t xml:space="preserve"> to express their VN only with one abstract node. In some cases, more than one abstract nodes can be employed to express their VN. </w:t>
      </w:r>
    </w:p>
    <w:p w14:paraId="3F1C1D37" w14:textId="77777777" w:rsidR="00803271" w:rsidRDefault="00803271">
      <w:pPr>
        <w:pStyle w:val="ListParagraph"/>
        <w:ind w:left="432"/>
        <w:pPrChange w:id="465" w:author="Leeyoung" w:date="2018-09-19T12:39:00Z">
          <w:pPr/>
        </w:pPrChange>
      </w:pPr>
    </w:p>
    <w:p w14:paraId="3A5EED27" w14:textId="72BAD546" w:rsidR="00A00754" w:rsidRDefault="002B6BD1" w:rsidP="002B6BD1">
      <w:pPr>
        <w:pStyle w:val="Heading2"/>
      </w:pPr>
      <w:bookmarkStart w:id="466" w:name="_Toc11332162"/>
      <w:r>
        <w:t>Type 2 VN</w:t>
      </w:r>
      <w:bookmarkEnd w:id="466"/>
      <w:r w:rsidR="00A00754">
        <w:t xml:space="preserve"> </w:t>
      </w:r>
    </w:p>
    <w:p w14:paraId="32AB281D" w14:textId="79CD80F9" w:rsidR="00750B34" w:rsidRDefault="00750B34" w:rsidP="002B6BD1">
      <w:r>
        <w:t xml:space="preserve">For some VN members of a VN, the customers are allowed to configure </w:t>
      </w:r>
      <w:r w:rsidR="00625D62">
        <w:t xml:space="preserve">the actual path (i.e., </w:t>
      </w:r>
      <w:r>
        <w:t>detailed virtual nodes and virtual links</w:t>
      </w:r>
      <w:r w:rsidR="00625D62">
        <w:t>)</w:t>
      </w:r>
      <w:r>
        <w:t xml:space="preserve"> over the VN/abstract topology agreed mutually between CNC and MDSC prior to or a topology created by the MDSC as part of VN instantiation. Type 2 VN is always built on top of a Type 1 VN. </w:t>
      </w:r>
    </w:p>
    <w:p w14:paraId="719D4EE1" w14:textId="6975F025" w:rsidR="00750B34" w:rsidRDefault="00750B34" w:rsidP="00750B34">
      <w:r>
        <w:t xml:space="preserve">If a Type 2 VN is desired for some or all of VN members of a type 1 VN (see the example in Section 2.1), the TE-topology model can provide the following abstract topology (that consists of virtual nodes and virtual links) which is built on top of the Type 1 VN. </w:t>
      </w:r>
    </w:p>
    <w:p w14:paraId="5C9F61C0" w14:textId="77777777" w:rsidR="00750B34" w:rsidRPr="00D1034B" w:rsidRDefault="00750B34" w:rsidP="00750B34"/>
    <w:p w14:paraId="009E8129" w14:textId="3B98126C" w:rsidR="00750B34" w:rsidRPr="00D1034B" w:rsidRDefault="00625D62" w:rsidP="00130DEF">
      <w:pPr>
        <w:pStyle w:val="Figure"/>
        <w:spacing w:after="0" w:line="240" w:lineRule="auto"/>
      </w:pPr>
      <w:r>
        <w:t xml:space="preserve">           +----------------------------------------------+</w:t>
      </w:r>
    </w:p>
    <w:p w14:paraId="5BCDA303" w14:textId="58DC58E2" w:rsidR="00750B34" w:rsidRDefault="00625D62" w:rsidP="00130DEF">
      <w:pPr>
        <w:pStyle w:val="Figure"/>
        <w:spacing w:after="0" w:line="240" w:lineRule="auto"/>
      </w:pPr>
      <w:r>
        <w:t xml:space="preserve">           |</w:t>
      </w:r>
      <w:r w:rsidR="00750B34">
        <w:t xml:space="preserve">             S1               S2</w:t>
      </w:r>
      <w:r>
        <w:t xml:space="preserve">              |</w:t>
      </w:r>
    </w:p>
    <w:p w14:paraId="7AF38EDE" w14:textId="184AB26B" w:rsidR="00750B34" w:rsidRDefault="00625D62" w:rsidP="00130DEF">
      <w:pPr>
        <w:pStyle w:val="Figure"/>
        <w:spacing w:after="0" w:line="240" w:lineRule="auto"/>
      </w:pPr>
      <w:r>
        <w:t xml:space="preserve">           |</w:t>
      </w:r>
      <w:r w:rsidR="00750B34">
        <w:t xml:space="preserve">              O---------------O</w:t>
      </w:r>
      <w:r>
        <w:t xml:space="preserve">               |</w:t>
      </w:r>
    </w:p>
    <w:p w14:paraId="6CBCCBB6" w14:textId="04AB74F6" w:rsidR="00750B34" w:rsidRPr="00D1034B" w:rsidRDefault="00625D62" w:rsidP="00130DEF">
      <w:pPr>
        <w:pStyle w:val="Figure"/>
        <w:spacing w:after="0" w:line="240" w:lineRule="auto"/>
      </w:pPr>
      <w:r>
        <w:t xml:space="preserve">           |</w:t>
      </w:r>
      <w:r w:rsidR="00750B34">
        <w:t xml:space="preserve">     ________/ \______         \</w:t>
      </w:r>
      <w:r>
        <w:t xml:space="preserve">              |</w:t>
      </w:r>
    </w:p>
    <w:p w14:paraId="21E00911" w14:textId="40B2BCC9" w:rsidR="00750B34" w:rsidRDefault="00625D62" w:rsidP="00130DEF">
      <w:pPr>
        <w:pStyle w:val="Figure"/>
        <w:spacing w:after="0" w:line="240" w:lineRule="auto"/>
      </w:pPr>
      <w:r>
        <w:t xml:space="preserve">           |</w:t>
      </w:r>
      <w:r w:rsidR="00750B34">
        <w:t xml:space="preserve">    /                 \         \</w:t>
      </w:r>
      <w:r>
        <w:t xml:space="preserve">             |</w:t>
      </w:r>
    </w:p>
    <w:p w14:paraId="2AC8A612" w14:textId="2401466F" w:rsidR="00750B34" w:rsidRPr="00D1034B" w:rsidRDefault="00625D62" w:rsidP="00130DEF">
      <w:pPr>
        <w:pStyle w:val="Figure"/>
        <w:spacing w:after="0" w:line="240" w:lineRule="auto"/>
      </w:pPr>
      <w:r>
        <w:t xml:space="preserve">           |</w:t>
      </w:r>
      <w:r w:rsidR="00750B34">
        <w:t>S3 /                   \ S4      \ S5</w:t>
      </w:r>
      <w:r>
        <w:t xml:space="preserve">         |</w:t>
      </w:r>
    </w:p>
    <w:p w14:paraId="6E97D2A8" w14:textId="4294B950" w:rsidR="00750B34" w:rsidRDefault="00625D62" w:rsidP="00130DEF">
      <w:pPr>
        <w:pStyle w:val="Figure"/>
        <w:spacing w:after="0" w:line="240" w:lineRule="auto"/>
      </w:pPr>
      <w:r>
        <w:t xml:space="preserve">     L1----|</w:t>
      </w:r>
      <w:r w:rsidR="00750B34">
        <w:t>-O-------------</w:t>
      </w:r>
      <w:r>
        <w:t>---------O---------O-----------|</w:t>
      </w:r>
      <w:r w:rsidR="00750B34">
        <w:t>------L4</w:t>
      </w:r>
    </w:p>
    <w:p w14:paraId="51797A3B" w14:textId="5E960827" w:rsidR="00750B34" w:rsidRDefault="00625D62" w:rsidP="00130DEF">
      <w:pPr>
        <w:pStyle w:val="Figure"/>
        <w:spacing w:after="0" w:line="240" w:lineRule="auto"/>
      </w:pPr>
      <w:r>
        <w:t xml:space="preserve">           |</w:t>
      </w:r>
      <w:r w:rsidR="00750B34">
        <w:t xml:space="preserve">   \                     \         \</w:t>
      </w:r>
      <w:r>
        <w:t xml:space="preserve">          |</w:t>
      </w:r>
    </w:p>
    <w:p w14:paraId="3C53055F" w14:textId="3CC3B50E" w:rsidR="00750B34" w:rsidRDefault="00625D62" w:rsidP="00130DEF">
      <w:pPr>
        <w:pStyle w:val="Figure"/>
        <w:spacing w:after="0" w:line="240" w:lineRule="auto"/>
      </w:pPr>
      <w:r>
        <w:t xml:space="preserve">           |</w:t>
      </w:r>
      <w:r w:rsidR="00750B34">
        <w:t xml:space="preserve">    \                     \         \</w:t>
      </w:r>
      <w:r>
        <w:t xml:space="preserve">         |</w:t>
      </w:r>
    </w:p>
    <w:p w14:paraId="5801E27B" w14:textId="3B05C1B6" w:rsidR="00750B34" w:rsidRPr="00D1034B" w:rsidRDefault="00625D62" w:rsidP="00130DEF">
      <w:pPr>
        <w:pStyle w:val="Figure"/>
        <w:spacing w:after="0" w:line="240" w:lineRule="auto"/>
      </w:pPr>
      <w:r>
        <w:t xml:space="preserve">           |</w:t>
      </w:r>
      <w:r w:rsidR="00750B34">
        <w:t xml:space="preserve">     \ S6                  \ S7      \ S8     </w:t>
      </w:r>
      <w:r>
        <w:t>|</w:t>
      </w:r>
    </w:p>
    <w:p w14:paraId="5B5A61C6" w14:textId="0493E6D8" w:rsidR="00750B34" w:rsidRDefault="00625D62" w:rsidP="00130DEF">
      <w:pPr>
        <w:pStyle w:val="Figure"/>
        <w:spacing w:after="0" w:line="240" w:lineRule="auto"/>
      </w:pPr>
      <w:r>
        <w:t xml:space="preserve">           |</w:t>
      </w:r>
      <w:r w:rsidR="00750B34">
        <w:t xml:space="preserve">      O     -----------</w:t>
      </w:r>
      <w:r>
        <w:t>-----O---------O-------|</w:t>
      </w:r>
      <w:r w:rsidR="00750B34">
        <w:t>------L7</w:t>
      </w:r>
    </w:p>
    <w:p w14:paraId="3565C1A5" w14:textId="390B8C8A" w:rsidR="00750B34" w:rsidRDefault="00625D62" w:rsidP="00130DEF">
      <w:pPr>
        <w:pStyle w:val="Figure"/>
        <w:spacing w:after="0" w:line="240" w:lineRule="auto"/>
      </w:pPr>
      <w:r>
        <w:t xml:space="preserve">           |</w:t>
      </w:r>
      <w:r w:rsidR="00750B34">
        <w:t xml:space="preserve">     / \   /                 \   ____/ </w:t>
      </w:r>
      <w:r>
        <w:t xml:space="preserve">       |</w:t>
      </w:r>
    </w:p>
    <w:p w14:paraId="1BC2B32E" w14:textId="0B1B5A16" w:rsidR="00750B34" w:rsidRDefault="00625D62" w:rsidP="00130DEF">
      <w:pPr>
        <w:pStyle w:val="Figure"/>
        <w:spacing w:after="0" w:line="240" w:lineRule="auto"/>
      </w:pPr>
      <w:r>
        <w:t xml:space="preserve">           |</w:t>
      </w:r>
      <w:r w:rsidR="00750B34">
        <w:t>S9  /   \ /S10                \ /</w:t>
      </w:r>
      <w:r>
        <w:t xml:space="preserve">             |</w:t>
      </w:r>
    </w:p>
    <w:p w14:paraId="1760B631" w14:textId="5E9D46CF" w:rsidR="00750B34" w:rsidRPr="00D1034B" w:rsidRDefault="00625D62" w:rsidP="00130DEF">
      <w:pPr>
        <w:pStyle w:val="Figure"/>
        <w:spacing w:after="0" w:line="240" w:lineRule="auto"/>
      </w:pPr>
      <w:r>
        <w:t xml:space="preserve">    L2-----|</w:t>
      </w:r>
      <w:r w:rsidR="00750B34">
        <w:t>---O-----O---------------------O--------</w:t>
      </w:r>
      <w:r>
        <w:t>------|</w:t>
      </w:r>
      <w:r w:rsidR="00750B34">
        <w:t>------L8</w:t>
      </w:r>
    </w:p>
    <w:p w14:paraId="743A3E67" w14:textId="52B25CB3" w:rsidR="00750B34" w:rsidRDefault="00625D62" w:rsidP="00130DEF">
      <w:pPr>
        <w:pStyle w:val="Figure"/>
        <w:spacing w:after="0" w:line="240" w:lineRule="auto"/>
      </w:pPr>
      <w:r>
        <w:t xml:space="preserve">           |</w:t>
      </w:r>
      <w:r w:rsidR="00750B34">
        <w:t xml:space="preserve">  /                          S11</w:t>
      </w:r>
      <w:r>
        <w:t xml:space="preserve">              |</w:t>
      </w:r>
    </w:p>
    <w:p w14:paraId="7978F5FE" w14:textId="1F9B0F47" w:rsidR="00750B34" w:rsidRDefault="00625D62" w:rsidP="00130DEF">
      <w:pPr>
        <w:pStyle w:val="Figure"/>
        <w:spacing w:after="0" w:line="240" w:lineRule="auto"/>
      </w:pPr>
      <w:r>
        <w:t xml:space="preserve">    L3-----|</w:t>
      </w:r>
      <w:r w:rsidR="00750B34">
        <w:t>--</w:t>
      </w:r>
      <w:r>
        <w:t xml:space="preserve">                                            |</w:t>
      </w:r>
    </w:p>
    <w:p w14:paraId="6AE0EC55" w14:textId="073F23FD" w:rsidR="00625D62" w:rsidRDefault="00625D62" w:rsidP="00130DEF">
      <w:pPr>
        <w:pStyle w:val="Figure"/>
        <w:spacing w:after="0" w:line="240" w:lineRule="auto"/>
      </w:pPr>
      <w:r>
        <w:tab/>
      </w:r>
      <w:r>
        <w:tab/>
      </w:r>
      <w:r>
        <w:tab/>
        <w:t xml:space="preserve">  |                                              |</w:t>
      </w:r>
    </w:p>
    <w:p w14:paraId="4E1127C6" w14:textId="032FB917" w:rsidR="00625D62" w:rsidRDefault="00625D62" w:rsidP="00625D62">
      <w:pPr>
        <w:spacing w:after="0" w:line="240" w:lineRule="auto"/>
        <w:ind w:left="0"/>
      </w:pPr>
      <w:r>
        <w:t xml:space="preserve">              +----------------------------------------------+</w:t>
      </w:r>
    </w:p>
    <w:p w14:paraId="51D7769C" w14:textId="77777777" w:rsidR="00625D62" w:rsidRDefault="00625D62" w:rsidP="00625D62">
      <w:pPr>
        <w:pStyle w:val="ListParagraph"/>
        <w:ind w:left="1512"/>
        <w:jc w:val="center"/>
      </w:pPr>
    </w:p>
    <w:p w14:paraId="4D913BDE" w14:textId="799DF39F" w:rsidR="00625D62" w:rsidRDefault="00625D62" w:rsidP="00625D62">
      <w:pPr>
        <w:pStyle w:val="ListParagraph"/>
        <w:ind w:left="1512"/>
        <w:jc w:val="center"/>
      </w:pPr>
      <w:r>
        <w:t xml:space="preserve">Figure 3. Type 2 topology </w:t>
      </w:r>
    </w:p>
    <w:p w14:paraId="327946C9" w14:textId="77777777" w:rsidR="00750B34" w:rsidRDefault="00750B34" w:rsidP="00625D62">
      <w:pPr>
        <w:jc w:val="center"/>
      </w:pPr>
    </w:p>
    <w:p w14:paraId="480A22E0" w14:textId="437F4376" w:rsidR="00625D62" w:rsidRDefault="00625D62" w:rsidP="002B6BD1">
      <w:r>
        <w:t xml:space="preserve">As you see from Figure 3, the Type 1 abstract node is depicted as a Type 1 abstract topology comprising of detailed virtual nodes and virtual links. </w:t>
      </w:r>
    </w:p>
    <w:p w14:paraId="35AFEA9C" w14:textId="7DA7782D" w:rsidR="002B6BD1" w:rsidRDefault="00625D62" w:rsidP="005030B0">
      <w:r>
        <w:t xml:space="preserve">As an example, if VN-member 1 (L1-L4) is chosen to configure its own path over Type 2 topology, it can select, say, </w:t>
      </w:r>
      <w:r w:rsidR="005030B0">
        <w:t>a path that consists of the ERO {S3,</w:t>
      </w:r>
      <w:r>
        <w:t>S</w:t>
      </w:r>
      <w:r w:rsidR="005030B0">
        <w:t>4,</w:t>
      </w:r>
      <w:r>
        <w:t>S5</w:t>
      </w:r>
      <w:r w:rsidR="005030B0">
        <w:t>} based on the topology and its service requirement.  This capability is enacted via TE-topology confi</w:t>
      </w:r>
      <w:r w:rsidR="00110833">
        <w:t xml:space="preserve">guration by the customer. </w:t>
      </w:r>
      <w:r w:rsidR="005030B0">
        <w:t xml:space="preserve"> </w:t>
      </w:r>
    </w:p>
    <w:p w14:paraId="1C880D68" w14:textId="77777777" w:rsidR="005819C1" w:rsidRDefault="005819C1" w:rsidP="005030B0"/>
    <w:p w14:paraId="1A0B9E59" w14:textId="2A7722A1" w:rsidR="009B5E5D" w:rsidRDefault="005819C1" w:rsidP="005819C1">
      <w:pPr>
        <w:pStyle w:val="Heading1"/>
      </w:pPr>
      <w:bookmarkStart w:id="467" w:name="_Toc11332163"/>
      <w:r>
        <w:t>High-Level Control Flows with Examples</w:t>
      </w:r>
      <w:bookmarkEnd w:id="467"/>
      <w:r>
        <w:t xml:space="preserve"> </w:t>
      </w:r>
    </w:p>
    <w:p w14:paraId="100B8BE3" w14:textId="77777777" w:rsidR="005819C1" w:rsidRDefault="005819C1" w:rsidP="005819C1">
      <w:pPr>
        <w:pStyle w:val="Heading2"/>
      </w:pPr>
      <w:bookmarkStart w:id="468" w:name="_Toc11332164"/>
      <w:r>
        <w:t>Type 1 VN Illustration</w:t>
      </w:r>
      <w:bookmarkEnd w:id="468"/>
      <w:r>
        <w:t xml:space="preserve"> </w:t>
      </w:r>
    </w:p>
    <w:p w14:paraId="260235F8" w14:textId="77777777" w:rsidR="005819C1" w:rsidRDefault="005819C1" w:rsidP="005819C1">
      <w:r>
        <w:t>If we were to create a VN where we have four VN-members as follows:</w:t>
      </w:r>
    </w:p>
    <w:p w14:paraId="3DDD2EE8" w14:textId="77777777" w:rsidR="005819C1" w:rsidRDefault="005819C1" w:rsidP="005819C1">
      <w:pPr>
        <w:spacing w:after="0" w:line="240" w:lineRule="auto"/>
      </w:pPr>
      <w:r>
        <w:tab/>
      </w:r>
      <w:r>
        <w:tab/>
      </w:r>
      <w:r>
        <w:tab/>
      </w:r>
      <w:r>
        <w:tab/>
        <w:t xml:space="preserve"> </w:t>
      </w:r>
      <w:r>
        <w:tab/>
        <w:t>VN-Member 1       L1-L4</w:t>
      </w:r>
    </w:p>
    <w:p w14:paraId="695D3C84" w14:textId="77777777" w:rsidR="005819C1" w:rsidRDefault="005819C1" w:rsidP="005819C1">
      <w:pPr>
        <w:spacing w:after="0" w:line="240" w:lineRule="auto"/>
      </w:pPr>
      <w:r>
        <w:lastRenderedPageBreak/>
        <w:t xml:space="preserve"> </w:t>
      </w:r>
      <w:r>
        <w:tab/>
      </w:r>
      <w:r>
        <w:tab/>
      </w:r>
      <w:r>
        <w:tab/>
      </w:r>
      <w:r>
        <w:tab/>
      </w:r>
      <w:r>
        <w:tab/>
        <w:t>VN-Member 2       L1-L7</w:t>
      </w:r>
    </w:p>
    <w:p w14:paraId="38E783AC" w14:textId="77777777" w:rsidR="005819C1" w:rsidRDefault="005819C1" w:rsidP="005819C1">
      <w:pPr>
        <w:spacing w:after="0" w:line="240" w:lineRule="auto"/>
      </w:pPr>
      <w:r>
        <w:t xml:space="preserve"> </w:t>
      </w:r>
      <w:r>
        <w:tab/>
      </w:r>
      <w:r>
        <w:tab/>
      </w:r>
      <w:r>
        <w:tab/>
      </w:r>
      <w:r>
        <w:tab/>
      </w:r>
      <w:r>
        <w:tab/>
        <w:t>VN-Member 3       L2-L4</w:t>
      </w:r>
    </w:p>
    <w:p w14:paraId="24B330A8" w14:textId="77777777" w:rsidR="005819C1" w:rsidRDefault="005819C1" w:rsidP="005819C1">
      <w:pPr>
        <w:tabs>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pPr>
      <w:r>
        <w:t xml:space="preserve"> </w:t>
      </w:r>
      <w:r>
        <w:tab/>
      </w:r>
      <w:r>
        <w:tab/>
      </w:r>
      <w:r>
        <w:tab/>
      </w:r>
      <w:r>
        <w:tab/>
      </w:r>
      <w:r>
        <w:tab/>
        <w:t>VN-Member 4       L3-L8</w:t>
      </w:r>
      <w:r>
        <w:tab/>
      </w:r>
    </w:p>
    <w:p w14:paraId="095E6856" w14:textId="77777777" w:rsidR="005819C1" w:rsidRDefault="005819C1" w:rsidP="005819C1"/>
    <w:p w14:paraId="05D573C7" w14:textId="77777777" w:rsidR="005819C1" w:rsidRDefault="005819C1" w:rsidP="005819C1">
      <w:r>
        <w:t xml:space="preserve">Where L1, L2, L3, L4, L7 and L8 correspond to Customer End-Point, respectively. </w:t>
      </w:r>
    </w:p>
    <w:p w14:paraId="68C7462C" w14:textId="77777777" w:rsidR="005819C1" w:rsidRDefault="005819C1" w:rsidP="005819C1">
      <w:r>
        <w:t>This VN can be modeled as one abstract node representation as follows:</w:t>
      </w:r>
    </w:p>
    <w:p w14:paraId="3FDBFE9F" w14:textId="77777777" w:rsidR="005819C1" w:rsidRDefault="005819C1" w:rsidP="005819C1">
      <w:pPr>
        <w:spacing w:after="0" w:line="240" w:lineRule="auto"/>
        <w:ind w:left="2160"/>
      </w:pPr>
      <w:r>
        <w:t xml:space="preserve">         +---------------+</w:t>
      </w:r>
    </w:p>
    <w:p w14:paraId="75C3DE2B" w14:textId="77777777" w:rsidR="005819C1" w:rsidRDefault="005819C1" w:rsidP="005819C1">
      <w:pPr>
        <w:spacing w:after="0" w:line="240" w:lineRule="auto"/>
        <w:ind w:left="2160"/>
      </w:pPr>
      <w:r>
        <w:t>L1 ------|               |------ L4</w:t>
      </w:r>
    </w:p>
    <w:p w14:paraId="762F119A" w14:textId="77777777" w:rsidR="005819C1" w:rsidRDefault="005819C1" w:rsidP="005819C1">
      <w:pPr>
        <w:spacing w:after="0" w:line="240" w:lineRule="auto"/>
        <w:ind w:left="2160"/>
      </w:pPr>
      <w:r>
        <w:t>L2 ------|     AN 1      |------ L7</w:t>
      </w:r>
    </w:p>
    <w:p w14:paraId="06C33610" w14:textId="77777777" w:rsidR="005819C1" w:rsidRDefault="005819C1" w:rsidP="005819C1">
      <w:pPr>
        <w:spacing w:after="0" w:line="240" w:lineRule="auto"/>
        <w:ind w:left="1728"/>
      </w:pPr>
      <w:r>
        <w:t xml:space="preserve">   L3 ------|               |------ L8</w:t>
      </w:r>
    </w:p>
    <w:p w14:paraId="09FDB3B2" w14:textId="77777777" w:rsidR="005819C1" w:rsidRDefault="005819C1" w:rsidP="005819C1">
      <w:pPr>
        <w:spacing w:after="0" w:line="240" w:lineRule="auto"/>
        <w:ind w:left="1728"/>
      </w:pPr>
      <w:r>
        <w:t xml:space="preserve">            +---------------+</w:t>
      </w:r>
    </w:p>
    <w:p w14:paraId="64E369C3" w14:textId="77777777" w:rsidR="005819C1" w:rsidRDefault="005819C1" w:rsidP="005819C1"/>
    <w:p w14:paraId="035D3D3A" w14:textId="1942355D" w:rsidR="005819C1" w:rsidRDefault="005819C1" w:rsidP="005819C1">
      <w:r>
        <w:t>If this VN is Type 1, the following diagram shows the message flow between CNC and MDSC to instantiate this VN using</w:t>
      </w:r>
      <w:del w:id="469" w:author="Leeyoung" w:date="2019-02-04T12:40:00Z">
        <w:r w:rsidDel="00D92C9F">
          <w:delText xml:space="preserve"> ACTN</w:delText>
        </w:r>
      </w:del>
      <w:r>
        <w:t xml:space="preserve"> VN and TE-Topology Model</w:t>
      </w:r>
      <w:ins w:id="470" w:author="Leeyoung" w:date="2019-02-04T12:40:00Z">
        <w:r w:rsidR="00D92C9F">
          <w:t>s</w:t>
        </w:r>
      </w:ins>
      <w:r>
        <w:t xml:space="preserve">. </w:t>
      </w:r>
    </w:p>
    <w:p w14:paraId="2B029650" w14:textId="6C5CAD23" w:rsidR="005819C1" w:rsidRPr="00BD5502" w:rsidRDefault="005819C1" w:rsidP="005819C1">
      <w:pPr>
        <w:spacing w:after="0" w:line="240" w:lineRule="auto"/>
        <w:rPr>
          <w:sz w:val="22"/>
          <w:szCs w:val="22"/>
        </w:rPr>
      </w:pPr>
      <w:r>
        <w:t xml:space="preserve">           </w:t>
      </w:r>
      <w:r w:rsidRPr="00BD5502">
        <w:rPr>
          <w:sz w:val="22"/>
          <w:szCs w:val="22"/>
        </w:rPr>
        <w:t xml:space="preserve">+--------+                     </w:t>
      </w:r>
      <w:del w:id="471" w:author="Leeyoung" w:date="2019-06-13T16:56:00Z">
        <w:r w:rsidRPr="00BD5502" w:rsidDel="004109F6">
          <w:rPr>
            <w:sz w:val="22"/>
            <w:szCs w:val="22"/>
          </w:rPr>
          <w:delText xml:space="preserve">  </w:delText>
        </w:r>
      </w:del>
      <w:r w:rsidRPr="00BD5502">
        <w:rPr>
          <w:sz w:val="22"/>
          <w:szCs w:val="22"/>
        </w:rPr>
        <w:t xml:space="preserve"> </w:t>
      </w:r>
      <w:del w:id="472" w:author="Leeyoung" w:date="2019-06-13T16:50:00Z">
        <w:r w:rsidRPr="00BD5502" w:rsidDel="004109F6">
          <w:rPr>
            <w:sz w:val="22"/>
            <w:szCs w:val="22"/>
          </w:rPr>
          <w:delText xml:space="preserve">    </w:delText>
        </w:r>
        <w:r w:rsidDel="004109F6">
          <w:rPr>
            <w:sz w:val="22"/>
            <w:szCs w:val="22"/>
          </w:rPr>
          <w:delText xml:space="preserve">  </w:delText>
        </w:r>
      </w:del>
      <w:del w:id="473" w:author="Leeyoung" w:date="2019-06-13T16:54:00Z">
        <w:r w:rsidDel="004109F6">
          <w:rPr>
            <w:sz w:val="22"/>
            <w:szCs w:val="22"/>
          </w:rPr>
          <w:delText xml:space="preserve"> </w:delText>
        </w:r>
      </w:del>
      <w:r w:rsidRPr="00BD5502">
        <w:rPr>
          <w:sz w:val="22"/>
          <w:szCs w:val="22"/>
        </w:rPr>
        <w:t xml:space="preserve"> </w:t>
      </w:r>
      <w:ins w:id="474" w:author="Leeyoung" w:date="2019-06-13T16:54:00Z">
        <w:r w:rsidR="004109F6">
          <w:rPr>
            <w:sz w:val="22"/>
            <w:szCs w:val="22"/>
          </w:rPr>
          <w:t xml:space="preserve"> </w:t>
        </w:r>
      </w:ins>
      <w:r w:rsidRPr="00BD5502">
        <w:rPr>
          <w:sz w:val="22"/>
          <w:szCs w:val="22"/>
        </w:rPr>
        <w:t>+--------+</w:t>
      </w:r>
    </w:p>
    <w:p w14:paraId="1D4D5667" w14:textId="415D188B" w:rsidR="005819C1" w:rsidRPr="00BD5502" w:rsidRDefault="005819C1" w:rsidP="005819C1">
      <w:pPr>
        <w:spacing w:after="0" w:line="240" w:lineRule="auto"/>
        <w:rPr>
          <w:sz w:val="22"/>
          <w:szCs w:val="22"/>
        </w:rPr>
      </w:pPr>
      <w:r w:rsidRPr="00BD5502">
        <w:rPr>
          <w:sz w:val="22"/>
          <w:szCs w:val="22"/>
        </w:rPr>
        <w:t xml:space="preserve">            |  CNC   |                  </w:t>
      </w:r>
      <w:del w:id="475" w:author="Leeyoung" w:date="2019-06-13T16:50:00Z">
        <w:r w:rsidRPr="00BD5502" w:rsidDel="004109F6">
          <w:rPr>
            <w:sz w:val="22"/>
            <w:szCs w:val="22"/>
          </w:rPr>
          <w:delText xml:space="preserve">      </w:delText>
        </w:r>
      </w:del>
      <w:r w:rsidRPr="00BD5502">
        <w:rPr>
          <w:sz w:val="22"/>
          <w:szCs w:val="22"/>
        </w:rPr>
        <w:t xml:space="preserve">  </w:t>
      </w:r>
      <w:del w:id="476" w:author="Leeyoung" w:date="2019-06-13T16:56:00Z">
        <w:r w:rsidRPr="00BD5502" w:rsidDel="004109F6">
          <w:rPr>
            <w:sz w:val="22"/>
            <w:szCs w:val="22"/>
          </w:rPr>
          <w:delText xml:space="preserve">  </w:delText>
        </w:r>
      </w:del>
      <w:del w:id="477" w:author="Leeyoung" w:date="2019-06-13T16:54:00Z">
        <w:r w:rsidDel="004109F6">
          <w:rPr>
            <w:sz w:val="22"/>
            <w:szCs w:val="22"/>
          </w:rPr>
          <w:delText xml:space="preserve">  </w:delText>
        </w:r>
      </w:del>
      <w:r>
        <w:rPr>
          <w:sz w:val="22"/>
          <w:szCs w:val="22"/>
        </w:rPr>
        <w:t xml:space="preserve"> </w:t>
      </w:r>
      <w:r w:rsidRPr="00BD5502">
        <w:rPr>
          <w:sz w:val="22"/>
          <w:szCs w:val="22"/>
        </w:rPr>
        <w:t xml:space="preserve"> </w:t>
      </w:r>
      <w:ins w:id="478" w:author="Leeyoung" w:date="2019-06-13T16:54:00Z">
        <w:r w:rsidR="004109F6">
          <w:rPr>
            <w:sz w:val="22"/>
            <w:szCs w:val="22"/>
          </w:rPr>
          <w:t xml:space="preserve">  </w:t>
        </w:r>
      </w:ins>
      <w:r w:rsidRPr="00BD5502">
        <w:rPr>
          <w:sz w:val="22"/>
          <w:szCs w:val="22"/>
        </w:rPr>
        <w:t>|  MDSC  |</w:t>
      </w:r>
    </w:p>
    <w:p w14:paraId="3AF87101" w14:textId="77777777" w:rsidR="005819C1" w:rsidRDefault="005819C1" w:rsidP="005819C1">
      <w:pPr>
        <w:spacing w:after="0" w:line="240" w:lineRule="auto"/>
        <w:rPr>
          <w:sz w:val="22"/>
          <w:szCs w:val="22"/>
        </w:rPr>
      </w:pPr>
      <w:r w:rsidRPr="00BD5502">
        <w:rPr>
          <w:sz w:val="22"/>
          <w:szCs w:val="22"/>
        </w:rPr>
        <w:t xml:space="preserve">            +--------+            </w:t>
      </w:r>
      <w:del w:id="479" w:author="Leeyoung" w:date="2019-06-13T16:50:00Z">
        <w:r w:rsidRPr="00BD5502" w:rsidDel="004109F6">
          <w:rPr>
            <w:sz w:val="22"/>
            <w:szCs w:val="22"/>
          </w:rPr>
          <w:delText xml:space="preserve">      </w:delText>
        </w:r>
      </w:del>
      <w:r w:rsidRPr="00BD5502">
        <w:rPr>
          <w:sz w:val="22"/>
          <w:szCs w:val="22"/>
        </w:rPr>
        <w:t xml:space="preserve">        </w:t>
      </w:r>
      <w:del w:id="480" w:author="Leeyoung" w:date="2019-06-13T16:56:00Z">
        <w:r w:rsidRPr="00BD5502" w:rsidDel="004109F6">
          <w:rPr>
            <w:sz w:val="22"/>
            <w:szCs w:val="22"/>
          </w:rPr>
          <w:delText xml:space="preserve">  </w:delText>
        </w:r>
      </w:del>
      <w:r w:rsidRPr="00BD5502">
        <w:rPr>
          <w:sz w:val="22"/>
          <w:szCs w:val="22"/>
        </w:rPr>
        <w:t xml:space="preserve"> </w:t>
      </w:r>
      <w:r>
        <w:rPr>
          <w:sz w:val="22"/>
          <w:szCs w:val="22"/>
        </w:rPr>
        <w:t xml:space="preserve">   </w:t>
      </w:r>
      <w:r w:rsidRPr="00BD5502">
        <w:rPr>
          <w:sz w:val="22"/>
          <w:szCs w:val="22"/>
        </w:rPr>
        <w:t>+--------+</w:t>
      </w:r>
    </w:p>
    <w:p w14:paraId="6814070E" w14:textId="77777777" w:rsidR="005819C1" w:rsidRDefault="005819C1" w:rsidP="005819C1">
      <w:pPr>
        <w:spacing w:after="0" w:line="240" w:lineRule="auto"/>
        <w:ind w:left="0"/>
        <w:rPr>
          <w:sz w:val="22"/>
          <w:szCs w:val="22"/>
        </w:rPr>
      </w:pPr>
      <w:r>
        <w:rPr>
          <w:sz w:val="22"/>
          <w:szCs w:val="22"/>
        </w:rPr>
        <w:t xml:space="preserve">                    |                                 </w:t>
      </w:r>
      <w:del w:id="481" w:author="Leeyoung" w:date="2019-06-13T16:54:00Z">
        <w:r w:rsidDel="004109F6">
          <w:rPr>
            <w:sz w:val="22"/>
            <w:szCs w:val="22"/>
          </w:rPr>
          <w:delText xml:space="preserve">  </w:delText>
        </w:r>
      </w:del>
      <w:del w:id="482" w:author="Leeyoung" w:date="2019-06-13T16:50:00Z">
        <w:r w:rsidDel="004109F6">
          <w:rPr>
            <w:sz w:val="22"/>
            <w:szCs w:val="22"/>
          </w:rPr>
          <w:delText xml:space="preserve">      </w:delText>
        </w:r>
      </w:del>
      <w:r>
        <w:rPr>
          <w:sz w:val="22"/>
          <w:szCs w:val="22"/>
        </w:rPr>
        <w:t>|</w:t>
      </w:r>
    </w:p>
    <w:p w14:paraId="635FA02A" w14:textId="77777777" w:rsidR="005819C1" w:rsidRDefault="005819C1" w:rsidP="005819C1">
      <w:pPr>
        <w:spacing w:after="0" w:line="240" w:lineRule="auto"/>
        <w:ind w:left="0"/>
        <w:rPr>
          <w:sz w:val="22"/>
          <w:szCs w:val="22"/>
        </w:rPr>
      </w:pPr>
      <w:r>
        <w:rPr>
          <w:sz w:val="22"/>
          <w:szCs w:val="22"/>
        </w:rPr>
        <w:t xml:space="preserve">                    |                             </w:t>
      </w:r>
      <w:del w:id="483" w:author="Leeyoung" w:date="2019-06-13T16:50:00Z">
        <w:r w:rsidDel="004109F6">
          <w:rPr>
            <w:sz w:val="22"/>
            <w:szCs w:val="22"/>
          </w:rPr>
          <w:delText xml:space="preserve">      </w:delText>
        </w:r>
      </w:del>
      <w:r>
        <w:rPr>
          <w:sz w:val="22"/>
          <w:szCs w:val="22"/>
        </w:rPr>
        <w:t xml:space="preserve">  </w:t>
      </w:r>
      <w:del w:id="484" w:author="Leeyoung" w:date="2019-06-13T16:54:00Z">
        <w:r w:rsidDel="004109F6">
          <w:rPr>
            <w:sz w:val="22"/>
            <w:szCs w:val="22"/>
          </w:rPr>
          <w:delText xml:space="preserve">  </w:delText>
        </w:r>
      </w:del>
      <w:r>
        <w:rPr>
          <w:sz w:val="22"/>
          <w:szCs w:val="22"/>
        </w:rPr>
        <w:t xml:space="preserve">  |</w:t>
      </w:r>
    </w:p>
    <w:p w14:paraId="669063AA" w14:textId="77777777" w:rsidR="005819C1" w:rsidRPr="00BD5502" w:rsidRDefault="005819C1" w:rsidP="005819C1">
      <w:pPr>
        <w:spacing w:after="0" w:line="240" w:lineRule="auto"/>
        <w:ind w:left="0"/>
        <w:rPr>
          <w:sz w:val="22"/>
          <w:szCs w:val="22"/>
        </w:rPr>
      </w:pPr>
      <w:r>
        <w:rPr>
          <w:sz w:val="22"/>
          <w:szCs w:val="22"/>
        </w:rPr>
        <w:t xml:space="preserve">   </w:t>
      </w:r>
      <w:r w:rsidRPr="00BD5502">
        <w:rPr>
          <w:sz w:val="22"/>
          <w:szCs w:val="22"/>
        </w:rPr>
        <w:t xml:space="preserve">CNC </w:t>
      </w:r>
      <w:r>
        <w:rPr>
          <w:sz w:val="22"/>
          <w:szCs w:val="22"/>
        </w:rPr>
        <w:t>POST TE-topo |</w:t>
      </w:r>
      <w:r w:rsidRPr="00BD5502">
        <w:rPr>
          <w:sz w:val="22"/>
          <w:szCs w:val="22"/>
        </w:rPr>
        <w:t xml:space="preserve">  POST /</w:t>
      </w:r>
      <w:r w:rsidRPr="00BD5502">
        <w:rPr>
          <w:sz w:val="22"/>
          <w:szCs w:val="22"/>
          <w:lang w:val="en-IN"/>
        </w:rPr>
        <w:t>nw:networks/nw:network/</w:t>
      </w:r>
      <w:del w:id="485" w:author="Leeyoung" w:date="2019-06-13T16:51:00Z">
        <w:r w:rsidRPr="00BD5502" w:rsidDel="004109F6">
          <w:rPr>
            <w:sz w:val="22"/>
            <w:szCs w:val="22"/>
            <w:lang w:val="en-IN"/>
          </w:rPr>
          <w:delText xml:space="preserve">     </w:delText>
        </w:r>
      </w:del>
      <w:del w:id="486" w:author="Leeyoung" w:date="2019-06-13T16:50:00Z">
        <w:r w:rsidRPr="00BD5502" w:rsidDel="004109F6">
          <w:rPr>
            <w:sz w:val="22"/>
            <w:szCs w:val="22"/>
            <w:lang w:val="en-IN"/>
          </w:rPr>
          <w:delText xml:space="preserve"> </w:delText>
        </w:r>
      </w:del>
      <w:r w:rsidRPr="00BD5502">
        <w:rPr>
          <w:sz w:val="22"/>
          <w:szCs w:val="22"/>
          <w:lang w:val="en-IN"/>
        </w:rPr>
        <w:t xml:space="preserve">  </w:t>
      </w:r>
      <w:del w:id="487" w:author="Leeyoung" w:date="2019-06-13T16:54:00Z">
        <w:r w:rsidDel="004109F6">
          <w:rPr>
            <w:sz w:val="22"/>
            <w:szCs w:val="22"/>
            <w:lang w:val="en-IN"/>
          </w:rPr>
          <w:delText xml:space="preserve">  </w:delText>
        </w:r>
      </w:del>
      <w:r w:rsidRPr="00BD5502">
        <w:rPr>
          <w:sz w:val="22"/>
          <w:szCs w:val="22"/>
          <w:lang w:val="en-IN"/>
        </w:rPr>
        <w:t>|</w:t>
      </w:r>
    </w:p>
    <w:p w14:paraId="3E613F1F" w14:textId="579945BE" w:rsidR="004109F6" w:rsidRDefault="005819C1" w:rsidP="005819C1">
      <w:pPr>
        <w:spacing w:after="0" w:line="240" w:lineRule="auto"/>
        <w:ind w:left="0"/>
        <w:rPr>
          <w:ins w:id="488" w:author="Leeyoung" w:date="2019-06-13T16:51:00Z"/>
          <w:sz w:val="22"/>
          <w:szCs w:val="22"/>
          <w:lang w:val="en-IN"/>
        </w:rPr>
      </w:pPr>
      <w:r w:rsidRPr="00BD5502">
        <w:rPr>
          <w:sz w:val="22"/>
          <w:szCs w:val="22"/>
          <w:lang w:val="en-IN"/>
        </w:rPr>
        <w:t xml:space="preserve">   model(with Conn.</w:t>
      </w:r>
      <w:r>
        <w:rPr>
          <w:sz w:val="22"/>
          <w:szCs w:val="22"/>
          <w:lang w:val="en-IN"/>
        </w:rPr>
        <w:t xml:space="preserve"> |  </w:t>
      </w:r>
      <w:r w:rsidRPr="00BD5502">
        <w:rPr>
          <w:sz w:val="22"/>
          <w:szCs w:val="22"/>
          <w:lang w:val="en-IN"/>
        </w:rPr>
        <w:t>nw:node/te-node-id/</w:t>
      </w:r>
      <w:ins w:id="489" w:author="Leeyoung" w:date="2019-06-13T16:51:00Z">
        <w:r w:rsidR="004109F6">
          <w:rPr>
            <w:sz w:val="22"/>
            <w:szCs w:val="22"/>
            <w:lang w:val="en-IN"/>
          </w:rPr>
          <w:t xml:space="preserve">            |</w:t>
        </w:r>
      </w:ins>
    </w:p>
    <w:p w14:paraId="4C4C6CFD" w14:textId="22682E8B" w:rsidR="005819C1" w:rsidRPr="00BD5502" w:rsidRDefault="004109F6" w:rsidP="005819C1">
      <w:pPr>
        <w:spacing w:after="0" w:line="240" w:lineRule="auto"/>
        <w:ind w:left="0"/>
        <w:rPr>
          <w:sz w:val="22"/>
          <w:szCs w:val="22"/>
        </w:rPr>
      </w:pPr>
      <w:ins w:id="490" w:author="Leeyoung" w:date="2019-06-13T16:51:00Z">
        <w:r>
          <w:rPr>
            <w:sz w:val="22"/>
            <w:szCs w:val="22"/>
            <w:lang w:val="en-IN"/>
          </w:rPr>
          <w:t xml:space="preserve">                    |  </w:t>
        </w:r>
      </w:ins>
      <w:r w:rsidR="005819C1" w:rsidRPr="00BD5502">
        <w:rPr>
          <w:sz w:val="22"/>
          <w:szCs w:val="22"/>
        </w:rPr>
        <w:t>tet:connectivity-</w:t>
      </w:r>
      <w:ins w:id="491" w:author="Leeyoung" w:date="2019-06-13T16:51:00Z">
        <w:r>
          <w:rPr>
            <w:sz w:val="22"/>
            <w:szCs w:val="22"/>
          </w:rPr>
          <w:t xml:space="preserve">matrices/   </w:t>
        </w:r>
      </w:ins>
      <w:del w:id="492" w:author="Leeyoung" w:date="2019-06-13T16:54:00Z">
        <w:r w:rsidR="005819C1" w:rsidRPr="00BD5502" w:rsidDel="004109F6">
          <w:rPr>
            <w:sz w:val="22"/>
            <w:szCs w:val="22"/>
          </w:rPr>
          <w:delText xml:space="preserve"> </w:delText>
        </w:r>
      </w:del>
      <w:r w:rsidR="005819C1">
        <w:rPr>
          <w:sz w:val="22"/>
          <w:szCs w:val="22"/>
        </w:rPr>
        <w:t xml:space="preserve">  </w:t>
      </w:r>
      <w:r w:rsidR="005819C1" w:rsidRPr="00BD5502">
        <w:rPr>
          <w:sz w:val="22"/>
          <w:szCs w:val="22"/>
        </w:rPr>
        <w:t xml:space="preserve">| </w:t>
      </w:r>
    </w:p>
    <w:p w14:paraId="2AFE05E5" w14:textId="080B1AFC" w:rsidR="005819C1" w:rsidRPr="00BD5502" w:rsidRDefault="005819C1" w:rsidP="005819C1">
      <w:pPr>
        <w:spacing w:after="0" w:line="240" w:lineRule="auto"/>
        <w:ind w:left="0"/>
        <w:rPr>
          <w:sz w:val="22"/>
          <w:szCs w:val="22"/>
        </w:rPr>
      </w:pPr>
      <w:r w:rsidRPr="00BD5502">
        <w:rPr>
          <w:sz w:val="22"/>
          <w:szCs w:val="22"/>
        </w:rPr>
        <w:t xml:space="preserve">   Matrix on one    |  </w:t>
      </w:r>
      <w:del w:id="493" w:author="Leeyoung" w:date="2019-06-13T16:51:00Z">
        <w:r w:rsidRPr="00BD5502" w:rsidDel="004109F6">
          <w:rPr>
            <w:sz w:val="22"/>
            <w:szCs w:val="22"/>
          </w:rPr>
          <w:delText>matrices</w:delText>
        </w:r>
      </w:del>
      <w:del w:id="494" w:author="Leeyoung" w:date="2019-06-13T16:52:00Z">
        <w:r w:rsidRPr="00BD5502" w:rsidDel="004109F6">
          <w:rPr>
            <w:sz w:val="22"/>
            <w:szCs w:val="22"/>
          </w:rPr>
          <w:delText>/</w:delText>
        </w:r>
      </w:del>
      <w:r w:rsidRPr="00BD5502">
        <w:rPr>
          <w:sz w:val="22"/>
          <w:szCs w:val="22"/>
        </w:rPr>
        <w:t xml:space="preserve">tet:connectivity-matrix     </w:t>
      </w:r>
      <w:r>
        <w:rPr>
          <w:sz w:val="22"/>
          <w:szCs w:val="22"/>
        </w:rPr>
        <w:t xml:space="preserve"> </w:t>
      </w:r>
      <w:del w:id="495" w:author="Leeyoung" w:date="2019-06-13T16:54:00Z">
        <w:r w:rsidDel="004109F6">
          <w:rPr>
            <w:sz w:val="22"/>
            <w:szCs w:val="22"/>
          </w:rPr>
          <w:delText xml:space="preserve"> </w:delText>
        </w:r>
      </w:del>
      <w:ins w:id="496" w:author="Leeyoung" w:date="2019-06-13T16:52:00Z">
        <w:r w:rsidR="004109F6">
          <w:rPr>
            <w:sz w:val="22"/>
            <w:szCs w:val="22"/>
          </w:rPr>
          <w:t xml:space="preserve">  </w:t>
        </w:r>
      </w:ins>
      <w:r w:rsidRPr="00BD5502">
        <w:rPr>
          <w:sz w:val="22"/>
          <w:szCs w:val="22"/>
        </w:rPr>
        <w:t>|</w:t>
      </w:r>
    </w:p>
    <w:p w14:paraId="6E34EFD1" w14:textId="77777777" w:rsidR="005819C1" w:rsidRPr="00BD5502" w:rsidRDefault="005819C1" w:rsidP="005819C1">
      <w:pPr>
        <w:spacing w:after="0" w:line="240" w:lineRule="auto"/>
        <w:ind w:left="0"/>
        <w:rPr>
          <w:sz w:val="22"/>
          <w:szCs w:val="22"/>
        </w:rPr>
      </w:pPr>
      <w:r w:rsidRPr="00BD5502">
        <w:rPr>
          <w:sz w:val="22"/>
          <w:szCs w:val="22"/>
        </w:rPr>
        <w:t xml:space="preserve">   Abstract node    |------------------------</w:t>
      </w:r>
      <w:del w:id="497" w:author="Leeyoung" w:date="2019-06-13T16:52:00Z">
        <w:r w:rsidRPr="00BD5502" w:rsidDel="004109F6">
          <w:rPr>
            <w:sz w:val="22"/>
            <w:szCs w:val="22"/>
          </w:rPr>
          <w:delText>------</w:delText>
        </w:r>
      </w:del>
      <w:r w:rsidRPr="00BD5502">
        <w:rPr>
          <w:sz w:val="22"/>
          <w:szCs w:val="22"/>
        </w:rPr>
        <w:t>-----</w:t>
      </w:r>
      <w:del w:id="498" w:author="Leeyoung" w:date="2019-06-13T16:54:00Z">
        <w:r w:rsidRPr="00BD5502" w:rsidDel="004109F6">
          <w:rPr>
            <w:sz w:val="22"/>
            <w:szCs w:val="22"/>
          </w:rPr>
          <w:delText>--</w:delText>
        </w:r>
      </w:del>
      <w:r>
        <w:rPr>
          <w:sz w:val="22"/>
          <w:szCs w:val="22"/>
        </w:rPr>
        <w:t>--</w:t>
      </w:r>
      <w:r w:rsidRPr="00BD5502">
        <w:rPr>
          <w:sz w:val="22"/>
          <w:szCs w:val="22"/>
        </w:rPr>
        <w:t>-&gt;|</w:t>
      </w:r>
    </w:p>
    <w:p w14:paraId="7FE105A8" w14:textId="77777777" w:rsidR="005819C1" w:rsidRDefault="005819C1" w:rsidP="005819C1">
      <w:pPr>
        <w:spacing w:after="0" w:line="240" w:lineRule="auto"/>
        <w:ind w:left="0"/>
        <w:rPr>
          <w:sz w:val="22"/>
          <w:szCs w:val="22"/>
        </w:rPr>
      </w:pPr>
      <w:r w:rsidRPr="00BD5502">
        <w:rPr>
          <w:sz w:val="22"/>
          <w:szCs w:val="22"/>
        </w:rPr>
        <w:t xml:space="preserve">                    |</w:t>
      </w:r>
      <w:r>
        <w:rPr>
          <w:sz w:val="22"/>
          <w:szCs w:val="22"/>
        </w:rPr>
        <w:t xml:space="preserve">                  </w:t>
      </w:r>
      <w:del w:id="499" w:author="Leeyoung" w:date="2019-06-13T16:52:00Z">
        <w:r w:rsidDel="004109F6">
          <w:rPr>
            <w:sz w:val="22"/>
            <w:szCs w:val="22"/>
          </w:rPr>
          <w:delText xml:space="preserve">      </w:delText>
        </w:r>
      </w:del>
      <w:r>
        <w:rPr>
          <w:sz w:val="22"/>
          <w:szCs w:val="22"/>
        </w:rPr>
        <w:t xml:space="preserve"> HTTP 200  </w:t>
      </w:r>
      <w:del w:id="500" w:author="Leeyoung" w:date="2019-06-13T16:54:00Z">
        <w:r w:rsidDel="004109F6">
          <w:rPr>
            <w:sz w:val="22"/>
            <w:szCs w:val="22"/>
          </w:rPr>
          <w:delText xml:space="preserve">  </w:delText>
        </w:r>
      </w:del>
      <w:r>
        <w:rPr>
          <w:sz w:val="22"/>
          <w:szCs w:val="22"/>
        </w:rPr>
        <w:t xml:space="preserve">    |</w:t>
      </w:r>
    </w:p>
    <w:p w14:paraId="76A2EB0D" w14:textId="77777777" w:rsidR="005819C1" w:rsidRDefault="005819C1" w:rsidP="005819C1">
      <w:pPr>
        <w:spacing w:after="0" w:line="240" w:lineRule="auto"/>
        <w:ind w:left="0"/>
        <w:rPr>
          <w:sz w:val="22"/>
          <w:szCs w:val="22"/>
        </w:rPr>
      </w:pPr>
      <w:r>
        <w:rPr>
          <w:sz w:val="22"/>
          <w:szCs w:val="22"/>
        </w:rPr>
        <w:t xml:space="preserve">                    |&lt;-----------</w:t>
      </w:r>
      <w:del w:id="501" w:author="Leeyoung" w:date="2019-06-13T16:52:00Z">
        <w:r w:rsidDel="004109F6">
          <w:rPr>
            <w:sz w:val="22"/>
            <w:szCs w:val="22"/>
          </w:rPr>
          <w:delText>------</w:delText>
        </w:r>
      </w:del>
      <w:r>
        <w:rPr>
          <w:sz w:val="22"/>
          <w:szCs w:val="22"/>
        </w:rPr>
        <w:t>---------------</w:t>
      </w:r>
      <w:del w:id="502" w:author="Leeyoung" w:date="2019-06-13T16:54:00Z">
        <w:r w:rsidDel="004109F6">
          <w:rPr>
            <w:sz w:val="22"/>
            <w:szCs w:val="22"/>
          </w:rPr>
          <w:delText>--</w:delText>
        </w:r>
      </w:del>
      <w:r>
        <w:rPr>
          <w:sz w:val="22"/>
          <w:szCs w:val="22"/>
        </w:rPr>
        <w:t xml:space="preserve">------|  </w:t>
      </w:r>
    </w:p>
    <w:p w14:paraId="632036A6" w14:textId="77777777" w:rsidR="005819C1" w:rsidRPr="00BD5502" w:rsidRDefault="005819C1" w:rsidP="005819C1">
      <w:pPr>
        <w:spacing w:after="0" w:line="240" w:lineRule="auto"/>
        <w:ind w:left="0"/>
        <w:rPr>
          <w:sz w:val="22"/>
          <w:szCs w:val="22"/>
        </w:rPr>
      </w:pPr>
      <w:r>
        <w:rPr>
          <w:sz w:val="22"/>
          <w:szCs w:val="22"/>
        </w:rPr>
        <w:t xml:space="preserve">                    |      </w:t>
      </w:r>
      <w:del w:id="503" w:author="Leeyoung" w:date="2019-06-13T16:52:00Z">
        <w:r w:rsidDel="004109F6">
          <w:rPr>
            <w:sz w:val="22"/>
            <w:szCs w:val="22"/>
          </w:rPr>
          <w:delText xml:space="preserve">      </w:delText>
        </w:r>
      </w:del>
      <w:r>
        <w:rPr>
          <w:sz w:val="22"/>
          <w:szCs w:val="22"/>
        </w:rPr>
        <w:t xml:space="preserve">                   </w:t>
      </w:r>
      <w:del w:id="504" w:author="Leeyoung" w:date="2019-06-13T16:54:00Z">
        <w:r w:rsidDel="004109F6">
          <w:rPr>
            <w:sz w:val="22"/>
            <w:szCs w:val="22"/>
          </w:rPr>
          <w:delText xml:space="preserve">  </w:delText>
        </w:r>
      </w:del>
      <w:r>
        <w:rPr>
          <w:sz w:val="22"/>
          <w:szCs w:val="22"/>
        </w:rPr>
        <w:t xml:space="preserve">        |</w:t>
      </w:r>
    </w:p>
    <w:p w14:paraId="65DD71EB" w14:textId="634D25EC" w:rsidR="005819C1" w:rsidRDefault="005819C1" w:rsidP="005819C1">
      <w:pPr>
        <w:spacing w:after="0" w:line="240" w:lineRule="auto"/>
        <w:ind w:left="0"/>
        <w:rPr>
          <w:sz w:val="22"/>
          <w:szCs w:val="22"/>
        </w:rPr>
      </w:pPr>
      <w:r>
        <w:rPr>
          <w:sz w:val="22"/>
          <w:szCs w:val="22"/>
        </w:rPr>
        <w:t xml:space="preserve">   CNC POST the </w:t>
      </w:r>
      <w:ins w:id="505" w:author="Leeyoung" w:date="2019-02-04T12:40:00Z">
        <w:r w:rsidR="00D92C9F">
          <w:rPr>
            <w:sz w:val="22"/>
            <w:szCs w:val="22"/>
          </w:rPr>
          <w:t xml:space="preserve">    </w:t>
        </w:r>
      </w:ins>
      <w:del w:id="506" w:author="Leeyoung" w:date="2019-02-04T12:40:00Z">
        <w:r w:rsidDel="00D92C9F">
          <w:rPr>
            <w:sz w:val="22"/>
            <w:szCs w:val="22"/>
          </w:rPr>
          <w:delText>ACTN</w:delText>
        </w:r>
      </w:del>
      <w:r w:rsidRPr="00BD5502">
        <w:rPr>
          <w:sz w:val="22"/>
          <w:szCs w:val="22"/>
        </w:rPr>
        <w:t>|</w:t>
      </w:r>
      <w:r>
        <w:rPr>
          <w:sz w:val="22"/>
          <w:szCs w:val="22"/>
        </w:rPr>
        <w:t xml:space="preserve">  POST /</w:t>
      </w:r>
      <w:del w:id="507" w:author="Leeyoung" w:date="2019-02-04T12:40:00Z">
        <w:r w:rsidDel="00D92C9F">
          <w:rPr>
            <w:sz w:val="22"/>
            <w:szCs w:val="22"/>
          </w:rPr>
          <w:delText xml:space="preserve">ACTN </w:delText>
        </w:r>
      </w:del>
      <w:r>
        <w:rPr>
          <w:sz w:val="22"/>
          <w:szCs w:val="22"/>
        </w:rPr>
        <w:t>VN</w:t>
      </w:r>
      <w:r w:rsidRPr="00BD5502">
        <w:rPr>
          <w:sz w:val="22"/>
          <w:szCs w:val="22"/>
        </w:rPr>
        <w:t xml:space="preserve">   </w:t>
      </w:r>
      <w:ins w:id="508" w:author="Leeyoung" w:date="2019-02-04T12:40:00Z">
        <w:r w:rsidR="00D92C9F">
          <w:rPr>
            <w:sz w:val="22"/>
            <w:szCs w:val="22"/>
          </w:rPr>
          <w:t xml:space="preserve">     </w:t>
        </w:r>
      </w:ins>
      <w:r w:rsidRPr="00BD5502">
        <w:rPr>
          <w:sz w:val="22"/>
          <w:szCs w:val="22"/>
        </w:rPr>
        <w:t xml:space="preserve">   </w:t>
      </w:r>
      <w:r>
        <w:rPr>
          <w:sz w:val="22"/>
          <w:szCs w:val="22"/>
        </w:rPr>
        <w:t xml:space="preserve">  </w:t>
      </w:r>
      <w:del w:id="509" w:author="Leeyoung" w:date="2019-06-13T16:54:00Z">
        <w:r w:rsidDel="004109F6">
          <w:rPr>
            <w:sz w:val="22"/>
            <w:szCs w:val="22"/>
          </w:rPr>
          <w:delText xml:space="preserve">  </w:delText>
        </w:r>
      </w:del>
      <w:r>
        <w:rPr>
          <w:sz w:val="22"/>
          <w:szCs w:val="22"/>
        </w:rPr>
        <w:t xml:space="preserve">         </w:t>
      </w:r>
      <w:del w:id="510" w:author="Leeyoung" w:date="2019-06-13T16:52:00Z">
        <w:r w:rsidDel="004109F6">
          <w:rPr>
            <w:sz w:val="22"/>
            <w:szCs w:val="22"/>
          </w:rPr>
          <w:delText xml:space="preserve">      </w:delText>
        </w:r>
      </w:del>
      <w:r w:rsidRPr="00BD5502">
        <w:rPr>
          <w:sz w:val="22"/>
          <w:szCs w:val="22"/>
        </w:rPr>
        <w:t xml:space="preserve"> |</w:t>
      </w:r>
    </w:p>
    <w:p w14:paraId="7B68289F" w14:textId="77777777" w:rsidR="005819C1" w:rsidRPr="00BD5502" w:rsidRDefault="005819C1" w:rsidP="005819C1">
      <w:pPr>
        <w:spacing w:after="0" w:line="240" w:lineRule="auto"/>
        <w:ind w:left="0"/>
        <w:rPr>
          <w:sz w:val="22"/>
          <w:szCs w:val="22"/>
        </w:rPr>
      </w:pPr>
      <w:r>
        <w:rPr>
          <w:sz w:val="22"/>
          <w:szCs w:val="22"/>
        </w:rPr>
        <w:t xml:space="preserve">   VN identifying   |---------------------</w:t>
      </w:r>
      <w:del w:id="511" w:author="Leeyoung" w:date="2019-06-13T16:54:00Z">
        <w:r w:rsidDel="004109F6">
          <w:rPr>
            <w:sz w:val="22"/>
            <w:szCs w:val="22"/>
          </w:rPr>
          <w:delText>--</w:delText>
        </w:r>
      </w:del>
      <w:r>
        <w:rPr>
          <w:sz w:val="22"/>
          <w:szCs w:val="22"/>
        </w:rPr>
        <w:t>-----</w:t>
      </w:r>
      <w:del w:id="512" w:author="Leeyoung" w:date="2019-06-13T16:52:00Z">
        <w:r w:rsidDel="004109F6">
          <w:rPr>
            <w:sz w:val="22"/>
            <w:szCs w:val="22"/>
          </w:rPr>
          <w:delText>------</w:delText>
        </w:r>
      </w:del>
      <w:r>
        <w:rPr>
          <w:sz w:val="22"/>
          <w:szCs w:val="22"/>
        </w:rPr>
        <w:t xml:space="preserve">------&gt;| If there is </w:t>
      </w:r>
    </w:p>
    <w:p w14:paraId="65EB5D50" w14:textId="77777777" w:rsidR="005819C1" w:rsidRDefault="005819C1" w:rsidP="005819C1">
      <w:pPr>
        <w:spacing w:after="0" w:line="240" w:lineRule="auto"/>
        <w:ind w:left="0"/>
        <w:rPr>
          <w:sz w:val="22"/>
          <w:szCs w:val="22"/>
        </w:rPr>
      </w:pPr>
      <w:r>
        <w:rPr>
          <w:sz w:val="22"/>
          <w:szCs w:val="22"/>
        </w:rPr>
        <w:t xml:space="preserve">   AP, VNAP and VN- </w:t>
      </w:r>
      <w:r w:rsidRPr="00BD5502">
        <w:rPr>
          <w:sz w:val="22"/>
          <w:szCs w:val="22"/>
        </w:rPr>
        <w:t>|</w:t>
      </w:r>
      <w:r>
        <w:rPr>
          <w:sz w:val="22"/>
          <w:szCs w:val="22"/>
        </w:rPr>
        <w:t xml:space="preserve">                   </w:t>
      </w:r>
      <w:del w:id="513" w:author="Leeyoung" w:date="2019-06-13T16:54:00Z">
        <w:r w:rsidDel="004109F6">
          <w:rPr>
            <w:sz w:val="22"/>
            <w:szCs w:val="22"/>
          </w:rPr>
          <w:delText xml:space="preserve">  </w:delText>
        </w:r>
      </w:del>
      <w:r>
        <w:rPr>
          <w:sz w:val="22"/>
          <w:szCs w:val="22"/>
        </w:rPr>
        <w:t xml:space="preserve"> </w:t>
      </w:r>
      <w:del w:id="514" w:author="Leeyoung" w:date="2019-06-13T16:52:00Z">
        <w:r w:rsidDel="004109F6">
          <w:rPr>
            <w:sz w:val="22"/>
            <w:szCs w:val="22"/>
          </w:rPr>
          <w:delText xml:space="preserve">      </w:delText>
        </w:r>
      </w:del>
      <w:r>
        <w:rPr>
          <w:sz w:val="22"/>
          <w:szCs w:val="22"/>
        </w:rPr>
        <w:t xml:space="preserve">             | multi-dest’n</w:t>
      </w:r>
    </w:p>
    <w:p w14:paraId="1167A227" w14:textId="77777777" w:rsidR="005819C1" w:rsidRDefault="005819C1" w:rsidP="005819C1">
      <w:pPr>
        <w:spacing w:after="0" w:line="240" w:lineRule="auto"/>
        <w:ind w:left="0"/>
        <w:rPr>
          <w:sz w:val="22"/>
          <w:szCs w:val="22"/>
        </w:rPr>
      </w:pPr>
      <w:r>
        <w:rPr>
          <w:sz w:val="22"/>
          <w:szCs w:val="22"/>
        </w:rPr>
        <w:t xml:space="preserve">   Members and maps |                </w:t>
      </w:r>
      <w:del w:id="515" w:author="Leeyoung" w:date="2019-06-13T16:52:00Z">
        <w:r w:rsidDel="004109F6">
          <w:rPr>
            <w:sz w:val="22"/>
            <w:szCs w:val="22"/>
          </w:rPr>
          <w:delText xml:space="preserve">      </w:delText>
        </w:r>
      </w:del>
      <w:r>
        <w:rPr>
          <w:sz w:val="22"/>
          <w:szCs w:val="22"/>
        </w:rPr>
        <w:t xml:space="preserve"> </w:t>
      </w:r>
      <w:del w:id="516" w:author="Leeyoung" w:date="2019-06-13T16:54:00Z">
        <w:r w:rsidDel="004109F6">
          <w:rPr>
            <w:sz w:val="22"/>
            <w:szCs w:val="22"/>
          </w:rPr>
          <w:delText xml:space="preserve">  </w:delText>
        </w:r>
      </w:del>
      <w:r>
        <w:rPr>
          <w:sz w:val="22"/>
          <w:szCs w:val="22"/>
        </w:rPr>
        <w:t xml:space="preserve">                | module, then</w:t>
      </w:r>
    </w:p>
    <w:p w14:paraId="4FC46EB6" w14:textId="77777777" w:rsidR="005819C1" w:rsidRDefault="005819C1" w:rsidP="005819C1">
      <w:pPr>
        <w:spacing w:after="0" w:line="240" w:lineRule="auto"/>
        <w:ind w:left="0"/>
        <w:rPr>
          <w:sz w:val="22"/>
          <w:szCs w:val="22"/>
        </w:rPr>
      </w:pPr>
      <w:r>
        <w:rPr>
          <w:sz w:val="22"/>
          <w:szCs w:val="22"/>
        </w:rPr>
        <w:t xml:space="preserve">   to the TE-topo   |          </w:t>
      </w:r>
      <w:del w:id="517" w:author="Leeyoung" w:date="2019-06-13T16:52:00Z">
        <w:r w:rsidDel="004109F6">
          <w:rPr>
            <w:sz w:val="22"/>
            <w:szCs w:val="22"/>
          </w:rPr>
          <w:delText xml:space="preserve">      </w:delText>
        </w:r>
      </w:del>
      <w:r>
        <w:rPr>
          <w:sz w:val="22"/>
          <w:szCs w:val="22"/>
        </w:rPr>
        <w:t xml:space="preserve">     </w:t>
      </w:r>
      <w:del w:id="518" w:author="Leeyoung" w:date="2019-06-13T16:54:00Z">
        <w:r w:rsidDel="004109F6">
          <w:rPr>
            <w:sz w:val="22"/>
            <w:szCs w:val="22"/>
          </w:rPr>
          <w:delText xml:space="preserve">  </w:delText>
        </w:r>
      </w:del>
      <w:r>
        <w:rPr>
          <w:sz w:val="22"/>
          <w:szCs w:val="22"/>
        </w:rPr>
        <w:t xml:space="preserve">  HTTP 200        | MDSC selects a</w:t>
      </w:r>
    </w:p>
    <w:p w14:paraId="3DD80CF7" w14:textId="77777777" w:rsidR="005819C1" w:rsidRDefault="005819C1" w:rsidP="005819C1">
      <w:pPr>
        <w:spacing w:after="0" w:line="240" w:lineRule="auto"/>
        <w:ind w:left="0"/>
        <w:rPr>
          <w:sz w:val="22"/>
          <w:szCs w:val="22"/>
        </w:rPr>
      </w:pPr>
      <w:r>
        <w:rPr>
          <w:sz w:val="22"/>
          <w:szCs w:val="22"/>
        </w:rPr>
        <w:t xml:space="preserve">                    |&lt;---</w:t>
      </w:r>
      <w:del w:id="519" w:author="Leeyoung" w:date="2019-06-13T16:52:00Z">
        <w:r w:rsidDel="004109F6">
          <w:rPr>
            <w:sz w:val="22"/>
            <w:szCs w:val="22"/>
          </w:rPr>
          <w:delText>------</w:delText>
        </w:r>
      </w:del>
      <w:r>
        <w:rPr>
          <w:sz w:val="22"/>
          <w:szCs w:val="22"/>
        </w:rPr>
        <w:t>---------</w:t>
      </w:r>
      <w:del w:id="520" w:author="Leeyoung" w:date="2019-06-13T16:55:00Z">
        <w:r w:rsidDel="004109F6">
          <w:rPr>
            <w:sz w:val="22"/>
            <w:szCs w:val="22"/>
          </w:rPr>
          <w:delText>--</w:delText>
        </w:r>
      </w:del>
      <w:r>
        <w:rPr>
          <w:sz w:val="22"/>
          <w:szCs w:val="22"/>
        </w:rPr>
        <w:t>--------------------| src or dest’n</w:t>
      </w:r>
    </w:p>
    <w:p w14:paraId="24763932" w14:textId="77777777" w:rsidR="005819C1" w:rsidRDefault="005819C1" w:rsidP="005819C1">
      <w:pPr>
        <w:spacing w:after="0" w:line="240" w:lineRule="auto"/>
        <w:ind w:left="0"/>
        <w:rPr>
          <w:sz w:val="22"/>
          <w:szCs w:val="22"/>
        </w:rPr>
      </w:pPr>
      <w:r>
        <w:rPr>
          <w:sz w:val="22"/>
          <w:szCs w:val="22"/>
        </w:rPr>
        <w:t xml:space="preserve">                    |           </w:t>
      </w:r>
      <w:del w:id="521" w:author="Leeyoung" w:date="2019-06-13T16:55:00Z">
        <w:r w:rsidDel="004109F6">
          <w:rPr>
            <w:sz w:val="22"/>
            <w:szCs w:val="22"/>
          </w:rPr>
          <w:delText xml:space="preserve">  </w:delText>
        </w:r>
      </w:del>
      <w:r>
        <w:rPr>
          <w:sz w:val="22"/>
          <w:szCs w:val="22"/>
        </w:rPr>
        <w:t xml:space="preserve">                      </w:t>
      </w:r>
      <w:del w:id="522" w:author="Leeyoung" w:date="2019-06-13T16:52:00Z">
        <w:r w:rsidDel="004109F6">
          <w:rPr>
            <w:sz w:val="22"/>
            <w:szCs w:val="22"/>
          </w:rPr>
          <w:delText xml:space="preserve">      </w:delText>
        </w:r>
      </w:del>
      <w:r>
        <w:rPr>
          <w:sz w:val="22"/>
          <w:szCs w:val="22"/>
        </w:rPr>
        <w:t xml:space="preserve">| and update </w:t>
      </w:r>
    </w:p>
    <w:p w14:paraId="667D085B" w14:textId="77777777" w:rsidR="005819C1" w:rsidRDefault="005819C1" w:rsidP="005819C1">
      <w:pPr>
        <w:spacing w:after="0" w:line="240" w:lineRule="auto"/>
        <w:ind w:left="0"/>
        <w:rPr>
          <w:sz w:val="22"/>
          <w:szCs w:val="22"/>
        </w:rPr>
      </w:pPr>
      <w:r>
        <w:rPr>
          <w:sz w:val="22"/>
          <w:szCs w:val="22"/>
        </w:rPr>
        <w:t xml:space="preserve">                    |         </w:t>
      </w:r>
      <w:del w:id="523" w:author="Leeyoung" w:date="2019-06-13T16:55:00Z">
        <w:r w:rsidDel="004109F6">
          <w:rPr>
            <w:sz w:val="22"/>
            <w:szCs w:val="22"/>
          </w:rPr>
          <w:delText xml:space="preserve">  </w:delText>
        </w:r>
      </w:del>
      <w:r>
        <w:rPr>
          <w:sz w:val="22"/>
          <w:szCs w:val="22"/>
        </w:rPr>
        <w:t xml:space="preserve">                  </w:t>
      </w:r>
      <w:del w:id="524" w:author="Leeyoung" w:date="2019-06-13T16:52:00Z">
        <w:r w:rsidDel="004109F6">
          <w:rPr>
            <w:sz w:val="22"/>
            <w:szCs w:val="22"/>
          </w:rPr>
          <w:delText xml:space="preserve">      </w:delText>
        </w:r>
      </w:del>
      <w:r>
        <w:rPr>
          <w:sz w:val="22"/>
          <w:szCs w:val="22"/>
        </w:rPr>
        <w:t xml:space="preserve">      | </w:t>
      </w:r>
      <w:del w:id="525" w:author="Leeyoung" w:date="2019-02-04T12:41:00Z">
        <w:r w:rsidDel="00D92C9F">
          <w:rPr>
            <w:sz w:val="22"/>
            <w:szCs w:val="22"/>
          </w:rPr>
          <w:delText xml:space="preserve">ACTN </w:delText>
        </w:r>
      </w:del>
      <w:r>
        <w:rPr>
          <w:sz w:val="22"/>
          <w:szCs w:val="22"/>
        </w:rPr>
        <w:t>VN YANG</w:t>
      </w:r>
    </w:p>
    <w:p w14:paraId="65B6790D" w14:textId="7C54CB68" w:rsidR="005819C1" w:rsidRDefault="005819C1" w:rsidP="005819C1">
      <w:pPr>
        <w:spacing w:after="0" w:line="240" w:lineRule="auto"/>
        <w:ind w:left="0"/>
        <w:rPr>
          <w:sz w:val="22"/>
          <w:szCs w:val="22"/>
        </w:rPr>
      </w:pPr>
      <w:r>
        <w:rPr>
          <w:sz w:val="22"/>
          <w:szCs w:val="22"/>
        </w:rPr>
        <w:t xml:space="preserve">   CNC GET the</w:t>
      </w:r>
      <w:del w:id="526" w:author="Leeyoung" w:date="2019-02-04T12:40:00Z">
        <w:r w:rsidDel="00D92C9F">
          <w:rPr>
            <w:sz w:val="22"/>
            <w:szCs w:val="22"/>
          </w:rPr>
          <w:delText xml:space="preserve"> ACTN</w:delText>
        </w:r>
      </w:del>
      <w:r>
        <w:rPr>
          <w:sz w:val="22"/>
          <w:szCs w:val="22"/>
        </w:rPr>
        <w:t xml:space="preserve"> </w:t>
      </w:r>
      <w:ins w:id="527" w:author="Leeyoung" w:date="2019-02-04T12:40:00Z">
        <w:r w:rsidR="00D92C9F">
          <w:rPr>
            <w:sz w:val="22"/>
            <w:szCs w:val="22"/>
          </w:rPr>
          <w:t xml:space="preserve">     </w:t>
        </w:r>
      </w:ins>
      <w:r>
        <w:rPr>
          <w:sz w:val="22"/>
          <w:szCs w:val="22"/>
        </w:rPr>
        <w:t>|  GET /</w:t>
      </w:r>
      <w:del w:id="528" w:author="Leeyoung" w:date="2019-02-04T12:41:00Z">
        <w:r w:rsidDel="00D92C9F">
          <w:rPr>
            <w:sz w:val="22"/>
            <w:szCs w:val="22"/>
          </w:rPr>
          <w:delText xml:space="preserve">ACTN </w:delText>
        </w:r>
      </w:del>
      <w:r>
        <w:rPr>
          <w:sz w:val="22"/>
          <w:szCs w:val="22"/>
        </w:rPr>
        <w:t xml:space="preserve">VN           </w:t>
      </w:r>
      <w:ins w:id="529" w:author="Leeyoung" w:date="2019-02-04T12:41:00Z">
        <w:r w:rsidR="00D92C9F">
          <w:rPr>
            <w:sz w:val="22"/>
            <w:szCs w:val="22"/>
          </w:rPr>
          <w:t xml:space="preserve">     </w:t>
        </w:r>
      </w:ins>
      <w:r>
        <w:rPr>
          <w:sz w:val="22"/>
          <w:szCs w:val="22"/>
        </w:rPr>
        <w:t xml:space="preserve">     </w:t>
      </w:r>
      <w:del w:id="530" w:author="Leeyoung" w:date="2019-06-13T16:55:00Z">
        <w:r w:rsidDel="004109F6">
          <w:rPr>
            <w:sz w:val="22"/>
            <w:szCs w:val="22"/>
          </w:rPr>
          <w:delText xml:space="preserve">  </w:delText>
        </w:r>
      </w:del>
      <w:del w:id="531" w:author="Leeyoung" w:date="2019-06-13T16:52:00Z">
        <w:r w:rsidDel="004109F6">
          <w:rPr>
            <w:sz w:val="22"/>
            <w:szCs w:val="22"/>
          </w:rPr>
          <w:delText xml:space="preserve">      </w:delText>
        </w:r>
      </w:del>
      <w:r>
        <w:rPr>
          <w:sz w:val="22"/>
          <w:szCs w:val="22"/>
        </w:rPr>
        <w:t xml:space="preserve">   |</w:t>
      </w:r>
    </w:p>
    <w:p w14:paraId="244EDA71" w14:textId="77777777" w:rsidR="005819C1" w:rsidRDefault="005819C1" w:rsidP="005819C1">
      <w:pPr>
        <w:spacing w:after="0" w:line="240" w:lineRule="auto"/>
        <w:ind w:left="0"/>
        <w:rPr>
          <w:sz w:val="22"/>
          <w:szCs w:val="22"/>
        </w:rPr>
      </w:pPr>
      <w:r>
        <w:rPr>
          <w:sz w:val="22"/>
          <w:szCs w:val="22"/>
        </w:rPr>
        <w:t xml:space="preserve">   VN YANG status   |--------------------------</w:t>
      </w:r>
      <w:del w:id="532" w:author="Leeyoung" w:date="2019-06-13T16:52:00Z">
        <w:r w:rsidDel="004109F6">
          <w:rPr>
            <w:sz w:val="22"/>
            <w:szCs w:val="22"/>
          </w:rPr>
          <w:delText>------</w:delText>
        </w:r>
      </w:del>
      <w:r>
        <w:rPr>
          <w:sz w:val="22"/>
          <w:szCs w:val="22"/>
        </w:rPr>
        <w:t>--</w:t>
      </w:r>
      <w:del w:id="533" w:author="Leeyoung" w:date="2019-06-13T16:55:00Z">
        <w:r w:rsidDel="004109F6">
          <w:rPr>
            <w:sz w:val="22"/>
            <w:szCs w:val="22"/>
          </w:rPr>
          <w:delText>--</w:delText>
        </w:r>
      </w:del>
      <w:r>
        <w:rPr>
          <w:sz w:val="22"/>
          <w:szCs w:val="22"/>
        </w:rPr>
        <w:t xml:space="preserve">----&gt;| </w:t>
      </w:r>
    </w:p>
    <w:p w14:paraId="001ED80D" w14:textId="77777777" w:rsidR="005819C1" w:rsidRDefault="005819C1" w:rsidP="005819C1">
      <w:pPr>
        <w:spacing w:after="0" w:line="240" w:lineRule="auto"/>
        <w:ind w:left="0"/>
        <w:rPr>
          <w:sz w:val="22"/>
          <w:szCs w:val="22"/>
        </w:rPr>
      </w:pPr>
      <w:r>
        <w:rPr>
          <w:sz w:val="22"/>
          <w:szCs w:val="22"/>
        </w:rPr>
        <w:lastRenderedPageBreak/>
        <w:t xml:space="preserve">                    |                    </w:t>
      </w:r>
      <w:del w:id="534" w:author="Leeyoung" w:date="2019-06-13T16:52:00Z">
        <w:r w:rsidDel="004109F6">
          <w:rPr>
            <w:sz w:val="22"/>
            <w:szCs w:val="22"/>
          </w:rPr>
          <w:delText xml:space="preserve">      </w:delText>
        </w:r>
      </w:del>
      <w:r>
        <w:rPr>
          <w:sz w:val="22"/>
          <w:szCs w:val="22"/>
        </w:rPr>
        <w:t xml:space="preserve">      </w:t>
      </w:r>
      <w:del w:id="535" w:author="Leeyoung" w:date="2019-06-13T16:55:00Z">
        <w:r w:rsidDel="004109F6">
          <w:rPr>
            <w:sz w:val="22"/>
            <w:szCs w:val="22"/>
          </w:rPr>
          <w:delText xml:space="preserve">  </w:delText>
        </w:r>
      </w:del>
      <w:r>
        <w:rPr>
          <w:sz w:val="22"/>
          <w:szCs w:val="22"/>
        </w:rPr>
        <w:t xml:space="preserve">       |</w:t>
      </w:r>
    </w:p>
    <w:p w14:paraId="1A19303F" w14:textId="5795F3D8" w:rsidR="004109F6" w:rsidRDefault="005819C1" w:rsidP="005819C1">
      <w:pPr>
        <w:spacing w:after="0" w:line="240" w:lineRule="auto"/>
        <w:ind w:left="0"/>
        <w:rPr>
          <w:ins w:id="536" w:author="Leeyoung" w:date="2019-06-13T16:53:00Z"/>
          <w:sz w:val="22"/>
          <w:szCs w:val="22"/>
        </w:rPr>
      </w:pPr>
      <w:r>
        <w:rPr>
          <w:sz w:val="22"/>
          <w:szCs w:val="22"/>
        </w:rPr>
        <w:t xml:space="preserve">                    |  HTTP 200 </w:t>
      </w:r>
      <w:ins w:id="537" w:author="Leeyoung" w:date="2019-06-13T16:53:00Z">
        <w:r w:rsidR="004109F6">
          <w:rPr>
            <w:sz w:val="22"/>
            <w:szCs w:val="22"/>
          </w:rPr>
          <w:t>(VN with status:      |</w:t>
        </w:r>
      </w:ins>
    </w:p>
    <w:p w14:paraId="3A532AA3" w14:textId="356ADDAE" w:rsidR="005819C1" w:rsidRDefault="004109F6" w:rsidP="005819C1">
      <w:pPr>
        <w:spacing w:after="0" w:line="240" w:lineRule="auto"/>
        <w:ind w:left="0"/>
        <w:rPr>
          <w:sz w:val="22"/>
          <w:szCs w:val="22"/>
        </w:rPr>
      </w:pPr>
      <w:ins w:id="538" w:author="Leeyoung" w:date="2019-06-13T16:53:00Z">
        <w:r>
          <w:rPr>
            <w:sz w:val="22"/>
            <w:szCs w:val="22"/>
          </w:rPr>
          <w:t xml:space="preserve">                    | </w:t>
        </w:r>
      </w:ins>
      <w:ins w:id="539" w:author="Leeyoung" w:date="2019-06-13T16:56:00Z">
        <w:r>
          <w:rPr>
            <w:sz w:val="22"/>
            <w:szCs w:val="22"/>
          </w:rPr>
          <w:t xml:space="preserve"> </w:t>
        </w:r>
      </w:ins>
      <w:del w:id="540" w:author="Leeyoung" w:date="2019-06-13T16:56:00Z">
        <w:r w:rsidR="005819C1" w:rsidDel="004109F6">
          <w:rPr>
            <w:sz w:val="22"/>
            <w:szCs w:val="22"/>
          </w:rPr>
          <w:delText>(</w:delText>
        </w:r>
      </w:del>
      <w:del w:id="541" w:author="Leeyoung" w:date="2019-02-04T12:41:00Z">
        <w:r w:rsidR="005819C1" w:rsidDel="00D92C9F">
          <w:rPr>
            <w:sz w:val="22"/>
            <w:szCs w:val="22"/>
          </w:rPr>
          <w:delText xml:space="preserve">ACTN </w:delText>
        </w:r>
      </w:del>
      <w:del w:id="542" w:author="Leeyoung" w:date="2019-06-13T16:55:00Z">
        <w:r w:rsidR="005819C1" w:rsidDel="004109F6">
          <w:rPr>
            <w:sz w:val="22"/>
            <w:szCs w:val="22"/>
          </w:rPr>
          <w:delText xml:space="preserve">VN with status: </w:delText>
        </w:r>
      </w:del>
      <w:r w:rsidR="005819C1">
        <w:rPr>
          <w:sz w:val="22"/>
          <w:szCs w:val="22"/>
        </w:rPr>
        <w:t>selected</w:t>
      </w:r>
      <w:ins w:id="543" w:author="Leeyoung" w:date="2019-02-04T12:41:00Z">
        <w:r>
          <w:rPr>
            <w:sz w:val="22"/>
            <w:szCs w:val="22"/>
          </w:rPr>
          <w:t xml:space="preserve"> </w:t>
        </w:r>
      </w:ins>
      <w:ins w:id="544" w:author="Leeyoung" w:date="2019-06-13T16:56:00Z">
        <w:r>
          <w:rPr>
            <w:sz w:val="22"/>
            <w:szCs w:val="22"/>
          </w:rPr>
          <w:t>VN-members</w:t>
        </w:r>
      </w:ins>
      <w:ins w:id="545" w:author="Leeyoung" w:date="2019-02-04T12:41:00Z">
        <w:r w:rsidR="00D92C9F">
          <w:rPr>
            <w:sz w:val="22"/>
            <w:szCs w:val="22"/>
          </w:rPr>
          <w:t xml:space="preserve">  </w:t>
        </w:r>
      </w:ins>
      <w:ins w:id="546" w:author="Leeyoung" w:date="2019-06-13T16:53:00Z">
        <w:r>
          <w:rPr>
            <w:sz w:val="22"/>
            <w:szCs w:val="22"/>
          </w:rPr>
          <w:t xml:space="preserve">  </w:t>
        </w:r>
      </w:ins>
      <w:ins w:id="547" w:author="Leeyoung" w:date="2019-06-13T16:56:00Z">
        <w:r>
          <w:rPr>
            <w:sz w:val="22"/>
            <w:szCs w:val="22"/>
          </w:rPr>
          <w:t xml:space="preserve">        |</w:t>
        </w:r>
      </w:ins>
      <w:del w:id="548" w:author="Leeyoung" w:date="2019-06-13T16:56:00Z">
        <w:r w:rsidR="005819C1" w:rsidDel="004109F6">
          <w:rPr>
            <w:sz w:val="22"/>
            <w:szCs w:val="22"/>
          </w:rPr>
          <w:delText>|</w:delText>
        </w:r>
      </w:del>
    </w:p>
    <w:p w14:paraId="239786BC" w14:textId="2872D8DA" w:rsidR="005819C1" w:rsidRDefault="005819C1" w:rsidP="005819C1">
      <w:pPr>
        <w:spacing w:after="0" w:line="240" w:lineRule="auto"/>
        <w:ind w:left="0"/>
        <w:rPr>
          <w:sz w:val="22"/>
          <w:szCs w:val="22"/>
        </w:rPr>
      </w:pPr>
      <w:r>
        <w:rPr>
          <w:sz w:val="22"/>
          <w:szCs w:val="22"/>
        </w:rPr>
        <w:t xml:space="preserve">                    | </w:t>
      </w:r>
      <w:ins w:id="549" w:author="Leeyoung" w:date="2019-06-13T16:53:00Z">
        <w:r w:rsidR="004109F6">
          <w:rPr>
            <w:sz w:val="22"/>
            <w:szCs w:val="22"/>
          </w:rPr>
          <w:t xml:space="preserve"> </w:t>
        </w:r>
      </w:ins>
      <w:del w:id="550" w:author="Leeyoung" w:date="2019-06-13T16:53:00Z">
        <w:r w:rsidDel="004109F6">
          <w:rPr>
            <w:sz w:val="22"/>
            <w:szCs w:val="22"/>
          </w:rPr>
          <w:delText xml:space="preserve"> </w:delText>
        </w:r>
      </w:del>
      <w:del w:id="551" w:author="Leeyoung" w:date="2019-06-13T16:56:00Z">
        <w:r w:rsidDel="004109F6">
          <w:rPr>
            <w:sz w:val="22"/>
            <w:szCs w:val="22"/>
          </w:rPr>
          <w:delText xml:space="preserve">VN-members </w:delText>
        </w:r>
      </w:del>
      <w:r>
        <w:rPr>
          <w:sz w:val="22"/>
          <w:szCs w:val="22"/>
        </w:rPr>
        <w:t>in case of multi s-d</w:t>
      </w:r>
      <w:ins w:id="552" w:author="Leeyoung" w:date="2019-06-13T16:53:00Z">
        <w:r w:rsidR="004109F6">
          <w:rPr>
            <w:sz w:val="22"/>
            <w:szCs w:val="22"/>
          </w:rPr>
          <w:t>)</w:t>
        </w:r>
      </w:ins>
      <w:r>
        <w:rPr>
          <w:sz w:val="22"/>
          <w:szCs w:val="22"/>
        </w:rPr>
        <w:t xml:space="preserve"> </w:t>
      </w:r>
      <w:del w:id="553" w:author="Leeyoung" w:date="2019-06-13T16:53:00Z">
        <w:r w:rsidDel="004109F6">
          <w:rPr>
            <w:sz w:val="22"/>
            <w:szCs w:val="22"/>
          </w:rPr>
          <w:delText xml:space="preserve">       </w:delText>
        </w:r>
      </w:del>
      <w:ins w:id="554" w:author="Leeyoung" w:date="2019-06-13T16:56:00Z">
        <w:r w:rsidR="004109F6">
          <w:rPr>
            <w:sz w:val="22"/>
            <w:szCs w:val="22"/>
          </w:rPr>
          <w:t xml:space="preserve">         |</w:t>
        </w:r>
      </w:ins>
      <w:del w:id="555" w:author="Leeyoung" w:date="2019-06-13T16:56:00Z">
        <w:r w:rsidDel="004109F6">
          <w:rPr>
            <w:sz w:val="22"/>
            <w:szCs w:val="22"/>
          </w:rPr>
          <w:delText>|</w:delText>
        </w:r>
      </w:del>
    </w:p>
    <w:p w14:paraId="0718A228" w14:textId="77777777" w:rsidR="005819C1" w:rsidRDefault="005819C1" w:rsidP="005819C1">
      <w:pPr>
        <w:spacing w:after="0" w:line="240" w:lineRule="auto"/>
        <w:ind w:left="0"/>
        <w:rPr>
          <w:sz w:val="22"/>
          <w:szCs w:val="22"/>
        </w:rPr>
      </w:pPr>
      <w:r>
        <w:rPr>
          <w:sz w:val="22"/>
          <w:szCs w:val="22"/>
        </w:rPr>
        <w:t xml:space="preserve">                    |&lt;--------------------</w:t>
      </w:r>
      <w:del w:id="556" w:author="Leeyoung" w:date="2019-06-13T16:53:00Z">
        <w:r w:rsidDel="004109F6">
          <w:rPr>
            <w:sz w:val="22"/>
            <w:szCs w:val="22"/>
          </w:rPr>
          <w:delText>------</w:delText>
        </w:r>
      </w:del>
      <w:r>
        <w:rPr>
          <w:sz w:val="22"/>
          <w:szCs w:val="22"/>
        </w:rPr>
        <w:t>-----------</w:t>
      </w:r>
      <w:del w:id="557" w:author="Leeyoung" w:date="2019-06-13T16:56:00Z">
        <w:r w:rsidDel="004109F6">
          <w:rPr>
            <w:sz w:val="22"/>
            <w:szCs w:val="22"/>
          </w:rPr>
          <w:delText>--</w:delText>
        </w:r>
      </w:del>
      <w:r>
        <w:rPr>
          <w:sz w:val="22"/>
          <w:szCs w:val="22"/>
        </w:rPr>
        <w:t>-|</w:t>
      </w:r>
    </w:p>
    <w:p w14:paraId="5711936C" w14:textId="77777777" w:rsidR="005819C1" w:rsidRDefault="005819C1" w:rsidP="005819C1">
      <w:pPr>
        <w:spacing w:after="0" w:line="240" w:lineRule="auto"/>
        <w:ind w:left="0"/>
        <w:rPr>
          <w:sz w:val="22"/>
          <w:szCs w:val="22"/>
        </w:rPr>
      </w:pPr>
      <w:r>
        <w:rPr>
          <w:sz w:val="22"/>
          <w:szCs w:val="22"/>
        </w:rPr>
        <w:t xml:space="preserve">                    |                                         |</w:t>
      </w:r>
    </w:p>
    <w:p w14:paraId="58518D98" w14:textId="77777777" w:rsidR="005819C1" w:rsidRDefault="005819C1" w:rsidP="005819C1">
      <w:pPr>
        <w:spacing w:after="0" w:line="240" w:lineRule="auto"/>
        <w:ind w:left="0"/>
        <w:rPr>
          <w:sz w:val="22"/>
          <w:szCs w:val="22"/>
        </w:rPr>
      </w:pPr>
      <w:r>
        <w:rPr>
          <w:sz w:val="22"/>
          <w:szCs w:val="22"/>
        </w:rPr>
        <w:t xml:space="preserve">     </w:t>
      </w:r>
    </w:p>
    <w:p w14:paraId="4BB1E79F" w14:textId="77777777" w:rsidR="005819C1" w:rsidRDefault="005819C1" w:rsidP="005819C1">
      <w:pPr>
        <w:spacing w:after="0" w:line="240" w:lineRule="auto"/>
        <w:ind w:left="0"/>
        <w:rPr>
          <w:sz w:val="22"/>
          <w:szCs w:val="22"/>
        </w:rPr>
      </w:pPr>
    </w:p>
    <w:p w14:paraId="066FB3DD" w14:textId="7A962390" w:rsidR="005819C1" w:rsidRDefault="005819C1" w:rsidP="005819C1">
      <w:pPr>
        <w:pStyle w:val="Heading2"/>
      </w:pPr>
      <w:r>
        <w:t xml:space="preserve">  </w:t>
      </w:r>
      <w:bookmarkStart w:id="558" w:name="_Toc11332165"/>
      <w:r>
        <w:t>Type 2 VN Illustration</w:t>
      </w:r>
      <w:bookmarkEnd w:id="558"/>
      <w:r>
        <w:t xml:space="preserve"> </w:t>
      </w:r>
    </w:p>
    <w:p w14:paraId="0653EA9A" w14:textId="77777777" w:rsidR="005819C1" w:rsidRDefault="005819C1" w:rsidP="00130DEF">
      <w:r>
        <w:t>For some VN members, the customer may want to “configure” explicit routes over the path that connects its two end-points. Let us consider the following example.</w:t>
      </w:r>
    </w:p>
    <w:p w14:paraId="5C5BBAB9" w14:textId="3DE4B3F5" w:rsidR="005819C1" w:rsidRDefault="005819C1" w:rsidP="00130DEF">
      <w:r>
        <w:tab/>
      </w:r>
      <w:r>
        <w:tab/>
      </w:r>
      <w:r>
        <w:tab/>
      </w:r>
      <w:r>
        <w:tab/>
      </w:r>
      <w:r>
        <w:tab/>
        <w:t>VN-Member 1       L1-L4</w:t>
      </w:r>
      <w:ins w:id="559" w:author="Leeyoung" w:date="2019-06-10T15:19:00Z">
        <w:r w:rsidR="009D5DE2">
          <w:t xml:space="preserve"> (via S3, S4, and S5)</w:t>
        </w:r>
      </w:ins>
    </w:p>
    <w:p w14:paraId="46174345" w14:textId="3B40742B" w:rsidR="005819C1" w:rsidRDefault="005819C1" w:rsidP="00130DEF">
      <w:r>
        <w:t xml:space="preserve"> </w:t>
      </w:r>
      <w:r>
        <w:tab/>
      </w:r>
      <w:r>
        <w:tab/>
      </w:r>
      <w:r>
        <w:tab/>
      </w:r>
      <w:r>
        <w:tab/>
      </w:r>
      <w:r>
        <w:tab/>
        <w:t xml:space="preserve">VN-Member 2       L1-L7 (via </w:t>
      </w:r>
      <w:ins w:id="560" w:author="Leeyoung" w:date="2019-06-10T15:20:00Z">
        <w:r w:rsidR="009D5DE2">
          <w:t xml:space="preserve">S3, S4, </w:t>
        </w:r>
      </w:ins>
      <w:r>
        <w:t>S</w:t>
      </w:r>
      <w:ins w:id="561" w:author="Leeyoung" w:date="2019-06-10T15:20:00Z">
        <w:r w:rsidR="009D5DE2">
          <w:t>7</w:t>
        </w:r>
      </w:ins>
      <w:del w:id="562" w:author="Leeyoung" w:date="2019-06-10T15:20:00Z">
        <w:r w:rsidDel="009D5DE2">
          <w:delText>4</w:delText>
        </w:r>
      </w:del>
      <w:r>
        <w:t xml:space="preserve"> and S</w:t>
      </w:r>
      <w:ins w:id="563" w:author="Leeyoung" w:date="2019-06-10T15:20:00Z">
        <w:r w:rsidR="009D5DE2">
          <w:t>8</w:t>
        </w:r>
      </w:ins>
      <w:del w:id="564" w:author="Leeyoung" w:date="2019-06-10T15:20:00Z">
        <w:r w:rsidDel="009D5DE2">
          <w:delText>7</w:delText>
        </w:r>
      </w:del>
      <w:r>
        <w:t>)</w:t>
      </w:r>
    </w:p>
    <w:p w14:paraId="057C8EE1" w14:textId="18C39608" w:rsidR="005819C1" w:rsidRDefault="005819C1" w:rsidP="00130DEF">
      <w:r>
        <w:t xml:space="preserve"> </w:t>
      </w:r>
      <w:r>
        <w:tab/>
      </w:r>
      <w:r>
        <w:tab/>
      </w:r>
      <w:r>
        <w:tab/>
      </w:r>
      <w:r>
        <w:tab/>
      </w:r>
      <w:r>
        <w:tab/>
        <w:t>VN-Member 3       L2-L</w:t>
      </w:r>
      <w:ins w:id="565" w:author="Leeyoung" w:date="2019-06-10T15:22:00Z">
        <w:r w:rsidR="009D5DE2">
          <w:t>7</w:t>
        </w:r>
      </w:ins>
      <w:del w:id="566" w:author="Leeyoung" w:date="2019-06-10T15:22:00Z">
        <w:r w:rsidDel="009D5DE2">
          <w:delText>4</w:delText>
        </w:r>
      </w:del>
      <w:ins w:id="567" w:author="Leeyoung" w:date="2019-06-10T15:20:00Z">
        <w:r w:rsidR="009D5DE2">
          <w:t xml:space="preserve"> (via S</w:t>
        </w:r>
      </w:ins>
      <w:ins w:id="568" w:author="Leeyoung" w:date="2019-06-10T15:22:00Z">
        <w:r w:rsidR="009D5DE2">
          <w:t>9, S10, and S11)</w:t>
        </w:r>
      </w:ins>
    </w:p>
    <w:p w14:paraId="1681F4EE" w14:textId="35CE8AFA" w:rsidR="005819C1" w:rsidRDefault="005819C1" w:rsidP="00130DEF">
      <w:r>
        <w:t xml:space="preserve"> </w:t>
      </w:r>
      <w:r>
        <w:tab/>
      </w:r>
      <w:r>
        <w:tab/>
      </w:r>
      <w:r>
        <w:tab/>
      </w:r>
      <w:r>
        <w:tab/>
      </w:r>
      <w:r>
        <w:tab/>
        <w:t xml:space="preserve">VN-Member 4       L3-L8 (via </w:t>
      </w:r>
      <w:ins w:id="569" w:author="Leeyoung" w:date="2019-06-10T15:22:00Z">
        <w:r w:rsidR="006B44E0">
          <w:t xml:space="preserve">S9, S10 and </w:t>
        </w:r>
      </w:ins>
      <w:r>
        <w:t>S1</w:t>
      </w:r>
      <w:ins w:id="570" w:author="Leeyoung" w:date="2019-06-10T15:22:00Z">
        <w:r w:rsidR="006B44E0">
          <w:t>1</w:t>
        </w:r>
      </w:ins>
      <w:del w:id="571" w:author="Leeyoung" w:date="2019-06-10T15:22:00Z">
        <w:r w:rsidDel="006B44E0">
          <w:delText>0</w:delText>
        </w:r>
      </w:del>
      <w:r>
        <w:t>)</w:t>
      </w:r>
    </w:p>
    <w:p w14:paraId="129E01DD" w14:textId="77777777" w:rsidR="005819C1" w:rsidRDefault="005819C1" w:rsidP="00130DEF"/>
    <w:p w14:paraId="52BA45FD" w14:textId="77777777" w:rsidR="005819C1" w:rsidRDefault="005819C1" w:rsidP="00130DEF">
      <w:r>
        <w:t xml:space="preserve">Where the following topology is the underlay for Abstraction Node 1 (AN1). </w:t>
      </w:r>
    </w:p>
    <w:p w14:paraId="5ADB667D" w14:textId="7D2A274B" w:rsidR="006C7929" w:rsidRDefault="009D5DE2" w:rsidP="00130DEF">
      <w:pPr>
        <w:pStyle w:val="Figure"/>
        <w:spacing w:after="0" w:line="240" w:lineRule="auto"/>
        <w:rPr>
          <w:ins w:id="572" w:author="Leeyoung" w:date="2019-06-10T15:13:00Z"/>
        </w:rPr>
      </w:pPr>
      <w:ins w:id="573" w:author="Leeyoung" w:date="2019-06-10T15:13:00Z">
        <w:r>
          <w:t xml:space="preserve"> </w:t>
        </w:r>
      </w:ins>
      <w:ins w:id="574" w:author="Leeyoung" w:date="2019-06-10T15:17:00Z">
        <w:r>
          <w:t xml:space="preserve">                               AN1</w:t>
        </w:r>
      </w:ins>
    </w:p>
    <w:p w14:paraId="3A213A91" w14:textId="6BEAD690" w:rsidR="009D5DE2" w:rsidRPr="00787DEC" w:rsidRDefault="009D5DE2" w:rsidP="00130DEF">
      <w:pPr>
        <w:pStyle w:val="Figure"/>
        <w:spacing w:after="0" w:line="240" w:lineRule="auto"/>
      </w:pPr>
      <w:ins w:id="575" w:author="Leeyoung" w:date="2019-06-10T15:13:00Z">
        <w:r>
          <w:t xml:space="preserve">           ............................................</w:t>
        </w:r>
      </w:ins>
    </w:p>
    <w:p w14:paraId="7A3F09F4" w14:textId="634BC677" w:rsidR="006C7929" w:rsidRPr="006C7929" w:rsidRDefault="006C7929" w:rsidP="00130DEF">
      <w:pPr>
        <w:pStyle w:val="Figure"/>
        <w:spacing w:after="0" w:line="240" w:lineRule="auto"/>
        <w:rPr>
          <w:rFonts w:cs="Times New Roman"/>
          <w:bCs/>
          <w:iCs/>
          <w:szCs w:val="28"/>
        </w:rPr>
      </w:pPr>
      <w:r>
        <w:rPr>
          <w:rFonts w:cs="Times New Roman"/>
          <w:bCs/>
          <w:iCs/>
          <w:szCs w:val="28"/>
        </w:rPr>
        <w:t xml:space="preserve">           </w:t>
      </w:r>
      <w:ins w:id="576" w:author="Leeyoung" w:date="2019-06-10T15:14:00Z">
        <w:r w:rsidR="009D5DE2">
          <w:rPr>
            <w:rFonts w:cs="Times New Roman"/>
            <w:bCs/>
            <w:iCs/>
            <w:szCs w:val="28"/>
          </w:rPr>
          <w:t>.</w:t>
        </w:r>
      </w:ins>
      <w:del w:id="577" w:author="Leeyoung" w:date="2019-06-10T15:14:00Z">
        <w:r w:rsidDel="009D5DE2">
          <w:rPr>
            <w:rFonts w:cs="Times New Roman"/>
            <w:bCs/>
            <w:iCs/>
            <w:szCs w:val="28"/>
          </w:rPr>
          <w:delText xml:space="preserve"> </w:delText>
        </w:r>
      </w:del>
      <w:r>
        <w:rPr>
          <w:rFonts w:cs="Times New Roman"/>
          <w:bCs/>
          <w:iCs/>
          <w:szCs w:val="28"/>
        </w:rPr>
        <w:t xml:space="preserve">             </w:t>
      </w:r>
      <w:r w:rsidRPr="006C7929">
        <w:rPr>
          <w:rFonts w:cs="Times New Roman"/>
          <w:bCs/>
          <w:iCs/>
          <w:szCs w:val="28"/>
        </w:rPr>
        <w:t>S1               S2</w:t>
      </w:r>
      <w:ins w:id="578" w:author="Leeyoung" w:date="2019-06-10T15:14:00Z">
        <w:r w:rsidR="009D5DE2">
          <w:rPr>
            <w:rFonts w:cs="Times New Roman"/>
            <w:bCs/>
            <w:iCs/>
            <w:szCs w:val="28"/>
          </w:rPr>
          <w:t xml:space="preserve">          .</w:t>
        </w:r>
      </w:ins>
    </w:p>
    <w:p w14:paraId="5F6DC0B6" w14:textId="15745455" w:rsidR="006C7929" w:rsidRPr="006C7929" w:rsidRDefault="006C7929" w:rsidP="00130DEF">
      <w:pPr>
        <w:pStyle w:val="Figure"/>
        <w:spacing w:after="0" w:line="240" w:lineRule="auto"/>
        <w:rPr>
          <w:rFonts w:cs="Times New Roman"/>
          <w:bCs/>
          <w:iCs/>
          <w:szCs w:val="28"/>
        </w:rPr>
      </w:pPr>
      <w:r w:rsidRPr="006C7929">
        <w:rPr>
          <w:rFonts w:cs="Times New Roman"/>
          <w:bCs/>
          <w:iCs/>
          <w:szCs w:val="28"/>
        </w:rPr>
        <w:t xml:space="preserve">           </w:t>
      </w:r>
      <w:ins w:id="579" w:author="Leeyoung" w:date="2019-06-10T15:14:00Z">
        <w:r w:rsidR="009D5DE2">
          <w:rPr>
            <w:rFonts w:cs="Times New Roman"/>
            <w:bCs/>
            <w:iCs/>
            <w:szCs w:val="28"/>
          </w:rPr>
          <w:t xml:space="preserve">.  </w:t>
        </w:r>
      </w:ins>
      <w:del w:id="580" w:author="Leeyoung" w:date="2019-06-10T15:14:00Z">
        <w:r w:rsidRPr="006C7929" w:rsidDel="009D5DE2">
          <w:rPr>
            <w:rFonts w:cs="Times New Roman"/>
            <w:bCs/>
            <w:iCs/>
            <w:szCs w:val="28"/>
          </w:rPr>
          <w:delText xml:space="preserve">   </w:delText>
        </w:r>
      </w:del>
      <w:r w:rsidRPr="006C7929">
        <w:rPr>
          <w:rFonts w:cs="Times New Roman"/>
          <w:bCs/>
          <w:iCs/>
          <w:szCs w:val="28"/>
        </w:rPr>
        <w:t xml:space="preserve">            O---------------O</w:t>
      </w:r>
      <w:ins w:id="581" w:author="Leeyoung" w:date="2019-06-10T15:14:00Z">
        <w:r w:rsidR="009D5DE2">
          <w:rPr>
            <w:rFonts w:cs="Times New Roman"/>
            <w:bCs/>
            <w:iCs/>
            <w:szCs w:val="28"/>
          </w:rPr>
          <w:t xml:space="preserve">           .</w:t>
        </w:r>
      </w:ins>
    </w:p>
    <w:p w14:paraId="1086F5B0" w14:textId="4AF7EC3C" w:rsidR="006C7929" w:rsidRPr="006C7929" w:rsidRDefault="006C7929" w:rsidP="00130DEF">
      <w:pPr>
        <w:pStyle w:val="Figure"/>
        <w:spacing w:after="0" w:line="240" w:lineRule="auto"/>
        <w:rPr>
          <w:rFonts w:cs="Times New Roman"/>
          <w:bCs/>
          <w:iCs/>
          <w:szCs w:val="28"/>
        </w:rPr>
      </w:pPr>
      <w:r w:rsidRPr="006C7929">
        <w:rPr>
          <w:rFonts w:cs="Times New Roman"/>
          <w:bCs/>
          <w:iCs/>
          <w:szCs w:val="28"/>
        </w:rPr>
        <w:t xml:space="preserve">           </w:t>
      </w:r>
      <w:ins w:id="582" w:author="Leeyoung" w:date="2019-06-10T15:14:00Z">
        <w:r w:rsidR="009D5DE2">
          <w:rPr>
            <w:rFonts w:cs="Times New Roman"/>
            <w:bCs/>
            <w:iCs/>
            <w:szCs w:val="28"/>
          </w:rPr>
          <w:t xml:space="preserve">.  </w:t>
        </w:r>
      </w:ins>
      <w:del w:id="583" w:author="Leeyoung" w:date="2019-06-10T15:14:00Z">
        <w:r w:rsidRPr="006C7929" w:rsidDel="009D5DE2">
          <w:rPr>
            <w:rFonts w:cs="Times New Roman"/>
            <w:bCs/>
            <w:iCs/>
            <w:szCs w:val="28"/>
          </w:rPr>
          <w:delText xml:space="preserve">   </w:delText>
        </w:r>
      </w:del>
      <w:r w:rsidRPr="006C7929">
        <w:rPr>
          <w:rFonts w:cs="Times New Roman"/>
          <w:bCs/>
          <w:iCs/>
          <w:szCs w:val="28"/>
        </w:rPr>
        <w:t xml:space="preserve">   ________/ \______         \</w:t>
      </w:r>
      <w:ins w:id="584" w:author="Leeyoung" w:date="2019-06-10T15:14:00Z">
        <w:r w:rsidR="009D5DE2">
          <w:rPr>
            <w:rFonts w:cs="Times New Roman"/>
            <w:bCs/>
            <w:iCs/>
            <w:szCs w:val="28"/>
          </w:rPr>
          <w:t xml:space="preserve">          .</w:t>
        </w:r>
      </w:ins>
    </w:p>
    <w:p w14:paraId="248C262C" w14:textId="3AEAB868" w:rsidR="006C7929" w:rsidRPr="006C7929" w:rsidRDefault="006C7929" w:rsidP="00130DEF">
      <w:pPr>
        <w:pStyle w:val="Figure"/>
        <w:spacing w:after="0" w:line="240" w:lineRule="auto"/>
        <w:rPr>
          <w:rFonts w:cs="Times New Roman"/>
          <w:bCs/>
          <w:iCs/>
          <w:szCs w:val="28"/>
        </w:rPr>
      </w:pPr>
      <w:r w:rsidRPr="006C7929">
        <w:rPr>
          <w:rFonts w:cs="Times New Roman"/>
          <w:bCs/>
          <w:iCs/>
          <w:szCs w:val="28"/>
        </w:rPr>
        <w:t xml:space="preserve">           </w:t>
      </w:r>
      <w:ins w:id="585" w:author="Leeyoung" w:date="2019-06-10T15:14:00Z">
        <w:r w:rsidR="009D5DE2">
          <w:rPr>
            <w:rFonts w:cs="Times New Roman"/>
            <w:bCs/>
            <w:iCs/>
            <w:szCs w:val="28"/>
          </w:rPr>
          <w:t>.</w:t>
        </w:r>
      </w:ins>
      <w:del w:id="586" w:author="Leeyoung" w:date="2019-06-10T15:14:00Z">
        <w:r w:rsidRPr="006C7929" w:rsidDel="009D5DE2">
          <w:rPr>
            <w:rFonts w:cs="Times New Roman"/>
            <w:bCs/>
            <w:iCs/>
            <w:szCs w:val="28"/>
          </w:rPr>
          <w:delText xml:space="preserve"> </w:delText>
        </w:r>
      </w:del>
      <w:r w:rsidRPr="006C7929">
        <w:rPr>
          <w:rFonts w:cs="Times New Roman"/>
          <w:bCs/>
          <w:iCs/>
          <w:szCs w:val="28"/>
        </w:rPr>
        <w:t xml:space="preserve">    /                 \         \</w:t>
      </w:r>
      <w:ins w:id="587" w:author="Leeyoung" w:date="2019-06-10T15:14:00Z">
        <w:r w:rsidR="009D5DE2">
          <w:rPr>
            <w:rFonts w:cs="Times New Roman"/>
            <w:bCs/>
            <w:iCs/>
            <w:szCs w:val="28"/>
          </w:rPr>
          <w:t xml:space="preserve">         .</w:t>
        </w:r>
      </w:ins>
    </w:p>
    <w:p w14:paraId="2FA13988" w14:textId="2826E738" w:rsidR="006C7929" w:rsidRPr="006C7929" w:rsidRDefault="006C7929" w:rsidP="00130DEF">
      <w:pPr>
        <w:pStyle w:val="Figure"/>
        <w:spacing w:after="0" w:line="240" w:lineRule="auto"/>
        <w:rPr>
          <w:rFonts w:cs="Times New Roman"/>
          <w:bCs/>
          <w:iCs/>
          <w:szCs w:val="28"/>
        </w:rPr>
      </w:pPr>
      <w:r w:rsidRPr="006C7929">
        <w:rPr>
          <w:rFonts w:cs="Times New Roman"/>
          <w:bCs/>
          <w:iCs/>
          <w:szCs w:val="28"/>
        </w:rPr>
        <w:t xml:space="preserve">           </w:t>
      </w:r>
      <w:ins w:id="588" w:author="Leeyoung" w:date="2019-06-10T15:15:00Z">
        <w:r w:rsidR="009D5DE2">
          <w:rPr>
            <w:rFonts w:cs="Times New Roman"/>
            <w:bCs/>
            <w:iCs/>
            <w:szCs w:val="28"/>
          </w:rPr>
          <w:t>.</w:t>
        </w:r>
      </w:ins>
      <w:r w:rsidRPr="006C7929">
        <w:rPr>
          <w:rFonts w:cs="Times New Roman"/>
          <w:bCs/>
          <w:iCs/>
          <w:szCs w:val="28"/>
        </w:rPr>
        <w:t xml:space="preserve"> S3</w:t>
      </w:r>
      <w:del w:id="589" w:author="Leeyoung" w:date="2019-06-10T15:15:00Z">
        <w:r w:rsidRPr="006C7929" w:rsidDel="009D5DE2">
          <w:rPr>
            <w:rFonts w:cs="Times New Roman"/>
            <w:bCs/>
            <w:iCs/>
            <w:szCs w:val="28"/>
          </w:rPr>
          <w:delText xml:space="preserve"> </w:delText>
        </w:r>
      </w:del>
      <w:r w:rsidRPr="006C7929">
        <w:rPr>
          <w:rFonts w:cs="Times New Roman"/>
          <w:bCs/>
          <w:iCs/>
          <w:szCs w:val="28"/>
        </w:rPr>
        <w:t>/                   \ S4      \ S5</w:t>
      </w:r>
      <w:ins w:id="590" w:author="Leeyoung" w:date="2019-06-10T15:14:00Z">
        <w:r w:rsidR="009D5DE2">
          <w:rPr>
            <w:rFonts w:cs="Times New Roman"/>
            <w:bCs/>
            <w:iCs/>
            <w:szCs w:val="28"/>
          </w:rPr>
          <w:t xml:space="preserve">     .</w:t>
        </w:r>
      </w:ins>
    </w:p>
    <w:p w14:paraId="5728DE30" w14:textId="2F182989" w:rsidR="006C7929" w:rsidRPr="006C7929" w:rsidRDefault="006C7929" w:rsidP="00130DEF">
      <w:pPr>
        <w:pStyle w:val="Figure"/>
        <w:spacing w:after="0" w:line="240" w:lineRule="auto"/>
        <w:rPr>
          <w:rFonts w:cs="Times New Roman"/>
          <w:bCs/>
          <w:iCs/>
          <w:szCs w:val="28"/>
        </w:rPr>
      </w:pPr>
      <w:r w:rsidRPr="006C7929">
        <w:rPr>
          <w:rFonts w:cs="Times New Roman"/>
          <w:bCs/>
          <w:iCs/>
          <w:szCs w:val="28"/>
        </w:rPr>
        <w:t xml:space="preserve">     L1----</w:t>
      </w:r>
      <w:ins w:id="591" w:author="Leeyoung" w:date="2019-06-10T15:15:00Z">
        <w:r w:rsidR="009D5DE2">
          <w:rPr>
            <w:rFonts w:cs="Times New Roman"/>
            <w:bCs/>
            <w:iCs/>
            <w:szCs w:val="28"/>
          </w:rPr>
          <w:t>.</w:t>
        </w:r>
      </w:ins>
      <w:del w:id="592" w:author="Leeyoung" w:date="2019-06-10T15:15:00Z">
        <w:r w:rsidRPr="006C7929" w:rsidDel="009D5DE2">
          <w:rPr>
            <w:rFonts w:cs="Times New Roman"/>
            <w:bCs/>
            <w:iCs/>
            <w:szCs w:val="28"/>
          </w:rPr>
          <w:delText>-</w:delText>
        </w:r>
      </w:del>
      <w:r w:rsidRPr="006C7929">
        <w:rPr>
          <w:rFonts w:cs="Times New Roman"/>
          <w:bCs/>
          <w:iCs/>
          <w:szCs w:val="28"/>
        </w:rPr>
        <w:t>-O----------------------O---------O-------</w:t>
      </w:r>
      <w:ins w:id="593" w:author="Leeyoung" w:date="2019-06-10T15:14:00Z">
        <w:r w:rsidR="009D5DE2">
          <w:rPr>
            <w:rFonts w:cs="Times New Roman"/>
            <w:bCs/>
            <w:iCs/>
            <w:szCs w:val="28"/>
          </w:rPr>
          <w:t>.</w:t>
        </w:r>
      </w:ins>
      <w:del w:id="594" w:author="Leeyoung" w:date="2019-06-10T15:14:00Z">
        <w:r w:rsidRPr="006C7929" w:rsidDel="009D5DE2">
          <w:rPr>
            <w:rFonts w:cs="Times New Roman"/>
            <w:bCs/>
            <w:iCs/>
            <w:szCs w:val="28"/>
          </w:rPr>
          <w:delText>-</w:delText>
        </w:r>
      </w:del>
      <w:r w:rsidRPr="006C7929">
        <w:rPr>
          <w:rFonts w:cs="Times New Roman"/>
          <w:bCs/>
          <w:iCs/>
          <w:szCs w:val="28"/>
        </w:rPr>
        <w:t>----------L4</w:t>
      </w:r>
    </w:p>
    <w:p w14:paraId="55E0B1BA" w14:textId="17C3A2B5" w:rsidR="006C7929" w:rsidRPr="006C7929" w:rsidRDefault="006C7929" w:rsidP="00130DEF">
      <w:pPr>
        <w:pStyle w:val="Figure"/>
        <w:spacing w:after="0" w:line="240" w:lineRule="auto"/>
        <w:rPr>
          <w:rFonts w:cs="Times New Roman"/>
          <w:bCs/>
          <w:iCs/>
          <w:szCs w:val="28"/>
        </w:rPr>
      </w:pPr>
      <w:r w:rsidRPr="006C7929">
        <w:rPr>
          <w:rFonts w:cs="Times New Roman"/>
          <w:bCs/>
          <w:iCs/>
          <w:szCs w:val="28"/>
        </w:rPr>
        <w:t xml:space="preserve">           </w:t>
      </w:r>
      <w:ins w:id="595" w:author="Leeyoung" w:date="2019-06-10T15:15:00Z">
        <w:r w:rsidR="009D5DE2">
          <w:rPr>
            <w:rFonts w:cs="Times New Roman"/>
            <w:bCs/>
            <w:iCs/>
            <w:szCs w:val="28"/>
          </w:rPr>
          <w:t>.</w:t>
        </w:r>
      </w:ins>
      <w:del w:id="596" w:author="Leeyoung" w:date="2019-06-10T15:15:00Z">
        <w:r w:rsidRPr="006C7929" w:rsidDel="009D5DE2">
          <w:rPr>
            <w:rFonts w:cs="Times New Roman"/>
            <w:bCs/>
            <w:iCs/>
            <w:szCs w:val="28"/>
          </w:rPr>
          <w:delText xml:space="preserve">  </w:delText>
        </w:r>
      </w:del>
      <w:r w:rsidRPr="006C7929">
        <w:rPr>
          <w:rFonts w:cs="Times New Roman"/>
          <w:bCs/>
          <w:iCs/>
          <w:szCs w:val="28"/>
        </w:rPr>
        <w:t xml:space="preserve">  \                   </w:t>
      </w:r>
      <w:ins w:id="597" w:author="Leeyoung" w:date="2019-06-10T15:16:00Z">
        <w:r w:rsidR="009D5DE2">
          <w:rPr>
            <w:rFonts w:cs="Times New Roman"/>
            <w:bCs/>
            <w:iCs/>
            <w:szCs w:val="28"/>
          </w:rPr>
          <w:t xml:space="preserve"> </w:t>
        </w:r>
      </w:ins>
      <w:r w:rsidRPr="006C7929">
        <w:rPr>
          <w:rFonts w:cs="Times New Roman"/>
          <w:bCs/>
          <w:iCs/>
          <w:szCs w:val="28"/>
        </w:rPr>
        <w:t xml:space="preserve">  \         \</w:t>
      </w:r>
      <w:ins w:id="598" w:author="Leeyoung" w:date="2019-06-10T15:16:00Z">
        <w:r w:rsidR="009D5DE2">
          <w:rPr>
            <w:rFonts w:cs="Times New Roman"/>
            <w:bCs/>
            <w:iCs/>
            <w:szCs w:val="28"/>
          </w:rPr>
          <w:t xml:space="preserve">      .</w:t>
        </w:r>
      </w:ins>
    </w:p>
    <w:p w14:paraId="280F01B1" w14:textId="00941553" w:rsidR="006C7929" w:rsidRPr="006C7929" w:rsidRDefault="006C7929" w:rsidP="00130DEF">
      <w:pPr>
        <w:pStyle w:val="Figure"/>
        <w:spacing w:after="0" w:line="240" w:lineRule="auto"/>
        <w:rPr>
          <w:rFonts w:cs="Times New Roman"/>
          <w:bCs/>
          <w:iCs/>
          <w:szCs w:val="28"/>
        </w:rPr>
      </w:pPr>
      <w:r w:rsidRPr="006C7929">
        <w:rPr>
          <w:rFonts w:cs="Times New Roman"/>
          <w:bCs/>
          <w:iCs/>
          <w:szCs w:val="28"/>
        </w:rPr>
        <w:t xml:space="preserve">           </w:t>
      </w:r>
      <w:ins w:id="599" w:author="Leeyoung" w:date="2019-06-10T15:15:00Z">
        <w:r w:rsidR="009D5DE2">
          <w:rPr>
            <w:rFonts w:cs="Times New Roman"/>
            <w:bCs/>
            <w:iCs/>
            <w:szCs w:val="28"/>
          </w:rPr>
          <w:t>.</w:t>
        </w:r>
      </w:ins>
      <w:del w:id="600" w:author="Leeyoung" w:date="2019-06-10T15:15:00Z">
        <w:r w:rsidRPr="006C7929" w:rsidDel="009D5DE2">
          <w:rPr>
            <w:rFonts w:cs="Times New Roman"/>
            <w:bCs/>
            <w:iCs/>
            <w:szCs w:val="28"/>
          </w:rPr>
          <w:delText xml:space="preserve">  </w:delText>
        </w:r>
      </w:del>
      <w:r w:rsidRPr="006C7929">
        <w:rPr>
          <w:rFonts w:cs="Times New Roman"/>
          <w:bCs/>
          <w:iCs/>
          <w:szCs w:val="28"/>
        </w:rPr>
        <w:t xml:space="preserve">   \                    </w:t>
      </w:r>
      <w:ins w:id="601" w:author="Leeyoung" w:date="2019-06-10T15:16:00Z">
        <w:r w:rsidR="009D5DE2">
          <w:rPr>
            <w:rFonts w:cs="Times New Roman"/>
            <w:bCs/>
            <w:iCs/>
            <w:szCs w:val="28"/>
          </w:rPr>
          <w:t xml:space="preserve"> </w:t>
        </w:r>
      </w:ins>
      <w:r w:rsidRPr="006C7929">
        <w:rPr>
          <w:rFonts w:cs="Times New Roman"/>
          <w:bCs/>
          <w:iCs/>
          <w:szCs w:val="28"/>
        </w:rPr>
        <w:t xml:space="preserve"> \         \</w:t>
      </w:r>
      <w:ins w:id="602" w:author="Leeyoung" w:date="2019-06-10T15:16:00Z">
        <w:r w:rsidR="009D5DE2">
          <w:rPr>
            <w:rFonts w:cs="Times New Roman"/>
            <w:bCs/>
            <w:iCs/>
            <w:szCs w:val="28"/>
          </w:rPr>
          <w:t xml:space="preserve">     .</w:t>
        </w:r>
      </w:ins>
    </w:p>
    <w:p w14:paraId="62C0A3F6" w14:textId="7CC6EEB3" w:rsidR="006C7929" w:rsidRPr="006C7929" w:rsidRDefault="006C7929" w:rsidP="00130DEF">
      <w:pPr>
        <w:pStyle w:val="Figure"/>
        <w:spacing w:after="0" w:line="240" w:lineRule="auto"/>
        <w:rPr>
          <w:rFonts w:cs="Times New Roman"/>
          <w:bCs/>
          <w:iCs/>
          <w:szCs w:val="28"/>
        </w:rPr>
      </w:pPr>
      <w:r w:rsidRPr="006C7929">
        <w:rPr>
          <w:rFonts w:cs="Times New Roman"/>
          <w:bCs/>
          <w:iCs/>
          <w:szCs w:val="28"/>
        </w:rPr>
        <w:t xml:space="preserve">          </w:t>
      </w:r>
      <w:ins w:id="603" w:author="Leeyoung" w:date="2019-06-10T15:15:00Z">
        <w:r w:rsidR="009D5DE2">
          <w:rPr>
            <w:rFonts w:cs="Times New Roman"/>
            <w:bCs/>
            <w:iCs/>
            <w:szCs w:val="28"/>
          </w:rPr>
          <w:t xml:space="preserve"> .</w:t>
        </w:r>
      </w:ins>
      <w:del w:id="604" w:author="Leeyoung" w:date="2019-06-10T15:15:00Z">
        <w:r w:rsidRPr="006C7929" w:rsidDel="009D5DE2">
          <w:rPr>
            <w:rFonts w:cs="Times New Roman"/>
            <w:bCs/>
            <w:iCs/>
            <w:szCs w:val="28"/>
          </w:rPr>
          <w:delText xml:space="preserve">   </w:delText>
        </w:r>
      </w:del>
      <w:r w:rsidRPr="006C7929">
        <w:rPr>
          <w:rFonts w:cs="Times New Roman"/>
          <w:bCs/>
          <w:iCs/>
          <w:szCs w:val="28"/>
        </w:rPr>
        <w:t xml:space="preserve">    \ S6                 </w:t>
      </w:r>
      <w:ins w:id="605" w:author="Leeyoung" w:date="2019-06-10T15:16:00Z">
        <w:r w:rsidR="009D5DE2">
          <w:rPr>
            <w:rFonts w:cs="Times New Roman"/>
            <w:bCs/>
            <w:iCs/>
            <w:szCs w:val="28"/>
          </w:rPr>
          <w:t xml:space="preserve"> </w:t>
        </w:r>
      </w:ins>
      <w:r w:rsidRPr="006C7929">
        <w:rPr>
          <w:rFonts w:cs="Times New Roman"/>
          <w:bCs/>
          <w:iCs/>
          <w:szCs w:val="28"/>
        </w:rPr>
        <w:t xml:space="preserve"> \ S7      \ S8 </w:t>
      </w:r>
      <w:ins w:id="606" w:author="Leeyoung" w:date="2019-06-10T15:16:00Z">
        <w:r w:rsidR="009D5DE2">
          <w:rPr>
            <w:rFonts w:cs="Times New Roman"/>
            <w:bCs/>
            <w:iCs/>
            <w:szCs w:val="28"/>
          </w:rPr>
          <w:t>.</w:t>
        </w:r>
      </w:ins>
      <w:del w:id="607" w:author="Leeyoung" w:date="2019-06-10T15:16:00Z">
        <w:r w:rsidRPr="006C7929" w:rsidDel="009D5DE2">
          <w:rPr>
            <w:rFonts w:cs="Times New Roman"/>
            <w:bCs/>
            <w:iCs/>
            <w:szCs w:val="28"/>
          </w:rPr>
          <w:delText xml:space="preserve"> </w:delText>
        </w:r>
      </w:del>
      <w:r w:rsidRPr="006C7929">
        <w:rPr>
          <w:rFonts w:cs="Times New Roman"/>
          <w:bCs/>
          <w:iCs/>
          <w:szCs w:val="28"/>
        </w:rPr>
        <w:t xml:space="preserve">   </w:t>
      </w:r>
    </w:p>
    <w:p w14:paraId="135F0B35" w14:textId="1129315A" w:rsidR="006C7929" w:rsidRPr="006C7929" w:rsidRDefault="006C7929" w:rsidP="00130DEF">
      <w:pPr>
        <w:pStyle w:val="Figure"/>
        <w:spacing w:after="0" w:line="240" w:lineRule="auto"/>
        <w:rPr>
          <w:rFonts w:cs="Times New Roman"/>
          <w:bCs/>
          <w:iCs/>
          <w:szCs w:val="28"/>
        </w:rPr>
      </w:pPr>
      <w:r w:rsidRPr="006C7929">
        <w:rPr>
          <w:rFonts w:cs="Times New Roman"/>
          <w:bCs/>
          <w:iCs/>
          <w:szCs w:val="28"/>
        </w:rPr>
        <w:t xml:space="preserve">           </w:t>
      </w:r>
      <w:ins w:id="608" w:author="Leeyoung" w:date="2019-06-10T15:15:00Z">
        <w:r w:rsidR="009D5DE2">
          <w:rPr>
            <w:rFonts w:cs="Times New Roman"/>
            <w:bCs/>
            <w:iCs/>
            <w:szCs w:val="28"/>
          </w:rPr>
          <w:t xml:space="preserve">. </w:t>
        </w:r>
      </w:ins>
      <w:del w:id="609" w:author="Leeyoung" w:date="2019-06-10T15:15:00Z">
        <w:r w:rsidRPr="006C7929" w:rsidDel="009D5DE2">
          <w:rPr>
            <w:rFonts w:cs="Times New Roman"/>
            <w:bCs/>
            <w:iCs/>
            <w:szCs w:val="28"/>
          </w:rPr>
          <w:delText xml:space="preserve"> </w:delText>
        </w:r>
      </w:del>
      <w:ins w:id="610" w:author="Leeyoung" w:date="2019-06-10T15:15:00Z">
        <w:r w:rsidR="009D5DE2">
          <w:rPr>
            <w:rFonts w:cs="Times New Roman"/>
            <w:bCs/>
            <w:iCs/>
            <w:szCs w:val="28"/>
          </w:rPr>
          <w:t xml:space="preserve"> </w:t>
        </w:r>
      </w:ins>
      <w:del w:id="611" w:author="Leeyoung" w:date="2019-06-10T15:15:00Z">
        <w:r w:rsidRPr="006C7929" w:rsidDel="009D5DE2">
          <w:rPr>
            <w:rFonts w:cs="Times New Roman"/>
            <w:bCs/>
            <w:iCs/>
            <w:szCs w:val="28"/>
          </w:rPr>
          <w:delText xml:space="preserve">  </w:delText>
        </w:r>
      </w:del>
      <w:r w:rsidRPr="006C7929">
        <w:rPr>
          <w:rFonts w:cs="Times New Roman"/>
          <w:bCs/>
          <w:iCs/>
          <w:szCs w:val="28"/>
        </w:rPr>
        <w:t xml:space="preserve">    O     ----------</w:t>
      </w:r>
      <w:del w:id="612" w:author="Leeyoung" w:date="2019-06-10T15:15:00Z">
        <w:r w:rsidRPr="006C7929" w:rsidDel="009D5DE2">
          <w:rPr>
            <w:rFonts w:cs="Times New Roman"/>
            <w:bCs/>
            <w:iCs/>
            <w:szCs w:val="28"/>
          </w:rPr>
          <w:delText>-</w:delText>
        </w:r>
      </w:del>
      <w:r w:rsidRPr="006C7929">
        <w:rPr>
          <w:rFonts w:cs="Times New Roman"/>
          <w:bCs/>
          <w:iCs/>
          <w:szCs w:val="28"/>
        </w:rPr>
        <w:t>--</w:t>
      </w:r>
      <w:ins w:id="613" w:author="Leeyoung" w:date="2019-06-10T15:16:00Z">
        <w:r w:rsidR="009D5DE2">
          <w:rPr>
            <w:rFonts w:cs="Times New Roman"/>
            <w:bCs/>
            <w:iCs/>
            <w:szCs w:val="28"/>
          </w:rPr>
          <w:t>-</w:t>
        </w:r>
      </w:ins>
      <w:r w:rsidRPr="006C7929">
        <w:rPr>
          <w:rFonts w:cs="Times New Roman"/>
          <w:bCs/>
          <w:iCs/>
          <w:szCs w:val="28"/>
        </w:rPr>
        <w:t>---O---------O---</w:t>
      </w:r>
      <w:ins w:id="614" w:author="Leeyoung" w:date="2019-06-10T15:16:00Z">
        <w:r w:rsidR="009D5DE2">
          <w:rPr>
            <w:rFonts w:cs="Times New Roman"/>
            <w:bCs/>
            <w:iCs/>
            <w:szCs w:val="28"/>
          </w:rPr>
          <w:t>.</w:t>
        </w:r>
      </w:ins>
      <w:del w:id="615" w:author="Leeyoung" w:date="2019-06-10T15:16:00Z">
        <w:r w:rsidRPr="006C7929" w:rsidDel="009D5DE2">
          <w:rPr>
            <w:rFonts w:cs="Times New Roman"/>
            <w:bCs/>
            <w:iCs/>
            <w:szCs w:val="28"/>
          </w:rPr>
          <w:delText>-</w:delText>
        </w:r>
      </w:del>
      <w:r w:rsidRPr="006C7929">
        <w:rPr>
          <w:rFonts w:cs="Times New Roman"/>
          <w:bCs/>
          <w:iCs/>
          <w:szCs w:val="28"/>
        </w:rPr>
        <w:t>----------L5</w:t>
      </w:r>
    </w:p>
    <w:p w14:paraId="403DA6E0" w14:textId="6EEEF922" w:rsidR="006C7929" w:rsidRPr="006C7929" w:rsidRDefault="006C7929" w:rsidP="00130DEF">
      <w:pPr>
        <w:pStyle w:val="Figure"/>
        <w:spacing w:after="0" w:line="240" w:lineRule="auto"/>
        <w:rPr>
          <w:rFonts w:cs="Times New Roman"/>
          <w:bCs/>
          <w:iCs/>
          <w:szCs w:val="28"/>
        </w:rPr>
      </w:pPr>
      <w:r w:rsidRPr="006C7929">
        <w:rPr>
          <w:rFonts w:cs="Times New Roman"/>
          <w:bCs/>
          <w:iCs/>
          <w:szCs w:val="28"/>
        </w:rPr>
        <w:t xml:space="preserve">           </w:t>
      </w:r>
      <w:ins w:id="616" w:author="Leeyoung" w:date="2019-06-10T15:15:00Z">
        <w:r w:rsidR="009D5DE2">
          <w:rPr>
            <w:rFonts w:cs="Times New Roman"/>
            <w:bCs/>
            <w:iCs/>
            <w:szCs w:val="28"/>
          </w:rPr>
          <w:t>.</w:t>
        </w:r>
      </w:ins>
      <w:del w:id="617" w:author="Leeyoung" w:date="2019-06-10T15:15:00Z">
        <w:r w:rsidRPr="006C7929" w:rsidDel="009D5DE2">
          <w:rPr>
            <w:rFonts w:cs="Times New Roman"/>
            <w:bCs/>
            <w:iCs/>
            <w:szCs w:val="28"/>
          </w:rPr>
          <w:delText xml:space="preserve"> </w:delText>
        </w:r>
      </w:del>
      <w:r w:rsidRPr="006C7929">
        <w:rPr>
          <w:rFonts w:cs="Times New Roman"/>
          <w:bCs/>
          <w:iCs/>
          <w:szCs w:val="28"/>
        </w:rPr>
        <w:t xml:space="preserve">     / \   /            </w:t>
      </w:r>
      <w:del w:id="618" w:author="Leeyoung" w:date="2019-06-10T15:15:00Z">
        <w:r w:rsidRPr="006C7929" w:rsidDel="009D5DE2">
          <w:rPr>
            <w:rFonts w:cs="Times New Roman"/>
            <w:bCs/>
            <w:iCs/>
            <w:szCs w:val="28"/>
          </w:rPr>
          <w:delText xml:space="preserve"> </w:delText>
        </w:r>
      </w:del>
      <w:r w:rsidRPr="006C7929">
        <w:rPr>
          <w:rFonts w:cs="Times New Roman"/>
          <w:bCs/>
          <w:iCs/>
          <w:szCs w:val="28"/>
        </w:rPr>
        <w:t xml:space="preserve"> </w:t>
      </w:r>
      <w:ins w:id="619" w:author="Leeyoung" w:date="2019-06-10T15:16:00Z">
        <w:r w:rsidR="009D5DE2">
          <w:rPr>
            <w:rFonts w:cs="Times New Roman"/>
            <w:bCs/>
            <w:iCs/>
            <w:szCs w:val="28"/>
          </w:rPr>
          <w:t xml:space="preserve"> </w:t>
        </w:r>
      </w:ins>
      <w:r w:rsidRPr="006C7929">
        <w:rPr>
          <w:rFonts w:cs="Times New Roman"/>
          <w:bCs/>
          <w:iCs/>
          <w:szCs w:val="28"/>
        </w:rPr>
        <w:t xml:space="preserve">   \   ____/ \__</w:t>
      </w:r>
      <w:ins w:id="620" w:author="Leeyoung" w:date="2019-06-10T15:16:00Z">
        <w:r w:rsidR="009D5DE2">
          <w:rPr>
            <w:rFonts w:cs="Times New Roman"/>
            <w:bCs/>
            <w:iCs/>
            <w:szCs w:val="28"/>
          </w:rPr>
          <w:t>.</w:t>
        </w:r>
      </w:ins>
      <w:del w:id="621" w:author="Leeyoung" w:date="2019-06-10T15:16:00Z">
        <w:r w:rsidRPr="006C7929" w:rsidDel="009D5DE2">
          <w:rPr>
            <w:rFonts w:cs="Times New Roman"/>
            <w:bCs/>
            <w:iCs/>
            <w:szCs w:val="28"/>
          </w:rPr>
          <w:delText>_</w:delText>
        </w:r>
      </w:del>
      <w:r w:rsidRPr="006C7929">
        <w:rPr>
          <w:rFonts w:cs="Times New Roman"/>
          <w:bCs/>
          <w:iCs/>
          <w:szCs w:val="28"/>
        </w:rPr>
        <w:t>__________L6</w:t>
      </w:r>
    </w:p>
    <w:p w14:paraId="1837C92D" w14:textId="075346AD" w:rsidR="006C7929" w:rsidRPr="006C7929" w:rsidRDefault="006C7929" w:rsidP="00130DEF">
      <w:pPr>
        <w:pStyle w:val="Figure"/>
        <w:spacing w:after="0" w:line="240" w:lineRule="auto"/>
        <w:rPr>
          <w:rFonts w:cs="Times New Roman"/>
          <w:bCs/>
          <w:iCs/>
          <w:szCs w:val="28"/>
        </w:rPr>
      </w:pPr>
      <w:r w:rsidRPr="006C7929">
        <w:rPr>
          <w:rFonts w:cs="Times New Roman"/>
          <w:bCs/>
          <w:iCs/>
          <w:szCs w:val="28"/>
        </w:rPr>
        <w:t xml:space="preserve">           </w:t>
      </w:r>
      <w:ins w:id="622" w:author="Leeyoung" w:date="2019-06-10T15:16:00Z">
        <w:r w:rsidR="009D5DE2">
          <w:rPr>
            <w:rFonts w:cs="Times New Roman"/>
            <w:bCs/>
            <w:iCs/>
            <w:szCs w:val="28"/>
          </w:rPr>
          <w:t>.</w:t>
        </w:r>
      </w:ins>
      <w:del w:id="623" w:author="Leeyoung" w:date="2019-06-10T15:16:00Z">
        <w:r w:rsidRPr="006C7929" w:rsidDel="009D5DE2">
          <w:rPr>
            <w:rFonts w:cs="Times New Roman"/>
            <w:bCs/>
            <w:iCs/>
            <w:szCs w:val="28"/>
          </w:rPr>
          <w:delText xml:space="preserve"> </w:delText>
        </w:r>
      </w:del>
      <w:r w:rsidRPr="006C7929">
        <w:rPr>
          <w:rFonts w:cs="Times New Roman"/>
          <w:bCs/>
          <w:iCs/>
          <w:szCs w:val="28"/>
        </w:rPr>
        <w:t xml:space="preserve">S9  /   \ /S10         </w:t>
      </w:r>
      <w:del w:id="624" w:author="Leeyoung" w:date="2019-06-10T15:15:00Z">
        <w:r w:rsidRPr="006C7929" w:rsidDel="009D5DE2">
          <w:rPr>
            <w:rFonts w:cs="Times New Roman"/>
            <w:bCs/>
            <w:iCs/>
            <w:szCs w:val="28"/>
          </w:rPr>
          <w:delText xml:space="preserve"> </w:delText>
        </w:r>
      </w:del>
      <w:r w:rsidRPr="006C7929">
        <w:rPr>
          <w:rFonts w:cs="Times New Roman"/>
          <w:bCs/>
          <w:iCs/>
          <w:szCs w:val="28"/>
        </w:rPr>
        <w:t xml:space="preserve">    </w:t>
      </w:r>
      <w:ins w:id="625" w:author="Leeyoung" w:date="2019-06-10T15:16:00Z">
        <w:r w:rsidR="009D5DE2">
          <w:rPr>
            <w:rFonts w:cs="Times New Roman"/>
            <w:bCs/>
            <w:iCs/>
            <w:szCs w:val="28"/>
          </w:rPr>
          <w:t xml:space="preserve"> </w:t>
        </w:r>
      </w:ins>
      <w:r w:rsidRPr="006C7929">
        <w:rPr>
          <w:rFonts w:cs="Times New Roman"/>
          <w:bCs/>
          <w:iCs/>
          <w:szCs w:val="28"/>
        </w:rPr>
        <w:t xml:space="preserve">  \ /</w:t>
      </w:r>
      <w:ins w:id="626" w:author="Leeyoung" w:date="2019-06-10T15:16:00Z">
        <w:r w:rsidR="009D5DE2">
          <w:rPr>
            <w:rFonts w:cs="Times New Roman"/>
            <w:bCs/>
            <w:iCs/>
            <w:szCs w:val="28"/>
          </w:rPr>
          <w:t xml:space="preserve">         .</w:t>
        </w:r>
      </w:ins>
    </w:p>
    <w:p w14:paraId="2F2D891B" w14:textId="78022EB3" w:rsidR="006C7929" w:rsidRPr="006C7929" w:rsidRDefault="006C7929" w:rsidP="00130DEF">
      <w:pPr>
        <w:pStyle w:val="Figure"/>
        <w:spacing w:after="0" w:line="240" w:lineRule="auto"/>
        <w:rPr>
          <w:rFonts w:cs="Times New Roman"/>
          <w:bCs/>
          <w:iCs/>
          <w:szCs w:val="28"/>
        </w:rPr>
      </w:pPr>
      <w:r w:rsidRPr="006C7929">
        <w:rPr>
          <w:rFonts w:cs="Times New Roman"/>
          <w:bCs/>
          <w:iCs/>
          <w:szCs w:val="28"/>
        </w:rPr>
        <w:lastRenderedPageBreak/>
        <w:t xml:space="preserve">    L2-----</w:t>
      </w:r>
      <w:ins w:id="627" w:author="Leeyoung" w:date="2019-06-10T15:16:00Z">
        <w:r w:rsidR="009D5DE2">
          <w:rPr>
            <w:rFonts w:cs="Times New Roman"/>
            <w:bCs/>
            <w:iCs/>
            <w:szCs w:val="28"/>
          </w:rPr>
          <w:t>.</w:t>
        </w:r>
      </w:ins>
      <w:del w:id="628" w:author="Leeyoung" w:date="2019-06-10T15:16:00Z">
        <w:r w:rsidRPr="006C7929" w:rsidDel="009D5DE2">
          <w:rPr>
            <w:rFonts w:cs="Times New Roman"/>
            <w:bCs/>
            <w:iCs/>
            <w:szCs w:val="28"/>
          </w:rPr>
          <w:delText>-</w:delText>
        </w:r>
      </w:del>
      <w:r w:rsidRPr="006C7929">
        <w:rPr>
          <w:rFonts w:cs="Times New Roman"/>
          <w:bCs/>
          <w:iCs/>
          <w:szCs w:val="28"/>
        </w:rPr>
        <w:t>---O-----O---------------------O----------</w:t>
      </w:r>
      <w:ins w:id="629" w:author="Leeyoung" w:date="2019-06-10T15:16:00Z">
        <w:r w:rsidR="009D5DE2">
          <w:rPr>
            <w:rFonts w:cs="Times New Roman"/>
            <w:bCs/>
            <w:iCs/>
            <w:szCs w:val="28"/>
          </w:rPr>
          <w:t>.</w:t>
        </w:r>
      </w:ins>
      <w:del w:id="630" w:author="Leeyoung" w:date="2019-06-10T15:16:00Z">
        <w:r w:rsidRPr="006C7929" w:rsidDel="009D5DE2">
          <w:rPr>
            <w:rFonts w:cs="Times New Roman"/>
            <w:bCs/>
            <w:iCs/>
            <w:szCs w:val="28"/>
          </w:rPr>
          <w:delText>-</w:delText>
        </w:r>
      </w:del>
      <w:r w:rsidRPr="006C7929">
        <w:rPr>
          <w:rFonts w:cs="Times New Roman"/>
          <w:bCs/>
          <w:iCs/>
          <w:szCs w:val="28"/>
        </w:rPr>
        <w:t>----------L7</w:t>
      </w:r>
    </w:p>
    <w:p w14:paraId="00F1AEC6" w14:textId="30AAD1E6" w:rsidR="006C7929" w:rsidRPr="006C7929" w:rsidRDefault="006C7929" w:rsidP="00130DEF">
      <w:pPr>
        <w:pStyle w:val="Figure"/>
        <w:spacing w:after="0" w:line="240" w:lineRule="auto"/>
        <w:rPr>
          <w:rFonts w:cs="Times New Roman"/>
          <w:bCs/>
          <w:iCs/>
          <w:szCs w:val="28"/>
        </w:rPr>
      </w:pPr>
      <w:r w:rsidRPr="006C7929">
        <w:rPr>
          <w:rFonts w:cs="Times New Roman"/>
          <w:bCs/>
          <w:iCs/>
          <w:szCs w:val="28"/>
        </w:rPr>
        <w:t xml:space="preserve">           </w:t>
      </w:r>
      <w:ins w:id="631" w:author="Leeyoung" w:date="2019-06-10T15:16:00Z">
        <w:r w:rsidR="009D5DE2">
          <w:rPr>
            <w:rFonts w:cs="Times New Roman"/>
            <w:bCs/>
            <w:iCs/>
            <w:szCs w:val="28"/>
          </w:rPr>
          <w:t>.</w:t>
        </w:r>
      </w:ins>
      <w:del w:id="632" w:author="Leeyoung" w:date="2019-06-10T15:16:00Z">
        <w:r w:rsidRPr="006C7929" w:rsidDel="009D5DE2">
          <w:rPr>
            <w:rFonts w:cs="Times New Roman"/>
            <w:bCs/>
            <w:iCs/>
            <w:szCs w:val="28"/>
          </w:rPr>
          <w:delText xml:space="preserve"> </w:delText>
        </w:r>
      </w:del>
      <w:r w:rsidRPr="006C7929">
        <w:rPr>
          <w:rFonts w:cs="Times New Roman"/>
          <w:bCs/>
          <w:iCs/>
          <w:szCs w:val="28"/>
        </w:rPr>
        <w:t xml:space="preserve">  /                          S11\_________</w:t>
      </w:r>
      <w:ins w:id="633" w:author="Leeyoung" w:date="2019-06-10T15:16:00Z">
        <w:r w:rsidR="009D5DE2">
          <w:rPr>
            <w:rFonts w:cs="Times New Roman"/>
            <w:bCs/>
            <w:iCs/>
            <w:szCs w:val="28"/>
          </w:rPr>
          <w:t>.</w:t>
        </w:r>
      </w:ins>
      <w:del w:id="634" w:author="Leeyoung" w:date="2019-06-10T15:16:00Z">
        <w:r w:rsidRPr="006C7929" w:rsidDel="009D5DE2">
          <w:rPr>
            <w:rFonts w:cs="Times New Roman"/>
            <w:bCs/>
            <w:iCs/>
            <w:szCs w:val="28"/>
          </w:rPr>
          <w:delText>_</w:delText>
        </w:r>
      </w:del>
      <w:r w:rsidRPr="006C7929">
        <w:rPr>
          <w:rFonts w:cs="Times New Roman"/>
          <w:bCs/>
          <w:iCs/>
          <w:szCs w:val="28"/>
        </w:rPr>
        <w:t>__________L8</w:t>
      </w:r>
    </w:p>
    <w:p w14:paraId="3232524C" w14:textId="08CC5962" w:rsidR="005819C1" w:rsidRDefault="006C7929" w:rsidP="00130DEF">
      <w:pPr>
        <w:pStyle w:val="Figure"/>
        <w:spacing w:after="0" w:line="240" w:lineRule="auto"/>
        <w:rPr>
          <w:ins w:id="635" w:author="Leeyoung" w:date="2019-06-10T15:16:00Z"/>
          <w:rFonts w:cs="Times New Roman"/>
          <w:bCs/>
          <w:iCs/>
          <w:szCs w:val="28"/>
        </w:rPr>
      </w:pPr>
      <w:r w:rsidRPr="006C7929">
        <w:rPr>
          <w:rFonts w:cs="Times New Roman"/>
          <w:bCs/>
          <w:iCs/>
          <w:szCs w:val="28"/>
        </w:rPr>
        <w:t xml:space="preserve">    L3-----</w:t>
      </w:r>
      <w:ins w:id="636" w:author="Leeyoung" w:date="2019-06-10T15:16:00Z">
        <w:r w:rsidR="009D5DE2">
          <w:rPr>
            <w:rFonts w:cs="Times New Roman"/>
            <w:bCs/>
            <w:iCs/>
            <w:szCs w:val="28"/>
          </w:rPr>
          <w:t>.</w:t>
        </w:r>
      </w:ins>
      <w:del w:id="637" w:author="Leeyoung" w:date="2019-06-10T15:16:00Z">
        <w:r w:rsidRPr="006C7929" w:rsidDel="009D5DE2">
          <w:rPr>
            <w:rFonts w:cs="Times New Roman"/>
            <w:bCs/>
            <w:iCs/>
            <w:szCs w:val="28"/>
          </w:rPr>
          <w:delText>-</w:delText>
        </w:r>
      </w:del>
      <w:r w:rsidRPr="006C7929">
        <w:rPr>
          <w:rFonts w:cs="Times New Roman"/>
          <w:bCs/>
          <w:iCs/>
          <w:szCs w:val="28"/>
        </w:rPr>
        <w:t>--</w:t>
      </w:r>
      <w:ins w:id="638" w:author="Leeyoung" w:date="2019-06-10T15:16:00Z">
        <w:r w:rsidR="009D5DE2">
          <w:rPr>
            <w:rFonts w:cs="Times New Roman"/>
            <w:bCs/>
            <w:iCs/>
            <w:szCs w:val="28"/>
          </w:rPr>
          <w:t xml:space="preserve">                                        .</w:t>
        </w:r>
      </w:ins>
    </w:p>
    <w:p w14:paraId="228DAF9D" w14:textId="41A7E036" w:rsidR="009D5DE2" w:rsidRDefault="009D5DE2" w:rsidP="00130DEF">
      <w:pPr>
        <w:pStyle w:val="Figure"/>
        <w:spacing w:after="0" w:line="240" w:lineRule="auto"/>
      </w:pPr>
      <w:ins w:id="639" w:author="Leeyoung" w:date="2019-06-10T15:16:00Z">
        <w:r>
          <w:rPr>
            <w:rFonts w:cs="Times New Roman"/>
            <w:bCs/>
            <w:iCs/>
            <w:szCs w:val="28"/>
          </w:rPr>
          <w:t xml:space="preserve">           ...</w:t>
        </w:r>
      </w:ins>
      <w:ins w:id="640" w:author="Leeyoung" w:date="2019-06-10T15:17:00Z">
        <w:r>
          <w:rPr>
            <w:rFonts w:cs="Times New Roman"/>
            <w:bCs/>
            <w:iCs/>
            <w:szCs w:val="28"/>
          </w:rPr>
          <w:t>.........................................</w:t>
        </w:r>
      </w:ins>
    </w:p>
    <w:p w14:paraId="47ABCB13" w14:textId="77777777" w:rsidR="006C7929" w:rsidRDefault="006C7929" w:rsidP="00130DEF">
      <w:pPr>
        <w:pStyle w:val="Figure"/>
        <w:spacing w:after="0" w:line="240" w:lineRule="auto"/>
      </w:pPr>
    </w:p>
    <w:p w14:paraId="66FB365C" w14:textId="05F5A552" w:rsidR="006C7929" w:rsidRDefault="006C7929" w:rsidP="00130DEF">
      <w:pPr>
        <w:pStyle w:val="Figure"/>
        <w:spacing w:after="0" w:line="240" w:lineRule="auto"/>
        <w:rPr>
          <w:ins w:id="641" w:author="Leeyoung" w:date="2019-06-10T15:23:00Z"/>
        </w:rPr>
      </w:pPr>
    </w:p>
    <w:p w14:paraId="3BD3E1FA" w14:textId="48580FC3" w:rsidR="006B44E0" w:rsidRDefault="006B44E0" w:rsidP="00130DEF">
      <w:pPr>
        <w:pStyle w:val="Figure"/>
        <w:spacing w:after="0" w:line="240" w:lineRule="auto"/>
        <w:rPr>
          <w:ins w:id="642" w:author="Leeyoung" w:date="2019-06-10T15:36:00Z"/>
        </w:rPr>
      </w:pPr>
      <w:ins w:id="643" w:author="Leeyoung" w:date="2019-06-10T15:23:00Z">
        <w:r>
          <w:t xml:space="preserve">There are two options </w:t>
        </w:r>
      </w:ins>
      <w:ins w:id="644" w:author="Leeyoung" w:date="2019-06-10T15:36:00Z">
        <w:r w:rsidR="007A14AB">
          <w:t>depending on whether CNC or MDSC creates the</w:t>
        </w:r>
      </w:ins>
      <w:ins w:id="645" w:author="Leeyoung" w:date="2019-06-10T15:37:00Z">
        <w:r w:rsidR="007A14AB">
          <w:t xml:space="preserve"> single </w:t>
        </w:r>
      </w:ins>
      <w:ins w:id="646" w:author="Leeyoung" w:date="2019-06-10T15:36:00Z">
        <w:r w:rsidR="007A14AB">
          <w:t>abstract node</w:t>
        </w:r>
      </w:ins>
      <w:ins w:id="647" w:author="Leeyoung" w:date="2019-06-10T15:38:00Z">
        <w:r w:rsidR="007A14AB">
          <w:t xml:space="preserve"> topology</w:t>
        </w:r>
      </w:ins>
      <w:ins w:id="648" w:author="Leeyoung" w:date="2019-06-10T15:36:00Z">
        <w:r w:rsidR="007A14AB">
          <w:t xml:space="preserve">. </w:t>
        </w:r>
      </w:ins>
    </w:p>
    <w:p w14:paraId="3628FB97" w14:textId="42D264AC" w:rsidR="007A14AB" w:rsidRDefault="007A14AB" w:rsidP="00130DEF">
      <w:pPr>
        <w:pStyle w:val="Figure"/>
        <w:spacing w:after="0" w:line="240" w:lineRule="auto"/>
        <w:rPr>
          <w:ins w:id="649" w:author="Leeyoung" w:date="2019-06-10T15:37:00Z"/>
        </w:rPr>
      </w:pPr>
    </w:p>
    <w:p w14:paraId="1C6CF85F" w14:textId="361CAECB" w:rsidR="007A14AB" w:rsidRDefault="007A14AB" w:rsidP="00130DEF">
      <w:pPr>
        <w:pStyle w:val="Figure"/>
        <w:spacing w:after="0" w:line="240" w:lineRule="auto"/>
        <w:rPr>
          <w:ins w:id="650" w:author="Leeyoung" w:date="2019-06-10T15:37:00Z"/>
        </w:rPr>
      </w:pPr>
      <w:ins w:id="651" w:author="Leeyoung" w:date="2019-06-10T15:37:00Z">
        <w:r>
          <w:t>Case 1:</w:t>
        </w:r>
      </w:ins>
    </w:p>
    <w:p w14:paraId="056A75D2" w14:textId="77777777" w:rsidR="007A14AB" w:rsidRDefault="007A14AB" w:rsidP="00130DEF">
      <w:pPr>
        <w:pStyle w:val="Figure"/>
        <w:spacing w:after="0" w:line="240" w:lineRule="auto"/>
      </w:pPr>
    </w:p>
    <w:p w14:paraId="66DA88AD" w14:textId="7A410370" w:rsidR="005819C1" w:rsidRDefault="005819C1" w:rsidP="005819C1">
      <w:r>
        <w:t xml:space="preserve">If CNC creates the single abstract </w:t>
      </w:r>
      <w:ins w:id="652" w:author="Leeyoung" w:date="2019-06-10T15:39:00Z">
        <w:r w:rsidR="007A14AB">
          <w:t xml:space="preserve">node </w:t>
        </w:r>
      </w:ins>
      <w:r>
        <w:t>topology, the following diagram shows the message flow between CNC and MDSC to instantiate this VN using</w:t>
      </w:r>
      <w:del w:id="653" w:author="Leeyoung" w:date="2019-02-04T12:22:00Z">
        <w:r w:rsidDel="00395DC3">
          <w:delText xml:space="preserve"> ACTN</w:delText>
        </w:r>
      </w:del>
      <w:r>
        <w:t xml:space="preserve"> VN and TE-Topology Model. </w:t>
      </w:r>
    </w:p>
    <w:p w14:paraId="68BA3461" w14:textId="77777777" w:rsidR="005819C1" w:rsidRPr="000532E3" w:rsidRDefault="005819C1" w:rsidP="005819C1"/>
    <w:p w14:paraId="4A785DC8" w14:textId="77777777" w:rsidR="005819C1" w:rsidRPr="00BD5502" w:rsidRDefault="005819C1" w:rsidP="005819C1">
      <w:pPr>
        <w:spacing w:after="0" w:line="240" w:lineRule="auto"/>
        <w:rPr>
          <w:sz w:val="22"/>
          <w:szCs w:val="22"/>
        </w:rPr>
      </w:pPr>
      <w:r>
        <w:t xml:space="preserve">           </w:t>
      </w:r>
      <w:r w:rsidRPr="00BD5502">
        <w:rPr>
          <w:sz w:val="22"/>
          <w:szCs w:val="22"/>
        </w:rPr>
        <w:t xml:space="preserve">+--------+                            </w:t>
      </w:r>
      <w:r>
        <w:rPr>
          <w:sz w:val="22"/>
          <w:szCs w:val="22"/>
        </w:rPr>
        <w:t xml:space="preserve">   </w:t>
      </w:r>
      <w:r w:rsidRPr="00BD5502">
        <w:rPr>
          <w:sz w:val="22"/>
          <w:szCs w:val="22"/>
        </w:rPr>
        <w:t xml:space="preserve"> +--------+</w:t>
      </w:r>
    </w:p>
    <w:p w14:paraId="06B294C1" w14:textId="77777777" w:rsidR="005819C1" w:rsidRPr="00BD5502" w:rsidRDefault="005819C1" w:rsidP="005819C1">
      <w:pPr>
        <w:spacing w:after="0" w:line="240" w:lineRule="auto"/>
        <w:rPr>
          <w:sz w:val="22"/>
          <w:szCs w:val="22"/>
        </w:rPr>
      </w:pPr>
      <w:r w:rsidRPr="00BD5502">
        <w:rPr>
          <w:sz w:val="22"/>
          <w:szCs w:val="22"/>
        </w:rPr>
        <w:t xml:space="preserve">            |  CNC   |                            </w:t>
      </w:r>
      <w:r>
        <w:rPr>
          <w:sz w:val="22"/>
          <w:szCs w:val="22"/>
        </w:rPr>
        <w:t xml:space="preserve">   </w:t>
      </w:r>
      <w:r w:rsidRPr="00BD5502">
        <w:rPr>
          <w:sz w:val="22"/>
          <w:szCs w:val="22"/>
        </w:rPr>
        <w:t xml:space="preserve"> |  MDSC  |</w:t>
      </w:r>
    </w:p>
    <w:p w14:paraId="0C017474" w14:textId="77777777" w:rsidR="005819C1" w:rsidRDefault="005819C1" w:rsidP="005819C1">
      <w:pPr>
        <w:spacing w:after="0" w:line="240" w:lineRule="auto"/>
        <w:rPr>
          <w:sz w:val="22"/>
          <w:szCs w:val="22"/>
        </w:rPr>
      </w:pPr>
      <w:r w:rsidRPr="00BD5502">
        <w:rPr>
          <w:sz w:val="22"/>
          <w:szCs w:val="22"/>
        </w:rPr>
        <w:t xml:space="preserve">            +--------+                             </w:t>
      </w:r>
      <w:r>
        <w:rPr>
          <w:sz w:val="22"/>
          <w:szCs w:val="22"/>
        </w:rPr>
        <w:t xml:space="preserve">   </w:t>
      </w:r>
      <w:r w:rsidRPr="00BD5502">
        <w:rPr>
          <w:sz w:val="22"/>
          <w:szCs w:val="22"/>
        </w:rPr>
        <w:t>+--------+</w:t>
      </w:r>
    </w:p>
    <w:p w14:paraId="2EDD2C6E" w14:textId="77777777" w:rsidR="005819C1" w:rsidRDefault="005819C1" w:rsidP="005819C1">
      <w:pPr>
        <w:spacing w:after="0" w:line="240" w:lineRule="auto"/>
        <w:ind w:left="0"/>
        <w:rPr>
          <w:sz w:val="22"/>
          <w:szCs w:val="22"/>
        </w:rPr>
      </w:pPr>
      <w:r>
        <w:rPr>
          <w:sz w:val="22"/>
          <w:szCs w:val="22"/>
        </w:rPr>
        <w:t xml:space="preserve">                    |                                         |</w:t>
      </w:r>
    </w:p>
    <w:p w14:paraId="75FE4AD4" w14:textId="77777777" w:rsidR="005819C1" w:rsidRDefault="005819C1" w:rsidP="005819C1">
      <w:pPr>
        <w:spacing w:after="0" w:line="240" w:lineRule="auto"/>
        <w:ind w:left="0"/>
        <w:rPr>
          <w:sz w:val="22"/>
          <w:szCs w:val="22"/>
        </w:rPr>
      </w:pPr>
      <w:r>
        <w:rPr>
          <w:sz w:val="22"/>
          <w:szCs w:val="22"/>
        </w:rPr>
        <w:t xml:space="preserve">                    |                                         |</w:t>
      </w:r>
    </w:p>
    <w:p w14:paraId="3789A32C" w14:textId="77777777" w:rsidR="005819C1" w:rsidRPr="00BD5502" w:rsidRDefault="005819C1" w:rsidP="005819C1">
      <w:pPr>
        <w:spacing w:after="0" w:line="240" w:lineRule="auto"/>
        <w:ind w:left="0"/>
        <w:rPr>
          <w:sz w:val="22"/>
          <w:szCs w:val="22"/>
        </w:rPr>
      </w:pPr>
      <w:r>
        <w:rPr>
          <w:sz w:val="22"/>
          <w:szCs w:val="22"/>
        </w:rPr>
        <w:t xml:space="preserve">   </w:t>
      </w:r>
      <w:r w:rsidRPr="00BD5502">
        <w:rPr>
          <w:sz w:val="22"/>
          <w:szCs w:val="22"/>
        </w:rPr>
        <w:t xml:space="preserve">CNC </w:t>
      </w:r>
      <w:r>
        <w:rPr>
          <w:sz w:val="22"/>
          <w:szCs w:val="22"/>
        </w:rPr>
        <w:t>POST TE-topo |</w:t>
      </w:r>
      <w:r w:rsidRPr="00BD5502">
        <w:rPr>
          <w:sz w:val="22"/>
          <w:szCs w:val="22"/>
        </w:rPr>
        <w:t xml:space="preserve">  POST /</w:t>
      </w:r>
      <w:r w:rsidRPr="00BD5502">
        <w:rPr>
          <w:sz w:val="22"/>
          <w:szCs w:val="22"/>
          <w:lang w:val="en-IN"/>
        </w:rPr>
        <w:t xml:space="preserve">nw:networks/nw:network/        </w:t>
      </w:r>
      <w:r>
        <w:rPr>
          <w:sz w:val="22"/>
          <w:szCs w:val="22"/>
          <w:lang w:val="en-IN"/>
        </w:rPr>
        <w:t xml:space="preserve">  </w:t>
      </w:r>
      <w:r w:rsidRPr="00BD5502">
        <w:rPr>
          <w:sz w:val="22"/>
          <w:szCs w:val="22"/>
          <w:lang w:val="en-IN"/>
        </w:rPr>
        <w:t>|</w:t>
      </w:r>
    </w:p>
    <w:p w14:paraId="3645A813" w14:textId="77777777" w:rsidR="005819C1" w:rsidRPr="00BD5502" w:rsidRDefault="005819C1" w:rsidP="005819C1">
      <w:pPr>
        <w:spacing w:after="0" w:line="240" w:lineRule="auto"/>
        <w:ind w:left="0"/>
        <w:rPr>
          <w:sz w:val="22"/>
          <w:szCs w:val="22"/>
        </w:rPr>
      </w:pPr>
      <w:r w:rsidRPr="00BD5502">
        <w:rPr>
          <w:sz w:val="22"/>
          <w:szCs w:val="22"/>
          <w:lang w:val="en-IN"/>
        </w:rPr>
        <w:t xml:space="preserve">   model(with Conn.</w:t>
      </w:r>
      <w:r>
        <w:rPr>
          <w:sz w:val="22"/>
          <w:szCs w:val="22"/>
          <w:lang w:val="en-IN"/>
        </w:rPr>
        <w:t xml:space="preserve"> |  </w:t>
      </w:r>
      <w:r w:rsidRPr="00BD5502">
        <w:rPr>
          <w:sz w:val="22"/>
          <w:szCs w:val="22"/>
          <w:lang w:val="en-IN"/>
        </w:rPr>
        <w:t>nw:node/te-node-id/</w:t>
      </w:r>
      <w:r w:rsidRPr="00BD5502">
        <w:rPr>
          <w:sz w:val="22"/>
          <w:szCs w:val="22"/>
        </w:rPr>
        <w:t xml:space="preserve">tet:connectivity- </w:t>
      </w:r>
      <w:r>
        <w:rPr>
          <w:sz w:val="22"/>
          <w:szCs w:val="22"/>
        </w:rPr>
        <w:t xml:space="preserve">  </w:t>
      </w:r>
      <w:r w:rsidRPr="00BD5502">
        <w:rPr>
          <w:sz w:val="22"/>
          <w:szCs w:val="22"/>
        </w:rPr>
        <w:t xml:space="preserve">| </w:t>
      </w:r>
    </w:p>
    <w:p w14:paraId="294DB99F" w14:textId="77777777" w:rsidR="005819C1" w:rsidRPr="00BD5502" w:rsidRDefault="005819C1" w:rsidP="005819C1">
      <w:pPr>
        <w:spacing w:after="0" w:line="240" w:lineRule="auto"/>
        <w:ind w:left="0"/>
        <w:rPr>
          <w:sz w:val="22"/>
          <w:szCs w:val="22"/>
        </w:rPr>
      </w:pPr>
      <w:r w:rsidRPr="00BD5502">
        <w:rPr>
          <w:sz w:val="22"/>
          <w:szCs w:val="22"/>
        </w:rPr>
        <w:t xml:space="preserve">   Matrix on one    |  matrices/tet:connectivity-matrix     </w:t>
      </w:r>
      <w:r>
        <w:rPr>
          <w:sz w:val="22"/>
          <w:szCs w:val="22"/>
        </w:rPr>
        <w:t xml:space="preserve">  </w:t>
      </w:r>
      <w:r w:rsidRPr="00BD5502">
        <w:rPr>
          <w:sz w:val="22"/>
          <w:szCs w:val="22"/>
        </w:rPr>
        <w:t>|</w:t>
      </w:r>
    </w:p>
    <w:p w14:paraId="25D6BEA3" w14:textId="77777777" w:rsidR="005819C1" w:rsidRPr="00BD5502" w:rsidRDefault="005819C1" w:rsidP="005819C1">
      <w:pPr>
        <w:spacing w:after="0" w:line="240" w:lineRule="auto"/>
        <w:ind w:left="0"/>
        <w:rPr>
          <w:sz w:val="22"/>
          <w:szCs w:val="22"/>
        </w:rPr>
      </w:pPr>
      <w:r w:rsidRPr="00BD5502">
        <w:rPr>
          <w:sz w:val="22"/>
          <w:szCs w:val="22"/>
        </w:rPr>
        <w:t xml:space="preserve">   Abstract node </w:t>
      </w:r>
      <w:r>
        <w:rPr>
          <w:sz w:val="22"/>
          <w:szCs w:val="22"/>
        </w:rPr>
        <w:t>and</w:t>
      </w:r>
      <w:r w:rsidRPr="00BD5502">
        <w:rPr>
          <w:sz w:val="22"/>
          <w:szCs w:val="22"/>
        </w:rPr>
        <w:t>|-------------------------------------</w:t>
      </w:r>
      <w:r>
        <w:rPr>
          <w:sz w:val="22"/>
          <w:szCs w:val="22"/>
        </w:rPr>
        <w:t>--</w:t>
      </w:r>
      <w:r w:rsidRPr="00BD5502">
        <w:rPr>
          <w:sz w:val="22"/>
          <w:szCs w:val="22"/>
        </w:rPr>
        <w:t>-&gt;|</w:t>
      </w:r>
    </w:p>
    <w:p w14:paraId="3A5C3DB2" w14:textId="77777777" w:rsidR="005819C1" w:rsidRDefault="005819C1" w:rsidP="005819C1">
      <w:pPr>
        <w:spacing w:after="0" w:line="240" w:lineRule="auto"/>
        <w:ind w:left="0"/>
        <w:rPr>
          <w:sz w:val="22"/>
          <w:szCs w:val="22"/>
        </w:rPr>
      </w:pPr>
      <w:r>
        <w:rPr>
          <w:sz w:val="22"/>
          <w:szCs w:val="22"/>
        </w:rPr>
        <w:t xml:space="preserve">   Explicit paths in</w:t>
      </w:r>
      <w:r w:rsidRPr="00BD5502">
        <w:rPr>
          <w:sz w:val="22"/>
          <w:szCs w:val="22"/>
        </w:rPr>
        <w:t>|</w:t>
      </w:r>
      <w:r>
        <w:rPr>
          <w:sz w:val="22"/>
          <w:szCs w:val="22"/>
        </w:rPr>
        <w:t xml:space="preserve">                                         |</w:t>
      </w:r>
    </w:p>
    <w:p w14:paraId="7FB79E44" w14:textId="77777777" w:rsidR="005819C1" w:rsidRDefault="005819C1" w:rsidP="005819C1">
      <w:pPr>
        <w:spacing w:after="0" w:line="240" w:lineRule="auto"/>
        <w:ind w:left="0"/>
        <w:rPr>
          <w:sz w:val="22"/>
          <w:szCs w:val="22"/>
        </w:rPr>
      </w:pPr>
      <w:r>
        <w:rPr>
          <w:sz w:val="22"/>
          <w:szCs w:val="22"/>
        </w:rPr>
        <w:t xml:space="preserve">   The conn. Matrix |                       HTTP 200          |</w:t>
      </w:r>
    </w:p>
    <w:p w14:paraId="423F9748" w14:textId="77777777" w:rsidR="005819C1" w:rsidRDefault="005819C1" w:rsidP="005819C1">
      <w:pPr>
        <w:spacing w:after="0" w:line="240" w:lineRule="auto"/>
        <w:ind w:left="0"/>
        <w:rPr>
          <w:sz w:val="22"/>
          <w:szCs w:val="22"/>
        </w:rPr>
      </w:pPr>
      <w:r>
        <w:rPr>
          <w:sz w:val="22"/>
          <w:szCs w:val="22"/>
        </w:rPr>
        <w:t xml:space="preserve">                    |&lt;----------------------------------------|  </w:t>
      </w:r>
    </w:p>
    <w:p w14:paraId="1C9B734F" w14:textId="77777777" w:rsidR="005819C1" w:rsidRPr="00BD5502" w:rsidRDefault="005819C1" w:rsidP="005819C1">
      <w:pPr>
        <w:spacing w:after="0" w:line="240" w:lineRule="auto"/>
        <w:ind w:left="0"/>
        <w:rPr>
          <w:sz w:val="22"/>
          <w:szCs w:val="22"/>
        </w:rPr>
      </w:pPr>
      <w:r>
        <w:rPr>
          <w:sz w:val="22"/>
          <w:szCs w:val="22"/>
        </w:rPr>
        <w:t xml:space="preserve">                    |                                         |</w:t>
      </w:r>
    </w:p>
    <w:p w14:paraId="12A3627D" w14:textId="5F7A2D84" w:rsidR="005819C1" w:rsidRDefault="005819C1" w:rsidP="005819C1">
      <w:pPr>
        <w:spacing w:after="0" w:line="240" w:lineRule="auto"/>
        <w:ind w:left="0"/>
        <w:rPr>
          <w:sz w:val="22"/>
          <w:szCs w:val="22"/>
        </w:rPr>
      </w:pPr>
      <w:r>
        <w:rPr>
          <w:sz w:val="22"/>
          <w:szCs w:val="22"/>
        </w:rPr>
        <w:t xml:space="preserve">   CNC POST the </w:t>
      </w:r>
      <w:ins w:id="654" w:author="Leeyoung" w:date="2019-02-04T12:22:00Z">
        <w:r w:rsidR="00395DC3">
          <w:rPr>
            <w:sz w:val="22"/>
            <w:szCs w:val="22"/>
          </w:rPr>
          <w:t xml:space="preserve">    </w:t>
        </w:r>
      </w:ins>
      <w:del w:id="655" w:author="Leeyoung" w:date="2019-02-04T12:22:00Z">
        <w:r w:rsidDel="00395DC3">
          <w:rPr>
            <w:sz w:val="22"/>
            <w:szCs w:val="22"/>
          </w:rPr>
          <w:delText>ACTN</w:delText>
        </w:r>
      </w:del>
      <w:r w:rsidRPr="00BD5502">
        <w:rPr>
          <w:sz w:val="22"/>
          <w:szCs w:val="22"/>
        </w:rPr>
        <w:t>|</w:t>
      </w:r>
      <w:r>
        <w:rPr>
          <w:sz w:val="22"/>
          <w:szCs w:val="22"/>
        </w:rPr>
        <w:t xml:space="preserve">  POST /</w:t>
      </w:r>
      <w:del w:id="656" w:author="Leeyoung" w:date="2019-02-04T12:22:00Z">
        <w:r w:rsidDel="00395DC3">
          <w:rPr>
            <w:sz w:val="22"/>
            <w:szCs w:val="22"/>
          </w:rPr>
          <w:delText xml:space="preserve">ACTN </w:delText>
        </w:r>
      </w:del>
      <w:r>
        <w:rPr>
          <w:sz w:val="22"/>
          <w:szCs w:val="22"/>
        </w:rPr>
        <w:t>VN</w:t>
      </w:r>
      <w:r w:rsidRPr="00BD5502">
        <w:rPr>
          <w:sz w:val="22"/>
          <w:szCs w:val="22"/>
        </w:rPr>
        <w:t xml:space="preserve">      </w:t>
      </w:r>
      <w:r>
        <w:rPr>
          <w:sz w:val="22"/>
          <w:szCs w:val="22"/>
        </w:rPr>
        <w:t xml:space="preserve">    </w:t>
      </w:r>
      <w:ins w:id="657" w:author="Leeyoung" w:date="2019-02-04T12:22:00Z">
        <w:r w:rsidR="00395DC3">
          <w:rPr>
            <w:sz w:val="22"/>
            <w:szCs w:val="22"/>
          </w:rPr>
          <w:t xml:space="preserve">     </w:t>
        </w:r>
      </w:ins>
      <w:r>
        <w:rPr>
          <w:sz w:val="22"/>
          <w:szCs w:val="22"/>
        </w:rPr>
        <w:t xml:space="preserve">               </w:t>
      </w:r>
      <w:r w:rsidRPr="00BD5502">
        <w:rPr>
          <w:sz w:val="22"/>
          <w:szCs w:val="22"/>
        </w:rPr>
        <w:t xml:space="preserve"> |</w:t>
      </w:r>
    </w:p>
    <w:p w14:paraId="2105FF26" w14:textId="77777777" w:rsidR="005819C1" w:rsidRPr="00BD5502" w:rsidRDefault="005819C1" w:rsidP="005819C1">
      <w:pPr>
        <w:spacing w:after="0" w:line="240" w:lineRule="auto"/>
        <w:ind w:left="0"/>
        <w:rPr>
          <w:sz w:val="22"/>
          <w:szCs w:val="22"/>
        </w:rPr>
      </w:pPr>
      <w:r>
        <w:rPr>
          <w:sz w:val="22"/>
          <w:szCs w:val="22"/>
        </w:rPr>
        <w:t xml:space="preserve">   VN identifying   |----------------------------------------&gt;|</w:t>
      </w:r>
    </w:p>
    <w:p w14:paraId="7E1A0EF2" w14:textId="77777777" w:rsidR="005819C1" w:rsidRDefault="005819C1" w:rsidP="005819C1">
      <w:pPr>
        <w:spacing w:after="0" w:line="240" w:lineRule="auto"/>
        <w:ind w:left="0"/>
        <w:rPr>
          <w:sz w:val="22"/>
          <w:szCs w:val="22"/>
        </w:rPr>
      </w:pPr>
      <w:r>
        <w:rPr>
          <w:sz w:val="22"/>
          <w:szCs w:val="22"/>
        </w:rPr>
        <w:t xml:space="preserve">   AP, VNAP and VN- </w:t>
      </w:r>
      <w:r w:rsidRPr="00BD5502">
        <w:rPr>
          <w:sz w:val="22"/>
          <w:szCs w:val="22"/>
        </w:rPr>
        <w:t>|</w:t>
      </w:r>
      <w:r>
        <w:rPr>
          <w:sz w:val="22"/>
          <w:szCs w:val="22"/>
        </w:rPr>
        <w:t xml:space="preserve">                                         | </w:t>
      </w:r>
    </w:p>
    <w:p w14:paraId="48BC5851" w14:textId="77777777" w:rsidR="005819C1" w:rsidRDefault="005819C1" w:rsidP="005819C1">
      <w:pPr>
        <w:spacing w:after="0" w:line="240" w:lineRule="auto"/>
        <w:ind w:left="0"/>
        <w:rPr>
          <w:sz w:val="22"/>
          <w:szCs w:val="22"/>
        </w:rPr>
      </w:pPr>
      <w:r>
        <w:rPr>
          <w:sz w:val="22"/>
          <w:szCs w:val="22"/>
        </w:rPr>
        <w:t xml:space="preserve">   Members and maps |                                         | </w:t>
      </w:r>
    </w:p>
    <w:p w14:paraId="7C9505BF" w14:textId="77777777" w:rsidR="005819C1" w:rsidRDefault="005819C1" w:rsidP="005819C1">
      <w:pPr>
        <w:spacing w:after="0" w:line="240" w:lineRule="auto"/>
        <w:ind w:left="0"/>
        <w:rPr>
          <w:sz w:val="22"/>
          <w:szCs w:val="22"/>
        </w:rPr>
      </w:pPr>
      <w:r>
        <w:rPr>
          <w:sz w:val="22"/>
          <w:szCs w:val="22"/>
        </w:rPr>
        <w:t xml:space="preserve">   to the TE-topo   |                         HTTP 200        | </w:t>
      </w:r>
    </w:p>
    <w:p w14:paraId="7C0A66EC" w14:textId="77777777" w:rsidR="005819C1" w:rsidRDefault="005819C1" w:rsidP="005819C1">
      <w:pPr>
        <w:spacing w:after="0" w:line="240" w:lineRule="auto"/>
        <w:ind w:left="0"/>
        <w:rPr>
          <w:sz w:val="22"/>
          <w:szCs w:val="22"/>
        </w:rPr>
      </w:pPr>
      <w:r>
        <w:rPr>
          <w:sz w:val="22"/>
          <w:szCs w:val="22"/>
        </w:rPr>
        <w:t xml:space="preserve">                    |&lt;----------------------------------------| </w:t>
      </w:r>
    </w:p>
    <w:p w14:paraId="361B535C" w14:textId="77777777" w:rsidR="005819C1" w:rsidRDefault="005819C1" w:rsidP="005819C1">
      <w:pPr>
        <w:spacing w:after="0" w:line="240" w:lineRule="auto"/>
        <w:ind w:left="0"/>
        <w:rPr>
          <w:sz w:val="22"/>
          <w:szCs w:val="22"/>
        </w:rPr>
      </w:pPr>
      <w:r>
        <w:rPr>
          <w:sz w:val="22"/>
          <w:szCs w:val="22"/>
        </w:rPr>
        <w:t xml:space="preserve">                    |                                         | </w:t>
      </w:r>
    </w:p>
    <w:p w14:paraId="5159D25A" w14:textId="77777777" w:rsidR="005819C1" w:rsidRDefault="005819C1" w:rsidP="005819C1">
      <w:pPr>
        <w:spacing w:after="0" w:line="240" w:lineRule="auto"/>
        <w:ind w:left="0"/>
        <w:rPr>
          <w:sz w:val="22"/>
          <w:szCs w:val="22"/>
        </w:rPr>
      </w:pPr>
      <w:r>
        <w:rPr>
          <w:sz w:val="22"/>
          <w:szCs w:val="22"/>
        </w:rPr>
        <w:t xml:space="preserve">                    |                                         | </w:t>
      </w:r>
    </w:p>
    <w:p w14:paraId="7DE7B00B" w14:textId="390FE151" w:rsidR="005819C1" w:rsidRDefault="005819C1" w:rsidP="005819C1">
      <w:pPr>
        <w:spacing w:after="0" w:line="240" w:lineRule="auto"/>
        <w:ind w:left="0"/>
        <w:rPr>
          <w:sz w:val="22"/>
          <w:szCs w:val="22"/>
        </w:rPr>
      </w:pPr>
      <w:r>
        <w:rPr>
          <w:sz w:val="22"/>
          <w:szCs w:val="22"/>
        </w:rPr>
        <w:t xml:space="preserve">   CNC GET the </w:t>
      </w:r>
      <w:ins w:id="658" w:author="Leeyoung" w:date="2019-02-04T12:22:00Z">
        <w:r w:rsidR="00395DC3">
          <w:rPr>
            <w:sz w:val="22"/>
            <w:szCs w:val="22"/>
          </w:rPr>
          <w:t xml:space="preserve">    </w:t>
        </w:r>
      </w:ins>
      <w:del w:id="659" w:author="Leeyoung" w:date="2019-02-04T12:22:00Z">
        <w:r w:rsidDel="00395DC3">
          <w:rPr>
            <w:sz w:val="22"/>
            <w:szCs w:val="22"/>
          </w:rPr>
          <w:delText>ACTN</w:delText>
        </w:r>
      </w:del>
      <w:r>
        <w:rPr>
          <w:sz w:val="22"/>
          <w:szCs w:val="22"/>
        </w:rPr>
        <w:t xml:space="preserve"> |  GET /</w:t>
      </w:r>
      <w:del w:id="660" w:author="Leeyoung" w:date="2019-02-04T12:22:00Z">
        <w:r w:rsidDel="00395DC3">
          <w:rPr>
            <w:sz w:val="22"/>
            <w:szCs w:val="22"/>
          </w:rPr>
          <w:delText xml:space="preserve">ACTN </w:delText>
        </w:r>
      </w:del>
      <w:r>
        <w:rPr>
          <w:sz w:val="22"/>
          <w:szCs w:val="22"/>
        </w:rPr>
        <w:t xml:space="preserve">VN   </w:t>
      </w:r>
      <w:ins w:id="661" w:author="Leeyoung" w:date="2019-02-04T12:22:00Z">
        <w:r w:rsidR="00395DC3">
          <w:rPr>
            <w:sz w:val="22"/>
            <w:szCs w:val="22"/>
          </w:rPr>
          <w:t xml:space="preserve">     </w:t>
        </w:r>
      </w:ins>
      <w:r>
        <w:rPr>
          <w:sz w:val="22"/>
          <w:szCs w:val="22"/>
        </w:rPr>
        <w:t xml:space="preserve">                        |</w:t>
      </w:r>
    </w:p>
    <w:p w14:paraId="3C597EAC" w14:textId="77777777" w:rsidR="005819C1" w:rsidRDefault="005819C1" w:rsidP="005819C1">
      <w:pPr>
        <w:spacing w:after="0" w:line="240" w:lineRule="auto"/>
        <w:ind w:left="0"/>
        <w:rPr>
          <w:sz w:val="22"/>
          <w:szCs w:val="22"/>
        </w:rPr>
      </w:pPr>
      <w:r>
        <w:rPr>
          <w:sz w:val="22"/>
          <w:szCs w:val="22"/>
        </w:rPr>
        <w:t xml:space="preserve">   VN YANG status   |----------------------------------------&gt;| </w:t>
      </w:r>
    </w:p>
    <w:p w14:paraId="505D5CE2" w14:textId="77777777" w:rsidR="005819C1" w:rsidRDefault="005819C1" w:rsidP="005819C1">
      <w:pPr>
        <w:spacing w:after="0" w:line="240" w:lineRule="auto"/>
        <w:ind w:left="0"/>
        <w:rPr>
          <w:sz w:val="22"/>
          <w:szCs w:val="22"/>
        </w:rPr>
      </w:pPr>
      <w:r>
        <w:rPr>
          <w:sz w:val="22"/>
          <w:szCs w:val="22"/>
        </w:rPr>
        <w:t xml:space="preserve">                    |                                         |</w:t>
      </w:r>
    </w:p>
    <w:p w14:paraId="28C1201F" w14:textId="2E41AD19" w:rsidR="005819C1" w:rsidRDefault="005819C1" w:rsidP="005819C1">
      <w:pPr>
        <w:spacing w:after="0" w:line="240" w:lineRule="auto"/>
        <w:ind w:left="0"/>
        <w:rPr>
          <w:sz w:val="22"/>
          <w:szCs w:val="22"/>
        </w:rPr>
      </w:pPr>
      <w:r>
        <w:rPr>
          <w:sz w:val="22"/>
          <w:szCs w:val="22"/>
        </w:rPr>
        <w:t xml:space="preserve">                    </w:t>
      </w:r>
      <w:r w:rsidR="005030B0">
        <w:rPr>
          <w:sz w:val="22"/>
          <w:szCs w:val="22"/>
        </w:rPr>
        <w:t>|  HTTP 200 (</w:t>
      </w:r>
      <w:del w:id="662" w:author="Leeyoung" w:date="2019-02-04T12:22:00Z">
        <w:r w:rsidR="005030B0" w:rsidDel="00395DC3">
          <w:rPr>
            <w:sz w:val="22"/>
            <w:szCs w:val="22"/>
          </w:rPr>
          <w:delText xml:space="preserve">ACTN </w:delText>
        </w:r>
      </w:del>
      <w:r w:rsidR="005030B0">
        <w:rPr>
          <w:sz w:val="22"/>
          <w:szCs w:val="22"/>
        </w:rPr>
        <w:t>VN with status)</w:t>
      </w:r>
      <w:r>
        <w:rPr>
          <w:sz w:val="22"/>
          <w:szCs w:val="22"/>
        </w:rPr>
        <w:t xml:space="preserve">   </w:t>
      </w:r>
      <w:ins w:id="663" w:author="Leeyoung" w:date="2019-02-04T12:22:00Z">
        <w:r w:rsidR="00395DC3">
          <w:rPr>
            <w:sz w:val="22"/>
            <w:szCs w:val="22"/>
          </w:rPr>
          <w:t xml:space="preserve">     </w:t>
        </w:r>
      </w:ins>
      <w:r>
        <w:rPr>
          <w:sz w:val="22"/>
          <w:szCs w:val="22"/>
        </w:rPr>
        <w:t xml:space="preserve">      |</w:t>
      </w:r>
    </w:p>
    <w:p w14:paraId="13FA0CD2" w14:textId="77777777" w:rsidR="005819C1" w:rsidRDefault="005819C1" w:rsidP="005819C1">
      <w:pPr>
        <w:spacing w:after="0" w:line="240" w:lineRule="auto"/>
        <w:ind w:left="0"/>
        <w:rPr>
          <w:sz w:val="22"/>
          <w:szCs w:val="22"/>
        </w:rPr>
      </w:pPr>
      <w:r>
        <w:rPr>
          <w:sz w:val="22"/>
          <w:szCs w:val="22"/>
        </w:rPr>
        <w:lastRenderedPageBreak/>
        <w:t xml:space="preserve">                    |&lt;----------------------------------------|</w:t>
      </w:r>
    </w:p>
    <w:p w14:paraId="7ACA99AB" w14:textId="77777777" w:rsidR="005819C1" w:rsidRDefault="005819C1" w:rsidP="005819C1">
      <w:pPr>
        <w:spacing w:after="0" w:line="240" w:lineRule="auto"/>
        <w:ind w:left="0"/>
        <w:rPr>
          <w:sz w:val="22"/>
          <w:szCs w:val="22"/>
        </w:rPr>
      </w:pPr>
      <w:r>
        <w:rPr>
          <w:sz w:val="22"/>
          <w:szCs w:val="22"/>
        </w:rPr>
        <w:t xml:space="preserve">                    |                                         |</w:t>
      </w:r>
    </w:p>
    <w:p w14:paraId="49763CF7" w14:textId="09821380" w:rsidR="005819C1" w:rsidRDefault="005819C1" w:rsidP="005819C1">
      <w:pPr>
        <w:pStyle w:val="Heading2"/>
        <w:numPr>
          <w:ilvl w:val="0"/>
          <w:numId w:val="0"/>
        </w:numPr>
        <w:ind w:left="432"/>
        <w:rPr>
          <w:ins w:id="664" w:author="Leeyoung" w:date="2019-06-10T15:37:00Z"/>
        </w:rPr>
      </w:pPr>
      <w:r>
        <w:t xml:space="preserve"> </w:t>
      </w:r>
    </w:p>
    <w:p w14:paraId="5E32CBF9" w14:textId="01A5C1C3" w:rsidR="007A14AB" w:rsidRPr="00AA36BE" w:rsidRDefault="007A14AB">
      <w:pPr>
        <w:pPrChange w:id="665" w:author="Leeyoung" w:date="2019-06-10T15:37:00Z">
          <w:pPr>
            <w:pStyle w:val="Heading2"/>
            <w:numPr>
              <w:ilvl w:val="0"/>
              <w:numId w:val="0"/>
            </w:numPr>
            <w:ind w:left="0" w:firstLine="0"/>
          </w:pPr>
        </w:pPrChange>
      </w:pPr>
      <w:ins w:id="666" w:author="Leeyoung" w:date="2019-06-10T15:37:00Z">
        <w:r>
          <w:t>Case 2:</w:t>
        </w:r>
      </w:ins>
    </w:p>
    <w:p w14:paraId="580DB5B5" w14:textId="780B6732" w:rsidR="005819C1" w:rsidRDefault="005819C1" w:rsidP="005819C1">
      <w:pPr>
        <w:rPr>
          <w:ins w:id="667" w:author="Leeyoung" w:date="2019-06-13T16:46:00Z"/>
        </w:rPr>
      </w:pPr>
      <w:r>
        <w:t xml:space="preserve">On the other hand, if MDSC create </w:t>
      </w:r>
      <w:ins w:id="668" w:author="Leeyoung" w:date="2019-06-10T15:39:00Z">
        <w:r w:rsidR="007A14AB">
          <w:t xml:space="preserve">the </w:t>
        </w:r>
      </w:ins>
      <w:r>
        <w:t xml:space="preserve">single </w:t>
      </w:r>
      <w:ins w:id="669" w:author="Leeyoung" w:date="2019-06-10T15:38:00Z">
        <w:r w:rsidR="007A14AB">
          <w:t xml:space="preserve">abstract </w:t>
        </w:r>
      </w:ins>
      <w:r>
        <w:t xml:space="preserve">node topology based </w:t>
      </w:r>
      <w:del w:id="670" w:author="Leeyoung" w:date="2019-02-04T12:23:00Z">
        <w:r w:rsidDel="00395DC3">
          <w:delText xml:space="preserve">ACTN </w:delText>
        </w:r>
      </w:del>
      <w:r>
        <w:t xml:space="preserve">VN YANG posted by the CNC, the following diagram shows the message flow between CNC and MDSC to instantiate this VN using </w:t>
      </w:r>
      <w:del w:id="671" w:author="Leeyoung" w:date="2019-02-04T12:23:00Z">
        <w:r w:rsidDel="00395DC3">
          <w:delText xml:space="preserve">ACTN </w:delText>
        </w:r>
      </w:del>
      <w:r>
        <w:t>VN and TE-Topology Model</w:t>
      </w:r>
      <w:ins w:id="672" w:author="Leeyoung" w:date="2019-02-04T12:23:00Z">
        <w:r w:rsidR="00395DC3">
          <w:t>s</w:t>
        </w:r>
      </w:ins>
      <w:r>
        <w:t xml:space="preserve">. </w:t>
      </w:r>
    </w:p>
    <w:p w14:paraId="6882D2E3" w14:textId="77777777" w:rsidR="00266A87" w:rsidRDefault="00266A87" w:rsidP="005819C1"/>
    <w:p w14:paraId="2100C2C3" w14:textId="77777777" w:rsidR="005819C1" w:rsidRPr="00BD5502" w:rsidRDefault="005819C1" w:rsidP="005819C1">
      <w:pPr>
        <w:spacing w:after="0" w:line="240" w:lineRule="auto"/>
        <w:rPr>
          <w:sz w:val="22"/>
          <w:szCs w:val="22"/>
        </w:rPr>
      </w:pPr>
      <w:r>
        <w:rPr>
          <w:sz w:val="22"/>
          <w:szCs w:val="22"/>
        </w:rPr>
        <w:t xml:space="preserve">            </w:t>
      </w:r>
      <w:r w:rsidRPr="00BD5502">
        <w:rPr>
          <w:sz w:val="22"/>
          <w:szCs w:val="22"/>
        </w:rPr>
        <w:t xml:space="preserve">+--------+                 </w:t>
      </w:r>
      <w:del w:id="673" w:author="Leeyoung" w:date="2019-06-13T16:46:00Z">
        <w:r w:rsidRPr="00BD5502" w:rsidDel="00266A87">
          <w:rPr>
            <w:sz w:val="22"/>
            <w:szCs w:val="22"/>
          </w:rPr>
          <w:delText xml:space="preserve">      </w:delText>
        </w:r>
      </w:del>
      <w:r w:rsidRPr="00BD5502">
        <w:rPr>
          <w:sz w:val="22"/>
          <w:szCs w:val="22"/>
        </w:rPr>
        <w:t xml:space="preserve">     </w:t>
      </w:r>
      <w:del w:id="674" w:author="Leeyoung" w:date="2019-06-13T16:48:00Z">
        <w:r w:rsidDel="004109F6">
          <w:rPr>
            <w:sz w:val="22"/>
            <w:szCs w:val="22"/>
          </w:rPr>
          <w:delText xml:space="preserve">  </w:delText>
        </w:r>
      </w:del>
      <w:r>
        <w:rPr>
          <w:sz w:val="22"/>
          <w:szCs w:val="22"/>
        </w:rPr>
        <w:t xml:space="preserve"> </w:t>
      </w:r>
      <w:r w:rsidRPr="00BD5502">
        <w:rPr>
          <w:sz w:val="22"/>
          <w:szCs w:val="22"/>
        </w:rPr>
        <w:t xml:space="preserve"> +--------+</w:t>
      </w:r>
    </w:p>
    <w:p w14:paraId="353C7CCC" w14:textId="77777777" w:rsidR="005819C1" w:rsidRPr="00BD5502" w:rsidRDefault="005819C1" w:rsidP="005819C1">
      <w:pPr>
        <w:spacing w:after="0" w:line="240" w:lineRule="auto"/>
        <w:rPr>
          <w:sz w:val="22"/>
          <w:szCs w:val="22"/>
        </w:rPr>
      </w:pPr>
      <w:r w:rsidRPr="00BD5502">
        <w:rPr>
          <w:sz w:val="22"/>
          <w:szCs w:val="22"/>
        </w:rPr>
        <w:t xml:space="preserve">            |  CNC   |           </w:t>
      </w:r>
      <w:del w:id="675" w:author="Leeyoung" w:date="2019-06-13T16:46:00Z">
        <w:r w:rsidRPr="00BD5502" w:rsidDel="00266A87">
          <w:rPr>
            <w:sz w:val="22"/>
            <w:szCs w:val="22"/>
          </w:rPr>
          <w:delText xml:space="preserve">      </w:delText>
        </w:r>
      </w:del>
      <w:r w:rsidRPr="00BD5502">
        <w:rPr>
          <w:sz w:val="22"/>
          <w:szCs w:val="22"/>
        </w:rPr>
        <w:t xml:space="preserve">         </w:t>
      </w:r>
      <w:del w:id="676" w:author="Leeyoung" w:date="2019-06-13T16:48:00Z">
        <w:r w:rsidRPr="00BD5502" w:rsidDel="004109F6">
          <w:rPr>
            <w:sz w:val="22"/>
            <w:szCs w:val="22"/>
          </w:rPr>
          <w:delText xml:space="preserve">  </w:delText>
        </w:r>
      </w:del>
      <w:r>
        <w:rPr>
          <w:sz w:val="22"/>
          <w:szCs w:val="22"/>
        </w:rPr>
        <w:t xml:space="preserve">   </w:t>
      </w:r>
      <w:r w:rsidRPr="00BD5502">
        <w:rPr>
          <w:sz w:val="22"/>
          <w:szCs w:val="22"/>
        </w:rPr>
        <w:t xml:space="preserve"> |  MDSC  |</w:t>
      </w:r>
    </w:p>
    <w:p w14:paraId="6C8C5C4C" w14:textId="77777777" w:rsidR="005819C1" w:rsidRDefault="005819C1" w:rsidP="005819C1">
      <w:pPr>
        <w:spacing w:after="0" w:line="240" w:lineRule="auto"/>
        <w:rPr>
          <w:sz w:val="22"/>
          <w:szCs w:val="22"/>
        </w:rPr>
      </w:pPr>
      <w:r w:rsidRPr="00BD5502">
        <w:rPr>
          <w:sz w:val="22"/>
          <w:szCs w:val="22"/>
        </w:rPr>
        <w:t xml:space="preserve">            +--------+    </w:t>
      </w:r>
      <w:del w:id="677" w:author="Leeyoung" w:date="2019-06-13T16:46:00Z">
        <w:r w:rsidRPr="00BD5502" w:rsidDel="00266A87">
          <w:rPr>
            <w:sz w:val="22"/>
            <w:szCs w:val="22"/>
          </w:rPr>
          <w:delText xml:space="preserve">      </w:delText>
        </w:r>
      </w:del>
      <w:r w:rsidRPr="00BD5502">
        <w:rPr>
          <w:sz w:val="22"/>
          <w:szCs w:val="22"/>
        </w:rPr>
        <w:t xml:space="preserve">              </w:t>
      </w:r>
      <w:del w:id="678" w:author="Leeyoung" w:date="2019-06-13T16:48:00Z">
        <w:r w:rsidRPr="00BD5502" w:rsidDel="004109F6">
          <w:rPr>
            <w:sz w:val="22"/>
            <w:szCs w:val="22"/>
          </w:rPr>
          <w:delText xml:space="preserve">  </w:delText>
        </w:r>
      </w:del>
      <w:r w:rsidRPr="00BD5502">
        <w:rPr>
          <w:sz w:val="22"/>
          <w:szCs w:val="22"/>
        </w:rPr>
        <w:t xml:space="preserve">   </w:t>
      </w:r>
      <w:r>
        <w:rPr>
          <w:sz w:val="22"/>
          <w:szCs w:val="22"/>
        </w:rPr>
        <w:t xml:space="preserve">   </w:t>
      </w:r>
      <w:r w:rsidRPr="00BD5502">
        <w:rPr>
          <w:sz w:val="22"/>
          <w:szCs w:val="22"/>
        </w:rPr>
        <w:t>+--------+</w:t>
      </w:r>
    </w:p>
    <w:p w14:paraId="5FBDC6AB" w14:textId="77777777" w:rsidR="005819C1" w:rsidRDefault="005819C1" w:rsidP="005819C1">
      <w:pPr>
        <w:spacing w:after="0" w:line="240" w:lineRule="auto"/>
        <w:ind w:left="0"/>
        <w:rPr>
          <w:sz w:val="22"/>
          <w:szCs w:val="22"/>
        </w:rPr>
      </w:pPr>
      <w:r>
        <w:rPr>
          <w:sz w:val="22"/>
          <w:szCs w:val="22"/>
        </w:rPr>
        <w:t xml:space="preserve">                    |                    </w:t>
      </w:r>
      <w:del w:id="679" w:author="Leeyoung" w:date="2019-06-13T16:48:00Z">
        <w:r w:rsidDel="004109F6">
          <w:rPr>
            <w:sz w:val="22"/>
            <w:szCs w:val="22"/>
          </w:rPr>
          <w:delText xml:space="preserve">  </w:delText>
        </w:r>
      </w:del>
      <w:r>
        <w:rPr>
          <w:sz w:val="22"/>
          <w:szCs w:val="22"/>
        </w:rPr>
        <w:t xml:space="preserve">        </w:t>
      </w:r>
      <w:del w:id="680" w:author="Leeyoung" w:date="2019-06-13T16:46:00Z">
        <w:r w:rsidDel="00266A87">
          <w:rPr>
            <w:sz w:val="22"/>
            <w:szCs w:val="22"/>
          </w:rPr>
          <w:delText xml:space="preserve">      </w:delText>
        </w:r>
      </w:del>
      <w:r>
        <w:rPr>
          <w:sz w:val="22"/>
          <w:szCs w:val="22"/>
        </w:rPr>
        <w:t xml:space="preserve">     |</w:t>
      </w:r>
    </w:p>
    <w:p w14:paraId="0E7B8017" w14:textId="77777777" w:rsidR="005819C1" w:rsidRDefault="005819C1" w:rsidP="005819C1">
      <w:pPr>
        <w:spacing w:after="0" w:line="240" w:lineRule="auto"/>
        <w:ind w:left="0"/>
        <w:rPr>
          <w:sz w:val="22"/>
          <w:szCs w:val="22"/>
        </w:rPr>
      </w:pPr>
      <w:r>
        <w:rPr>
          <w:sz w:val="22"/>
          <w:szCs w:val="22"/>
        </w:rPr>
        <w:t xml:space="preserve">                    |                  </w:t>
      </w:r>
      <w:del w:id="681" w:author="Leeyoung" w:date="2019-06-13T16:48:00Z">
        <w:r w:rsidDel="004109F6">
          <w:rPr>
            <w:sz w:val="22"/>
            <w:szCs w:val="22"/>
          </w:rPr>
          <w:delText xml:space="preserve">  </w:delText>
        </w:r>
      </w:del>
      <w:r>
        <w:rPr>
          <w:sz w:val="22"/>
          <w:szCs w:val="22"/>
        </w:rPr>
        <w:t xml:space="preserve">    </w:t>
      </w:r>
      <w:del w:id="682" w:author="Leeyoung" w:date="2019-06-13T16:46:00Z">
        <w:r w:rsidDel="00266A87">
          <w:rPr>
            <w:sz w:val="22"/>
            <w:szCs w:val="22"/>
          </w:rPr>
          <w:delText xml:space="preserve">      </w:delText>
        </w:r>
      </w:del>
      <w:r>
        <w:rPr>
          <w:sz w:val="22"/>
          <w:szCs w:val="22"/>
        </w:rPr>
        <w:t xml:space="preserve">           |</w:t>
      </w:r>
    </w:p>
    <w:p w14:paraId="32EDB066" w14:textId="44A5FBB8" w:rsidR="005819C1" w:rsidRPr="00BD5502" w:rsidRDefault="005819C1" w:rsidP="005819C1">
      <w:pPr>
        <w:spacing w:after="0" w:line="240" w:lineRule="auto"/>
        <w:ind w:left="0"/>
        <w:rPr>
          <w:sz w:val="22"/>
          <w:szCs w:val="22"/>
        </w:rPr>
      </w:pPr>
      <w:r>
        <w:rPr>
          <w:sz w:val="22"/>
          <w:szCs w:val="22"/>
        </w:rPr>
        <w:t xml:space="preserve">   </w:t>
      </w:r>
      <w:r w:rsidRPr="00BD5502">
        <w:rPr>
          <w:sz w:val="22"/>
          <w:szCs w:val="22"/>
        </w:rPr>
        <w:t xml:space="preserve">CNC </w:t>
      </w:r>
      <w:r>
        <w:rPr>
          <w:sz w:val="22"/>
          <w:szCs w:val="22"/>
        </w:rPr>
        <w:t xml:space="preserve">POST </w:t>
      </w:r>
      <w:del w:id="683" w:author="Leeyoung" w:date="2019-02-04T12:23:00Z">
        <w:r w:rsidDel="00395DC3">
          <w:rPr>
            <w:sz w:val="22"/>
            <w:szCs w:val="22"/>
          </w:rPr>
          <w:delText xml:space="preserve">ACTN </w:delText>
        </w:r>
      </w:del>
      <w:r>
        <w:rPr>
          <w:sz w:val="22"/>
          <w:szCs w:val="22"/>
        </w:rPr>
        <w:t xml:space="preserve">VN </w:t>
      </w:r>
      <w:ins w:id="684" w:author="Leeyoung" w:date="2019-02-04T12:23:00Z">
        <w:r w:rsidR="00395DC3">
          <w:rPr>
            <w:sz w:val="22"/>
            <w:szCs w:val="22"/>
          </w:rPr>
          <w:t xml:space="preserve">     </w:t>
        </w:r>
      </w:ins>
      <w:r>
        <w:rPr>
          <w:sz w:val="22"/>
          <w:szCs w:val="22"/>
        </w:rPr>
        <w:t>|</w:t>
      </w:r>
      <w:r w:rsidRPr="00BD5502">
        <w:rPr>
          <w:sz w:val="22"/>
          <w:szCs w:val="22"/>
        </w:rPr>
        <w:t xml:space="preserve">  </w:t>
      </w:r>
      <w:r>
        <w:rPr>
          <w:sz w:val="22"/>
          <w:szCs w:val="22"/>
        </w:rPr>
        <w:t xml:space="preserve">              </w:t>
      </w:r>
      <w:del w:id="685" w:author="Leeyoung" w:date="2019-06-13T16:48:00Z">
        <w:r w:rsidDel="004109F6">
          <w:rPr>
            <w:sz w:val="22"/>
            <w:szCs w:val="22"/>
          </w:rPr>
          <w:delText xml:space="preserve">  </w:delText>
        </w:r>
      </w:del>
      <w:del w:id="686" w:author="Leeyoung" w:date="2019-06-13T16:46:00Z">
        <w:r w:rsidDel="00266A87">
          <w:rPr>
            <w:sz w:val="22"/>
            <w:szCs w:val="22"/>
          </w:rPr>
          <w:delText xml:space="preserve">      </w:delText>
        </w:r>
      </w:del>
      <w:r>
        <w:rPr>
          <w:sz w:val="22"/>
          <w:szCs w:val="22"/>
        </w:rPr>
        <w:t xml:space="preserve">         </w:t>
      </w:r>
      <w:r w:rsidRPr="00BD5502">
        <w:rPr>
          <w:sz w:val="22"/>
          <w:szCs w:val="22"/>
          <w:lang w:val="en-IN"/>
        </w:rPr>
        <w:t xml:space="preserve">      </w:t>
      </w:r>
      <w:r>
        <w:rPr>
          <w:sz w:val="22"/>
          <w:szCs w:val="22"/>
          <w:lang w:val="en-IN"/>
        </w:rPr>
        <w:t xml:space="preserve">  </w:t>
      </w:r>
      <w:r w:rsidRPr="00BD5502">
        <w:rPr>
          <w:sz w:val="22"/>
          <w:szCs w:val="22"/>
          <w:lang w:val="en-IN"/>
        </w:rPr>
        <w:t>|</w:t>
      </w:r>
    </w:p>
    <w:p w14:paraId="6394FBD0" w14:textId="77777777" w:rsidR="005819C1" w:rsidRPr="00BD5502" w:rsidRDefault="005819C1" w:rsidP="005819C1">
      <w:pPr>
        <w:spacing w:after="0" w:line="240" w:lineRule="auto"/>
        <w:ind w:left="0"/>
        <w:rPr>
          <w:sz w:val="22"/>
          <w:szCs w:val="22"/>
        </w:rPr>
      </w:pPr>
      <w:r w:rsidRPr="00BD5502">
        <w:rPr>
          <w:sz w:val="22"/>
          <w:szCs w:val="22"/>
          <w:lang w:val="en-IN"/>
        </w:rPr>
        <w:t xml:space="preserve">   </w:t>
      </w:r>
      <w:r>
        <w:rPr>
          <w:sz w:val="22"/>
          <w:szCs w:val="22"/>
          <w:lang w:val="en-IN"/>
        </w:rPr>
        <w:t xml:space="preserve">Identifying AP,  |            </w:t>
      </w:r>
      <w:del w:id="687" w:author="Leeyoung" w:date="2019-06-13T16:46:00Z">
        <w:r w:rsidDel="00266A87">
          <w:rPr>
            <w:sz w:val="22"/>
            <w:szCs w:val="22"/>
            <w:lang w:val="en-IN"/>
          </w:rPr>
          <w:delText xml:space="preserve">      </w:delText>
        </w:r>
      </w:del>
      <w:r>
        <w:rPr>
          <w:sz w:val="22"/>
          <w:szCs w:val="22"/>
          <w:lang w:val="en-IN"/>
        </w:rPr>
        <w:t xml:space="preserve">  </w:t>
      </w:r>
      <w:del w:id="688" w:author="Leeyoung" w:date="2019-06-13T16:48:00Z">
        <w:r w:rsidDel="004109F6">
          <w:rPr>
            <w:sz w:val="22"/>
            <w:szCs w:val="22"/>
            <w:lang w:val="en-IN"/>
          </w:rPr>
          <w:delText xml:space="preserve">  </w:delText>
        </w:r>
      </w:del>
      <w:r>
        <w:rPr>
          <w:sz w:val="22"/>
          <w:szCs w:val="22"/>
          <w:lang w:val="en-IN"/>
        </w:rPr>
        <w:t xml:space="preserve">                 </w:t>
      </w:r>
      <w:r>
        <w:rPr>
          <w:sz w:val="22"/>
          <w:szCs w:val="22"/>
        </w:rPr>
        <w:t xml:space="preserve">  </w:t>
      </w:r>
      <w:r w:rsidRPr="00BD5502">
        <w:rPr>
          <w:sz w:val="22"/>
          <w:szCs w:val="22"/>
        </w:rPr>
        <w:t xml:space="preserve">| </w:t>
      </w:r>
    </w:p>
    <w:p w14:paraId="658D54B2" w14:textId="22B2EF38" w:rsidR="005819C1" w:rsidRPr="00BD5502" w:rsidRDefault="005819C1" w:rsidP="005819C1">
      <w:pPr>
        <w:spacing w:after="0" w:line="240" w:lineRule="auto"/>
        <w:ind w:left="0"/>
        <w:rPr>
          <w:sz w:val="22"/>
          <w:szCs w:val="22"/>
        </w:rPr>
      </w:pPr>
      <w:r w:rsidRPr="00BD5502">
        <w:rPr>
          <w:sz w:val="22"/>
          <w:szCs w:val="22"/>
        </w:rPr>
        <w:t xml:space="preserve">   </w:t>
      </w:r>
      <w:r>
        <w:rPr>
          <w:sz w:val="22"/>
          <w:szCs w:val="22"/>
        </w:rPr>
        <w:t xml:space="preserve">VNAP and VN- </w:t>
      </w:r>
      <w:r w:rsidRPr="00BD5502">
        <w:rPr>
          <w:sz w:val="22"/>
          <w:szCs w:val="22"/>
        </w:rPr>
        <w:t xml:space="preserve">    |  </w:t>
      </w:r>
      <w:r>
        <w:rPr>
          <w:sz w:val="22"/>
          <w:szCs w:val="22"/>
        </w:rPr>
        <w:t>POST /</w:t>
      </w:r>
      <w:del w:id="689" w:author="Leeyoung" w:date="2019-02-04T12:23:00Z">
        <w:r w:rsidDel="00395DC3">
          <w:rPr>
            <w:sz w:val="22"/>
            <w:szCs w:val="22"/>
          </w:rPr>
          <w:delText xml:space="preserve">ACTN </w:delText>
        </w:r>
      </w:del>
      <w:r>
        <w:rPr>
          <w:sz w:val="22"/>
          <w:szCs w:val="22"/>
        </w:rPr>
        <w:t xml:space="preserve">VN  </w:t>
      </w:r>
      <w:del w:id="690" w:author="Leeyoung" w:date="2019-06-13T16:49:00Z">
        <w:r w:rsidDel="004109F6">
          <w:rPr>
            <w:sz w:val="22"/>
            <w:szCs w:val="22"/>
          </w:rPr>
          <w:delText xml:space="preserve">  </w:delText>
        </w:r>
      </w:del>
      <w:r>
        <w:rPr>
          <w:sz w:val="22"/>
          <w:szCs w:val="22"/>
        </w:rPr>
        <w:t xml:space="preserve">       </w:t>
      </w:r>
      <w:ins w:id="691" w:author="Leeyoung" w:date="2019-02-04T12:23:00Z">
        <w:r w:rsidR="00395DC3">
          <w:rPr>
            <w:sz w:val="22"/>
            <w:szCs w:val="22"/>
          </w:rPr>
          <w:t xml:space="preserve">     </w:t>
        </w:r>
      </w:ins>
      <w:r>
        <w:rPr>
          <w:sz w:val="22"/>
          <w:szCs w:val="22"/>
        </w:rPr>
        <w:t xml:space="preserve">       </w:t>
      </w:r>
      <w:del w:id="692" w:author="Leeyoung" w:date="2019-06-13T16:46:00Z">
        <w:r w:rsidDel="00266A87">
          <w:rPr>
            <w:sz w:val="22"/>
            <w:szCs w:val="22"/>
          </w:rPr>
          <w:delText xml:space="preserve">  </w:delText>
        </w:r>
        <w:r w:rsidRPr="00BD5502" w:rsidDel="00266A87">
          <w:rPr>
            <w:sz w:val="22"/>
            <w:szCs w:val="22"/>
          </w:rPr>
          <w:delText xml:space="preserve">    </w:delText>
        </w:r>
      </w:del>
      <w:r>
        <w:rPr>
          <w:sz w:val="22"/>
          <w:szCs w:val="22"/>
        </w:rPr>
        <w:t xml:space="preserve">  </w:t>
      </w:r>
      <w:r w:rsidRPr="00BD5502">
        <w:rPr>
          <w:sz w:val="22"/>
          <w:szCs w:val="22"/>
        </w:rPr>
        <w:t>|</w:t>
      </w:r>
      <w:r>
        <w:rPr>
          <w:sz w:val="22"/>
          <w:szCs w:val="22"/>
        </w:rPr>
        <w:t xml:space="preserve"> MDSC populates</w:t>
      </w:r>
    </w:p>
    <w:p w14:paraId="79F70D59" w14:textId="77777777" w:rsidR="005819C1" w:rsidRPr="00BD5502" w:rsidRDefault="005819C1" w:rsidP="005819C1">
      <w:pPr>
        <w:spacing w:after="0" w:line="240" w:lineRule="auto"/>
        <w:ind w:left="0"/>
        <w:rPr>
          <w:sz w:val="22"/>
          <w:szCs w:val="22"/>
        </w:rPr>
      </w:pPr>
      <w:r>
        <w:rPr>
          <w:sz w:val="22"/>
          <w:szCs w:val="22"/>
        </w:rPr>
        <w:t xml:space="preserve">   Members          </w:t>
      </w:r>
      <w:r w:rsidRPr="00BD5502">
        <w:rPr>
          <w:sz w:val="22"/>
          <w:szCs w:val="22"/>
        </w:rPr>
        <w:t>|--------------------</w:t>
      </w:r>
      <w:del w:id="693" w:author="Leeyoung" w:date="2019-06-13T16:46:00Z">
        <w:r w:rsidRPr="00BD5502" w:rsidDel="00266A87">
          <w:rPr>
            <w:sz w:val="22"/>
            <w:szCs w:val="22"/>
          </w:rPr>
          <w:delText>------</w:delText>
        </w:r>
      </w:del>
      <w:r w:rsidRPr="00BD5502">
        <w:rPr>
          <w:sz w:val="22"/>
          <w:szCs w:val="22"/>
        </w:rPr>
        <w:t>-------</w:t>
      </w:r>
      <w:del w:id="694" w:author="Leeyoung" w:date="2019-06-13T16:49:00Z">
        <w:r w:rsidRPr="00BD5502" w:rsidDel="004109F6">
          <w:rPr>
            <w:sz w:val="22"/>
            <w:szCs w:val="22"/>
          </w:rPr>
          <w:delText>--</w:delText>
        </w:r>
      </w:del>
      <w:r w:rsidRPr="00BD5502">
        <w:rPr>
          <w:sz w:val="22"/>
          <w:szCs w:val="22"/>
        </w:rPr>
        <w:t>--</w:t>
      </w:r>
      <w:r>
        <w:rPr>
          <w:sz w:val="22"/>
          <w:szCs w:val="22"/>
        </w:rPr>
        <w:t>--</w:t>
      </w:r>
      <w:r w:rsidRPr="00BD5502">
        <w:rPr>
          <w:sz w:val="22"/>
          <w:szCs w:val="22"/>
        </w:rPr>
        <w:t>-&gt;|</w:t>
      </w:r>
      <w:r>
        <w:rPr>
          <w:sz w:val="22"/>
          <w:szCs w:val="22"/>
        </w:rPr>
        <w:t xml:space="preserve"> a single Abst.</w:t>
      </w:r>
    </w:p>
    <w:p w14:paraId="15C803A0" w14:textId="25C010BC" w:rsidR="005819C1" w:rsidRDefault="005819C1" w:rsidP="005819C1">
      <w:pPr>
        <w:spacing w:after="0" w:line="240" w:lineRule="auto"/>
        <w:ind w:left="0"/>
        <w:rPr>
          <w:sz w:val="22"/>
          <w:szCs w:val="22"/>
        </w:rPr>
      </w:pPr>
      <w:r>
        <w:rPr>
          <w:sz w:val="22"/>
          <w:szCs w:val="22"/>
        </w:rPr>
        <w:t xml:space="preserve">                    |                 </w:t>
      </w:r>
      <w:del w:id="695" w:author="Leeyoung" w:date="2019-06-13T16:46:00Z">
        <w:r w:rsidDel="00266A87">
          <w:rPr>
            <w:sz w:val="22"/>
            <w:szCs w:val="22"/>
          </w:rPr>
          <w:delText xml:space="preserve">      </w:delText>
        </w:r>
      </w:del>
      <w:r>
        <w:rPr>
          <w:sz w:val="22"/>
          <w:szCs w:val="22"/>
        </w:rPr>
        <w:t xml:space="preserve">HTTP 200        </w:t>
      </w:r>
      <w:del w:id="696" w:author="Leeyoung" w:date="2019-06-13T16:49:00Z">
        <w:r w:rsidDel="004109F6">
          <w:rPr>
            <w:sz w:val="22"/>
            <w:szCs w:val="22"/>
          </w:rPr>
          <w:delText xml:space="preserve">  </w:delText>
        </w:r>
      </w:del>
      <w:r>
        <w:rPr>
          <w:sz w:val="22"/>
          <w:szCs w:val="22"/>
        </w:rPr>
        <w:t>| node</w:t>
      </w:r>
      <w:r w:rsidR="00213CD8">
        <w:rPr>
          <w:sz w:val="22"/>
          <w:szCs w:val="22"/>
        </w:rPr>
        <w:t xml:space="preserve"> topology</w:t>
      </w:r>
    </w:p>
    <w:p w14:paraId="353FC101" w14:textId="7160016D" w:rsidR="005819C1" w:rsidRDefault="005819C1" w:rsidP="005819C1">
      <w:pPr>
        <w:spacing w:after="0" w:line="240" w:lineRule="auto"/>
        <w:ind w:left="0"/>
        <w:rPr>
          <w:sz w:val="22"/>
          <w:szCs w:val="22"/>
        </w:rPr>
      </w:pPr>
      <w:r>
        <w:rPr>
          <w:sz w:val="22"/>
          <w:szCs w:val="22"/>
        </w:rPr>
        <w:t xml:space="preserve">                    |&lt;---------------</w:t>
      </w:r>
      <w:del w:id="697" w:author="Leeyoung" w:date="2019-06-13T16:46:00Z">
        <w:r w:rsidDel="00266A87">
          <w:rPr>
            <w:sz w:val="22"/>
            <w:szCs w:val="22"/>
          </w:rPr>
          <w:delText>------</w:delText>
        </w:r>
      </w:del>
      <w:r>
        <w:rPr>
          <w:sz w:val="22"/>
          <w:szCs w:val="22"/>
        </w:rPr>
        <w:t>---------------</w:t>
      </w:r>
      <w:del w:id="698" w:author="Leeyoung" w:date="2019-06-13T16:49:00Z">
        <w:r w:rsidDel="004109F6">
          <w:rPr>
            <w:sz w:val="22"/>
            <w:szCs w:val="22"/>
          </w:rPr>
          <w:delText>--</w:delText>
        </w:r>
      </w:del>
      <w:r>
        <w:rPr>
          <w:sz w:val="22"/>
          <w:szCs w:val="22"/>
        </w:rPr>
        <w:t xml:space="preserve">--| </w:t>
      </w:r>
      <w:r w:rsidR="00213CD8">
        <w:rPr>
          <w:sz w:val="22"/>
          <w:szCs w:val="22"/>
        </w:rPr>
        <w:t>by itself</w:t>
      </w:r>
      <w:r>
        <w:rPr>
          <w:sz w:val="22"/>
          <w:szCs w:val="22"/>
        </w:rPr>
        <w:t xml:space="preserve"> </w:t>
      </w:r>
    </w:p>
    <w:p w14:paraId="69DC1FD3" w14:textId="77777777" w:rsidR="005819C1" w:rsidRPr="00BD5502" w:rsidRDefault="005819C1" w:rsidP="005819C1">
      <w:pPr>
        <w:spacing w:after="0" w:line="240" w:lineRule="auto"/>
        <w:ind w:left="0"/>
        <w:rPr>
          <w:sz w:val="22"/>
          <w:szCs w:val="22"/>
        </w:rPr>
      </w:pPr>
      <w:r>
        <w:rPr>
          <w:sz w:val="22"/>
          <w:szCs w:val="22"/>
        </w:rPr>
        <w:t xml:space="preserve">                    |                       </w:t>
      </w:r>
      <w:del w:id="699" w:author="Leeyoung" w:date="2019-06-13T16:46:00Z">
        <w:r w:rsidDel="00266A87">
          <w:rPr>
            <w:sz w:val="22"/>
            <w:szCs w:val="22"/>
          </w:rPr>
          <w:delText xml:space="preserve">      </w:delText>
        </w:r>
      </w:del>
      <w:r>
        <w:rPr>
          <w:sz w:val="22"/>
          <w:szCs w:val="22"/>
        </w:rPr>
        <w:t xml:space="preserve">      </w:t>
      </w:r>
      <w:del w:id="700" w:author="Leeyoung" w:date="2019-06-13T16:49:00Z">
        <w:r w:rsidDel="004109F6">
          <w:rPr>
            <w:sz w:val="22"/>
            <w:szCs w:val="22"/>
          </w:rPr>
          <w:delText xml:space="preserve">  </w:delText>
        </w:r>
      </w:del>
      <w:r>
        <w:rPr>
          <w:sz w:val="22"/>
          <w:szCs w:val="22"/>
        </w:rPr>
        <w:t xml:space="preserve">    |</w:t>
      </w:r>
    </w:p>
    <w:p w14:paraId="03B4C756" w14:textId="2D56263E" w:rsidR="00866F39" w:rsidRDefault="005819C1" w:rsidP="005819C1">
      <w:pPr>
        <w:spacing w:after="0" w:line="240" w:lineRule="auto"/>
        <w:ind w:left="0"/>
        <w:rPr>
          <w:ins w:id="701" w:author="Leeyoung" w:date="2019-06-10T14:52:00Z"/>
          <w:sz w:val="22"/>
          <w:szCs w:val="22"/>
        </w:rPr>
      </w:pPr>
      <w:r>
        <w:rPr>
          <w:sz w:val="22"/>
          <w:szCs w:val="22"/>
        </w:rPr>
        <w:t xml:space="preserve">   CNC </w:t>
      </w:r>
      <w:ins w:id="702" w:author="Leeyoung" w:date="2019-06-10T15:01:00Z">
        <w:r w:rsidR="00866F39">
          <w:rPr>
            <w:sz w:val="22"/>
            <w:szCs w:val="22"/>
          </w:rPr>
          <w:t>GET VN &amp;</w:t>
        </w:r>
      </w:ins>
      <w:del w:id="703" w:author="Leeyoung" w:date="2019-06-10T15:01:00Z">
        <w:r w:rsidDel="00866F39">
          <w:rPr>
            <w:sz w:val="22"/>
            <w:szCs w:val="22"/>
          </w:rPr>
          <w:delText>POST</w:delText>
        </w:r>
      </w:del>
      <w:r>
        <w:rPr>
          <w:sz w:val="22"/>
          <w:szCs w:val="22"/>
        </w:rPr>
        <w:t xml:space="preserve"> </w:t>
      </w:r>
      <w:ins w:id="704" w:author="Leeyoung" w:date="2019-06-10T15:02:00Z">
        <w:r w:rsidR="00866F39">
          <w:rPr>
            <w:sz w:val="22"/>
            <w:szCs w:val="22"/>
          </w:rPr>
          <w:t xml:space="preserve">    </w:t>
        </w:r>
      </w:ins>
      <w:del w:id="705" w:author="Leeyoung" w:date="2019-06-10T15:02:00Z">
        <w:r w:rsidDel="00866F39">
          <w:rPr>
            <w:sz w:val="22"/>
            <w:szCs w:val="22"/>
          </w:rPr>
          <w:delText xml:space="preserve">the </w:delText>
        </w:r>
      </w:del>
      <w:del w:id="706" w:author="Leeyoung" w:date="2019-02-04T12:23:00Z">
        <w:r w:rsidDel="00395DC3">
          <w:rPr>
            <w:sz w:val="22"/>
            <w:szCs w:val="22"/>
          </w:rPr>
          <w:delText>ACTN</w:delText>
        </w:r>
      </w:del>
      <w:r w:rsidRPr="00BD5502">
        <w:rPr>
          <w:sz w:val="22"/>
          <w:szCs w:val="22"/>
        </w:rPr>
        <w:t>|</w:t>
      </w:r>
      <w:r>
        <w:rPr>
          <w:sz w:val="22"/>
          <w:szCs w:val="22"/>
        </w:rPr>
        <w:t xml:space="preserve">  </w:t>
      </w:r>
      <w:ins w:id="707" w:author="Leeyoung" w:date="2019-06-10T15:01:00Z">
        <w:r w:rsidR="00866F39">
          <w:rPr>
            <w:sz w:val="22"/>
            <w:szCs w:val="22"/>
          </w:rPr>
          <w:t>GET</w:t>
        </w:r>
      </w:ins>
      <w:del w:id="708" w:author="Leeyoung" w:date="2019-06-10T15:01:00Z">
        <w:r w:rsidDel="00866F39">
          <w:rPr>
            <w:sz w:val="22"/>
            <w:szCs w:val="22"/>
          </w:rPr>
          <w:delText>POST</w:delText>
        </w:r>
      </w:del>
      <w:r>
        <w:rPr>
          <w:sz w:val="22"/>
          <w:szCs w:val="22"/>
        </w:rPr>
        <w:t xml:space="preserve"> /</w:t>
      </w:r>
      <w:del w:id="709" w:author="Leeyoung" w:date="2019-02-04T12:23:00Z">
        <w:r w:rsidDel="00395DC3">
          <w:rPr>
            <w:sz w:val="22"/>
            <w:szCs w:val="22"/>
          </w:rPr>
          <w:delText xml:space="preserve">ACTN </w:delText>
        </w:r>
      </w:del>
      <w:r>
        <w:rPr>
          <w:sz w:val="22"/>
          <w:szCs w:val="22"/>
        </w:rPr>
        <w:t>VN</w:t>
      </w:r>
      <w:r w:rsidRPr="00BD5502">
        <w:rPr>
          <w:sz w:val="22"/>
          <w:szCs w:val="22"/>
        </w:rPr>
        <w:t xml:space="preserve">  </w:t>
      </w:r>
      <w:ins w:id="710" w:author="Leeyoung" w:date="2019-06-10T14:52:00Z">
        <w:r w:rsidR="00866F39">
          <w:rPr>
            <w:sz w:val="22"/>
            <w:szCs w:val="22"/>
          </w:rPr>
          <w:t>&amp;</w:t>
        </w:r>
      </w:ins>
      <w:r w:rsidRPr="00BD5502">
        <w:rPr>
          <w:sz w:val="22"/>
          <w:szCs w:val="22"/>
        </w:rPr>
        <w:t xml:space="preserve">  </w:t>
      </w:r>
      <w:ins w:id="711" w:author="Leeyoung" w:date="2019-06-10T14:53:00Z">
        <w:r w:rsidR="00866F39">
          <w:rPr>
            <w:sz w:val="22"/>
            <w:szCs w:val="22"/>
          </w:rPr>
          <w:t xml:space="preserve">    </w:t>
        </w:r>
      </w:ins>
      <w:ins w:id="712" w:author="Leeyoung" w:date="2019-06-10T15:01:00Z">
        <w:r w:rsidR="00866F39">
          <w:rPr>
            <w:sz w:val="22"/>
            <w:szCs w:val="22"/>
          </w:rPr>
          <w:t xml:space="preserve"> </w:t>
        </w:r>
      </w:ins>
      <w:ins w:id="713" w:author="Leeyoung" w:date="2019-06-10T14:53:00Z">
        <w:r w:rsidR="004109F6">
          <w:rPr>
            <w:sz w:val="22"/>
            <w:szCs w:val="22"/>
          </w:rPr>
          <w:t xml:space="preserve">        </w:t>
        </w:r>
        <w:r w:rsidR="00266A87">
          <w:rPr>
            <w:sz w:val="22"/>
            <w:szCs w:val="22"/>
          </w:rPr>
          <w:t xml:space="preserve">   </w:t>
        </w:r>
        <w:r w:rsidR="00866F39">
          <w:rPr>
            <w:sz w:val="22"/>
            <w:szCs w:val="22"/>
          </w:rPr>
          <w:t xml:space="preserve">   |</w:t>
        </w:r>
      </w:ins>
    </w:p>
    <w:p w14:paraId="5F12F92D" w14:textId="1B4F3FEF" w:rsidR="00866F39" w:rsidRDefault="00866F39" w:rsidP="005819C1">
      <w:pPr>
        <w:spacing w:after="0" w:line="240" w:lineRule="auto"/>
        <w:ind w:left="0"/>
        <w:rPr>
          <w:ins w:id="714" w:author="Leeyoung" w:date="2019-06-10T14:53:00Z"/>
          <w:sz w:val="22"/>
          <w:szCs w:val="22"/>
        </w:rPr>
      </w:pPr>
      <w:ins w:id="715" w:author="Leeyoung" w:date="2019-06-10T14:52:00Z">
        <w:r>
          <w:rPr>
            <w:sz w:val="22"/>
            <w:szCs w:val="22"/>
          </w:rPr>
          <w:t xml:space="preserve">   </w:t>
        </w:r>
      </w:ins>
      <w:ins w:id="716" w:author="Leeyoung" w:date="2019-06-10T15:02:00Z">
        <w:r>
          <w:rPr>
            <w:sz w:val="22"/>
            <w:szCs w:val="22"/>
          </w:rPr>
          <w:t>POST</w:t>
        </w:r>
      </w:ins>
      <w:ins w:id="717" w:author="Leeyoung" w:date="2019-06-10T14:54:00Z">
        <w:r>
          <w:rPr>
            <w:sz w:val="22"/>
            <w:szCs w:val="22"/>
          </w:rPr>
          <w:t xml:space="preserve"> TE-Topo     </w:t>
        </w:r>
      </w:ins>
      <w:ins w:id="718" w:author="Leeyoung" w:date="2019-06-10T14:52:00Z">
        <w:r>
          <w:rPr>
            <w:sz w:val="22"/>
            <w:szCs w:val="22"/>
          </w:rPr>
          <w:t>|  POST</w:t>
        </w:r>
        <w:r w:rsidRPr="00BD5502">
          <w:rPr>
            <w:sz w:val="22"/>
            <w:szCs w:val="22"/>
          </w:rPr>
          <w:t xml:space="preserve"> /</w:t>
        </w:r>
        <w:r>
          <w:rPr>
            <w:sz w:val="22"/>
            <w:szCs w:val="22"/>
            <w:lang w:val="en-IN"/>
          </w:rPr>
          <w:t xml:space="preserve">nw:networks/nw:network/ </w:t>
        </w:r>
      </w:ins>
      <w:ins w:id="719" w:author="Leeyoung" w:date="2019-02-04T12:23:00Z">
        <w:r w:rsidR="00395DC3">
          <w:rPr>
            <w:sz w:val="22"/>
            <w:szCs w:val="22"/>
          </w:rPr>
          <w:t xml:space="preserve"> </w:t>
        </w:r>
      </w:ins>
      <w:ins w:id="720" w:author="Leeyoung" w:date="2019-06-10T14:53:00Z">
        <w:r>
          <w:rPr>
            <w:sz w:val="22"/>
            <w:szCs w:val="22"/>
          </w:rPr>
          <w:t>|</w:t>
        </w:r>
      </w:ins>
    </w:p>
    <w:p w14:paraId="3CBDC109" w14:textId="54D54CFA" w:rsidR="005819C1" w:rsidRDefault="00866F39" w:rsidP="005819C1">
      <w:pPr>
        <w:spacing w:after="0" w:line="240" w:lineRule="auto"/>
        <w:ind w:left="0"/>
        <w:rPr>
          <w:ins w:id="721" w:author="Leeyoung" w:date="2019-06-10T14:53:00Z"/>
          <w:sz w:val="22"/>
          <w:szCs w:val="22"/>
        </w:rPr>
      </w:pPr>
      <w:ins w:id="722" w:author="Leeyoung" w:date="2019-06-10T14:53:00Z">
        <w:r>
          <w:rPr>
            <w:sz w:val="22"/>
            <w:szCs w:val="22"/>
          </w:rPr>
          <w:t xml:space="preserve">   </w:t>
        </w:r>
      </w:ins>
      <w:ins w:id="723" w:author="Leeyoung" w:date="2019-06-10T14:55:00Z">
        <w:r>
          <w:rPr>
            <w:sz w:val="22"/>
            <w:szCs w:val="22"/>
          </w:rPr>
          <w:t>Models (with</w:t>
        </w:r>
      </w:ins>
      <w:ins w:id="724" w:author="Leeyoung" w:date="2019-06-10T14:53:00Z">
        <w:r>
          <w:rPr>
            <w:sz w:val="22"/>
            <w:szCs w:val="22"/>
          </w:rPr>
          <w:t xml:space="preserve">     </w:t>
        </w:r>
      </w:ins>
      <w:del w:id="725" w:author="Leeyoung" w:date="2019-06-10T14:55:00Z">
        <w:r w:rsidR="005819C1" w:rsidRPr="00BD5502" w:rsidDel="00866F39">
          <w:rPr>
            <w:sz w:val="22"/>
            <w:szCs w:val="22"/>
          </w:rPr>
          <w:delText xml:space="preserve">  </w:delText>
        </w:r>
        <w:r w:rsidR="005819C1" w:rsidDel="00866F39">
          <w:rPr>
            <w:sz w:val="22"/>
            <w:szCs w:val="22"/>
          </w:rPr>
          <w:delText xml:space="preserve">     </w:delText>
        </w:r>
      </w:del>
      <w:del w:id="726" w:author="Leeyoung" w:date="2019-06-10T14:53:00Z">
        <w:r w:rsidR="005819C1" w:rsidDel="00866F39">
          <w:rPr>
            <w:sz w:val="22"/>
            <w:szCs w:val="22"/>
          </w:rPr>
          <w:delText xml:space="preserve">              </w:delText>
        </w:r>
      </w:del>
      <w:del w:id="727" w:author="Leeyoung" w:date="2019-06-10T14:52:00Z">
        <w:r w:rsidR="005819C1" w:rsidRPr="00BD5502" w:rsidDel="00866F39">
          <w:rPr>
            <w:sz w:val="22"/>
            <w:szCs w:val="22"/>
          </w:rPr>
          <w:delText xml:space="preserve"> </w:delText>
        </w:r>
      </w:del>
      <w:r w:rsidR="005819C1" w:rsidRPr="00BD5502">
        <w:rPr>
          <w:sz w:val="22"/>
          <w:szCs w:val="22"/>
        </w:rPr>
        <w:t>|</w:t>
      </w:r>
      <w:ins w:id="728" w:author="Leeyoung" w:date="2019-06-10T14:53:00Z">
        <w:r>
          <w:rPr>
            <w:sz w:val="22"/>
            <w:szCs w:val="22"/>
          </w:rPr>
          <w:t xml:space="preserve">  </w:t>
        </w:r>
        <w:r w:rsidRPr="00BD5502">
          <w:rPr>
            <w:sz w:val="22"/>
            <w:szCs w:val="22"/>
            <w:lang w:val="en-IN"/>
          </w:rPr>
          <w:t>nw:node/te-node-id/</w:t>
        </w:r>
        <w:r w:rsidRPr="00BD5502">
          <w:rPr>
            <w:sz w:val="22"/>
            <w:szCs w:val="22"/>
          </w:rPr>
          <w:t>tet:</w:t>
        </w:r>
      </w:ins>
      <w:ins w:id="729" w:author="Leeyoung" w:date="2019-06-13T16:47:00Z">
        <w:r w:rsidR="004109F6">
          <w:rPr>
            <w:sz w:val="22"/>
            <w:szCs w:val="22"/>
          </w:rPr>
          <w:t xml:space="preserve">      </w:t>
        </w:r>
      </w:ins>
      <w:ins w:id="730" w:author="Leeyoung" w:date="2019-06-10T14:53:00Z">
        <w:r>
          <w:rPr>
            <w:sz w:val="22"/>
            <w:szCs w:val="22"/>
          </w:rPr>
          <w:t xml:space="preserve">  |</w:t>
        </w:r>
      </w:ins>
    </w:p>
    <w:p w14:paraId="67BBF1CF" w14:textId="3BFE841B" w:rsidR="00266A87" w:rsidRDefault="00866F39" w:rsidP="005819C1">
      <w:pPr>
        <w:spacing w:after="0" w:line="240" w:lineRule="auto"/>
        <w:ind w:left="0"/>
        <w:rPr>
          <w:ins w:id="731" w:author="Leeyoung" w:date="2019-06-13T16:47:00Z"/>
          <w:sz w:val="22"/>
          <w:szCs w:val="22"/>
        </w:rPr>
      </w:pPr>
      <w:ins w:id="732" w:author="Leeyoung" w:date="2019-06-10T14:53:00Z">
        <w:r>
          <w:rPr>
            <w:sz w:val="22"/>
            <w:szCs w:val="22"/>
          </w:rPr>
          <w:t xml:space="preserve">   </w:t>
        </w:r>
      </w:ins>
      <w:ins w:id="733" w:author="Leeyoung" w:date="2019-06-10T14:55:00Z">
        <w:r>
          <w:rPr>
            <w:sz w:val="22"/>
            <w:szCs w:val="22"/>
          </w:rPr>
          <w:t>Conn. Matrix on</w:t>
        </w:r>
      </w:ins>
      <w:ins w:id="734" w:author="Leeyoung" w:date="2019-06-10T14:53:00Z">
        <w:r>
          <w:rPr>
            <w:sz w:val="22"/>
            <w:szCs w:val="22"/>
          </w:rPr>
          <w:t xml:space="preserve">  |  </w:t>
        </w:r>
      </w:ins>
      <w:ins w:id="735" w:author="Leeyoung" w:date="2019-06-13T16:47:00Z">
        <w:r w:rsidR="00266A87" w:rsidRPr="00BD5502">
          <w:rPr>
            <w:sz w:val="22"/>
            <w:szCs w:val="22"/>
          </w:rPr>
          <w:t>connectivity-</w:t>
        </w:r>
      </w:ins>
      <w:ins w:id="736" w:author="Leeyoung" w:date="2019-06-10T14:54:00Z">
        <w:r w:rsidRPr="00BD5502">
          <w:rPr>
            <w:sz w:val="22"/>
            <w:szCs w:val="22"/>
          </w:rPr>
          <w:t>matrices/</w:t>
        </w:r>
      </w:ins>
      <w:ins w:id="737" w:author="Leeyoung" w:date="2019-06-13T16:47:00Z">
        <w:r w:rsidR="004109F6">
          <w:rPr>
            <w:sz w:val="22"/>
            <w:szCs w:val="22"/>
          </w:rPr>
          <w:t xml:space="preserve">     </w:t>
        </w:r>
        <w:r w:rsidR="00266A87">
          <w:rPr>
            <w:sz w:val="22"/>
            <w:szCs w:val="22"/>
          </w:rPr>
          <w:t xml:space="preserve">    |</w:t>
        </w:r>
      </w:ins>
    </w:p>
    <w:p w14:paraId="6B21655D" w14:textId="624A43AC" w:rsidR="00866F39" w:rsidRDefault="00266A87" w:rsidP="005819C1">
      <w:pPr>
        <w:spacing w:after="0" w:line="240" w:lineRule="auto"/>
        <w:ind w:left="0"/>
        <w:rPr>
          <w:sz w:val="22"/>
          <w:szCs w:val="22"/>
        </w:rPr>
      </w:pPr>
      <w:ins w:id="738" w:author="Leeyoung" w:date="2019-06-13T16:47:00Z">
        <w:r>
          <w:rPr>
            <w:sz w:val="22"/>
            <w:szCs w:val="22"/>
          </w:rPr>
          <w:t xml:space="preserve">                    |  </w:t>
        </w:r>
      </w:ins>
      <w:ins w:id="739" w:author="Leeyoung" w:date="2019-06-10T14:54:00Z">
        <w:r w:rsidR="00866F39" w:rsidRPr="00BD5502">
          <w:rPr>
            <w:sz w:val="22"/>
            <w:szCs w:val="22"/>
          </w:rPr>
          <w:t>tet:connectivity-matrix</w:t>
        </w:r>
        <w:r w:rsidR="004109F6">
          <w:rPr>
            <w:sz w:val="22"/>
            <w:szCs w:val="22"/>
          </w:rPr>
          <w:t xml:space="preserve">  </w:t>
        </w:r>
        <w:r w:rsidR="00866F39" w:rsidRPr="00BD5502">
          <w:rPr>
            <w:sz w:val="22"/>
            <w:szCs w:val="22"/>
          </w:rPr>
          <w:t xml:space="preserve"> </w:t>
        </w:r>
        <w:r w:rsidR="00866F39">
          <w:rPr>
            <w:sz w:val="22"/>
            <w:szCs w:val="22"/>
          </w:rPr>
          <w:t xml:space="preserve">  </w:t>
        </w:r>
      </w:ins>
      <w:ins w:id="740" w:author="Leeyoung" w:date="2019-06-13T16:47:00Z">
        <w:r>
          <w:rPr>
            <w:sz w:val="22"/>
            <w:szCs w:val="22"/>
          </w:rPr>
          <w:t xml:space="preserve">   |</w:t>
        </w:r>
      </w:ins>
    </w:p>
    <w:p w14:paraId="56A358E0" w14:textId="77243172" w:rsidR="005819C1" w:rsidRPr="00BD5502" w:rsidRDefault="005819C1" w:rsidP="005819C1">
      <w:pPr>
        <w:spacing w:after="0" w:line="240" w:lineRule="auto"/>
        <w:ind w:left="0"/>
        <w:rPr>
          <w:sz w:val="22"/>
          <w:szCs w:val="22"/>
        </w:rPr>
      </w:pPr>
      <w:r>
        <w:rPr>
          <w:sz w:val="22"/>
          <w:szCs w:val="22"/>
        </w:rPr>
        <w:t xml:space="preserve">   </w:t>
      </w:r>
      <w:del w:id="741" w:author="Leeyoung" w:date="2019-06-10T14:54:00Z">
        <w:r w:rsidDel="00866F39">
          <w:rPr>
            <w:sz w:val="22"/>
            <w:szCs w:val="22"/>
          </w:rPr>
          <w:delText xml:space="preserve">VN identifying   </w:delText>
        </w:r>
      </w:del>
      <w:ins w:id="742" w:author="Leeyoung" w:date="2019-06-10T14:54:00Z">
        <w:r w:rsidR="00061C16">
          <w:rPr>
            <w:sz w:val="22"/>
            <w:szCs w:val="22"/>
          </w:rPr>
          <w:t xml:space="preserve">the </w:t>
        </w:r>
      </w:ins>
      <w:ins w:id="743" w:author="Leeyoung" w:date="2019-06-10T15:10:00Z">
        <w:r w:rsidR="00061C16">
          <w:rPr>
            <w:sz w:val="22"/>
            <w:szCs w:val="22"/>
          </w:rPr>
          <w:t xml:space="preserve">Abstract </w:t>
        </w:r>
      </w:ins>
      <w:ins w:id="744" w:author="Leeyoung" w:date="2019-06-10T14:54:00Z">
        <w:r w:rsidR="00061C16">
          <w:rPr>
            <w:sz w:val="22"/>
            <w:szCs w:val="22"/>
          </w:rPr>
          <w:t>Node</w:t>
        </w:r>
      </w:ins>
      <w:r>
        <w:rPr>
          <w:sz w:val="22"/>
          <w:szCs w:val="22"/>
        </w:rPr>
        <w:t>|---------------------------</w:t>
      </w:r>
      <w:del w:id="745" w:author="Leeyoung" w:date="2019-06-13T16:49:00Z">
        <w:r w:rsidDel="004109F6">
          <w:rPr>
            <w:sz w:val="22"/>
            <w:szCs w:val="22"/>
          </w:rPr>
          <w:delText>--</w:delText>
        </w:r>
      </w:del>
      <w:r>
        <w:rPr>
          <w:sz w:val="22"/>
          <w:szCs w:val="22"/>
        </w:rPr>
        <w:t>-</w:t>
      </w:r>
      <w:del w:id="746" w:author="Leeyoung" w:date="2019-06-13T16:47:00Z">
        <w:r w:rsidDel="00266A87">
          <w:rPr>
            <w:sz w:val="22"/>
            <w:szCs w:val="22"/>
          </w:rPr>
          <w:delText>------</w:delText>
        </w:r>
      </w:del>
      <w:r>
        <w:rPr>
          <w:sz w:val="22"/>
          <w:szCs w:val="22"/>
        </w:rPr>
        <w:t>----&gt;|</w:t>
      </w:r>
    </w:p>
    <w:p w14:paraId="539564B6" w14:textId="3A72E6DA" w:rsidR="005819C1" w:rsidRDefault="005819C1" w:rsidP="005819C1">
      <w:pPr>
        <w:spacing w:after="0" w:line="240" w:lineRule="auto"/>
        <w:ind w:left="0"/>
        <w:rPr>
          <w:sz w:val="22"/>
          <w:szCs w:val="22"/>
        </w:rPr>
      </w:pPr>
      <w:r>
        <w:rPr>
          <w:sz w:val="22"/>
          <w:szCs w:val="22"/>
        </w:rPr>
        <w:t xml:space="preserve">   </w:t>
      </w:r>
      <w:ins w:id="747" w:author="Leeyoung" w:date="2019-06-10T15:10:00Z">
        <w:r w:rsidR="00061C16">
          <w:rPr>
            <w:sz w:val="22"/>
            <w:szCs w:val="22"/>
          </w:rPr>
          <w:t xml:space="preserve">and explicit     </w:t>
        </w:r>
      </w:ins>
      <w:del w:id="748" w:author="Leeyoung" w:date="2019-06-10T15:10:00Z">
        <w:r w:rsidDel="00061C16">
          <w:rPr>
            <w:sz w:val="22"/>
            <w:szCs w:val="22"/>
          </w:rPr>
          <w:delText xml:space="preserve">AP, VNAP and VN- </w:delText>
        </w:r>
      </w:del>
      <w:r w:rsidRPr="00BD5502">
        <w:rPr>
          <w:sz w:val="22"/>
          <w:szCs w:val="22"/>
        </w:rPr>
        <w:t>|</w:t>
      </w:r>
      <w:r>
        <w:rPr>
          <w:sz w:val="22"/>
          <w:szCs w:val="22"/>
        </w:rPr>
        <w:t xml:space="preserve">                        </w:t>
      </w:r>
      <w:del w:id="749" w:author="Leeyoung" w:date="2019-06-13T16:48:00Z">
        <w:r w:rsidDel="00266A87">
          <w:rPr>
            <w:sz w:val="22"/>
            <w:szCs w:val="22"/>
          </w:rPr>
          <w:delText xml:space="preserve">      </w:delText>
        </w:r>
      </w:del>
      <w:r>
        <w:rPr>
          <w:sz w:val="22"/>
          <w:szCs w:val="22"/>
        </w:rPr>
        <w:t xml:space="preserve"> </w:t>
      </w:r>
      <w:del w:id="750" w:author="Leeyoung" w:date="2019-06-13T16:49:00Z">
        <w:r w:rsidDel="004109F6">
          <w:rPr>
            <w:sz w:val="22"/>
            <w:szCs w:val="22"/>
          </w:rPr>
          <w:delText xml:space="preserve">  </w:delText>
        </w:r>
      </w:del>
      <w:r>
        <w:rPr>
          <w:sz w:val="22"/>
          <w:szCs w:val="22"/>
        </w:rPr>
        <w:t xml:space="preserve">        | </w:t>
      </w:r>
    </w:p>
    <w:p w14:paraId="25458411" w14:textId="5B3F6E10" w:rsidR="005819C1" w:rsidRDefault="005819C1" w:rsidP="005819C1">
      <w:pPr>
        <w:spacing w:after="0" w:line="240" w:lineRule="auto"/>
        <w:ind w:left="0"/>
        <w:rPr>
          <w:sz w:val="22"/>
          <w:szCs w:val="22"/>
        </w:rPr>
      </w:pPr>
      <w:r>
        <w:rPr>
          <w:sz w:val="22"/>
          <w:szCs w:val="22"/>
        </w:rPr>
        <w:t xml:space="preserve">   </w:t>
      </w:r>
      <w:ins w:id="751" w:author="Leeyoung" w:date="2019-06-10T15:10:00Z">
        <w:r w:rsidR="00061C16">
          <w:rPr>
            <w:sz w:val="22"/>
            <w:szCs w:val="22"/>
          </w:rPr>
          <w:t xml:space="preserve">paths in the </w:t>
        </w:r>
      </w:ins>
      <w:ins w:id="752" w:author="Leeyoung" w:date="2019-06-10T15:11:00Z">
        <w:r w:rsidR="00061C16">
          <w:rPr>
            <w:sz w:val="22"/>
            <w:szCs w:val="22"/>
          </w:rPr>
          <w:t xml:space="preserve">    </w:t>
        </w:r>
      </w:ins>
      <w:del w:id="753" w:author="Leeyoung" w:date="2019-06-10T15:10:00Z">
        <w:r w:rsidDel="00061C16">
          <w:rPr>
            <w:sz w:val="22"/>
            <w:szCs w:val="22"/>
          </w:rPr>
          <w:delText>Member</w:delText>
        </w:r>
      </w:del>
      <w:del w:id="754" w:author="Leeyoung" w:date="2019-06-10T14:56:00Z">
        <w:r w:rsidDel="00866F39">
          <w:rPr>
            <w:sz w:val="22"/>
            <w:szCs w:val="22"/>
          </w:rPr>
          <w:delText>s and maps</w:delText>
        </w:r>
      </w:del>
      <w:del w:id="755" w:author="Leeyoung" w:date="2019-06-10T15:11:00Z">
        <w:r w:rsidDel="00061C16">
          <w:rPr>
            <w:sz w:val="22"/>
            <w:szCs w:val="22"/>
          </w:rPr>
          <w:delText xml:space="preserve"> </w:delText>
        </w:r>
      </w:del>
      <w:r>
        <w:rPr>
          <w:sz w:val="22"/>
          <w:szCs w:val="22"/>
        </w:rPr>
        <w:t xml:space="preserve">|                  </w:t>
      </w:r>
      <w:del w:id="756" w:author="Leeyoung" w:date="2019-06-13T16:48:00Z">
        <w:r w:rsidDel="00266A87">
          <w:rPr>
            <w:sz w:val="22"/>
            <w:szCs w:val="22"/>
          </w:rPr>
          <w:delText xml:space="preserve">      </w:delText>
        </w:r>
      </w:del>
      <w:r>
        <w:rPr>
          <w:sz w:val="22"/>
          <w:szCs w:val="22"/>
        </w:rPr>
        <w:t xml:space="preserve">     </w:t>
      </w:r>
      <w:del w:id="757" w:author="Leeyoung" w:date="2019-06-13T16:49:00Z">
        <w:r w:rsidDel="004109F6">
          <w:rPr>
            <w:sz w:val="22"/>
            <w:szCs w:val="22"/>
          </w:rPr>
          <w:delText xml:space="preserve">  </w:delText>
        </w:r>
      </w:del>
      <w:r>
        <w:rPr>
          <w:sz w:val="22"/>
          <w:szCs w:val="22"/>
        </w:rPr>
        <w:t xml:space="preserve">          | </w:t>
      </w:r>
    </w:p>
    <w:p w14:paraId="132A025C" w14:textId="3B1D68CE" w:rsidR="00061C16" w:rsidRDefault="005819C1" w:rsidP="005819C1">
      <w:pPr>
        <w:spacing w:after="0" w:line="240" w:lineRule="auto"/>
        <w:ind w:left="0"/>
        <w:rPr>
          <w:ins w:id="758" w:author="Leeyoung" w:date="2019-06-10T15:11:00Z"/>
          <w:sz w:val="22"/>
          <w:szCs w:val="22"/>
        </w:rPr>
      </w:pPr>
      <w:r>
        <w:rPr>
          <w:sz w:val="22"/>
          <w:szCs w:val="22"/>
        </w:rPr>
        <w:t xml:space="preserve">   </w:t>
      </w:r>
      <w:ins w:id="759" w:author="Leeyoung" w:date="2019-06-10T14:56:00Z">
        <w:r w:rsidR="00061C16">
          <w:rPr>
            <w:sz w:val="22"/>
            <w:szCs w:val="22"/>
          </w:rPr>
          <w:t xml:space="preserve">Conn. Matrix   </w:t>
        </w:r>
        <w:r w:rsidR="00866F39">
          <w:rPr>
            <w:sz w:val="22"/>
            <w:szCs w:val="22"/>
          </w:rPr>
          <w:t xml:space="preserve">  </w:t>
        </w:r>
      </w:ins>
      <w:del w:id="760" w:author="Leeyoung" w:date="2019-06-10T14:56:00Z">
        <w:r w:rsidDel="00866F39">
          <w:rPr>
            <w:sz w:val="22"/>
            <w:szCs w:val="22"/>
          </w:rPr>
          <w:delText>to the TE-topo</w:delText>
        </w:r>
      </w:del>
      <w:del w:id="761" w:author="Leeyoung" w:date="2019-06-10T15:11:00Z">
        <w:r w:rsidDel="00061C16">
          <w:rPr>
            <w:sz w:val="22"/>
            <w:szCs w:val="22"/>
          </w:rPr>
          <w:delText xml:space="preserve">   </w:delText>
        </w:r>
      </w:del>
      <w:r>
        <w:rPr>
          <w:sz w:val="22"/>
          <w:szCs w:val="22"/>
        </w:rPr>
        <w:t xml:space="preserve">|            </w:t>
      </w:r>
      <w:del w:id="762" w:author="Leeyoung" w:date="2019-06-13T16:48:00Z">
        <w:r w:rsidDel="00266A87">
          <w:rPr>
            <w:sz w:val="22"/>
            <w:szCs w:val="22"/>
          </w:rPr>
          <w:delText xml:space="preserve">      </w:delText>
        </w:r>
      </w:del>
      <w:r>
        <w:rPr>
          <w:sz w:val="22"/>
          <w:szCs w:val="22"/>
        </w:rPr>
        <w:t xml:space="preserve">       </w:t>
      </w:r>
      <w:ins w:id="763" w:author="Leeyoung" w:date="2019-06-10T15:11:00Z">
        <w:r w:rsidR="004109F6">
          <w:rPr>
            <w:sz w:val="22"/>
            <w:szCs w:val="22"/>
          </w:rPr>
          <w:t xml:space="preserve">  </w:t>
        </w:r>
        <w:r w:rsidR="00061C16">
          <w:rPr>
            <w:sz w:val="22"/>
            <w:szCs w:val="22"/>
          </w:rPr>
          <w:t xml:space="preserve">            |</w:t>
        </w:r>
      </w:ins>
    </w:p>
    <w:p w14:paraId="76E853DE" w14:textId="71AADE2C" w:rsidR="005819C1" w:rsidRDefault="00061C16" w:rsidP="005819C1">
      <w:pPr>
        <w:spacing w:after="0" w:line="240" w:lineRule="auto"/>
        <w:ind w:left="0"/>
        <w:rPr>
          <w:sz w:val="22"/>
          <w:szCs w:val="22"/>
        </w:rPr>
      </w:pPr>
      <w:ins w:id="764" w:author="Leeyoung" w:date="2019-06-10T15:11:00Z">
        <w:r>
          <w:rPr>
            <w:sz w:val="22"/>
            <w:szCs w:val="22"/>
          </w:rPr>
          <w:t xml:space="preserve">                    |</w:t>
        </w:r>
        <w:r w:rsidR="00266A87">
          <w:rPr>
            <w:sz w:val="22"/>
            <w:szCs w:val="22"/>
          </w:rPr>
          <w:t xml:space="preserve">      </w:t>
        </w:r>
        <w:r>
          <w:rPr>
            <w:sz w:val="22"/>
            <w:szCs w:val="22"/>
          </w:rPr>
          <w:t xml:space="preserve">           </w:t>
        </w:r>
      </w:ins>
      <w:r w:rsidR="005819C1">
        <w:rPr>
          <w:sz w:val="22"/>
          <w:szCs w:val="22"/>
        </w:rPr>
        <w:t xml:space="preserve">HTTP 200        | </w:t>
      </w:r>
    </w:p>
    <w:p w14:paraId="49E667BB" w14:textId="77777777" w:rsidR="005819C1" w:rsidRDefault="005819C1" w:rsidP="005819C1">
      <w:pPr>
        <w:spacing w:after="0" w:line="240" w:lineRule="auto"/>
        <w:ind w:left="0"/>
        <w:rPr>
          <w:sz w:val="22"/>
          <w:szCs w:val="22"/>
        </w:rPr>
      </w:pPr>
      <w:r>
        <w:rPr>
          <w:sz w:val="22"/>
          <w:szCs w:val="22"/>
        </w:rPr>
        <w:t xml:space="preserve">                    |&lt;-----------</w:t>
      </w:r>
      <w:del w:id="765" w:author="Leeyoung" w:date="2019-06-13T16:48:00Z">
        <w:r w:rsidDel="00266A87">
          <w:rPr>
            <w:sz w:val="22"/>
            <w:szCs w:val="22"/>
          </w:rPr>
          <w:delText>------</w:delText>
        </w:r>
      </w:del>
      <w:r>
        <w:rPr>
          <w:sz w:val="22"/>
          <w:szCs w:val="22"/>
        </w:rPr>
        <w:t>---</w:t>
      </w:r>
      <w:del w:id="766" w:author="Leeyoung" w:date="2019-06-13T16:49:00Z">
        <w:r w:rsidDel="004109F6">
          <w:rPr>
            <w:sz w:val="22"/>
            <w:szCs w:val="22"/>
          </w:rPr>
          <w:delText>--</w:delText>
        </w:r>
      </w:del>
      <w:r>
        <w:rPr>
          <w:sz w:val="22"/>
          <w:szCs w:val="22"/>
        </w:rPr>
        <w:t xml:space="preserve">------------------| </w:t>
      </w:r>
    </w:p>
    <w:p w14:paraId="272642FB" w14:textId="77777777" w:rsidR="005819C1" w:rsidRDefault="005819C1" w:rsidP="005819C1">
      <w:pPr>
        <w:spacing w:after="0" w:line="240" w:lineRule="auto"/>
        <w:ind w:left="0"/>
        <w:rPr>
          <w:sz w:val="22"/>
          <w:szCs w:val="22"/>
        </w:rPr>
      </w:pPr>
      <w:r>
        <w:rPr>
          <w:sz w:val="22"/>
          <w:szCs w:val="22"/>
        </w:rPr>
        <w:t xml:space="preserve">                    |      </w:t>
      </w:r>
      <w:del w:id="767" w:author="Leeyoung" w:date="2019-06-13T16:48:00Z">
        <w:r w:rsidDel="00266A87">
          <w:rPr>
            <w:sz w:val="22"/>
            <w:szCs w:val="22"/>
          </w:rPr>
          <w:delText xml:space="preserve">      </w:delText>
        </w:r>
      </w:del>
      <w:r>
        <w:rPr>
          <w:sz w:val="22"/>
          <w:szCs w:val="22"/>
        </w:rPr>
        <w:t xml:space="preserve">       </w:t>
      </w:r>
      <w:del w:id="768" w:author="Leeyoung" w:date="2019-06-13T16:49:00Z">
        <w:r w:rsidDel="004109F6">
          <w:rPr>
            <w:sz w:val="22"/>
            <w:szCs w:val="22"/>
          </w:rPr>
          <w:delText xml:space="preserve">  </w:delText>
        </w:r>
      </w:del>
      <w:r>
        <w:rPr>
          <w:sz w:val="22"/>
          <w:szCs w:val="22"/>
        </w:rPr>
        <w:t xml:space="preserve">                    | </w:t>
      </w:r>
    </w:p>
    <w:p w14:paraId="01E46D0E" w14:textId="77777777" w:rsidR="005819C1" w:rsidRDefault="005819C1" w:rsidP="005819C1">
      <w:pPr>
        <w:spacing w:after="0" w:line="240" w:lineRule="auto"/>
        <w:ind w:left="0"/>
        <w:rPr>
          <w:sz w:val="22"/>
          <w:szCs w:val="22"/>
        </w:rPr>
      </w:pPr>
      <w:r>
        <w:rPr>
          <w:sz w:val="22"/>
          <w:szCs w:val="22"/>
        </w:rPr>
        <w:t xml:space="preserve">                    | </w:t>
      </w:r>
      <w:del w:id="769" w:author="Leeyoung" w:date="2019-06-13T16:48:00Z">
        <w:r w:rsidDel="00266A87">
          <w:rPr>
            <w:sz w:val="22"/>
            <w:szCs w:val="22"/>
          </w:rPr>
          <w:delText xml:space="preserve">      </w:delText>
        </w:r>
      </w:del>
      <w:r>
        <w:rPr>
          <w:sz w:val="22"/>
          <w:szCs w:val="22"/>
        </w:rPr>
        <w:t xml:space="preserve">          </w:t>
      </w:r>
      <w:del w:id="770" w:author="Leeyoung" w:date="2019-06-13T16:49:00Z">
        <w:r w:rsidDel="004109F6">
          <w:rPr>
            <w:sz w:val="22"/>
            <w:szCs w:val="22"/>
          </w:rPr>
          <w:delText xml:space="preserve">  </w:delText>
        </w:r>
      </w:del>
      <w:r>
        <w:rPr>
          <w:sz w:val="22"/>
          <w:szCs w:val="22"/>
        </w:rPr>
        <w:t xml:space="preserve">                      | </w:t>
      </w:r>
    </w:p>
    <w:p w14:paraId="33386BB5" w14:textId="4A71A318" w:rsidR="005819C1" w:rsidRDefault="005819C1" w:rsidP="005819C1">
      <w:pPr>
        <w:spacing w:after="0" w:line="240" w:lineRule="auto"/>
        <w:ind w:left="0"/>
        <w:rPr>
          <w:sz w:val="22"/>
          <w:szCs w:val="22"/>
        </w:rPr>
      </w:pPr>
      <w:r>
        <w:rPr>
          <w:sz w:val="22"/>
          <w:szCs w:val="22"/>
        </w:rPr>
        <w:t xml:space="preserve">   CNC GET the</w:t>
      </w:r>
      <w:ins w:id="771" w:author="Leeyoung" w:date="2019-02-04T12:24:00Z">
        <w:r w:rsidR="00395DC3">
          <w:rPr>
            <w:sz w:val="22"/>
            <w:szCs w:val="22"/>
          </w:rPr>
          <w:t xml:space="preserve">     </w:t>
        </w:r>
      </w:ins>
      <w:del w:id="772" w:author="Leeyoung" w:date="2019-02-04T12:24:00Z">
        <w:r w:rsidDel="00395DC3">
          <w:rPr>
            <w:sz w:val="22"/>
            <w:szCs w:val="22"/>
          </w:rPr>
          <w:delText xml:space="preserve"> ACTN</w:delText>
        </w:r>
      </w:del>
      <w:r>
        <w:rPr>
          <w:sz w:val="22"/>
          <w:szCs w:val="22"/>
        </w:rPr>
        <w:t xml:space="preserve"> |  GET /</w:t>
      </w:r>
      <w:del w:id="773" w:author="Leeyoung" w:date="2019-02-04T12:24:00Z">
        <w:r w:rsidDel="00395DC3">
          <w:rPr>
            <w:sz w:val="22"/>
            <w:szCs w:val="22"/>
          </w:rPr>
          <w:delText xml:space="preserve">ACTN </w:delText>
        </w:r>
      </w:del>
      <w:r>
        <w:rPr>
          <w:sz w:val="22"/>
          <w:szCs w:val="22"/>
        </w:rPr>
        <w:t>VN</w:t>
      </w:r>
      <w:del w:id="774" w:author="Leeyoung" w:date="2019-06-13T16:49:00Z">
        <w:r w:rsidDel="004109F6">
          <w:rPr>
            <w:sz w:val="22"/>
            <w:szCs w:val="22"/>
          </w:rPr>
          <w:delText xml:space="preserve">  </w:delText>
        </w:r>
      </w:del>
      <w:r>
        <w:rPr>
          <w:sz w:val="22"/>
          <w:szCs w:val="22"/>
        </w:rPr>
        <w:t xml:space="preserve">           </w:t>
      </w:r>
      <w:ins w:id="775" w:author="Leeyoung" w:date="2019-02-04T12:24:00Z">
        <w:r w:rsidR="00395DC3">
          <w:rPr>
            <w:sz w:val="22"/>
            <w:szCs w:val="22"/>
          </w:rPr>
          <w:t xml:space="preserve">     </w:t>
        </w:r>
      </w:ins>
      <w:r>
        <w:rPr>
          <w:sz w:val="22"/>
          <w:szCs w:val="22"/>
        </w:rPr>
        <w:t xml:space="preserve">       </w:t>
      </w:r>
      <w:del w:id="776" w:author="Leeyoung" w:date="2019-06-13T16:48:00Z">
        <w:r w:rsidDel="00266A87">
          <w:rPr>
            <w:sz w:val="22"/>
            <w:szCs w:val="22"/>
          </w:rPr>
          <w:delText xml:space="preserve">      </w:delText>
        </w:r>
      </w:del>
      <w:r>
        <w:rPr>
          <w:sz w:val="22"/>
          <w:szCs w:val="22"/>
        </w:rPr>
        <w:t xml:space="preserve"> |</w:t>
      </w:r>
    </w:p>
    <w:p w14:paraId="1688CC63" w14:textId="77777777" w:rsidR="005819C1" w:rsidRDefault="005819C1" w:rsidP="005819C1">
      <w:pPr>
        <w:spacing w:after="0" w:line="240" w:lineRule="auto"/>
        <w:ind w:left="0"/>
        <w:rPr>
          <w:sz w:val="22"/>
          <w:szCs w:val="22"/>
        </w:rPr>
      </w:pPr>
      <w:r>
        <w:rPr>
          <w:sz w:val="22"/>
          <w:szCs w:val="22"/>
        </w:rPr>
        <w:t xml:space="preserve">   VN YANG status   |---------------------</w:t>
      </w:r>
      <w:del w:id="777" w:author="Leeyoung" w:date="2019-06-13T16:49:00Z">
        <w:r w:rsidDel="004109F6">
          <w:rPr>
            <w:sz w:val="22"/>
            <w:szCs w:val="22"/>
          </w:rPr>
          <w:delText>--</w:delText>
        </w:r>
      </w:del>
      <w:r>
        <w:rPr>
          <w:sz w:val="22"/>
          <w:szCs w:val="22"/>
        </w:rPr>
        <w:t>-----</w:t>
      </w:r>
      <w:del w:id="778" w:author="Leeyoung" w:date="2019-06-13T16:48:00Z">
        <w:r w:rsidDel="00266A87">
          <w:rPr>
            <w:sz w:val="22"/>
            <w:szCs w:val="22"/>
          </w:rPr>
          <w:delText>------</w:delText>
        </w:r>
      </w:del>
      <w:r>
        <w:rPr>
          <w:sz w:val="22"/>
          <w:szCs w:val="22"/>
        </w:rPr>
        <w:t xml:space="preserve">------&gt;| </w:t>
      </w:r>
    </w:p>
    <w:p w14:paraId="19159CFA" w14:textId="77777777" w:rsidR="005819C1" w:rsidRDefault="005819C1" w:rsidP="005819C1">
      <w:pPr>
        <w:spacing w:after="0" w:line="240" w:lineRule="auto"/>
        <w:ind w:left="0"/>
        <w:rPr>
          <w:sz w:val="22"/>
          <w:szCs w:val="22"/>
        </w:rPr>
      </w:pPr>
      <w:r>
        <w:rPr>
          <w:sz w:val="22"/>
          <w:szCs w:val="22"/>
        </w:rPr>
        <w:t xml:space="preserve">                    |                   </w:t>
      </w:r>
      <w:del w:id="779" w:author="Leeyoung" w:date="2019-06-13T16:49:00Z">
        <w:r w:rsidDel="004109F6">
          <w:rPr>
            <w:sz w:val="22"/>
            <w:szCs w:val="22"/>
          </w:rPr>
          <w:delText xml:space="preserve">  </w:delText>
        </w:r>
      </w:del>
      <w:r>
        <w:rPr>
          <w:sz w:val="22"/>
          <w:szCs w:val="22"/>
        </w:rPr>
        <w:t xml:space="preserve"> </w:t>
      </w:r>
      <w:del w:id="780" w:author="Leeyoung" w:date="2019-06-13T16:48:00Z">
        <w:r w:rsidDel="00266A87">
          <w:rPr>
            <w:sz w:val="22"/>
            <w:szCs w:val="22"/>
          </w:rPr>
          <w:delText xml:space="preserve">      </w:delText>
        </w:r>
      </w:del>
      <w:r>
        <w:rPr>
          <w:sz w:val="22"/>
          <w:szCs w:val="22"/>
        </w:rPr>
        <w:t xml:space="preserve">             |</w:t>
      </w:r>
    </w:p>
    <w:p w14:paraId="6D33E056" w14:textId="35F1D13A" w:rsidR="005819C1" w:rsidRDefault="005819C1" w:rsidP="005819C1">
      <w:pPr>
        <w:spacing w:after="0" w:line="240" w:lineRule="auto"/>
        <w:ind w:left="0"/>
        <w:rPr>
          <w:sz w:val="22"/>
          <w:szCs w:val="22"/>
        </w:rPr>
      </w:pPr>
      <w:r>
        <w:rPr>
          <w:sz w:val="22"/>
          <w:szCs w:val="22"/>
        </w:rPr>
        <w:lastRenderedPageBreak/>
        <w:t xml:space="preserve">                    |</w:t>
      </w:r>
      <w:r w:rsidR="005030B0">
        <w:rPr>
          <w:sz w:val="22"/>
          <w:szCs w:val="22"/>
        </w:rPr>
        <w:t xml:space="preserve">  HTTP 200 (</w:t>
      </w:r>
      <w:del w:id="781" w:author="Leeyoung" w:date="2019-02-04T12:24:00Z">
        <w:r w:rsidR="005030B0" w:rsidDel="00395DC3">
          <w:rPr>
            <w:sz w:val="22"/>
            <w:szCs w:val="22"/>
          </w:rPr>
          <w:delText xml:space="preserve">ACTN </w:delText>
        </w:r>
      </w:del>
      <w:r w:rsidR="005030B0">
        <w:rPr>
          <w:sz w:val="22"/>
          <w:szCs w:val="22"/>
        </w:rPr>
        <w:t>VN with status)</w:t>
      </w:r>
      <w:r>
        <w:rPr>
          <w:sz w:val="22"/>
          <w:szCs w:val="22"/>
        </w:rPr>
        <w:t xml:space="preserve">  </w:t>
      </w:r>
      <w:ins w:id="782" w:author="Leeyoung" w:date="2019-02-04T12:24:00Z">
        <w:r w:rsidR="004109F6">
          <w:rPr>
            <w:sz w:val="22"/>
            <w:szCs w:val="22"/>
          </w:rPr>
          <w:t xml:space="preserve">    </w:t>
        </w:r>
      </w:ins>
      <w:del w:id="783" w:author="Leeyoung" w:date="2019-06-13T16:49:00Z">
        <w:r w:rsidDel="004109F6">
          <w:rPr>
            <w:sz w:val="22"/>
            <w:szCs w:val="22"/>
          </w:rPr>
          <w:delText xml:space="preserve"> </w:delText>
        </w:r>
      </w:del>
      <w:del w:id="784" w:author="Leeyoung" w:date="2019-06-13T16:48:00Z">
        <w:r w:rsidDel="004109F6">
          <w:rPr>
            <w:sz w:val="22"/>
            <w:szCs w:val="22"/>
          </w:rPr>
          <w:delText xml:space="preserve">      </w:delText>
        </w:r>
      </w:del>
      <w:r>
        <w:rPr>
          <w:sz w:val="22"/>
          <w:szCs w:val="22"/>
        </w:rPr>
        <w:t>|</w:t>
      </w:r>
    </w:p>
    <w:p w14:paraId="7A3221F3" w14:textId="77777777" w:rsidR="005819C1" w:rsidRDefault="005819C1" w:rsidP="005819C1">
      <w:pPr>
        <w:spacing w:after="0" w:line="240" w:lineRule="auto"/>
        <w:ind w:left="0"/>
        <w:rPr>
          <w:sz w:val="22"/>
          <w:szCs w:val="22"/>
        </w:rPr>
      </w:pPr>
      <w:r>
        <w:rPr>
          <w:sz w:val="22"/>
          <w:szCs w:val="22"/>
        </w:rPr>
        <w:t xml:space="preserve">                    |&lt;----------------------------</w:t>
      </w:r>
      <w:del w:id="785" w:author="Leeyoung" w:date="2019-06-13T16:48:00Z">
        <w:r w:rsidDel="004109F6">
          <w:rPr>
            <w:sz w:val="22"/>
            <w:szCs w:val="22"/>
          </w:rPr>
          <w:delText>------</w:delText>
        </w:r>
      </w:del>
      <w:r>
        <w:rPr>
          <w:sz w:val="22"/>
          <w:szCs w:val="22"/>
        </w:rPr>
        <w:t>--</w:t>
      </w:r>
      <w:del w:id="786" w:author="Leeyoung" w:date="2019-06-13T16:49:00Z">
        <w:r w:rsidDel="004109F6">
          <w:rPr>
            <w:sz w:val="22"/>
            <w:szCs w:val="22"/>
          </w:rPr>
          <w:delText>--</w:delText>
        </w:r>
      </w:del>
      <w:r>
        <w:rPr>
          <w:sz w:val="22"/>
          <w:szCs w:val="22"/>
        </w:rPr>
        <w:t>--|</w:t>
      </w:r>
    </w:p>
    <w:p w14:paraId="2A927223" w14:textId="4F83B908" w:rsidR="005819C1" w:rsidRDefault="005819C1" w:rsidP="005819C1">
      <w:pPr>
        <w:spacing w:after="0" w:line="240" w:lineRule="auto"/>
        <w:ind w:left="0"/>
        <w:rPr>
          <w:ins w:id="787" w:author="Leeyoung" w:date="2018-09-20T10:53:00Z"/>
          <w:sz w:val="22"/>
          <w:szCs w:val="22"/>
        </w:rPr>
      </w:pPr>
      <w:r>
        <w:rPr>
          <w:sz w:val="22"/>
          <w:szCs w:val="22"/>
        </w:rPr>
        <w:t xml:space="preserve">                    |                              </w:t>
      </w:r>
      <w:del w:id="788" w:author="Leeyoung" w:date="2019-06-13T16:48:00Z">
        <w:r w:rsidDel="004109F6">
          <w:rPr>
            <w:sz w:val="22"/>
            <w:szCs w:val="22"/>
          </w:rPr>
          <w:delText xml:space="preserve">      </w:delText>
        </w:r>
      </w:del>
      <w:del w:id="789" w:author="Leeyoung" w:date="2019-06-13T16:49:00Z">
        <w:r w:rsidDel="004109F6">
          <w:rPr>
            <w:sz w:val="22"/>
            <w:szCs w:val="22"/>
          </w:rPr>
          <w:delText xml:space="preserve"> </w:delText>
        </w:r>
      </w:del>
      <w:r>
        <w:rPr>
          <w:sz w:val="22"/>
          <w:szCs w:val="22"/>
        </w:rPr>
        <w:t xml:space="preserve">   </w:t>
      </w:r>
      <w:ins w:id="790" w:author="Leeyoung" w:date="2019-06-13T16:49:00Z">
        <w:r w:rsidR="004109F6">
          <w:rPr>
            <w:sz w:val="22"/>
            <w:szCs w:val="22"/>
          </w:rPr>
          <w:t>|</w:t>
        </w:r>
      </w:ins>
      <w:del w:id="791" w:author="Leeyoung" w:date="2019-06-13T16:49:00Z">
        <w:r w:rsidDel="004109F6">
          <w:rPr>
            <w:sz w:val="22"/>
            <w:szCs w:val="22"/>
          </w:rPr>
          <w:delText xml:space="preserve"> |</w:delText>
        </w:r>
      </w:del>
    </w:p>
    <w:p w14:paraId="0BFBEDBC" w14:textId="6D648ED5" w:rsidR="002F239D" w:rsidRDefault="002F239D" w:rsidP="005819C1">
      <w:pPr>
        <w:spacing w:after="0" w:line="240" w:lineRule="auto"/>
        <w:ind w:left="0"/>
        <w:rPr>
          <w:ins w:id="792" w:author="Leeyoung" w:date="2019-06-13T16:02:00Z"/>
          <w:sz w:val="22"/>
          <w:szCs w:val="22"/>
        </w:rPr>
      </w:pPr>
    </w:p>
    <w:p w14:paraId="45C877C4" w14:textId="34C3AD26" w:rsidR="00415353" w:rsidRDefault="00415353">
      <w:pPr>
        <w:rPr>
          <w:ins w:id="793" w:author="Leeyoung" w:date="2018-09-20T10:53:00Z"/>
        </w:rPr>
        <w:pPrChange w:id="794" w:author="Leeyoung" w:date="2019-06-13T16:50:00Z">
          <w:pPr>
            <w:spacing w:after="0" w:line="240" w:lineRule="auto"/>
            <w:ind w:left="0"/>
          </w:pPr>
        </w:pPrChange>
      </w:pPr>
      <w:ins w:id="795" w:author="Leeyoung" w:date="2019-06-13T16:02:00Z">
        <w:r>
          <w:t>Section 7 provides JSON example</w:t>
        </w:r>
      </w:ins>
      <w:ins w:id="796" w:author="Leeyoung" w:date="2019-06-13T16:03:00Z">
        <w:r>
          <w:t xml:space="preserve">s for both VN model and TE-topology Connectivity Matrix sub-model to illustrate how a VN can be created by the CNC making use of </w:t>
        </w:r>
      </w:ins>
      <w:ins w:id="797" w:author="Leeyoung" w:date="2019-06-13T16:05:00Z">
        <w:r>
          <w:t xml:space="preserve">the </w:t>
        </w:r>
      </w:ins>
      <w:ins w:id="798" w:author="Leeyoung" w:date="2019-06-13T16:03:00Z">
        <w:r>
          <w:t xml:space="preserve">VN module as well as </w:t>
        </w:r>
      </w:ins>
      <w:ins w:id="799" w:author="Leeyoung" w:date="2019-06-13T16:05:00Z">
        <w:r>
          <w:t xml:space="preserve">the </w:t>
        </w:r>
      </w:ins>
      <w:ins w:id="800" w:author="Leeyoung" w:date="2019-06-13T16:03:00Z">
        <w:r>
          <w:t xml:space="preserve">TE-topology Connectivity Matrix module. </w:t>
        </w:r>
      </w:ins>
      <w:ins w:id="801" w:author="Leeyoung" w:date="2019-06-13T16:02:00Z">
        <w:r>
          <w:t xml:space="preserve"> </w:t>
        </w:r>
      </w:ins>
    </w:p>
    <w:p w14:paraId="13A92F96" w14:textId="77777777" w:rsidR="002F239D" w:rsidRPr="005819C1" w:rsidRDefault="002F239D" w:rsidP="005819C1">
      <w:pPr>
        <w:spacing w:after="0" w:line="240" w:lineRule="auto"/>
        <w:ind w:left="0"/>
        <w:rPr>
          <w:sz w:val="22"/>
          <w:szCs w:val="22"/>
        </w:rPr>
      </w:pPr>
    </w:p>
    <w:p w14:paraId="4F317896" w14:textId="77777777" w:rsidR="005819C1" w:rsidDel="002F239D" w:rsidRDefault="005819C1" w:rsidP="005819C1">
      <w:pPr>
        <w:pStyle w:val="Heading2"/>
        <w:numPr>
          <w:ilvl w:val="0"/>
          <w:numId w:val="0"/>
        </w:numPr>
        <w:ind w:left="432"/>
        <w:rPr>
          <w:del w:id="802" w:author="Leeyoung" w:date="2018-09-20T10:52:00Z"/>
        </w:rPr>
      </w:pPr>
      <w:bookmarkStart w:id="803" w:name="_Toc525204162"/>
      <w:bookmarkStart w:id="804" w:name="_Toc525204198"/>
      <w:bookmarkStart w:id="805" w:name="_Toc525204351"/>
      <w:bookmarkStart w:id="806" w:name="_Toc525204391"/>
      <w:bookmarkStart w:id="807" w:name="_Toc525204491"/>
      <w:bookmarkStart w:id="808" w:name="_Toc525204548"/>
      <w:bookmarkStart w:id="809" w:name="_Toc176382"/>
      <w:bookmarkStart w:id="810" w:name="_Toc177381"/>
      <w:bookmarkStart w:id="811" w:name="_Toc11066856"/>
      <w:bookmarkStart w:id="812" w:name="_Toc11073231"/>
      <w:bookmarkStart w:id="813" w:name="_Toc11332166"/>
      <w:bookmarkEnd w:id="803"/>
      <w:bookmarkEnd w:id="804"/>
      <w:bookmarkEnd w:id="805"/>
      <w:bookmarkEnd w:id="806"/>
      <w:bookmarkEnd w:id="807"/>
      <w:bookmarkEnd w:id="808"/>
      <w:bookmarkEnd w:id="809"/>
      <w:bookmarkEnd w:id="810"/>
      <w:bookmarkEnd w:id="811"/>
      <w:bookmarkEnd w:id="812"/>
      <w:bookmarkEnd w:id="813"/>
    </w:p>
    <w:p w14:paraId="7C5E035D" w14:textId="1FD565EE" w:rsidR="005819C1" w:rsidRPr="005819C1" w:rsidDel="002F239D" w:rsidRDefault="005819C1">
      <w:pPr>
        <w:pStyle w:val="Heading1"/>
        <w:rPr>
          <w:del w:id="814" w:author="Leeyoung" w:date="2018-09-20T10:53:00Z"/>
        </w:rPr>
        <w:pPrChange w:id="815" w:author="Leeyoung" w:date="2018-09-20T10:53:00Z">
          <w:pPr>
            <w:pStyle w:val="Heading2"/>
            <w:numPr>
              <w:ilvl w:val="0"/>
              <w:numId w:val="0"/>
            </w:numPr>
            <w:ind w:left="0" w:firstLine="0"/>
          </w:pPr>
        </w:pPrChange>
      </w:pPr>
      <w:del w:id="816" w:author="Leeyoung" w:date="2018-09-20T10:52:00Z">
        <w:r w:rsidDel="002F239D">
          <w:delText xml:space="preserve">    </w:delText>
        </w:r>
      </w:del>
      <w:del w:id="817" w:author="Leeyoung" w:date="2018-09-20T10:54:00Z">
        <w:r w:rsidDel="002F239D">
          <w:delText xml:space="preserve"> </w:delText>
        </w:r>
      </w:del>
      <w:bookmarkStart w:id="818" w:name="_Toc525204163"/>
      <w:bookmarkStart w:id="819" w:name="_Toc525204199"/>
      <w:bookmarkStart w:id="820" w:name="_Toc525204392"/>
      <w:bookmarkStart w:id="821" w:name="_Toc525204492"/>
      <w:bookmarkStart w:id="822" w:name="_Toc525204549"/>
      <w:bookmarkStart w:id="823" w:name="_Toc176383"/>
      <w:bookmarkStart w:id="824" w:name="_Toc177382"/>
      <w:bookmarkStart w:id="825" w:name="_Toc11066857"/>
      <w:bookmarkStart w:id="826" w:name="_Toc11073232"/>
      <w:bookmarkStart w:id="827" w:name="_Toc11332167"/>
      <w:bookmarkEnd w:id="818"/>
      <w:bookmarkEnd w:id="819"/>
      <w:bookmarkEnd w:id="820"/>
      <w:bookmarkEnd w:id="821"/>
      <w:bookmarkEnd w:id="822"/>
      <w:bookmarkEnd w:id="823"/>
      <w:bookmarkEnd w:id="824"/>
      <w:bookmarkEnd w:id="825"/>
      <w:bookmarkEnd w:id="826"/>
      <w:bookmarkEnd w:id="827"/>
    </w:p>
    <w:p w14:paraId="784C0FF6" w14:textId="421B1DCC" w:rsidR="0086616A" w:rsidRDefault="0086616A" w:rsidP="0086616A">
      <w:pPr>
        <w:pStyle w:val="Heading1"/>
        <w:rPr>
          <w:ins w:id="828" w:author="Leeyoung" w:date="2018-09-20T10:56:00Z"/>
        </w:rPr>
      </w:pPr>
      <w:bookmarkStart w:id="829" w:name="_Toc11332168"/>
      <w:ins w:id="830" w:author="Leeyoung" w:date="2018-09-20T10:57:00Z">
        <w:r w:rsidRPr="0086616A">
          <w:t>VN Model Usage</w:t>
        </w:r>
      </w:ins>
      <w:bookmarkEnd w:id="829"/>
    </w:p>
    <w:p w14:paraId="0EE7576E" w14:textId="60715EBB" w:rsidR="009D4BB1" w:rsidDel="00E74C15" w:rsidRDefault="009D4BB1">
      <w:pPr>
        <w:pStyle w:val="Heading1"/>
        <w:numPr>
          <w:ilvl w:val="0"/>
          <w:numId w:val="0"/>
        </w:numPr>
        <w:rPr>
          <w:del w:id="831" w:author="Leeyoung" w:date="2018-09-20T10:36:00Z"/>
        </w:rPr>
        <w:pPrChange w:id="832" w:author="Leeyoung" w:date="2018-09-20T10:56:00Z">
          <w:pPr>
            <w:pStyle w:val="Heading1"/>
          </w:pPr>
        </w:pPrChange>
      </w:pPr>
      <w:commentRangeStart w:id="833"/>
      <w:commentRangeStart w:id="834"/>
      <w:del w:id="835" w:author="Leeyoung" w:date="2018-09-20T10:36:00Z">
        <w:r w:rsidDel="00E74C15">
          <w:delText>Justification</w:delText>
        </w:r>
        <w:commentRangeEnd w:id="833"/>
        <w:r w:rsidR="001A38F9" w:rsidDel="00E74C15">
          <w:rPr>
            <w:rStyle w:val="CommentReference"/>
          </w:rPr>
          <w:commentReference w:id="833"/>
        </w:r>
        <w:r w:rsidDel="00E74C15">
          <w:delText xml:space="preserve"> of the ACTN VN Model on the CMI.</w:delText>
        </w:r>
        <w:commentRangeEnd w:id="834"/>
        <w:r w:rsidR="005819C1" w:rsidDel="00E74C15">
          <w:rPr>
            <w:rStyle w:val="CommentReference"/>
            <w:bCs/>
            <w:iCs/>
          </w:rPr>
          <w:commentReference w:id="834"/>
        </w:r>
        <w:bookmarkStart w:id="836" w:name="_Toc525204353"/>
        <w:bookmarkStart w:id="837" w:name="_Toc525204394"/>
        <w:bookmarkStart w:id="838" w:name="_Toc525204494"/>
        <w:bookmarkStart w:id="839" w:name="_Toc525204551"/>
        <w:bookmarkStart w:id="840" w:name="_Toc176385"/>
        <w:bookmarkStart w:id="841" w:name="_Toc177384"/>
        <w:bookmarkStart w:id="842" w:name="_Toc11066859"/>
        <w:bookmarkStart w:id="843" w:name="_Toc11073234"/>
        <w:bookmarkStart w:id="844" w:name="_Toc11332169"/>
        <w:bookmarkEnd w:id="836"/>
        <w:bookmarkEnd w:id="837"/>
        <w:bookmarkEnd w:id="838"/>
        <w:bookmarkEnd w:id="839"/>
        <w:bookmarkEnd w:id="840"/>
        <w:bookmarkEnd w:id="841"/>
        <w:bookmarkEnd w:id="842"/>
        <w:bookmarkEnd w:id="843"/>
        <w:bookmarkEnd w:id="844"/>
      </w:del>
    </w:p>
    <w:p w14:paraId="38E9A9E3" w14:textId="30F32DC4" w:rsidR="00D20E07" w:rsidDel="00E74C15" w:rsidRDefault="00D20E07">
      <w:pPr>
        <w:pStyle w:val="Heading1"/>
        <w:numPr>
          <w:ilvl w:val="0"/>
          <w:numId w:val="0"/>
        </w:numPr>
        <w:rPr>
          <w:del w:id="845" w:author="Leeyoung" w:date="2018-09-20T10:41:00Z"/>
        </w:rPr>
        <w:pPrChange w:id="846" w:author="Leeyoung" w:date="2018-09-20T10:56:00Z">
          <w:pPr>
            <w:pStyle w:val="Heading2"/>
          </w:pPr>
        </w:pPrChange>
      </w:pPr>
      <w:del w:id="847" w:author="Leeyoung" w:date="2018-09-20T10:41:00Z">
        <w:r w:rsidDel="00E74C15">
          <w:delText>Customer view of VN</w:delText>
        </w:r>
        <w:bookmarkStart w:id="848" w:name="_Toc525204049"/>
        <w:bookmarkStart w:id="849" w:name="_Toc525204090"/>
        <w:bookmarkStart w:id="850" w:name="_Toc525204165"/>
        <w:bookmarkStart w:id="851" w:name="_Toc525204201"/>
        <w:bookmarkStart w:id="852" w:name="_Toc525204242"/>
        <w:bookmarkStart w:id="853" w:name="_Toc525204299"/>
        <w:bookmarkStart w:id="854" w:name="_Toc525204354"/>
        <w:bookmarkStart w:id="855" w:name="_Toc525204395"/>
        <w:bookmarkStart w:id="856" w:name="_Toc525204495"/>
        <w:bookmarkStart w:id="857" w:name="_Toc525204552"/>
        <w:bookmarkStart w:id="858" w:name="_Toc176386"/>
        <w:bookmarkStart w:id="859" w:name="_Toc177385"/>
        <w:bookmarkStart w:id="860" w:name="_Toc11066860"/>
        <w:bookmarkStart w:id="861" w:name="_Toc11073235"/>
        <w:bookmarkStart w:id="862" w:name="_Toc11332170"/>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del>
    </w:p>
    <w:p w14:paraId="093D0313" w14:textId="720D9F1B" w:rsidR="00E74C15" w:rsidRDefault="00E74C15">
      <w:pPr>
        <w:pStyle w:val="Heading2"/>
        <w:rPr>
          <w:ins w:id="863" w:author="Leeyoung" w:date="2018-09-20T10:41:00Z"/>
        </w:rPr>
        <w:pPrChange w:id="864" w:author="Leeyoung" w:date="2018-09-20T10:41:00Z">
          <w:pPr/>
        </w:pPrChange>
      </w:pPr>
      <w:bookmarkStart w:id="865" w:name="_Toc11332171"/>
      <w:ins w:id="866" w:author="Leeyoung" w:date="2018-09-20T10:41:00Z">
        <w:r>
          <w:t>Customer view of VN</w:t>
        </w:r>
        <w:bookmarkEnd w:id="865"/>
      </w:ins>
    </w:p>
    <w:p w14:paraId="601DCA1B" w14:textId="24A28109" w:rsidR="00D20E07" w:rsidRPr="003859C6" w:rsidRDefault="00D20E07">
      <w:r w:rsidRPr="005740AB">
        <w:t>The VN-Yang model allows to define a customer view, and a</w:t>
      </w:r>
      <w:r w:rsidRPr="003859C6">
        <w:t xml:space="preserve">llows the customer to communicate using the VN constructs as described in the [ACTN-INFO]. It also allows to group the set of </w:t>
      </w:r>
      <w:r w:rsidR="00A00754">
        <w:t>edge-to-edge links</w:t>
      </w:r>
      <w:r w:rsidRPr="003859C6">
        <w:t xml:space="preserve"> (i.e</w:t>
      </w:r>
      <w:r w:rsidR="00A00754">
        <w:t>.,</w:t>
      </w:r>
      <w:r w:rsidRPr="003859C6">
        <w:t xml:space="preserve"> VN members) under a common umbrella of VN. This allows the customer to instantiate and view the VN as one entity, making it easier for some customers to work on VN without worrying about the details of the provider based YANG models. </w:t>
      </w:r>
    </w:p>
    <w:p w14:paraId="352E5FA5" w14:textId="026D4305" w:rsidR="00D20E07" w:rsidRDefault="00D20E07">
      <w:pPr>
        <w:rPr>
          <w:ins w:id="867" w:author="Leeyoung" w:date="2018-09-20T10:43:00Z"/>
        </w:rPr>
      </w:pPr>
      <w:r w:rsidRPr="003859C6">
        <w:t>This is similar to the benefits of having a separate YANG model for the customer services as described in [</w:t>
      </w:r>
      <w:ins w:id="868" w:author="Leeyoung" w:date="2018-09-19T12:34:00Z">
        <w:r w:rsidR="00A726B2">
          <w:t>RFC8309</w:t>
        </w:r>
      </w:ins>
      <w:del w:id="869" w:author="Leeyoung" w:date="2018-09-19T12:34:00Z">
        <w:r w:rsidRPr="003859C6" w:rsidDel="00A726B2">
          <w:delText>SERVICE-YANG</w:delText>
        </w:r>
      </w:del>
      <w:r w:rsidRPr="003859C6">
        <w:t>], which states that service models</w:t>
      </w:r>
      <w:r w:rsidR="00793146" w:rsidRPr="003859C6">
        <w:t xml:space="preserve"> </w:t>
      </w:r>
      <w:r w:rsidRPr="003859C6">
        <w:t>do not make any assumption of how a service is actually engineered</w:t>
      </w:r>
      <w:r w:rsidR="00793146" w:rsidRPr="003859C6">
        <w:t xml:space="preserve"> </w:t>
      </w:r>
      <w:r w:rsidRPr="003859C6">
        <w:t>and delivered for a customer</w:t>
      </w:r>
      <w:r w:rsidR="00710AA7">
        <w:t xml:space="preserve">. </w:t>
      </w:r>
    </w:p>
    <w:p w14:paraId="34B0B9E2" w14:textId="055BB367" w:rsidR="00E74C15" w:rsidRPr="003859C6" w:rsidRDefault="00E74C15">
      <w:pPr>
        <w:pStyle w:val="Heading2"/>
        <w:pPrChange w:id="870" w:author="Leeyoung" w:date="2018-09-20T10:43:00Z">
          <w:pPr/>
        </w:pPrChange>
      </w:pPr>
      <w:bookmarkStart w:id="871" w:name="_Toc11332172"/>
      <w:ins w:id="872" w:author="Leeyoung" w:date="2018-09-20T10:44:00Z">
        <w:r>
          <w:t>Auto-creation of VN by MDSC</w:t>
        </w:r>
      </w:ins>
      <w:bookmarkEnd w:id="871"/>
    </w:p>
    <w:p w14:paraId="4F181847" w14:textId="0B7D962D" w:rsidR="00D20E07" w:rsidRDefault="00E74C15" w:rsidP="00D574E1">
      <w:pPr>
        <w:pStyle w:val="NoSpacing"/>
        <w:rPr>
          <w:ins w:id="873" w:author="Leeyoung" w:date="2018-09-20T10:44:00Z"/>
        </w:rPr>
      </w:pPr>
      <w:ins w:id="874" w:author="Leeyoung" w:date="2018-09-20T10:44:00Z">
        <w:r w:rsidRPr="00E74C15">
          <w:t xml:space="preserve">The VN could be configured at </w:t>
        </w:r>
      </w:ins>
      <w:ins w:id="875" w:author="Leeyoung" w:date="2018-09-20T10:45:00Z">
        <w:r w:rsidR="00156D5C">
          <w:t xml:space="preserve">the </w:t>
        </w:r>
      </w:ins>
      <w:ins w:id="876" w:author="Leeyoung" w:date="2018-09-20T10:44:00Z">
        <w:r w:rsidRPr="00E74C15">
          <w:t>MDSC expli</w:t>
        </w:r>
        <w:r w:rsidR="00395DC3">
          <w:t xml:space="preserve">citly by the CNC using the </w:t>
        </w:r>
        <w:r w:rsidRPr="00E74C15">
          <w:t>VN yang model. In some other cases</w:t>
        </w:r>
      </w:ins>
      <w:ins w:id="877" w:author="Leeyoung" w:date="2018-09-20T10:45:00Z">
        <w:r w:rsidR="00156D5C">
          <w:t>,</w:t>
        </w:r>
      </w:ins>
      <w:ins w:id="878" w:author="Leeyoung" w:date="2018-09-20T10:44:00Z">
        <w:r w:rsidRPr="00E74C15">
          <w:t xml:space="preserve"> </w:t>
        </w:r>
      </w:ins>
      <w:ins w:id="879" w:author="Leeyoung" w:date="2018-09-20T10:45:00Z">
        <w:r w:rsidR="00156D5C">
          <w:t xml:space="preserve">the </w:t>
        </w:r>
      </w:ins>
      <w:ins w:id="880" w:author="Leeyoung" w:date="2018-09-20T10:44:00Z">
        <w:r w:rsidRPr="00E74C15">
          <w:t>VN is not explicitly configured, but created automatically by the MDSC based on the customer service model and local pol</w:t>
        </w:r>
        <w:r w:rsidR="00395DC3">
          <w:t>icy, even in these case the</w:t>
        </w:r>
        <w:r w:rsidRPr="00E74C15">
          <w:t xml:space="preserve"> VN yang model can be used by </w:t>
        </w:r>
      </w:ins>
      <w:ins w:id="881" w:author="Leeyoung" w:date="2018-09-20T10:45:00Z">
        <w:r w:rsidR="00156D5C">
          <w:t xml:space="preserve">the </w:t>
        </w:r>
      </w:ins>
      <w:ins w:id="882" w:author="Leeyoung" w:date="2018-09-20T10:44:00Z">
        <w:r w:rsidRPr="00E74C15">
          <w:t>CNC to learn details of the underlying VN created to meet the requirements of customer service model.</w:t>
        </w:r>
      </w:ins>
    </w:p>
    <w:p w14:paraId="4A756B3E" w14:textId="77777777" w:rsidR="00E74C15" w:rsidRDefault="00E74C15" w:rsidP="00D574E1">
      <w:pPr>
        <w:pStyle w:val="NoSpacing"/>
      </w:pPr>
    </w:p>
    <w:p w14:paraId="6A6845BD" w14:textId="6E507668" w:rsidR="00D20E07" w:rsidRDefault="00D20E07" w:rsidP="005819C1">
      <w:pPr>
        <w:pStyle w:val="Heading2"/>
      </w:pPr>
      <w:bookmarkStart w:id="883" w:name="_Toc11332173"/>
      <w:r>
        <w:lastRenderedPageBreak/>
        <w:t>Innovative Services</w:t>
      </w:r>
      <w:bookmarkEnd w:id="883"/>
      <w:r>
        <w:t xml:space="preserve"> </w:t>
      </w:r>
    </w:p>
    <w:p w14:paraId="3D485DB8" w14:textId="4FDB43E4" w:rsidR="00D20E07" w:rsidRDefault="00D20E07" w:rsidP="00D574E1">
      <w:pPr>
        <w:pStyle w:val="NoSpacing"/>
      </w:pPr>
    </w:p>
    <w:p w14:paraId="1C403190" w14:textId="24E9C526" w:rsidR="00D20E07" w:rsidRDefault="00D20E07" w:rsidP="0009237E">
      <w:pPr>
        <w:pStyle w:val="Heading3"/>
        <w:ind w:left="432"/>
      </w:pPr>
      <w:bookmarkStart w:id="884" w:name="_Toc11332174"/>
      <w:r>
        <w:t>VN Compute</w:t>
      </w:r>
      <w:bookmarkEnd w:id="884"/>
    </w:p>
    <w:p w14:paraId="65BA335B" w14:textId="77777777" w:rsidR="00D20E07" w:rsidRDefault="00D20E07" w:rsidP="00D574E1">
      <w:pPr>
        <w:pStyle w:val="NoSpacing"/>
      </w:pPr>
    </w:p>
    <w:p w14:paraId="0A33CC2A" w14:textId="3F109BFD" w:rsidR="00D20E07" w:rsidRDefault="00D20E07">
      <w:del w:id="885" w:author="Leeyoung" w:date="2019-02-04T12:24:00Z">
        <w:r w:rsidDel="00395DC3">
          <w:delText xml:space="preserve">ACTN </w:delText>
        </w:r>
      </w:del>
      <w:r>
        <w:t xml:space="preserve">VN </w:t>
      </w:r>
      <w:ins w:id="886" w:author="Leeyoung" w:date="2019-02-04T12:25:00Z">
        <w:r w:rsidR="00395DC3">
          <w:t xml:space="preserve">Model </w:t>
        </w:r>
      </w:ins>
      <w:r>
        <w:t>supports VN compute (pre-instantiation mode) to view the full</w:t>
      </w:r>
      <w:r w:rsidR="00793146">
        <w:t xml:space="preserve"> </w:t>
      </w:r>
      <w:r>
        <w:t>VN as a single entity before instantiation. Achieving this via path computation or "compute only" tunnel setup does not provide the same</w:t>
      </w:r>
      <w:r w:rsidR="00793146">
        <w:t xml:space="preserve"> </w:t>
      </w:r>
      <w:r>
        <w:t xml:space="preserve">functionality. </w:t>
      </w:r>
    </w:p>
    <w:p w14:paraId="002C2DD8" w14:textId="77777777" w:rsidR="00D20E07" w:rsidRDefault="00D20E07" w:rsidP="00D20E07"/>
    <w:p w14:paraId="39E76EFE" w14:textId="7C4A5CB7" w:rsidR="00D20E07" w:rsidRDefault="00D20E07" w:rsidP="0009237E">
      <w:pPr>
        <w:pStyle w:val="Heading3"/>
        <w:ind w:left="432"/>
      </w:pPr>
      <w:bookmarkStart w:id="887" w:name="_Toc11332175"/>
      <w:r>
        <w:t>Multi-sources and Multi-destinations</w:t>
      </w:r>
      <w:bookmarkEnd w:id="887"/>
      <w:r>
        <w:t xml:space="preserve">  </w:t>
      </w:r>
    </w:p>
    <w:p w14:paraId="117AEA3B" w14:textId="176CBC9F" w:rsidR="00D20E07" w:rsidRDefault="00D20E07" w:rsidP="005740AB">
      <w:r>
        <w:t>In creating a virtual network, the list of sources or destinations</w:t>
      </w:r>
      <w:r w:rsidR="00793146">
        <w:t xml:space="preserve"> </w:t>
      </w:r>
      <w:r>
        <w:t>or both may not be pre-determined by the customer. For instance, for</w:t>
      </w:r>
      <w:r w:rsidR="00793146">
        <w:t xml:space="preserve"> </w:t>
      </w:r>
      <w:r>
        <w:t>a given source, there may be a list of multiple-destinations to</w:t>
      </w:r>
      <w:r w:rsidR="00793146">
        <w:t xml:space="preserve"> </w:t>
      </w:r>
      <w:r>
        <w:t>which the optimal destination may be chosen depending on the network</w:t>
      </w:r>
      <w:r w:rsidR="00793146">
        <w:t xml:space="preserve"> </w:t>
      </w:r>
      <w:r>
        <w:t>resource situations. Likewise, for a given destination, there may</w:t>
      </w:r>
      <w:r w:rsidR="00793146">
        <w:t xml:space="preserve"> </w:t>
      </w:r>
      <w:r>
        <w:t>also be multiple-sources from which the optimal source may be</w:t>
      </w:r>
      <w:r w:rsidR="00793146">
        <w:t xml:space="preserve"> </w:t>
      </w:r>
      <w:r>
        <w:t>chosen. In some cases, there may b</w:t>
      </w:r>
      <w:r w:rsidR="00793146">
        <w:t xml:space="preserve">e a pool of multiple sources and </w:t>
      </w:r>
      <w:r>
        <w:t>destinations from which the optimal source-destination may be</w:t>
      </w:r>
      <w:r w:rsidR="00793146">
        <w:t xml:space="preserve"> </w:t>
      </w:r>
      <w:r>
        <w:t>chosen. The following YANG module is shown for describing source</w:t>
      </w:r>
      <w:r w:rsidR="00793146">
        <w:t xml:space="preserve"> </w:t>
      </w:r>
      <w:r>
        <w:t>container and destination cont</w:t>
      </w:r>
      <w:r w:rsidR="00EC3C9C">
        <w:t xml:space="preserve">ainer. The following YANG tree shows how to model multi-sources and multi-destinations. </w:t>
      </w:r>
    </w:p>
    <w:p w14:paraId="7344FACA" w14:textId="396C864C" w:rsidR="00C335BC" w:rsidRPr="00C335BC" w:rsidDel="00395DC3" w:rsidRDefault="00C335BC" w:rsidP="00C335BC">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888" w:author="Leeyoung" w:date="2019-02-04T12:25:00Z"/>
          <w:rFonts w:eastAsiaTheme="minorEastAsia"/>
          <w:sz w:val="20"/>
          <w:szCs w:val="22"/>
        </w:rPr>
      </w:pPr>
      <w:del w:id="889" w:author="Leeyoung" w:date="2019-02-04T12:25:00Z">
        <w:r w:rsidRPr="00C335BC" w:rsidDel="00395DC3">
          <w:rPr>
            <w:rFonts w:eastAsiaTheme="minorEastAsia"/>
            <w:sz w:val="20"/>
            <w:szCs w:val="22"/>
          </w:rPr>
          <w:delText>+--rw actn</w:delText>
        </w:r>
      </w:del>
    </w:p>
    <w:p w14:paraId="0D8A3F11" w14:textId="1DE50DA5" w:rsidR="00C335BC" w:rsidRPr="00C335BC" w:rsidDel="00395DC3" w:rsidRDefault="00C335BC" w:rsidP="00130D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890" w:author="Leeyoung" w:date="2019-02-04T12:25:00Z"/>
          <w:rFonts w:eastAsiaTheme="minorEastAsia"/>
          <w:sz w:val="20"/>
          <w:szCs w:val="22"/>
        </w:rPr>
      </w:pPr>
      <w:del w:id="891" w:author="Leeyoung" w:date="2019-02-04T12:25:00Z">
        <w:r w:rsidRPr="00C335BC" w:rsidDel="00395DC3">
          <w:rPr>
            <w:rFonts w:eastAsiaTheme="minorEastAsia"/>
            <w:sz w:val="20"/>
            <w:szCs w:val="22"/>
          </w:rPr>
          <w:delText xml:space="preserve">       </w:delText>
        </w:r>
        <w:r w:rsidDel="00395DC3">
          <w:rPr>
            <w:rFonts w:eastAsiaTheme="minorEastAsia"/>
            <w:sz w:val="20"/>
            <w:szCs w:val="22"/>
          </w:rPr>
          <w:delText>. . .</w:delText>
        </w:r>
      </w:del>
    </w:p>
    <w:p w14:paraId="0BA22BDF" w14:textId="77777777" w:rsidR="00C335BC" w:rsidRPr="00C335BC" w:rsidRDefault="00C335BC" w:rsidP="00C335BC">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0"/>
          <w:szCs w:val="22"/>
        </w:rPr>
      </w:pPr>
      <w:r w:rsidRPr="00C335BC">
        <w:rPr>
          <w:rFonts w:eastAsiaTheme="minorEastAsia"/>
          <w:sz w:val="20"/>
          <w:szCs w:val="22"/>
        </w:rPr>
        <w:t xml:space="preserve">       +--rw vn</w:t>
      </w:r>
    </w:p>
    <w:p w14:paraId="6779C26E" w14:textId="77777777" w:rsidR="00C335BC" w:rsidRPr="00C335BC" w:rsidRDefault="00C335BC" w:rsidP="00C335BC">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0"/>
          <w:szCs w:val="22"/>
        </w:rPr>
      </w:pPr>
      <w:r w:rsidRPr="00C335BC">
        <w:rPr>
          <w:rFonts w:eastAsiaTheme="minorEastAsia"/>
          <w:sz w:val="20"/>
          <w:szCs w:val="22"/>
        </w:rPr>
        <w:t xml:space="preserve">          +--rw vn-list* [vn-id]</w:t>
      </w:r>
    </w:p>
    <w:p w14:paraId="4524ED8C" w14:textId="77777777" w:rsidR="00C335BC" w:rsidRPr="00C335BC" w:rsidRDefault="00C335BC" w:rsidP="00C335BC">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0"/>
          <w:szCs w:val="22"/>
        </w:rPr>
      </w:pPr>
      <w:r w:rsidRPr="00C335BC">
        <w:rPr>
          <w:rFonts w:eastAsiaTheme="minorEastAsia"/>
          <w:sz w:val="20"/>
          <w:szCs w:val="22"/>
        </w:rPr>
        <w:t xml:space="preserve">             +--rw vn-id             uint32</w:t>
      </w:r>
    </w:p>
    <w:p w14:paraId="34B9E9CE" w14:textId="77777777" w:rsidR="00C335BC" w:rsidRPr="00C335BC" w:rsidRDefault="00C335BC" w:rsidP="00C335BC">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0"/>
          <w:szCs w:val="22"/>
        </w:rPr>
      </w:pPr>
      <w:r w:rsidRPr="00C335BC">
        <w:rPr>
          <w:rFonts w:eastAsiaTheme="minorEastAsia"/>
          <w:sz w:val="20"/>
          <w:szCs w:val="22"/>
        </w:rPr>
        <w:t xml:space="preserve">             +--rw vn-name?          string</w:t>
      </w:r>
    </w:p>
    <w:p w14:paraId="5B4B446C" w14:textId="77777777" w:rsidR="00C335BC" w:rsidRPr="00C335BC" w:rsidRDefault="00C335BC" w:rsidP="00C335BC">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0"/>
          <w:szCs w:val="22"/>
        </w:rPr>
      </w:pPr>
      <w:r w:rsidRPr="00C335BC">
        <w:rPr>
          <w:rFonts w:eastAsiaTheme="minorEastAsia"/>
          <w:sz w:val="20"/>
          <w:szCs w:val="22"/>
        </w:rPr>
        <w:t xml:space="preserve">             +--rw vn-topology-id?   te-types:te-topology-id</w:t>
      </w:r>
    </w:p>
    <w:p w14:paraId="6AAECCBA" w14:textId="77777777" w:rsidR="004109F6" w:rsidRDefault="00C335BC" w:rsidP="00C335BC">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892" w:author="Leeyoung" w:date="2019-06-13T16:57:00Z"/>
          <w:rFonts w:eastAsiaTheme="minorEastAsia"/>
          <w:sz w:val="20"/>
          <w:szCs w:val="22"/>
        </w:rPr>
      </w:pPr>
      <w:r w:rsidRPr="00C335BC">
        <w:rPr>
          <w:rFonts w:eastAsiaTheme="minorEastAsia"/>
          <w:sz w:val="20"/>
          <w:szCs w:val="22"/>
        </w:rPr>
        <w:t xml:space="preserve">             +--rw abstract-node?    </w:t>
      </w:r>
    </w:p>
    <w:p w14:paraId="718CD31A" w14:textId="28E4C037" w:rsidR="00C335BC" w:rsidRPr="00C335BC" w:rsidRDefault="00C335BC" w:rsidP="00C335BC">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0"/>
          <w:szCs w:val="22"/>
        </w:rPr>
      </w:pPr>
      <w:r w:rsidRPr="00C335BC">
        <w:rPr>
          <w:rFonts w:eastAsiaTheme="minorEastAsia"/>
          <w:sz w:val="20"/>
          <w:szCs w:val="22"/>
        </w:rPr>
        <w:t>-&gt; /nw:networks/network/node/tet:te-node-id</w:t>
      </w:r>
    </w:p>
    <w:p w14:paraId="428B6D8D" w14:textId="77777777" w:rsidR="00C335BC" w:rsidRPr="00C335BC" w:rsidRDefault="00C335BC" w:rsidP="00C335BC">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0"/>
          <w:szCs w:val="22"/>
        </w:rPr>
      </w:pPr>
      <w:r w:rsidRPr="00C335BC">
        <w:rPr>
          <w:rFonts w:eastAsiaTheme="minorEastAsia"/>
          <w:sz w:val="20"/>
          <w:szCs w:val="22"/>
        </w:rPr>
        <w:t xml:space="preserve">             +--rw vn-member-list* [vn-member-id]</w:t>
      </w:r>
    </w:p>
    <w:p w14:paraId="79F6A3A5" w14:textId="77777777" w:rsidR="00C335BC" w:rsidRPr="00C335BC" w:rsidRDefault="00C335BC" w:rsidP="00C335BC">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0"/>
          <w:szCs w:val="22"/>
        </w:rPr>
      </w:pPr>
      <w:r w:rsidRPr="00C335BC">
        <w:rPr>
          <w:rFonts w:eastAsiaTheme="minorEastAsia"/>
          <w:sz w:val="20"/>
          <w:szCs w:val="22"/>
        </w:rPr>
        <w:t xml:space="preserve">             |  +--rw vn-member-id             uint32</w:t>
      </w:r>
    </w:p>
    <w:p w14:paraId="05F0E097" w14:textId="77777777" w:rsidR="00C335BC" w:rsidRPr="00C335BC" w:rsidRDefault="00C335BC" w:rsidP="00C335BC">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0"/>
          <w:szCs w:val="22"/>
        </w:rPr>
      </w:pPr>
      <w:r w:rsidRPr="00C335BC">
        <w:rPr>
          <w:rFonts w:eastAsiaTheme="minorEastAsia"/>
          <w:sz w:val="20"/>
          <w:szCs w:val="22"/>
        </w:rPr>
        <w:t xml:space="preserve">             |  +--rw src</w:t>
      </w:r>
    </w:p>
    <w:p w14:paraId="1B9D17CC" w14:textId="77777777" w:rsidR="004109F6" w:rsidRDefault="00C335BC" w:rsidP="00C335BC">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893" w:author="Leeyoung" w:date="2019-06-13T16:57:00Z"/>
          <w:rFonts w:eastAsiaTheme="minorEastAsia"/>
          <w:sz w:val="20"/>
          <w:szCs w:val="22"/>
        </w:rPr>
      </w:pPr>
      <w:r w:rsidRPr="00C335BC">
        <w:rPr>
          <w:rFonts w:eastAsiaTheme="minorEastAsia"/>
          <w:sz w:val="20"/>
          <w:szCs w:val="22"/>
        </w:rPr>
        <w:t xml:space="preserve">             |  |  +--rw src?            </w:t>
      </w:r>
    </w:p>
    <w:p w14:paraId="04E4A6D9" w14:textId="3C1563A9" w:rsidR="00C335BC" w:rsidRPr="00C335BC" w:rsidRDefault="00C335BC" w:rsidP="00C335BC">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0"/>
          <w:szCs w:val="22"/>
        </w:rPr>
      </w:pPr>
      <w:r w:rsidRPr="00C335BC">
        <w:rPr>
          <w:rFonts w:eastAsiaTheme="minorEastAsia"/>
          <w:sz w:val="20"/>
          <w:szCs w:val="22"/>
        </w:rPr>
        <w:t xml:space="preserve">-&gt; </w:t>
      </w:r>
      <w:del w:id="894" w:author="Leeyoung" w:date="2019-02-04T12:50:00Z">
        <w:r w:rsidRPr="00C335BC" w:rsidDel="00C31D63">
          <w:rPr>
            <w:rFonts w:eastAsiaTheme="minorEastAsia"/>
            <w:sz w:val="20"/>
            <w:szCs w:val="22"/>
          </w:rPr>
          <w:delText>/actn</w:delText>
        </w:r>
      </w:del>
      <w:r w:rsidRPr="00C335BC">
        <w:rPr>
          <w:rFonts w:eastAsiaTheme="minorEastAsia"/>
          <w:sz w:val="20"/>
          <w:szCs w:val="22"/>
        </w:rPr>
        <w:t>/ap/access-point-list/access-point-id</w:t>
      </w:r>
    </w:p>
    <w:p w14:paraId="0D8A40D7" w14:textId="77777777" w:rsidR="004109F6" w:rsidRDefault="00C335BC" w:rsidP="00C335BC">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895" w:author="Leeyoung" w:date="2019-06-13T16:57:00Z"/>
          <w:rFonts w:eastAsiaTheme="minorEastAsia"/>
          <w:sz w:val="20"/>
          <w:szCs w:val="22"/>
        </w:rPr>
      </w:pPr>
      <w:r w:rsidRPr="00C335BC">
        <w:rPr>
          <w:rFonts w:eastAsiaTheme="minorEastAsia"/>
          <w:sz w:val="20"/>
          <w:szCs w:val="22"/>
        </w:rPr>
        <w:t xml:space="preserve">             |  |  +--rw src-vn-ap-id?   </w:t>
      </w:r>
    </w:p>
    <w:p w14:paraId="52E189D4" w14:textId="44B276F4" w:rsidR="00C335BC" w:rsidRPr="00C335BC" w:rsidRDefault="00C335BC" w:rsidP="00C335BC">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0"/>
          <w:szCs w:val="22"/>
        </w:rPr>
      </w:pPr>
      <w:r w:rsidRPr="00C335BC">
        <w:rPr>
          <w:rFonts w:eastAsiaTheme="minorEastAsia"/>
          <w:sz w:val="20"/>
          <w:szCs w:val="22"/>
        </w:rPr>
        <w:t xml:space="preserve">-&gt; </w:t>
      </w:r>
      <w:del w:id="896" w:author="Leeyoung" w:date="2019-02-04T12:50:00Z">
        <w:r w:rsidRPr="00C335BC" w:rsidDel="00C31D63">
          <w:rPr>
            <w:rFonts w:eastAsiaTheme="minorEastAsia"/>
            <w:sz w:val="20"/>
            <w:szCs w:val="22"/>
          </w:rPr>
          <w:delText>/actn</w:delText>
        </w:r>
      </w:del>
      <w:r w:rsidRPr="00C335BC">
        <w:rPr>
          <w:rFonts w:eastAsiaTheme="minorEastAsia"/>
          <w:sz w:val="20"/>
          <w:szCs w:val="22"/>
        </w:rPr>
        <w:t>/ap/access-point-list/vn-ap/vn-ap-id</w:t>
      </w:r>
    </w:p>
    <w:p w14:paraId="3171704B" w14:textId="77777777" w:rsidR="00C335BC" w:rsidRPr="00C335BC" w:rsidRDefault="00C335BC" w:rsidP="00C335BC">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0"/>
          <w:szCs w:val="22"/>
        </w:rPr>
      </w:pPr>
      <w:r w:rsidRPr="00C335BC">
        <w:rPr>
          <w:rFonts w:eastAsiaTheme="minorEastAsia"/>
          <w:sz w:val="20"/>
          <w:szCs w:val="22"/>
        </w:rPr>
        <w:t xml:space="preserve">             |  |  +--rw multi-src?      boolean {multi-src-dest}?</w:t>
      </w:r>
    </w:p>
    <w:p w14:paraId="67EDC4C3" w14:textId="77777777" w:rsidR="00C335BC" w:rsidRPr="00C335BC" w:rsidRDefault="00C335BC" w:rsidP="00C335BC">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0"/>
          <w:szCs w:val="22"/>
        </w:rPr>
      </w:pPr>
      <w:r w:rsidRPr="00C335BC">
        <w:rPr>
          <w:rFonts w:eastAsiaTheme="minorEastAsia"/>
          <w:sz w:val="20"/>
          <w:szCs w:val="22"/>
        </w:rPr>
        <w:t xml:space="preserve">             |  +--rw dest</w:t>
      </w:r>
    </w:p>
    <w:p w14:paraId="6AE2926C" w14:textId="77777777" w:rsidR="004109F6" w:rsidRDefault="00C335BC" w:rsidP="00C335BC">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897" w:author="Leeyoung" w:date="2019-06-13T16:57:00Z"/>
          <w:rFonts w:eastAsiaTheme="minorEastAsia"/>
          <w:sz w:val="20"/>
          <w:szCs w:val="22"/>
        </w:rPr>
      </w:pPr>
      <w:r w:rsidRPr="00C335BC">
        <w:rPr>
          <w:rFonts w:eastAsiaTheme="minorEastAsia"/>
          <w:sz w:val="20"/>
          <w:szCs w:val="22"/>
        </w:rPr>
        <w:t xml:space="preserve">             |  |  +--rw dest?            </w:t>
      </w:r>
    </w:p>
    <w:p w14:paraId="27A24CAD" w14:textId="1348CCB9" w:rsidR="00C335BC" w:rsidRPr="00C335BC" w:rsidRDefault="00C335BC" w:rsidP="00C335BC">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0"/>
          <w:szCs w:val="22"/>
        </w:rPr>
      </w:pPr>
      <w:r w:rsidRPr="00C335BC">
        <w:rPr>
          <w:rFonts w:eastAsiaTheme="minorEastAsia"/>
          <w:sz w:val="20"/>
          <w:szCs w:val="22"/>
        </w:rPr>
        <w:t xml:space="preserve">-&gt; </w:t>
      </w:r>
      <w:del w:id="898" w:author="Leeyoung" w:date="2019-02-04T12:50:00Z">
        <w:r w:rsidRPr="00C335BC" w:rsidDel="00C31D63">
          <w:rPr>
            <w:rFonts w:eastAsiaTheme="minorEastAsia"/>
            <w:sz w:val="20"/>
            <w:szCs w:val="22"/>
          </w:rPr>
          <w:delText>/actn</w:delText>
        </w:r>
      </w:del>
      <w:r w:rsidRPr="00C335BC">
        <w:rPr>
          <w:rFonts w:eastAsiaTheme="minorEastAsia"/>
          <w:sz w:val="20"/>
          <w:szCs w:val="22"/>
        </w:rPr>
        <w:t>/ap/access-point-list/access-point-id</w:t>
      </w:r>
    </w:p>
    <w:p w14:paraId="29860707" w14:textId="77777777" w:rsidR="004109F6" w:rsidRDefault="00C335BC" w:rsidP="00C335BC">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899" w:author="Leeyoung" w:date="2019-06-13T16:57:00Z"/>
          <w:rFonts w:eastAsiaTheme="minorEastAsia"/>
          <w:sz w:val="20"/>
          <w:szCs w:val="22"/>
        </w:rPr>
      </w:pPr>
      <w:r w:rsidRPr="00C335BC">
        <w:rPr>
          <w:rFonts w:eastAsiaTheme="minorEastAsia"/>
          <w:sz w:val="20"/>
          <w:szCs w:val="22"/>
        </w:rPr>
        <w:lastRenderedPageBreak/>
        <w:t xml:space="preserve">             |  |  +--rw dest-vn-ap-id?   </w:t>
      </w:r>
    </w:p>
    <w:p w14:paraId="1864488A" w14:textId="44206315" w:rsidR="00C335BC" w:rsidRPr="00C335BC" w:rsidRDefault="00C335BC" w:rsidP="00C335BC">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0"/>
          <w:szCs w:val="22"/>
        </w:rPr>
      </w:pPr>
      <w:r w:rsidRPr="00C335BC">
        <w:rPr>
          <w:rFonts w:eastAsiaTheme="minorEastAsia"/>
          <w:sz w:val="20"/>
          <w:szCs w:val="22"/>
        </w:rPr>
        <w:t xml:space="preserve">-&gt; </w:t>
      </w:r>
      <w:del w:id="900" w:author="Leeyoung" w:date="2019-02-04T12:51:00Z">
        <w:r w:rsidRPr="00C335BC" w:rsidDel="00C31D63">
          <w:rPr>
            <w:rFonts w:eastAsiaTheme="minorEastAsia"/>
            <w:sz w:val="20"/>
            <w:szCs w:val="22"/>
          </w:rPr>
          <w:delText>/</w:delText>
        </w:r>
      </w:del>
      <w:del w:id="901" w:author="Leeyoung" w:date="2019-02-04T12:50:00Z">
        <w:r w:rsidRPr="00C335BC" w:rsidDel="00C31D63">
          <w:rPr>
            <w:rFonts w:eastAsiaTheme="minorEastAsia"/>
            <w:sz w:val="20"/>
            <w:szCs w:val="22"/>
          </w:rPr>
          <w:delText>actn</w:delText>
        </w:r>
      </w:del>
      <w:r w:rsidRPr="00C335BC">
        <w:rPr>
          <w:rFonts w:eastAsiaTheme="minorEastAsia"/>
          <w:sz w:val="20"/>
          <w:szCs w:val="22"/>
        </w:rPr>
        <w:t>/ap/access-point-list/vn-ap/vn-ap-id</w:t>
      </w:r>
    </w:p>
    <w:p w14:paraId="5A3F98BE" w14:textId="77777777" w:rsidR="00C335BC" w:rsidRPr="00C335BC" w:rsidRDefault="00C335BC" w:rsidP="00C335BC">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0"/>
          <w:szCs w:val="22"/>
        </w:rPr>
      </w:pPr>
      <w:r w:rsidRPr="00C335BC">
        <w:rPr>
          <w:rFonts w:eastAsiaTheme="minorEastAsia"/>
          <w:sz w:val="20"/>
          <w:szCs w:val="22"/>
        </w:rPr>
        <w:t xml:space="preserve">             |  |  +--rw multi-dest?      boolean {multi-src-dest}?</w:t>
      </w:r>
    </w:p>
    <w:p w14:paraId="3DD0F9CA" w14:textId="77777777" w:rsidR="004109F6" w:rsidRDefault="00C335BC" w:rsidP="00C335BC">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902" w:author="Leeyoung" w:date="2019-06-13T16:57:00Z"/>
          <w:rFonts w:eastAsiaTheme="minorEastAsia"/>
          <w:sz w:val="20"/>
          <w:szCs w:val="22"/>
        </w:rPr>
      </w:pPr>
      <w:r w:rsidRPr="00C335BC">
        <w:rPr>
          <w:rFonts w:eastAsiaTheme="minorEastAsia"/>
          <w:sz w:val="20"/>
          <w:szCs w:val="22"/>
        </w:rPr>
        <w:t xml:space="preserve">             |  +--rw connetivity-matrix-id?   </w:t>
      </w:r>
    </w:p>
    <w:p w14:paraId="54D39D38" w14:textId="2DB2C233" w:rsidR="00C335BC" w:rsidRPr="00C335BC" w:rsidRDefault="00C335BC" w:rsidP="00C335BC">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0"/>
          <w:szCs w:val="22"/>
        </w:rPr>
      </w:pPr>
      <w:r w:rsidRPr="00C335BC">
        <w:rPr>
          <w:rFonts w:eastAsiaTheme="minorEastAsia"/>
          <w:sz w:val="20"/>
          <w:szCs w:val="22"/>
        </w:rPr>
        <w:t>-&gt; /nw:networks/network/node/tet:te/te-node-attributes/connectivity-matrices/connectivity-matrix/id</w:t>
      </w:r>
    </w:p>
    <w:p w14:paraId="55435245" w14:textId="77777777" w:rsidR="00C335BC" w:rsidRPr="00C335BC" w:rsidRDefault="00C335BC" w:rsidP="00C335BC">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0"/>
          <w:szCs w:val="22"/>
        </w:rPr>
      </w:pPr>
      <w:r w:rsidRPr="00C335BC">
        <w:rPr>
          <w:rFonts w:eastAsiaTheme="minorEastAsia"/>
          <w:sz w:val="20"/>
          <w:szCs w:val="22"/>
        </w:rPr>
        <w:t xml:space="preserve">             |  +--ro oper-status?             identityref</w:t>
      </w:r>
    </w:p>
    <w:p w14:paraId="12B8149C" w14:textId="77777777" w:rsidR="00C335BC" w:rsidRPr="00C335BC" w:rsidRDefault="00C335BC" w:rsidP="00C335BC">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0"/>
          <w:szCs w:val="22"/>
        </w:rPr>
      </w:pPr>
      <w:r w:rsidRPr="00C335BC">
        <w:rPr>
          <w:rFonts w:eastAsiaTheme="minorEastAsia"/>
          <w:sz w:val="20"/>
          <w:szCs w:val="22"/>
        </w:rPr>
        <w:t xml:space="preserve">             +--ro if-selected?      boolean {multi-src-dest}?</w:t>
      </w:r>
    </w:p>
    <w:p w14:paraId="3AFB5B98" w14:textId="77777777" w:rsidR="00C335BC" w:rsidRPr="00C335BC" w:rsidRDefault="00C335BC" w:rsidP="00C335BC">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0"/>
          <w:szCs w:val="22"/>
        </w:rPr>
      </w:pPr>
      <w:r w:rsidRPr="00C335BC">
        <w:rPr>
          <w:rFonts w:eastAsiaTheme="minorEastAsia"/>
          <w:sz w:val="20"/>
          <w:szCs w:val="22"/>
        </w:rPr>
        <w:t xml:space="preserve">             +--rw admin-status?     identityref</w:t>
      </w:r>
    </w:p>
    <w:p w14:paraId="57F5B587" w14:textId="77777777" w:rsidR="00C335BC" w:rsidRPr="00C335BC" w:rsidRDefault="00C335BC" w:rsidP="00C335BC">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0"/>
          <w:szCs w:val="22"/>
        </w:rPr>
      </w:pPr>
      <w:r w:rsidRPr="00C335BC">
        <w:rPr>
          <w:rFonts w:eastAsiaTheme="minorEastAsia"/>
          <w:sz w:val="20"/>
          <w:szCs w:val="22"/>
        </w:rPr>
        <w:t xml:space="preserve">             +--ro oper-status?      identityref</w:t>
      </w:r>
    </w:p>
    <w:p w14:paraId="40CC6551" w14:textId="77777777" w:rsidR="00C335BC" w:rsidRDefault="00C335BC" w:rsidP="005740AB"/>
    <w:p w14:paraId="3577D9F9" w14:textId="75A9DD42" w:rsidR="0086616A" w:rsidRDefault="0086616A" w:rsidP="0086616A">
      <w:pPr>
        <w:pStyle w:val="Heading3"/>
        <w:ind w:left="432"/>
        <w:rPr>
          <w:ins w:id="903" w:author="Leeyoung" w:date="2018-09-20T10:58:00Z"/>
        </w:rPr>
      </w:pPr>
      <w:bookmarkStart w:id="904" w:name="_Toc11332176"/>
      <w:ins w:id="905" w:author="Leeyoung" w:date="2018-09-20T10:59:00Z">
        <w:r>
          <w:t>Others</w:t>
        </w:r>
      </w:ins>
      <w:bookmarkEnd w:id="904"/>
    </w:p>
    <w:p w14:paraId="35B0D690" w14:textId="71466AB0" w:rsidR="00D20E07" w:rsidDel="0086616A" w:rsidRDefault="00D20E07" w:rsidP="0009237E">
      <w:pPr>
        <w:pStyle w:val="Heading3"/>
        <w:ind w:left="432"/>
        <w:rPr>
          <w:del w:id="906" w:author="Leeyoung" w:date="2018-09-20T10:58:00Z"/>
        </w:rPr>
      </w:pPr>
      <w:del w:id="907" w:author="Leeyoung" w:date="2018-09-20T10:58:00Z">
        <w:r w:rsidDel="0086616A">
          <w:delText>Others</w:delText>
        </w:r>
      </w:del>
    </w:p>
    <w:p w14:paraId="62637817" w14:textId="77777777" w:rsidR="00793146" w:rsidRDefault="00D20E07" w:rsidP="005740AB">
      <w:r>
        <w:t>The VN Yang model can be easily augmented to support the mapping of</w:t>
      </w:r>
      <w:r w:rsidR="00793146">
        <w:t xml:space="preserve"> </w:t>
      </w:r>
      <w:r>
        <w:t>VN to the Services such as L3SM and</w:t>
      </w:r>
      <w:r w:rsidR="00793146">
        <w:t xml:space="preserve"> L2SM as described in [TE-MAP]. </w:t>
      </w:r>
    </w:p>
    <w:p w14:paraId="024B0351" w14:textId="1D02FF19" w:rsidR="00D20E07" w:rsidDel="00156D5C" w:rsidRDefault="00D20E07">
      <w:pPr>
        <w:rPr>
          <w:del w:id="908" w:author="Leeyoung" w:date="2018-09-20T10:46:00Z"/>
        </w:rPr>
      </w:pPr>
      <w:r>
        <w:t>The VN Yang model can be extended to support telemetry, performance</w:t>
      </w:r>
      <w:r w:rsidR="00793146">
        <w:t xml:space="preserve"> </w:t>
      </w:r>
      <w:r>
        <w:t>monitoring and network autonomics as described in [ACTN-PM].</w:t>
      </w:r>
    </w:p>
    <w:p w14:paraId="12CAF074" w14:textId="77777777" w:rsidR="00D20E07" w:rsidRDefault="00D20E07"/>
    <w:p w14:paraId="6659691F" w14:textId="35BD52FF" w:rsidR="0086616A" w:rsidRDefault="0086616A" w:rsidP="0086616A">
      <w:pPr>
        <w:pStyle w:val="Heading3"/>
        <w:ind w:left="432"/>
        <w:rPr>
          <w:ins w:id="909" w:author="Leeyoung" w:date="2018-09-20T10:59:00Z"/>
        </w:rPr>
      </w:pPr>
      <w:bookmarkStart w:id="910" w:name="_Toc11332177"/>
      <w:ins w:id="911" w:author="Leeyoung" w:date="2018-09-20T10:59:00Z">
        <w:r>
          <w:t>Summary</w:t>
        </w:r>
        <w:bookmarkEnd w:id="910"/>
        <w:r>
          <w:t xml:space="preserve"> </w:t>
        </w:r>
      </w:ins>
    </w:p>
    <w:p w14:paraId="0E774433" w14:textId="5FAF6242" w:rsidR="00D20E07" w:rsidDel="00156D5C" w:rsidRDefault="00D20E07">
      <w:pPr>
        <w:pStyle w:val="Heading3"/>
        <w:numPr>
          <w:ilvl w:val="0"/>
          <w:numId w:val="0"/>
        </w:numPr>
        <w:rPr>
          <w:del w:id="912" w:author="Leeyoung" w:date="2018-09-20T10:46:00Z"/>
        </w:rPr>
        <w:pPrChange w:id="913" w:author="Leeyoung" w:date="2018-09-20T10:59:00Z">
          <w:pPr>
            <w:pStyle w:val="Heading2"/>
          </w:pPr>
        </w:pPrChange>
      </w:pPr>
      <w:del w:id="914" w:author="Leeyoung" w:date="2018-09-20T10:59:00Z">
        <w:r w:rsidDel="0086616A">
          <w:delText>Summary</w:delText>
        </w:r>
      </w:del>
    </w:p>
    <w:p w14:paraId="10800989" w14:textId="4C10EBAF" w:rsidR="00D20E07" w:rsidDel="0086616A" w:rsidRDefault="00D20E07">
      <w:pPr>
        <w:pStyle w:val="Heading3"/>
        <w:numPr>
          <w:ilvl w:val="0"/>
          <w:numId w:val="0"/>
        </w:numPr>
        <w:rPr>
          <w:del w:id="915" w:author="Leeyoung" w:date="2018-09-20T10:59:00Z"/>
        </w:rPr>
        <w:pPrChange w:id="916" w:author="Leeyoung" w:date="2018-09-20T10:59:00Z">
          <w:pPr>
            <w:pStyle w:val="NoSpacing"/>
          </w:pPr>
        </w:pPrChange>
      </w:pPr>
    </w:p>
    <w:p w14:paraId="1AFA784E" w14:textId="4269D668" w:rsidR="00D20E07" w:rsidRDefault="00D20E07" w:rsidP="00D574E1">
      <w:pPr>
        <w:pStyle w:val="NoSpacing"/>
      </w:pPr>
      <w:r>
        <w:t xml:space="preserve">This section summarizes the </w:t>
      </w:r>
      <w:r w:rsidR="00EC3C9C">
        <w:t xml:space="preserve">innovative service </w:t>
      </w:r>
      <w:r>
        <w:t xml:space="preserve">features of the </w:t>
      </w:r>
      <w:del w:id="917" w:author="Leeyoung" w:date="2019-02-04T12:25:00Z">
        <w:r w:rsidDel="00395DC3">
          <w:delText xml:space="preserve">ACTN </w:delText>
        </w:r>
      </w:del>
      <w:r>
        <w:t xml:space="preserve">VN Yang. </w:t>
      </w:r>
    </w:p>
    <w:p w14:paraId="15E61045" w14:textId="77777777" w:rsidR="00D20E07" w:rsidRDefault="00D20E07" w:rsidP="00D574E1">
      <w:pPr>
        <w:pStyle w:val="NoSpacing"/>
      </w:pPr>
    </w:p>
    <w:p w14:paraId="360AE8EE" w14:textId="77777777" w:rsidR="00D20E07" w:rsidRDefault="00D20E07" w:rsidP="00D574E1">
      <w:pPr>
        <w:pStyle w:val="NoSpacing"/>
      </w:pPr>
      <w:r>
        <w:t xml:space="preserve">   o Maintenance of AP and VNAP along with VN. </w:t>
      </w:r>
    </w:p>
    <w:p w14:paraId="5B96BF56" w14:textId="77777777" w:rsidR="00D20E07" w:rsidRDefault="00D20E07" w:rsidP="00D574E1">
      <w:pPr>
        <w:pStyle w:val="NoSpacing"/>
      </w:pPr>
    </w:p>
    <w:p w14:paraId="41372E05" w14:textId="7CC4E553" w:rsidR="00D20E07" w:rsidRDefault="00D20E07" w:rsidP="00D574E1">
      <w:pPr>
        <w:pStyle w:val="NoSpacing"/>
      </w:pPr>
      <w:r>
        <w:t xml:space="preserve">   o VN construct to group </w:t>
      </w:r>
      <w:r w:rsidR="00A00754">
        <w:t>of edge-to-edge links</w:t>
      </w:r>
    </w:p>
    <w:p w14:paraId="7CED3F3E" w14:textId="77777777" w:rsidR="00D20E07" w:rsidRDefault="00D20E07" w:rsidP="00D574E1">
      <w:pPr>
        <w:pStyle w:val="NoSpacing"/>
      </w:pPr>
    </w:p>
    <w:p w14:paraId="34A02E07" w14:textId="77777777" w:rsidR="00D20E07" w:rsidRDefault="00D20E07" w:rsidP="00D574E1">
      <w:pPr>
        <w:pStyle w:val="NoSpacing"/>
      </w:pPr>
      <w:r>
        <w:t xml:space="preserve">   o VN Compute (pre-instantiate)</w:t>
      </w:r>
    </w:p>
    <w:p w14:paraId="001289CE" w14:textId="77777777" w:rsidR="00D20E07" w:rsidRDefault="00D20E07" w:rsidP="00D574E1">
      <w:pPr>
        <w:pStyle w:val="NoSpacing"/>
      </w:pPr>
    </w:p>
    <w:p w14:paraId="623D4D58" w14:textId="77777777" w:rsidR="00D20E07" w:rsidRDefault="00D20E07" w:rsidP="00D574E1">
      <w:pPr>
        <w:pStyle w:val="NoSpacing"/>
      </w:pPr>
      <w:r>
        <w:t xml:space="preserve">   o Multi-Source / Multi-Destination</w:t>
      </w:r>
    </w:p>
    <w:p w14:paraId="64CD1AEF" w14:textId="77777777" w:rsidR="00D20E07" w:rsidRDefault="00D20E07" w:rsidP="00D574E1">
      <w:pPr>
        <w:pStyle w:val="NoSpacing"/>
      </w:pPr>
    </w:p>
    <w:p w14:paraId="2B8F34DE" w14:textId="77777777" w:rsidR="00D20E07" w:rsidRDefault="00D20E07" w:rsidP="00D574E1">
      <w:pPr>
        <w:pStyle w:val="NoSpacing"/>
      </w:pPr>
      <w:r>
        <w:t xml:space="preserve">   o Ability to support various VN and VNS Types</w:t>
      </w:r>
    </w:p>
    <w:p w14:paraId="2FEBEDA9" w14:textId="77777777" w:rsidR="00D20E07" w:rsidRDefault="00D20E07" w:rsidP="00D574E1">
      <w:pPr>
        <w:pStyle w:val="NoSpacing"/>
      </w:pPr>
    </w:p>
    <w:p w14:paraId="4470CB0E" w14:textId="77777777" w:rsidR="00793146" w:rsidRDefault="00D20E07" w:rsidP="00D574E1">
      <w:pPr>
        <w:pStyle w:val="NoSpacing"/>
      </w:pPr>
      <w:r>
        <w:t xml:space="preserve">        * VN Type 1: Customer configures the VN as a set of VN </w:t>
      </w:r>
    </w:p>
    <w:p w14:paraId="09092B0A" w14:textId="21122A96" w:rsidR="00D20E07" w:rsidRDefault="00793146" w:rsidP="00D574E1">
      <w:pPr>
        <w:pStyle w:val="NoSpacing"/>
      </w:pPr>
      <w:r>
        <w:t xml:space="preserve">          </w:t>
      </w:r>
      <w:r w:rsidR="00D20E07">
        <w:t>Members.</w:t>
      </w:r>
    </w:p>
    <w:p w14:paraId="3FC4CC6A" w14:textId="77777777" w:rsidR="00D20E07" w:rsidRDefault="00D20E07" w:rsidP="00D574E1">
      <w:pPr>
        <w:pStyle w:val="NoSpacing"/>
      </w:pPr>
      <w:r>
        <w:lastRenderedPageBreak/>
        <w:t xml:space="preserve">          No other details need to be set by customer, making for a </w:t>
      </w:r>
    </w:p>
    <w:p w14:paraId="7BE2D7AB" w14:textId="77777777" w:rsidR="00D20E07" w:rsidRDefault="00D20E07" w:rsidP="00D574E1">
      <w:pPr>
        <w:pStyle w:val="NoSpacing"/>
      </w:pPr>
      <w:r>
        <w:t xml:space="preserve">          simplified operations for the customer.   </w:t>
      </w:r>
    </w:p>
    <w:p w14:paraId="4878C12B" w14:textId="77777777" w:rsidR="00D20E07" w:rsidRDefault="00D20E07" w:rsidP="00D574E1">
      <w:pPr>
        <w:pStyle w:val="NoSpacing"/>
      </w:pPr>
    </w:p>
    <w:p w14:paraId="5B9766CF" w14:textId="77777777" w:rsidR="00D20E07" w:rsidRDefault="00D20E07" w:rsidP="00D574E1">
      <w:pPr>
        <w:pStyle w:val="NoSpacing"/>
      </w:pPr>
      <w:r>
        <w:t xml:space="preserve">        * VN Type 2: Along with VN Members, the customer could also </w:t>
      </w:r>
    </w:p>
    <w:p w14:paraId="5A500B62" w14:textId="77777777" w:rsidR="00D20E07" w:rsidRDefault="00D20E07" w:rsidP="00D574E1">
      <w:pPr>
        <w:pStyle w:val="NoSpacing"/>
      </w:pPr>
      <w:r>
        <w:t xml:space="preserve">          provide an abstract topology, this topology is provided by</w:t>
      </w:r>
    </w:p>
    <w:p w14:paraId="4BD195ED" w14:textId="77777777" w:rsidR="00D20E07" w:rsidRDefault="00D20E07" w:rsidP="00D574E1">
      <w:pPr>
        <w:pStyle w:val="NoSpacing"/>
      </w:pPr>
      <w:r>
        <w:t xml:space="preserve">          the Abstract TE Topology Yang Model.  </w:t>
      </w:r>
    </w:p>
    <w:p w14:paraId="42719172" w14:textId="77777777" w:rsidR="00D20E07" w:rsidRDefault="00D20E07" w:rsidP="00D20E07"/>
    <w:p w14:paraId="4289932A" w14:textId="6BB486DB" w:rsidR="009D4BB1" w:rsidRPr="009D4BB1" w:rsidDel="004B09DE" w:rsidRDefault="009D4BB1">
      <w:pPr>
        <w:ind w:left="0"/>
        <w:rPr>
          <w:del w:id="918" w:author="Leeyoung" w:date="2018-09-19T12:02:00Z"/>
        </w:rPr>
        <w:pPrChange w:id="919" w:author="Leeyoung" w:date="2018-09-19T12:02:00Z">
          <w:pPr/>
        </w:pPrChange>
      </w:pPr>
    </w:p>
    <w:p w14:paraId="1C4DC14E" w14:textId="15F37A72" w:rsidR="0061754C" w:rsidDel="004B09DE" w:rsidRDefault="001D0C3A">
      <w:pPr>
        <w:ind w:left="0"/>
        <w:rPr>
          <w:del w:id="920" w:author="Leeyoung" w:date="2018-09-19T12:02:00Z"/>
        </w:rPr>
        <w:pPrChange w:id="921" w:author="Leeyoung" w:date="2018-09-19T12:02:00Z">
          <w:pPr/>
        </w:pPrChange>
      </w:pPr>
      <w:del w:id="922" w:author="Leeyoung" w:date="2018-09-19T12:02:00Z">
        <w:r w:rsidRPr="00C308BD" w:rsidDel="004B09DE">
          <w:delText xml:space="preserve"> </w:delText>
        </w:r>
      </w:del>
    </w:p>
    <w:p w14:paraId="33EF9E75" w14:textId="38AD1D37" w:rsidR="0061754C" w:rsidDel="004B09DE" w:rsidRDefault="0061754C">
      <w:pPr>
        <w:pStyle w:val="RFCFigure"/>
        <w:ind w:left="0"/>
        <w:rPr>
          <w:del w:id="923" w:author="Leeyoung" w:date="2018-09-19T12:02:00Z"/>
          <w:sz w:val="20"/>
        </w:rPr>
        <w:pPrChange w:id="924" w:author="Leeyoung" w:date="2018-09-19T12:02:00Z">
          <w:pPr>
            <w:pStyle w:val="RFCFigure"/>
          </w:pPr>
        </w:pPrChange>
      </w:pPr>
    </w:p>
    <w:p w14:paraId="126CB450" w14:textId="013BD081" w:rsidR="009B6C20" w:rsidRPr="00D574E1" w:rsidDel="004B09DE" w:rsidRDefault="00946C70">
      <w:pPr>
        <w:pStyle w:val="RFCFigure"/>
        <w:ind w:left="0"/>
        <w:rPr>
          <w:del w:id="925" w:author="Leeyoung" w:date="2018-09-19T12:02:00Z"/>
          <w:sz w:val="20"/>
        </w:rPr>
        <w:pPrChange w:id="926" w:author="Leeyoung" w:date="2018-09-19T12:02:00Z">
          <w:pPr>
            <w:pStyle w:val="RFCFigure"/>
          </w:pPr>
        </w:pPrChange>
      </w:pPr>
      <w:del w:id="927" w:author="Leeyoung" w:date="2018-09-19T12:02:00Z">
        <w:r w:rsidRPr="00D574E1" w:rsidDel="004B09DE">
          <w:rPr>
            <w:sz w:val="20"/>
          </w:rPr>
          <w:delText xml:space="preserve">  </w:delText>
        </w:r>
      </w:del>
    </w:p>
    <w:p w14:paraId="6F4E1B94" w14:textId="6EBA9856" w:rsidR="009B6C20" w:rsidRPr="00D574E1" w:rsidDel="004B09DE" w:rsidRDefault="009B6C20">
      <w:pPr>
        <w:pStyle w:val="RFCFigure"/>
        <w:ind w:left="0"/>
        <w:rPr>
          <w:del w:id="928" w:author="Leeyoung" w:date="2018-09-19T12:02:00Z"/>
          <w:sz w:val="20"/>
        </w:rPr>
        <w:pPrChange w:id="929" w:author="Leeyoung" w:date="2018-09-19T12:02:00Z">
          <w:pPr>
            <w:pStyle w:val="RFCFigure"/>
          </w:pPr>
        </w:pPrChange>
      </w:pPr>
    </w:p>
    <w:p w14:paraId="2284F7A6" w14:textId="77777777" w:rsidR="00252A21" w:rsidRDefault="00252A21">
      <w:pPr>
        <w:pStyle w:val="RFCFigure"/>
        <w:ind w:left="0"/>
        <w:pPrChange w:id="930" w:author="Leeyoung" w:date="2018-09-19T12:02:00Z">
          <w:pPr>
            <w:pStyle w:val="RFCFigure"/>
          </w:pPr>
        </w:pPrChange>
      </w:pPr>
    </w:p>
    <w:p w14:paraId="621D70F2" w14:textId="77777777" w:rsidR="00037BFF" w:rsidRDefault="00AF3518" w:rsidP="00070E0F">
      <w:pPr>
        <w:pStyle w:val="Heading1"/>
      </w:pPr>
      <w:bookmarkStart w:id="931" w:name="_Toc411255050"/>
      <w:bookmarkStart w:id="932" w:name="_Toc411255433"/>
      <w:bookmarkStart w:id="933" w:name="_Toc411258108"/>
      <w:bookmarkStart w:id="934" w:name="_Toc411255051"/>
      <w:bookmarkStart w:id="935" w:name="_Toc411255434"/>
      <w:bookmarkStart w:id="936" w:name="_Toc411258109"/>
      <w:bookmarkStart w:id="937" w:name="_Toc411255052"/>
      <w:bookmarkStart w:id="938" w:name="_Toc411255435"/>
      <w:bookmarkStart w:id="939" w:name="_Toc411258110"/>
      <w:bookmarkStart w:id="940" w:name="_Toc411255053"/>
      <w:bookmarkStart w:id="941" w:name="_Toc411255436"/>
      <w:bookmarkStart w:id="942" w:name="_Toc411258111"/>
      <w:bookmarkEnd w:id="931"/>
      <w:bookmarkEnd w:id="932"/>
      <w:bookmarkEnd w:id="933"/>
      <w:bookmarkEnd w:id="934"/>
      <w:bookmarkEnd w:id="935"/>
      <w:bookmarkEnd w:id="936"/>
      <w:bookmarkEnd w:id="937"/>
      <w:bookmarkEnd w:id="938"/>
      <w:bookmarkEnd w:id="939"/>
      <w:bookmarkEnd w:id="940"/>
      <w:bookmarkEnd w:id="941"/>
      <w:bookmarkEnd w:id="942"/>
      <w:del w:id="943" w:author="Leeyoung" w:date="2019-02-04T12:37:00Z">
        <w:r w:rsidDel="00F55EEF">
          <w:delText xml:space="preserve">ACTN </w:delText>
        </w:r>
      </w:del>
      <w:bookmarkStart w:id="944" w:name="_Toc11332178"/>
      <w:r>
        <w:t xml:space="preserve">VN </w:t>
      </w:r>
      <w:r w:rsidR="001D6130">
        <w:t>YANG Model</w:t>
      </w:r>
      <w:r w:rsidR="00CD2CA5">
        <w:t xml:space="preserve"> (Tree Structure)</w:t>
      </w:r>
      <w:bookmarkEnd w:id="944"/>
      <w:r w:rsidR="00CD2CA5">
        <w:t xml:space="preserve"> </w:t>
      </w:r>
    </w:p>
    <w:p w14:paraId="499E8BFB" w14:textId="77777777" w:rsidR="00415353" w:rsidRPr="00720183" w:rsidRDefault="00415353" w:rsidP="00415353">
      <w:pPr>
        <w:pStyle w:val="PlainText"/>
        <w:rPr>
          <w:ins w:id="945" w:author="Leeyoung" w:date="2019-06-13T16:08:00Z"/>
          <w:rFonts w:ascii="Courier New" w:hAnsi="Courier New" w:cs="Courier New"/>
          <w:sz w:val="21"/>
          <w:szCs w:val="21"/>
        </w:rPr>
      </w:pPr>
      <w:ins w:id="946" w:author="Leeyoung" w:date="2019-06-13T16:08:00Z">
        <w:r w:rsidRPr="00720183">
          <w:rPr>
            <w:rFonts w:ascii="Courier New" w:hAnsi="Courier New" w:cs="Courier New"/>
            <w:sz w:val="21"/>
            <w:szCs w:val="21"/>
          </w:rPr>
          <w:t>module: ietf-vn</w:t>
        </w:r>
      </w:ins>
    </w:p>
    <w:p w14:paraId="626CE670" w14:textId="77777777" w:rsidR="00415353" w:rsidRPr="00720183" w:rsidRDefault="00415353" w:rsidP="00415353">
      <w:pPr>
        <w:pStyle w:val="PlainText"/>
        <w:rPr>
          <w:ins w:id="947" w:author="Leeyoung" w:date="2019-06-13T16:08:00Z"/>
          <w:rFonts w:ascii="Courier New" w:hAnsi="Courier New" w:cs="Courier New"/>
          <w:sz w:val="21"/>
          <w:szCs w:val="21"/>
        </w:rPr>
      </w:pPr>
      <w:ins w:id="948" w:author="Leeyoung" w:date="2019-06-13T16:08:00Z">
        <w:r w:rsidRPr="00720183">
          <w:rPr>
            <w:rFonts w:ascii="Courier New" w:hAnsi="Courier New" w:cs="Courier New"/>
            <w:sz w:val="21"/>
            <w:szCs w:val="21"/>
          </w:rPr>
          <w:t xml:space="preserve">  +-rw ap</w:t>
        </w:r>
      </w:ins>
    </w:p>
    <w:p w14:paraId="06D130C1" w14:textId="77777777" w:rsidR="00415353" w:rsidRPr="00720183" w:rsidRDefault="00415353" w:rsidP="00415353">
      <w:pPr>
        <w:pStyle w:val="PlainText"/>
        <w:rPr>
          <w:ins w:id="949" w:author="Leeyoung" w:date="2019-06-13T16:08:00Z"/>
          <w:rFonts w:ascii="Courier New" w:hAnsi="Courier New" w:cs="Courier New"/>
          <w:sz w:val="21"/>
          <w:szCs w:val="21"/>
        </w:rPr>
      </w:pPr>
      <w:ins w:id="950" w:author="Leeyoung" w:date="2019-06-13T16:08:00Z">
        <w:r w:rsidRPr="00720183">
          <w:rPr>
            <w:rFonts w:ascii="Courier New" w:hAnsi="Courier New" w:cs="Courier New"/>
            <w:sz w:val="21"/>
            <w:szCs w:val="21"/>
          </w:rPr>
          <w:t xml:space="preserve">  |  +-rw access-point-list* [access-point-id]</w:t>
        </w:r>
      </w:ins>
    </w:p>
    <w:p w14:paraId="22481C54" w14:textId="77777777" w:rsidR="00415353" w:rsidRPr="00720183" w:rsidRDefault="00415353" w:rsidP="00415353">
      <w:pPr>
        <w:pStyle w:val="PlainText"/>
        <w:rPr>
          <w:ins w:id="951" w:author="Leeyoung" w:date="2019-06-13T16:08:00Z"/>
          <w:rFonts w:ascii="Courier New" w:hAnsi="Courier New" w:cs="Courier New"/>
          <w:sz w:val="21"/>
          <w:szCs w:val="21"/>
        </w:rPr>
      </w:pPr>
      <w:ins w:id="952" w:author="Leeyoung" w:date="2019-06-13T16:08:00Z">
        <w:r w:rsidRPr="00720183">
          <w:rPr>
            <w:rFonts w:ascii="Courier New" w:hAnsi="Courier New" w:cs="Courier New"/>
            <w:sz w:val="21"/>
            <w:szCs w:val="21"/>
          </w:rPr>
          <w:t xml:space="preserve">  |     +-rw access-point-id      uint32</w:t>
        </w:r>
      </w:ins>
    </w:p>
    <w:p w14:paraId="43738F8B" w14:textId="77777777" w:rsidR="00415353" w:rsidRPr="00720183" w:rsidRDefault="00415353" w:rsidP="00415353">
      <w:pPr>
        <w:pStyle w:val="PlainText"/>
        <w:rPr>
          <w:ins w:id="953" w:author="Leeyoung" w:date="2019-06-13T16:08:00Z"/>
          <w:rFonts w:ascii="Courier New" w:hAnsi="Courier New" w:cs="Courier New"/>
          <w:sz w:val="21"/>
          <w:szCs w:val="21"/>
        </w:rPr>
      </w:pPr>
      <w:ins w:id="954" w:author="Leeyoung" w:date="2019-06-13T16:08:00Z">
        <w:r w:rsidRPr="00720183">
          <w:rPr>
            <w:rFonts w:ascii="Courier New" w:hAnsi="Courier New" w:cs="Courier New"/>
            <w:sz w:val="21"/>
            <w:szCs w:val="21"/>
          </w:rPr>
          <w:t xml:space="preserve">  |     +-rw access-point-name?   string</w:t>
        </w:r>
      </w:ins>
    </w:p>
    <w:p w14:paraId="435696D8" w14:textId="77777777" w:rsidR="00415353" w:rsidRPr="00720183" w:rsidRDefault="00415353" w:rsidP="00415353">
      <w:pPr>
        <w:pStyle w:val="PlainText"/>
        <w:rPr>
          <w:ins w:id="955" w:author="Leeyoung" w:date="2019-06-13T16:08:00Z"/>
          <w:rFonts w:ascii="Courier New" w:hAnsi="Courier New" w:cs="Courier New"/>
          <w:sz w:val="21"/>
          <w:szCs w:val="21"/>
        </w:rPr>
      </w:pPr>
      <w:ins w:id="956" w:author="Leeyoung" w:date="2019-06-13T16:08:00Z">
        <w:r w:rsidRPr="00720183">
          <w:rPr>
            <w:rFonts w:ascii="Courier New" w:hAnsi="Courier New" w:cs="Courier New"/>
            <w:sz w:val="21"/>
            <w:szCs w:val="21"/>
          </w:rPr>
          <w:t xml:space="preserve">  |     +-rw max-bandwidth?       te-types:te-bandwidth</w:t>
        </w:r>
      </w:ins>
    </w:p>
    <w:p w14:paraId="6BE5C404" w14:textId="77777777" w:rsidR="00415353" w:rsidRPr="00720183" w:rsidRDefault="00415353" w:rsidP="00415353">
      <w:pPr>
        <w:pStyle w:val="PlainText"/>
        <w:rPr>
          <w:ins w:id="957" w:author="Leeyoung" w:date="2019-06-13T16:08:00Z"/>
          <w:rFonts w:ascii="Courier New" w:hAnsi="Courier New" w:cs="Courier New"/>
          <w:sz w:val="21"/>
          <w:szCs w:val="21"/>
        </w:rPr>
      </w:pPr>
      <w:ins w:id="958" w:author="Leeyoung" w:date="2019-06-13T16:08:00Z">
        <w:r w:rsidRPr="00720183">
          <w:rPr>
            <w:rFonts w:ascii="Courier New" w:hAnsi="Courier New" w:cs="Courier New"/>
            <w:sz w:val="21"/>
            <w:szCs w:val="21"/>
          </w:rPr>
          <w:t xml:space="preserve">  |     +-rw avl-bandwidth?       te-types:te-bandwidth</w:t>
        </w:r>
      </w:ins>
    </w:p>
    <w:p w14:paraId="689DCEB4" w14:textId="77777777" w:rsidR="00415353" w:rsidRPr="00720183" w:rsidRDefault="00415353" w:rsidP="00415353">
      <w:pPr>
        <w:pStyle w:val="PlainText"/>
        <w:rPr>
          <w:ins w:id="959" w:author="Leeyoung" w:date="2019-06-13T16:08:00Z"/>
          <w:rFonts w:ascii="Courier New" w:hAnsi="Courier New" w:cs="Courier New"/>
          <w:sz w:val="21"/>
          <w:szCs w:val="21"/>
        </w:rPr>
      </w:pPr>
      <w:ins w:id="960" w:author="Leeyoung" w:date="2019-06-13T16:08:00Z">
        <w:r w:rsidRPr="00720183">
          <w:rPr>
            <w:rFonts w:ascii="Courier New" w:hAnsi="Courier New" w:cs="Courier New"/>
            <w:sz w:val="21"/>
            <w:szCs w:val="21"/>
          </w:rPr>
          <w:t xml:space="preserve">  |     +-rw vn-ap* [vn-ap-id]</w:t>
        </w:r>
      </w:ins>
    </w:p>
    <w:p w14:paraId="090FB5F9" w14:textId="77777777" w:rsidR="00415353" w:rsidRPr="00720183" w:rsidRDefault="00415353" w:rsidP="00415353">
      <w:pPr>
        <w:pStyle w:val="PlainText"/>
        <w:rPr>
          <w:ins w:id="961" w:author="Leeyoung" w:date="2019-06-13T16:08:00Z"/>
          <w:rFonts w:ascii="Courier New" w:hAnsi="Courier New" w:cs="Courier New"/>
          <w:sz w:val="21"/>
          <w:szCs w:val="21"/>
        </w:rPr>
      </w:pPr>
      <w:ins w:id="962" w:author="Leeyoung" w:date="2019-06-13T16:08:00Z">
        <w:r w:rsidRPr="00720183">
          <w:rPr>
            <w:rFonts w:ascii="Courier New" w:hAnsi="Courier New" w:cs="Courier New"/>
            <w:sz w:val="21"/>
            <w:szCs w:val="21"/>
          </w:rPr>
          <w:t xml:space="preserve">  |        +-rw vn-ap-id         uint32</w:t>
        </w:r>
      </w:ins>
    </w:p>
    <w:p w14:paraId="5F05FCCD" w14:textId="77777777" w:rsidR="004109F6" w:rsidRDefault="00415353" w:rsidP="00415353">
      <w:pPr>
        <w:pStyle w:val="PlainText"/>
        <w:rPr>
          <w:ins w:id="963" w:author="Leeyoung" w:date="2019-06-13T16:58:00Z"/>
          <w:rFonts w:ascii="Courier New" w:hAnsi="Courier New" w:cs="Courier New"/>
          <w:sz w:val="21"/>
          <w:szCs w:val="21"/>
        </w:rPr>
      </w:pPr>
      <w:ins w:id="964" w:author="Leeyoung" w:date="2019-06-13T16:08:00Z">
        <w:r w:rsidRPr="00720183">
          <w:rPr>
            <w:rFonts w:ascii="Courier New" w:hAnsi="Courier New" w:cs="Courier New"/>
            <w:sz w:val="21"/>
            <w:szCs w:val="21"/>
          </w:rPr>
          <w:t xml:space="preserve">  |        +-rw vn?              </w:t>
        </w:r>
      </w:ins>
    </w:p>
    <w:p w14:paraId="3AC4B81F" w14:textId="51E1D06E" w:rsidR="00415353" w:rsidRPr="00720183" w:rsidRDefault="00415353" w:rsidP="00415353">
      <w:pPr>
        <w:pStyle w:val="PlainText"/>
        <w:rPr>
          <w:ins w:id="965" w:author="Leeyoung" w:date="2019-06-13T16:08:00Z"/>
          <w:rFonts w:ascii="Courier New" w:hAnsi="Courier New" w:cs="Courier New"/>
          <w:sz w:val="21"/>
          <w:szCs w:val="21"/>
        </w:rPr>
      </w:pPr>
      <w:ins w:id="966" w:author="Leeyoung" w:date="2019-06-13T16:08:00Z">
        <w:r w:rsidRPr="00720183">
          <w:rPr>
            <w:rFonts w:ascii="Courier New" w:hAnsi="Courier New" w:cs="Courier New"/>
            <w:sz w:val="21"/>
            <w:szCs w:val="21"/>
          </w:rPr>
          <w:t>-&gt; /vn/vn-list/vn-id</w:t>
        </w:r>
      </w:ins>
    </w:p>
    <w:p w14:paraId="1B3031B3" w14:textId="77777777" w:rsidR="004109F6" w:rsidRDefault="00415353" w:rsidP="00415353">
      <w:pPr>
        <w:pStyle w:val="PlainText"/>
        <w:rPr>
          <w:ins w:id="967" w:author="Leeyoung" w:date="2019-06-13T16:58:00Z"/>
          <w:rFonts w:ascii="Courier New" w:hAnsi="Courier New" w:cs="Courier New"/>
          <w:sz w:val="21"/>
          <w:szCs w:val="21"/>
        </w:rPr>
      </w:pPr>
      <w:ins w:id="968" w:author="Leeyoung" w:date="2019-06-13T16:08:00Z">
        <w:r w:rsidRPr="00720183">
          <w:rPr>
            <w:rFonts w:ascii="Courier New" w:hAnsi="Courier New" w:cs="Courier New"/>
            <w:sz w:val="21"/>
            <w:szCs w:val="21"/>
          </w:rPr>
          <w:t xml:space="preserve">  |        +-rw abstract-node?   </w:t>
        </w:r>
      </w:ins>
    </w:p>
    <w:p w14:paraId="27D84C9D" w14:textId="71D889ED" w:rsidR="00415353" w:rsidRPr="00720183" w:rsidRDefault="00415353" w:rsidP="00415353">
      <w:pPr>
        <w:pStyle w:val="PlainText"/>
        <w:rPr>
          <w:ins w:id="969" w:author="Leeyoung" w:date="2019-06-13T16:08:00Z"/>
          <w:rFonts w:ascii="Courier New" w:hAnsi="Courier New" w:cs="Courier New"/>
          <w:sz w:val="21"/>
          <w:szCs w:val="21"/>
        </w:rPr>
      </w:pPr>
      <w:ins w:id="970" w:author="Leeyoung" w:date="2019-06-13T16:08:00Z">
        <w:r w:rsidRPr="00720183">
          <w:rPr>
            <w:rFonts w:ascii="Courier New" w:hAnsi="Courier New" w:cs="Courier New"/>
            <w:sz w:val="21"/>
            <w:szCs w:val="21"/>
          </w:rPr>
          <w:t>-&gt; /nw:networks/network/node/tet:te-node-id</w:t>
        </w:r>
      </w:ins>
    </w:p>
    <w:p w14:paraId="616B77FD" w14:textId="77777777" w:rsidR="00415353" w:rsidRDefault="00415353" w:rsidP="00415353">
      <w:pPr>
        <w:pStyle w:val="PlainText"/>
        <w:rPr>
          <w:ins w:id="971" w:author="Leeyoung" w:date="2019-06-13T16:09:00Z"/>
          <w:rFonts w:ascii="Courier New" w:hAnsi="Courier New" w:cs="Courier New"/>
          <w:sz w:val="21"/>
          <w:szCs w:val="21"/>
        </w:rPr>
      </w:pPr>
      <w:ins w:id="972" w:author="Leeyoung" w:date="2019-06-13T16:08:00Z">
        <w:r w:rsidRPr="00720183">
          <w:rPr>
            <w:rFonts w:ascii="Courier New" w:hAnsi="Courier New" w:cs="Courier New"/>
            <w:sz w:val="21"/>
            <w:szCs w:val="21"/>
          </w:rPr>
          <w:t xml:space="preserve">  |        +-rw ltp?             </w:t>
        </w:r>
      </w:ins>
    </w:p>
    <w:p w14:paraId="2FFFE439" w14:textId="1FB44298" w:rsidR="00415353" w:rsidRPr="00720183" w:rsidRDefault="00415353" w:rsidP="00415353">
      <w:pPr>
        <w:pStyle w:val="PlainText"/>
        <w:rPr>
          <w:ins w:id="973" w:author="Leeyoung" w:date="2019-06-13T16:08:00Z"/>
          <w:rFonts w:ascii="Courier New" w:hAnsi="Courier New" w:cs="Courier New"/>
          <w:sz w:val="21"/>
          <w:szCs w:val="21"/>
        </w:rPr>
      </w:pPr>
      <w:ins w:id="974" w:author="Leeyoung" w:date="2019-06-13T16:08:00Z">
        <w:r w:rsidRPr="00720183">
          <w:rPr>
            <w:rFonts w:ascii="Courier New" w:hAnsi="Courier New" w:cs="Courier New"/>
            <w:sz w:val="21"/>
            <w:szCs w:val="21"/>
          </w:rPr>
          <w:t>-&gt; /nw:networks/network/node/nt:termination-point/tet:te-tp-id</w:t>
        </w:r>
      </w:ins>
    </w:p>
    <w:p w14:paraId="06E33999" w14:textId="77777777" w:rsidR="00415353" w:rsidRPr="00720183" w:rsidRDefault="00415353" w:rsidP="00415353">
      <w:pPr>
        <w:pStyle w:val="PlainText"/>
        <w:rPr>
          <w:ins w:id="975" w:author="Leeyoung" w:date="2019-06-13T16:08:00Z"/>
          <w:rFonts w:ascii="Courier New" w:hAnsi="Courier New" w:cs="Courier New"/>
          <w:sz w:val="21"/>
          <w:szCs w:val="21"/>
        </w:rPr>
      </w:pPr>
      <w:ins w:id="976" w:author="Leeyoung" w:date="2019-06-13T16:08:00Z">
        <w:r w:rsidRPr="00720183">
          <w:rPr>
            <w:rFonts w:ascii="Courier New" w:hAnsi="Courier New" w:cs="Courier New"/>
            <w:sz w:val="21"/>
            <w:szCs w:val="21"/>
          </w:rPr>
          <w:t xml:space="preserve">  +-rw vn</w:t>
        </w:r>
      </w:ins>
    </w:p>
    <w:p w14:paraId="562562B8" w14:textId="77777777" w:rsidR="00415353" w:rsidRPr="00720183" w:rsidRDefault="00415353" w:rsidP="00415353">
      <w:pPr>
        <w:pStyle w:val="PlainText"/>
        <w:rPr>
          <w:ins w:id="977" w:author="Leeyoung" w:date="2019-06-13T16:08:00Z"/>
          <w:rFonts w:ascii="Courier New" w:hAnsi="Courier New" w:cs="Courier New"/>
          <w:sz w:val="21"/>
          <w:szCs w:val="21"/>
        </w:rPr>
      </w:pPr>
      <w:ins w:id="978" w:author="Leeyoung" w:date="2019-06-13T16:08:00Z">
        <w:r w:rsidRPr="00720183">
          <w:rPr>
            <w:rFonts w:ascii="Courier New" w:hAnsi="Courier New" w:cs="Courier New"/>
            <w:sz w:val="21"/>
            <w:szCs w:val="21"/>
          </w:rPr>
          <w:t xml:space="preserve">     +-rw vn-list* [vn-id]</w:t>
        </w:r>
      </w:ins>
    </w:p>
    <w:p w14:paraId="73491943" w14:textId="77777777" w:rsidR="00415353" w:rsidRPr="00720183" w:rsidRDefault="00415353" w:rsidP="00415353">
      <w:pPr>
        <w:pStyle w:val="PlainText"/>
        <w:rPr>
          <w:ins w:id="979" w:author="Leeyoung" w:date="2019-06-13T16:08:00Z"/>
          <w:rFonts w:ascii="Courier New" w:hAnsi="Courier New" w:cs="Courier New"/>
          <w:sz w:val="21"/>
          <w:szCs w:val="21"/>
        </w:rPr>
      </w:pPr>
      <w:ins w:id="980" w:author="Leeyoung" w:date="2019-06-13T16:08:00Z">
        <w:r w:rsidRPr="00720183">
          <w:rPr>
            <w:rFonts w:ascii="Courier New" w:hAnsi="Courier New" w:cs="Courier New"/>
            <w:sz w:val="21"/>
            <w:szCs w:val="21"/>
          </w:rPr>
          <w:t xml:space="preserve">        +-rw vn-id                 uint32</w:t>
        </w:r>
      </w:ins>
    </w:p>
    <w:p w14:paraId="565B192C" w14:textId="77777777" w:rsidR="00415353" w:rsidRPr="00720183" w:rsidRDefault="00415353" w:rsidP="00415353">
      <w:pPr>
        <w:pStyle w:val="PlainText"/>
        <w:rPr>
          <w:ins w:id="981" w:author="Leeyoung" w:date="2019-06-13T16:08:00Z"/>
          <w:rFonts w:ascii="Courier New" w:hAnsi="Courier New" w:cs="Courier New"/>
          <w:sz w:val="21"/>
          <w:szCs w:val="21"/>
        </w:rPr>
      </w:pPr>
      <w:ins w:id="982" w:author="Leeyoung" w:date="2019-06-13T16:08:00Z">
        <w:r w:rsidRPr="00720183">
          <w:rPr>
            <w:rFonts w:ascii="Courier New" w:hAnsi="Courier New" w:cs="Courier New"/>
            <w:sz w:val="21"/>
            <w:szCs w:val="21"/>
          </w:rPr>
          <w:t xml:space="preserve">        +-rw vn-name?              string</w:t>
        </w:r>
      </w:ins>
    </w:p>
    <w:p w14:paraId="7FE1944F" w14:textId="77777777" w:rsidR="00415353" w:rsidRPr="00720183" w:rsidRDefault="00415353" w:rsidP="00415353">
      <w:pPr>
        <w:pStyle w:val="PlainText"/>
        <w:rPr>
          <w:ins w:id="983" w:author="Leeyoung" w:date="2019-06-13T16:08:00Z"/>
          <w:rFonts w:ascii="Courier New" w:hAnsi="Courier New" w:cs="Courier New"/>
          <w:sz w:val="21"/>
          <w:szCs w:val="21"/>
        </w:rPr>
      </w:pPr>
      <w:ins w:id="984" w:author="Leeyoung" w:date="2019-06-13T16:08:00Z">
        <w:r w:rsidRPr="00720183">
          <w:rPr>
            <w:rFonts w:ascii="Courier New" w:hAnsi="Courier New" w:cs="Courier New"/>
            <w:sz w:val="21"/>
            <w:szCs w:val="21"/>
          </w:rPr>
          <w:t xml:space="preserve">        +-rw vn-topology-id?       te-types:te-topology-id</w:t>
        </w:r>
      </w:ins>
    </w:p>
    <w:p w14:paraId="4D177303" w14:textId="77777777" w:rsidR="004109F6" w:rsidRDefault="00415353" w:rsidP="00415353">
      <w:pPr>
        <w:pStyle w:val="PlainText"/>
        <w:rPr>
          <w:ins w:id="985" w:author="Leeyoung" w:date="2019-06-13T16:58:00Z"/>
          <w:rFonts w:ascii="Courier New" w:hAnsi="Courier New" w:cs="Courier New"/>
          <w:sz w:val="21"/>
          <w:szCs w:val="21"/>
        </w:rPr>
      </w:pPr>
      <w:ins w:id="986" w:author="Leeyoung" w:date="2019-06-13T16:08:00Z">
        <w:r w:rsidRPr="00720183">
          <w:rPr>
            <w:rFonts w:ascii="Courier New" w:hAnsi="Courier New" w:cs="Courier New"/>
            <w:sz w:val="21"/>
            <w:szCs w:val="21"/>
          </w:rPr>
          <w:t xml:space="preserve">        +-rw abstract-node?        </w:t>
        </w:r>
      </w:ins>
    </w:p>
    <w:p w14:paraId="0C03870D" w14:textId="4518378A" w:rsidR="00415353" w:rsidRPr="00720183" w:rsidRDefault="00415353" w:rsidP="00415353">
      <w:pPr>
        <w:pStyle w:val="PlainText"/>
        <w:rPr>
          <w:ins w:id="987" w:author="Leeyoung" w:date="2019-06-13T16:08:00Z"/>
          <w:rFonts w:ascii="Courier New" w:hAnsi="Courier New" w:cs="Courier New"/>
          <w:sz w:val="21"/>
          <w:szCs w:val="21"/>
        </w:rPr>
      </w:pPr>
      <w:ins w:id="988" w:author="Leeyoung" w:date="2019-06-13T16:08:00Z">
        <w:r w:rsidRPr="00720183">
          <w:rPr>
            <w:rFonts w:ascii="Courier New" w:hAnsi="Courier New" w:cs="Courier New"/>
            <w:sz w:val="21"/>
            <w:szCs w:val="21"/>
          </w:rPr>
          <w:t>-&gt; /nw:networks/network/node/tet:te-node-id</w:t>
        </w:r>
      </w:ins>
    </w:p>
    <w:p w14:paraId="7E60A402" w14:textId="77777777" w:rsidR="00415353" w:rsidRPr="00720183" w:rsidRDefault="00415353" w:rsidP="00415353">
      <w:pPr>
        <w:pStyle w:val="PlainText"/>
        <w:rPr>
          <w:ins w:id="989" w:author="Leeyoung" w:date="2019-06-13T16:08:00Z"/>
          <w:rFonts w:ascii="Courier New" w:hAnsi="Courier New" w:cs="Courier New"/>
          <w:sz w:val="21"/>
          <w:szCs w:val="21"/>
        </w:rPr>
      </w:pPr>
      <w:ins w:id="990" w:author="Leeyoung" w:date="2019-06-13T16:08:00Z">
        <w:r w:rsidRPr="00720183">
          <w:rPr>
            <w:rFonts w:ascii="Courier New" w:hAnsi="Courier New" w:cs="Courier New"/>
            <w:sz w:val="21"/>
            <w:szCs w:val="21"/>
          </w:rPr>
          <w:t xml:space="preserve">        +-rw vn-member-list* [vn-member-id]</w:t>
        </w:r>
      </w:ins>
    </w:p>
    <w:p w14:paraId="5C80D9F6" w14:textId="77777777" w:rsidR="00415353" w:rsidRPr="00720183" w:rsidRDefault="00415353" w:rsidP="00415353">
      <w:pPr>
        <w:pStyle w:val="PlainText"/>
        <w:rPr>
          <w:ins w:id="991" w:author="Leeyoung" w:date="2019-06-13T16:08:00Z"/>
          <w:rFonts w:ascii="Courier New" w:hAnsi="Courier New" w:cs="Courier New"/>
          <w:sz w:val="21"/>
          <w:szCs w:val="21"/>
        </w:rPr>
      </w:pPr>
      <w:ins w:id="992" w:author="Leeyoung" w:date="2019-06-13T16:08:00Z">
        <w:r w:rsidRPr="00720183">
          <w:rPr>
            <w:rFonts w:ascii="Courier New" w:hAnsi="Courier New" w:cs="Courier New"/>
            <w:sz w:val="21"/>
            <w:szCs w:val="21"/>
          </w:rPr>
          <w:t xml:space="preserve">        |  +-rw vn-member-id              uint32</w:t>
        </w:r>
      </w:ins>
    </w:p>
    <w:p w14:paraId="5636884F" w14:textId="77777777" w:rsidR="00415353" w:rsidRPr="00720183" w:rsidRDefault="00415353" w:rsidP="00415353">
      <w:pPr>
        <w:pStyle w:val="PlainText"/>
        <w:rPr>
          <w:ins w:id="993" w:author="Leeyoung" w:date="2019-06-13T16:08:00Z"/>
          <w:rFonts w:ascii="Courier New" w:hAnsi="Courier New" w:cs="Courier New"/>
          <w:sz w:val="21"/>
          <w:szCs w:val="21"/>
        </w:rPr>
      </w:pPr>
      <w:ins w:id="994" w:author="Leeyoung" w:date="2019-06-13T16:08:00Z">
        <w:r w:rsidRPr="00720183">
          <w:rPr>
            <w:rFonts w:ascii="Courier New" w:hAnsi="Courier New" w:cs="Courier New"/>
            <w:sz w:val="21"/>
            <w:szCs w:val="21"/>
          </w:rPr>
          <w:t xml:space="preserve">        |  +-rw src</w:t>
        </w:r>
      </w:ins>
    </w:p>
    <w:p w14:paraId="2DF61B3C" w14:textId="77777777" w:rsidR="004109F6" w:rsidRDefault="00415353" w:rsidP="00415353">
      <w:pPr>
        <w:pStyle w:val="PlainText"/>
        <w:rPr>
          <w:ins w:id="995" w:author="Leeyoung" w:date="2019-06-13T16:58:00Z"/>
          <w:rFonts w:ascii="Courier New" w:hAnsi="Courier New" w:cs="Courier New"/>
          <w:sz w:val="21"/>
          <w:szCs w:val="21"/>
        </w:rPr>
      </w:pPr>
      <w:ins w:id="996" w:author="Leeyoung" w:date="2019-06-13T16:08:00Z">
        <w:r w:rsidRPr="00720183">
          <w:rPr>
            <w:rFonts w:ascii="Courier New" w:hAnsi="Courier New" w:cs="Courier New"/>
            <w:sz w:val="21"/>
            <w:szCs w:val="21"/>
          </w:rPr>
          <w:t xml:space="preserve">        |  |  +-rw src?            </w:t>
        </w:r>
      </w:ins>
    </w:p>
    <w:p w14:paraId="051825A8" w14:textId="48C44E21" w:rsidR="00415353" w:rsidRPr="00720183" w:rsidRDefault="00415353" w:rsidP="00415353">
      <w:pPr>
        <w:pStyle w:val="PlainText"/>
        <w:rPr>
          <w:ins w:id="997" w:author="Leeyoung" w:date="2019-06-13T16:08:00Z"/>
          <w:rFonts w:ascii="Courier New" w:hAnsi="Courier New" w:cs="Courier New"/>
          <w:sz w:val="21"/>
          <w:szCs w:val="21"/>
        </w:rPr>
      </w:pPr>
      <w:ins w:id="998" w:author="Leeyoung" w:date="2019-06-13T16:08:00Z">
        <w:r w:rsidRPr="00720183">
          <w:rPr>
            <w:rFonts w:ascii="Courier New" w:hAnsi="Courier New" w:cs="Courier New"/>
            <w:sz w:val="21"/>
            <w:szCs w:val="21"/>
          </w:rPr>
          <w:t>-&gt; /ap/access-point-list/access-point-id</w:t>
        </w:r>
      </w:ins>
    </w:p>
    <w:p w14:paraId="04C77E40" w14:textId="77777777" w:rsidR="004109F6" w:rsidRDefault="00415353" w:rsidP="00415353">
      <w:pPr>
        <w:pStyle w:val="PlainText"/>
        <w:rPr>
          <w:ins w:id="999" w:author="Leeyoung" w:date="2019-06-13T16:58:00Z"/>
          <w:rFonts w:ascii="Courier New" w:hAnsi="Courier New" w:cs="Courier New"/>
          <w:sz w:val="21"/>
          <w:szCs w:val="21"/>
        </w:rPr>
      </w:pPr>
      <w:ins w:id="1000" w:author="Leeyoung" w:date="2019-06-13T16:08:00Z">
        <w:r w:rsidRPr="00720183">
          <w:rPr>
            <w:rFonts w:ascii="Courier New" w:hAnsi="Courier New" w:cs="Courier New"/>
            <w:sz w:val="21"/>
            <w:szCs w:val="21"/>
          </w:rPr>
          <w:t xml:space="preserve">        |  |  +-rw src-vn-ap-id?   </w:t>
        </w:r>
      </w:ins>
    </w:p>
    <w:p w14:paraId="0A69412D" w14:textId="3680C30C" w:rsidR="00415353" w:rsidRPr="00720183" w:rsidRDefault="00415353" w:rsidP="00415353">
      <w:pPr>
        <w:pStyle w:val="PlainText"/>
        <w:rPr>
          <w:ins w:id="1001" w:author="Leeyoung" w:date="2019-06-13T16:08:00Z"/>
          <w:rFonts w:ascii="Courier New" w:hAnsi="Courier New" w:cs="Courier New"/>
          <w:sz w:val="21"/>
          <w:szCs w:val="21"/>
        </w:rPr>
      </w:pPr>
      <w:ins w:id="1002" w:author="Leeyoung" w:date="2019-06-13T16:08:00Z">
        <w:r w:rsidRPr="00720183">
          <w:rPr>
            <w:rFonts w:ascii="Courier New" w:hAnsi="Courier New" w:cs="Courier New"/>
            <w:sz w:val="21"/>
            <w:szCs w:val="21"/>
          </w:rPr>
          <w:lastRenderedPageBreak/>
          <w:t>-&gt; /ap/access-point-list/vn-ap/vn-ap-id</w:t>
        </w:r>
      </w:ins>
    </w:p>
    <w:p w14:paraId="02F61618" w14:textId="77777777" w:rsidR="00415353" w:rsidRPr="00720183" w:rsidRDefault="00415353" w:rsidP="00415353">
      <w:pPr>
        <w:pStyle w:val="PlainText"/>
        <w:rPr>
          <w:ins w:id="1003" w:author="Leeyoung" w:date="2019-06-13T16:08:00Z"/>
          <w:rFonts w:ascii="Courier New" w:hAnsi="Courier New" w:cs="Courier New"/>
          <w:sz w:val="21"/>
          <w:szCs w:val="21"/>
        </w:rPr>
      </w:pPr>
      <w:ins w:id="1004" w:author="Leeyoung" w:date="2019-06-13T16:08:00Z">
        <w:r w:rsidRPr="00720183">
          <w:rPr>
            <w:rFonts w:ascii="Courier New" w:hAnsi="Courier New" w:cs="Courier New"/>
            <w:sz w:val="21"/>
            <w:szCs w:val="21"/>
          </w:rPr>
          <w:t xml:space="preserve">        |  |  +-rw multi-src?      boolean {multi-src-dest}?</w:t>
        </w:r>
      </w:ins>
    </w:p>
    <w:p w14:paraId="35BA59C8" w14:textId="77777777" w:rsidR="00415353" w:rsidRPr="00720183" w:rsidRDefault="00415353" w:rsidP="00415353">
      <w:pPr>
        <w:pStyle w:val="PlainText"/>
        <w:rPr>
          <w:ins w:id="1005" w:author="Leeyoung" w:date="2019-06-13T16:08:00Z"/>
          <w:rFonts w:ascii="Courier New" w:hAnsi="Courier New" w:cs="Courier New"/>
          <w:sz w:val="21"/>
          <w:szCs w:val="21"/>
        </w:rPr>
      </w:pPr>
      <w:ins w:id="1006" w:author="Leeyoung" w:date="2019-06-13T16:08:00Z">
        <w:r w:rsidRPr="00720183">
          <w:rPr>
            <w:rFonts w:ascii="Courier New" w:hAnsi="Courier New" w:cs="Courier New"/>
            <w:sz w:val="21"/>
            <w:szCs w:val="21"/>
          </w:rPr>
          <w:t xml:space="preserve">        |  +-rw dest</w:t>
        </w:r>
      </w:ins>
    </w:p>
    <w:p w14:paraId="3FE4CEFC" w14:textId="77777777" w:rsidR="004109F6" w:rsidRDefault="00415353" w:rsidP="00415353">
      <w:pPr>
        <w:pStyle w:val="PlainText"/>
        <w:rPr>
          <w:ins w:id="1007" w:author="Leeyoung" w:date="2019-06-13T16:58:00Z"/>
          <w:rFonts w:ascii="Courier New" w:hAnsi="Courier New" w:cs="Courier New"/>
          <w:sz w:val="21"/>
          <w:szCs w:val="21"/>
        </w:rPr>
      </w:pPr>
      <w:ins w:id="1008" w:author="Leeyoung" w:date="2019-06-13T16:08:00Z">
        <w:r w:rsidRPr="00720183">
          <w:rPr>
            <w:rFonts w:ascii="Courier New" w:hAnsi="Courier New" w:cs="Courier New"/>
            <w:sz w:val="21"/>
            <w:szCs w:val="21"/>
          </w:rPr>
          <w:t xml:space="preserve">        |  |  +-rw dest?            </w:t>
        </w:r>
      </w:ins>
    </w:p>
    <w:p w14:paraId="491316F0" w14:textId="55768BFA" w:rsidR="00415353" w:rsidRPr="00720183" w:rsidRDefault="00415353" w:rsidP="00415353">
      <w:pPr>
        <w:pStyle w:val="PlainText"/>
        <w:rPr>
          <w:ins w:id="1009" w:author="Leeyoung" w:date="2019-06-13T16:08:00Z"/>
          <w:rFonts w:ascii="Courier New" w:hAnsi="Courier New" w:cs="Courier New"/>
          <w:sz w:val="21"/>
          <w:szCs w:val="21"/>
        </w:rPr>
      </w:pPr>
      <w:ins w:id="1010" w:author="Leeyoung" w:date="2019-06-13T16:08:00Z">
        <w:r w:rsidRPr="00720183">
          <w:rPr>
            <w:rFonts w:ascii="Courier New" w:hAnsi="Courier New" w:cs="Courier New"/>
            <w:sz w:val="21"/>
            <w:szCs w:val="21"/>
          </w:rPr>
          <w:t>-&gt; /ap/access-point-list/access-point-id</w:t>
        </w:r>
      </w:ins>
    </w:p>
    <w:p w14:paraId="657D7D6B" w14:textId="77777777" w:rsidR="004109F6" w:rsidRDefault="00415353" w:rsidP="00415353">
      <w:pPr>
        <w:pStyle w:val="PlainText"/>
        <w:rPr>
          <w:ins w:id="1011" w:author="Leeyoung" w:date="2019-06-13T16:58:00Z"/>
          <w:rFonts w:ascii="Courier New" w:hAnsi="Courier New" w:cs="Courier New"/>
          <w:sz w:val="21"/>
          <w:szCs w:val="21"/>
        </w:rPr>
      </w:pPr>
      <w:ins w:id="1012" w:author="Leeyoung" w:date="2019-06-13T16:08:00Z">
        <w:r w:rsidRPr="00720183">
          <w:rPr>
            <w:rFonts w:ascii="Courier New" w:hAnsi="Courier New" w:cs="Courier New"/>
            <w:sz w:val="21"/>
            <w:szCs w:val="21"/>
          </w:rPr>
          <w:t xml:space="preserve">        |  |  +-rw dest-vn-ap-id?   </w:t>
        </w:r>
      </w:ins>
    </w:p>
    <w:p w14:paraId="7C63D864" w14:textId="5397113F" w:rsidR="00415353" w:rsidRPr="00720183" w:rsidRDefault="00415353" w:rsidP="00415353">
      <w:pPr>
        <w:pStyle w:val="PlainText"/>
        <w:rPr>
          <w:ins w:id="1013" w:author="Leeyoung" w:date="2019-06-13T16:08:00Z"/>
          <w:rFonts w:ascii="Courier New" w:hAnsi="Courier New" w:cs="Courier New"/>
          <w:sz w:val="21"/>
          <w:szCs w:val="21"/>
        </w:rPr>
      </w:pPr>
      <w:ins w:id="1014" w:author="Leeyoung" w:date="2019-06-13T16:08:00Z">
        <w:r w:rsidRPr="00720183">
          <w:rPr>
            <w:rFonts w:ascii="Courier New" w:hAnsi="Courier New" w:cs="Courier New"/>
            <w:sz w:val="21"/>
            <w:szCs w:val="21"/>
          </w:rPr>
          <w:t>-&gt; /ap/access-point-list/vn-ap/vn-ap-id</w:t>
        </w:r>
      </w:ins>
    </w:p>
    <w:p w14:paraId="1D71610D" w14:textId="77777777" w:rsidR="00415353" w:rsidRPr="00720183" w:rsidRDefault="00415353" w:rsidP="00415353">
      <w:pPr>
        <w:pStyle w:val="PlainText"/>
        <w:rPr>
          <w:ins w:id="1015" w:author="Leeyoung" w:date="2019-06-13T16:08:00Z"/>
          <w:rFonts w:ascii="Courier New" w:hAnsi="Courier New" w:cs="Courier New"/>
          <w:sz w:val="21"/>
          <w:szCs w:val="21"/>
        </w:rPr>
      </w:pPr>
      <w:ins w:id="1016" w:author="Leeyoung" w:date="2019-06-13T16:08:00Z">
        <w:r w:rsidRPr="00720183">
          <w:rPr>
            <w:rFonts w:ascii="Courier New" w:hAnsi="Courier New" w:cs="Courier New"/>
            <w:sz w:val="21"/>
            <w:szCs w:val="21"/>
          </w:rPr>
          <w:t xml:space="preserve">        |  |  +-rw multi-dest?      boolean {multi-src-dest}?</w:t>
        </w:r>
      </w:ins>
    </w:p>
    <w:p w14:paraId="117B67AA" w14:textId="77777777" w:rsidR="004109F6" w:rsidRDefault="00415353" w:rsidP="00415353">
      <w:pPr>
        <w:pStyle w:val="PlainText"/>
        <w:rPr>
          <w:ins w:id="1017" w:author="Leeyoung" w:date="2019-06-13T16:58:00Z"/>
          <w:rFonts w:ascii="Courier New" w:hAnsi="Courier New" w:cs="Courier New"/>
          <w:sz w:val="21"/>
          <w:szCs w:val="21"/>
        </w:rPr>
      </w:pPr>
      <w:ins w:id="1018" w:author="Leeyoung" w:date="2019-06-13T16:08:00Z">
        <w:r w:rsidRPr="00720183">
          <w:rPr>
            <w:rFonts w:ascii="Courier New" w:hAnsi="Courier New" w:cs="Courier New"/>
            <w:sz w:val="21"/>
            <w:szCs w:val="21"/>
          </w:rPr>
          <w:t xml:space="preserve">        |  +-rw connectivity-matrix-id?   </w:t>
        </w:r>
      </w:ins>
    </w:p>
    <w:p w14:paraId="058D1466" w14:textId="77777777" w:rsidR="00C17C50" w:rsidRDefault="00415353" w:rsidP="00415353">
      <w:pPr>
        <w:pStyle w:val="PlainText"/>
        <w:rPr>
          <w:ins w:id="1019" w:author="Leeyoung" w:date="2019-06-13T16:08:00Z"/>
          <w:rFonts w:ascii="Courier New" w:hAnsi="Courier New" w:cs="Courier New"/>
          <w:sz w:val="21"/>
          <w:szCs w:val="21"/>
        </w:rPr>
      </w:pPr>
      <w:ins w:id="1020" w:author="Leeyoung" w:date="2019-06-13T16:08:00Z">
        <w:r w:rsidRPr="00720183">
          <w:rPr>
            <w:rFonts w:ascii="Courier New" w:hAnsi="Courier New" w:cs="Courier New"/>
            <w:sz w:val="21"/>
            <w:szCs w:val="21"/>
          </w:rPr>
          <w:t>-&gt; /nw:networks/networ</w:t>
        </w:r>
        <w:r w:rsidR="00C17C50">
          <w:rPr>
            <w:rFonts w:ascii="Courier New" w:hAnsi="Courier New" w:cs="Courier New"/>
            <w:sz w:val="21"/>
            <w:szCs w:val="21"/>
          </w:rPr>
          <w:t>k/node/tet:te/te-node-attribute</w:t>
        </w:r>
      </w:ins>
    </w:p>
    <w:p w14:paraId="21A4F8C8" w14:textId="3BE9707C" w:rsidR="00415353" w:rsidRPr="00720183" w:rsidRDefault="00415353" w:rsidP="00415353">
      <w:pPr>
        <w:pStyle w:val="PlainText"/>
        <w:rPr>
          <w:ins w:id="1021" w:author="Leeyoung" w:date="2019-06-13T16:08:00Z"/>
          <w:rFonts w:ascii="Courier New" w:hAnsi="Courier New" w:cs="Courier New"/>
          <w:sz w:val="21"/>
          <w:szCs w:val="21"/>
        </w:rPr>
      </w:pPr>
      <w:ins w:id="1022" w:author="Leeyoung" w:date="2019-06-13T16:08:00Z">
        <w:r w:rsidRPr="00720183">
          <w:rPr>
            <w:rFonts w:ascii="Courier New" w:hAnsi="Courier New" w:cs="Courier New"/>
            <w:sz w:val="21"/>
            <w:szCs w:val="21"/>
          </w:rPr>
          <w:t>/connectivity-matrices/connectivity-matrix/id</w:t>
        </w:r>
      </w:ins>
    </w:p>
    <w:p w14:paraId="50E8C7F4" w14:textId="77777777" w:rsidR="00415353" w:rsidRPr="00720183" w:rsidRDefault="00415353" w:rsidP="00415353">
      <w:pPr>
        <w:pStyle w:val="PlainText"/>
        <w:rPr>
          <w:ins w:id="1023" w:author="Leeyoung" w:date="2019-06-13T16:08:00Z"/>
          <w:rFonts w:ascii="Courier New" w:hAnsi="Courier New" w:cs="Courier New"/>
          <w:sz w:val="21"/>
          <w:szCs w:val="21"/>
        </w:rPr>
      </w:pPr>
      <w:ins w:id="1024" w:author="Leeyoung" w:date="2019-06-13T16:08:00Z">
        <w:r w:rsidRPr="00720183">
          <w:rPr>
            <w:rFonts w:ascii="Courier New" w:hAnsi="Courier New" w:cs="Courier New"/>
            <w:sz w:val="21"/>
            <w:szCs w:val="21"/>
          </w:rPr>
          <w:t xml:space="preserve">        |  +-ro oper-status?              identityref</w:t>
        </w:r>
      </w:ins>
    </w:p>
    <w:p w14:paraId="0D4BB76E" w14:textId="77777777" w:rsidR="00415353" w:rsidRPr="00720183" w:rsidRDefault="00415353" w:rsidP="00415353">
      <w:pPr>
        <w:pStyle w:val="PlainText"/>
        <w:rPr>
          <w:ins w:id="1025" w:author="Leeyoung" w:date="2019-06-13T16:08:00Z"/>
          <w:rFonts w:ascii="Courier New" w:hAnsi="Courier New" w:cs="Courier New"/>
          <w:sz w:val="21"/>
          <w:szCs w:val="21"/>
        </w:rPr>
      </w:pPr>
      <w:ins w:id="1026" w:author="Leeyoung" w:date="2019-06-13T16:08:00Z">
        <w:r w:rsidRPr="00720183">
          <w:rPr>
            <w:rFonts w:ascii="Courier New" w:hAnsi="Courier New" w:cs="Courier New"/>
            <w:sz w:val="21"/>
            <w:szCs w:val="21"/>
          </w:rPr>
          <w:t xml:space="preserve">        +-ro if-selected?          boolean {multi-src-dest}?</w:t>
        </w:r>
      </w:ins>
    </w:p>
    <w:p w14:paraId="2CC8BDFF" w14:textId="77777777" w:rsidR="00415353" w:rsidRPr="00720183" w:rsidRDefault="00415353" w:rsidP="00415353">
      <w:pPr>
        <w:pStyle w:val="PlainText"/>
        <w:rPr>
          <w:ins w:id="1027" w:author="Leeyoung" w:date="2019-06-13T16:08:00Z"/>
          <w:rFonts w:ascii="Courier New" w:hAnsi="Courier New" w:cs="Courier New"/>
          <w:sz w:val="21"/>
          <w:szCs w:val="21"/>
        </w:rPr>
      </w:pPr>
      <w:ins w:id="1028" w:author="Leeyoung" w:date="2019-06-13T16:08:00Z">
        <w:r w:rsidRPr="00720183">
          <w:rPr>
            <w:rFonts w:ascii="Courier New" w:hAnsi="Courier New" w:cs="Courier New"/>
            <w:sz w:val="21"/>
            <w:szCs w:val="21"/>
          </w:rPr>
          <w:t xml:space="preserve">        +-rw admin-status?         identityref</w:t>
        </w:r>
      </w:ins>
    </w:p>
    <w:p w14:paraId="2C2D9A9B" w14:textId="77777777" w:rsidR="00415353" w:rsidRPr="00720183" w:rsidRDefault="00415353" w:rsidP="00415353">
      <w:pPr>
        <w:pStyle w:val="PlainText"/>
        <w:rPr>
          <w:ins w:id="1029" w:author="Leeyoung" w:date="2019-06-13T16:08:00Z"/>
          <w:rFonts w:ascii="Courier New" w:hAnsi="Courier New" w:cs="Courier New"/>
          <w:sz w:val="21"/>
          <w:szCs w:val="21"/>
        </w:rPr>
      </w:pPr>
      <w:ins w:id="1030" w:author="Leeyoung" w:date="2019-06-13T16:08:00Z">
        <w:r w:rsidRPr="00720183">
          <w:rPr>
            <w:rFonts w:ascii="Courier New" w:hAnsi="Courier New" w:cs="Courier New"/>
            <w:sz w:val="21"/>
            <w:szCs w:val="21"/>
          </w:rPr>
          <w:t xml:space="preserve">        +-ro oper-status?          identityref</w:t>
        </w:r>
      </w:ins>
    </w:p>
    <w:p w14:paraId="6C910446" w14:textId="77777777" w:rsidR="00415353" w:rsidRPr="00720183" w:rsidRDefault="00415353" w:rsidP="00415353">
      <w:pPr>
        <w:pStyle w:val="PlainText"/>
        <w:rPr>
          <w:ins w:id="1031" w:author="Leeyoung" w:date="2019-06-13T16:08:00Z"/>
          <w:rFonts w:ascii="Courier New" w:hAnsi="Courier New" w:cs="Courier New"/>
          <w:sz w:val="21"/>
          <w:szCs w:val="21"/>
        </w:rPr>
      </w:pPr>
      <w:ins w:id="1032" w:author="Leeyoung" w:date="2019-06-13T16:08:00Z">
        <w:r w:rsidRPr="00720183">
          <w:rPr>
            <w:rFonts w:ascii="Courier New" w:hAnsi="Courier New" w:cs="Courier New"/>
            <w:sz w:val="21"/>
            <w:szCs w:val="21"/>
          </w:rPr>
          <w:t xml:space="preserve">        +-rw vn-level-diversity?   vn-disjointness</w:t>
        </w:r>
      </w:ins>
    </w:p>
    <w:p w14:paraId="125DD4B6" w14:textId="77777777" w:rsidR="00415353" w:rsidRPr="00720183" w:rsidRDefault="00415353" w:rsidP="00415353">
      <w:pPr>
        <w:pStyle w:val="PlainText"/>
        <w:rPr>
          <w:ins w:id="1033" w:author="Leeyoung" w:date="2019-06-13T16:08:00Z"/>
          <w:rFonts w:ascii="Courier New" w:hAnsi="Courier New" w:cs="Courier New"/>
          <w:sz w:val="21"/>
          <w:szCs w:val="21"/>
        </w:rPr>
      </w:pPr>
    </w:p>
    <w:p w14:paraId="34B61785" w14:textId="77777777" w:rsidR="00415353" w:rsidRPr="00720183" w:rsidRDefault="00415353" w:rsidP="00415353">
      <w:pPr>
        <w:pStyle w:val="PlainText"/>
        <w:rPr>
          <w:ins w:id="1034" w:author="Leeyoung" w:date="2019-06-13T16:08:00Z"/>
          <w:rFonts w:ascii="Courier New" w:hAnsi="Courier New" w:cs="Courier New"/>
          <w:sz w:val="21"/>
          <w:szCs w:val="21"/>
        </w:rPr>
      </w:pPr>
      <w:ins w:id="1035" w:author="Leeyoung" w:date="2019-06-13T16:08:00Z">
        <w:r w:rsidRPr="00720183">
          <w:rPr>
            <w:rFonts w:ascii="Courier New" w:hAnsi="Courier New" w:cs="Courier New"/>
            <w:sz w:val="21"/>
            <w:szCs w:val="21"/>
          </w:rPr>
          <w:t xml:space="preserve">  rpcs:</w:t>
        </w:r>
      </w:ins>
    </w:p>
    <w:p w14:paraId="48B11525" w14:textId="77777777" w:rsidR="00415353" w:rsidRPr="00720183" w:rsidRDefault="00415353" w:rsidP="00415353">
      <w:pPr>
        <w:pStyle w:val="PlainText"/>
        <w:rPr>
          <w:ins w:id="1036" w:author="Leeyoung" w:date="2019-06-13T16:08:00Z"/>
          <w:rFonts w:ascii="Courier New" w:hAnsi="Courier New" w:cs="Courier New"/>
          <w:sz w:val="21"/>
          <w:szCs w:val="21"/>
        </w:rPr>
      </w:pPr>
      <w:ins w:id="1037" w:author="Leeyoung" w:date="2019-06-13T16:08:00Z">
        <w:r w:rsidRPr="00720183">
          <w:rPr>
            <w:rFonts w:ascii="Courier New" w:hAnsi="Courier New" w:cs="Courier New"/>
            <w:sz w:val="21"/>
            <w:szCs w:val="21"/>
          </w:rPr>
          <w:t xml:space="preserve">    +--x vn-compute</w:t>
        </w:r>
      </w:ins>
    </w:p>
    <w:p w14:paraId="4C84FF63" w14:textId="77777777" w:rsidR="00415353" w:rsidRPr="00720183" w:rsidRDefault="00415353" w:rsidP="00415353">
      <w:pPr>
        <w:pStyle w:val="PlainText"/>
        <w:rPr>
          <w:ins w:id="1038" w:author="Leeyoung" w:date="2019-06-13T16:08:00Z"/>
          <w:rFonts w:ascii="Courier New" w:hAnsi="Courier New" w:cs="Courier New"/>
          <w:sz w:val="21"/>
          <w:szCs w:val="21"/>
        </w:rPr>
      </w:pPr>
      <w:ins w:id="1039" w:author="Leeyoung" w:date="2019-06-13T16:08:00Z">
        <w:r w:rsidRPr="00720183">
          <w:rPr>
            <w:rFonts w:ascii="Courier New" w:hAnsi="Courier New" w:cs="Courier New"/>
            <w:sz w:val="21"/>
            <w:szCs w:val="21"/>
          </w:rPr>
          <w:t xml:space="preserve">       +--w input</w:t>
        </w:r>
      </w:ins>
    </w:p>
    <w:p w14:paraId="356DF332" w14:textId="77777777" w:rsidR="00C17C50" w:rsidRDefault="00415353" w:rsidP="00415353">
      <w:pPr>
        <w:pStyle w:val="PlainText"/>
        <w:rPr>
          <w:ins w:id="1040" w:author="Leeyoung" w:date="2019-06-13T16:58:00Z"/>
          <w:rFonts w:ascii="Courier New" w:hAnsi="Courier New" w:cs="Courier New"/>
          <w:sz w:val="21"/>
          <w:szCs w:val="21"/>
        </w:rPr>
      </w:pPr>
      <w:ins w:id="1041" w:author="Leeyoung" w:date="2019-06-13T16:08:00Z">
        <w:r w:rsidRPr="00720183">
          <w:rPr>
            <w:rFonts w:ascii="Courier New" w:hAnsi="Courier New" w:cs="Courier New"/>
            <w:sz w:val="21"/>
            <w:szCs w:val="21"/>
          </w:rPr>
          <w:t xml:space="preserve">       |  +--w abstract-node?        </w:t>
        </w:r>
      </w:ins>
    </w:p>
    <w:p w14:paraId="254655BA" w14:textId="5A421D61" w:rsidR="00415353" w:rsidRPr="00720183" w:rsidRDefault="00415353" w:rsidP="00415353">
      <w:pPr>
        <w:pStyle w:val="PlainText"/>
        <w:rPr>
          <w:ins w:id="1042" w:author="Leeyoung" w:date="2019-06-13T16:08:00Z"/>
          <w:rFonts w:ascii="Courier New" w:hAnsi="Courier New" w:cs="Courier New"/>
          <w:sz w:val="21"/>
          <w:szCs w:val="21"/>
        </w:rPr>
      </w:pPr>
      <w:ins w:id="1043" w:author="Leeyoung" w:date="2019-06-13T16:08:00Z">
        <w:r w:rsidRPr="00720183">
          <w:rPr>
            <w:rFonts w:ascii="Courier New" w:hAnsi="Courier New" w:cs="Courier New"/>
            <w:sz w:val="21"/>
            <w:szCs w:val="21"/>
          </w:rPr>
          <w:t>-&gt; /nw:networks/network/node/tet:te-node-id</w:t>
        </w:r>
      </w:ins>
    </w:p>
    <w:p w14:paraId="16539578" w14:textId="77777777" w:rsidR="00415353" w:rsidRPr="00720183" w:rsidRDefault="00415353" w:rsidP="00415353">
      <w:pPr>
        <w:pStyle w:val="PlainText"/>
        <w:rPr>
          <w:ins w:id="1044" w:author="Leeyoung" w:date="2019-06-13T16:08:00Z"/>
          <w:rFonts w:ascii="Courier New" w:hAnsi="Courier New" w:cs="Courier New"/>
          <w:sz w:val="21"/>
          <w:szCs w:val="21"/>
        </w:rPr>
      </w:pPr>
      <w:ins w:id="1045" w:author="Leeyoung" w:date="2019-06-13T16:08:00Z">
        <w:r w:rsidRPr="00720183">
          <w:rPr>
            <w:rFonts w:ascii="Courier New" w:hAnsi="Courier New" w:cs="Courier New"/>
            <w:sz w:val="21"/>
            <w:szCs w:val="21"/>
          </w:rPr>
          <w:t xml:space="preserve">       |  +--w vn-member-list* [vn-member-id]</w:t>
        </w:r>
      </w:ins>
    </w:p>
    <w:p w14:paraId="1F99C85B" w14:textId="77777777" w:rsidR="00415353" w:rsidRPr="00720183" w:rsidRDefault="00415353" w:rsidP="00415353">
      <w:pPr>
        <w:pStyle w:val="PlainText"/>
        <w:rPr>
          <w:ins w:id="1046" w:author="Leeyoung" w:date="2019-06-13T16:08:00Z"/>
          <w:rFonts w:ascii="Courier New" w:hAnsi="Courier New" w:cs="Courier New"/>
          <w:sz w:val="21"/>
          <w:szCs w:val="21"/>
        </w:rPr>
      </w:pPr>
      <w:ins w:id="1047" w:author="Leeyoung" w:date="2019-06-13T16:08:00Z">
        <w:r w:rsidRPr="00720183">
          <w:rPr>
            <w:rFonts w:ascii="Courier New" w:hAnsi="Courier New" w:cs="Courier New"/>
            <w:sz w:val="21"/>
            <w:szCs w:val="21"/>
          </w:rPr>
          <w:t xml:space="preserve">       |  |  +--w vn-member-id              uint32</w:t>
        </w:r>
      </w:ins>
    </w:p>
    <w:p w14:paraId="69A80187" w14:textId="77777777" w:rsidR="00415353" w:rsidRPr="00720183" w:rsidRDefault="00415353" w:rsidP="00415353">
      <w:pPr>
        <w:pStyle w:val="PlainText"/>
        <w:rPr>
          <w:ins w:id="1048" w:author="Leeyoung" w:date="2019-06-13T16:08:00Z"/>
          <w:rFonts w:ascii="Courier New" w:hAnsi="Courier New" w:cs="Courier New"/>
          <w:sz w:val="21"/>
          <w:szCs w:val="21"/>
        </w:rPr>
      </w:pPr>
      <w:ins w:id="1049" w:author="Leeyoung" w:date="2019-06-13T16:08:00Z">
        <w:r w:rsidRPr="00720183">
          <w:rPr>
            <w:rFonts w:ascii="Courier New" w:hAnsi="Courier New" w:cs="Courier New"/>
            <w:sz w:val="21"/>
            <w:szCs w:val="21"/>
          </w:rPr>
          <w:t xml:space="preserve">       |  |  +--w src</w:t>
        </w:r>
      </w:ins>
    </w:p>
    <w:p w14:paraId="45539527" w14:textId="77777777" w:rsidR="00C17C50" w:rsidRDefault="00415353" w:rsidP="00415353">
      <w:pPr>
        <w:pStyle w:val="PlainText"/>
        <w:rPr>
          <w:ins w:id="1050" w:author="Leeyoung" w:date="2019-06-13T16:58:00Z"/>
          <w:rFonts w:ascii="Courier New" w:hAnsi="Courier New" w:cs="Courier New"/>
          <w:sz w:val="21"/>
          <w:szCs w:val="21"/>
        </w:rPr>
      </w:pPr>
      <w:ins w:id="1051" w:author="Leeyoung" w:date="2019-06-13T16:08:00Z">
        <w:r w:rsidRPr="00720183">
          <w:rPr>
            <w:rFonts w:ascii="Courier New" w:hAnsi="Courier New" w:cs="Courier New"/>
            <w:sz w:val="21"/>
            <w:szCs w:val="21"/>
          </w:rPr>
          <w:t xml:space="preserve">       |  |  |  +--w src?            </w:t>
        </w:r>
      </w:ins>
    </w:p>
    <w:p w14:paraId="6D4F9A44" w14:textId="183F0947" w:rsidR="00415353" w:rsidRPr="00720183" w:rsidRDefault="00415353" w:rsidP="00415353">
      <w:pPr>
        <w:pStyle w:val="PlainText"/>
        <w:rPr>
          <w:ins w:id="1052" w:author="Leeyoung" w:date="2019-06-13T16:08:00Z"/>
          <w:rFonts w:ascii="Courier New" w:hAnsi="Courier New" w:cs="Courier New"/>
          <w:sz w:val="21"/>
          <w:szCs w:val="21"/>
        </w:rPr>
      </w:pPr>
      <w:ins w:id="1053" w:author="Leeyoung" w:date="2019-06-13T16:08:00Z">
        <w:r w:rsidRPr="00720183">
          <w:rPr>
            <w:rFonts w:ascii="Courier New" w:hAnsi="Courier New" w:cs="Courier New"/>
            <w:sz w:val="21"/>
            <w:szCs w:val="21"/>
          </w:rPr>
          <w:t>-&gt; /ap/access-point-list/access-point-id</w:t>
        </w:r>
      </w:ins>
    </w:p>
    <w:p w14:paraId="30664917" w14:textId="77777777" w:rsidR="00C17C50" w:rsidRDefault="00415353" w:rsidP="00415353">
      <w:pPr>
        <w:pStyle w:val="PlainText"/>
        <w:rPr>
          <w:ins w:id="1054" w:author="Leeyoung" w:date="2019-06-13T16:58:00Z"/>
          <w:rFonts w:ascii="Courier New" w:hAnsi="Courier New" w:cs="Courier New"/>
          <w:sz w:val="21"/>
          <w:szCs w:val="21"/>
        </w:rPr>
      </w:pPr>
      <w:ins w:id="1055" w:author="Leeyoung" w:date="2019-06-13T16:08:00Z">
        <w:r w:rsidRPr="00720183">
          <w:rPr>
            <w:rFonts w:ascii="Courier New" w:hAnsi="Courier New" w:cs="Courier New"/>
            <w:sz w:val="21"/>
            <w:szCs w:val="21"/>
          </w:rPr>
          <w:t xml:space="preserve">       |  |  |  +--w src-vn-ap-id?   </w:t>
        </w:r>
      </w:ins>
    </w:p>
    <w:p w14:paraId="21DE1712" w14:textId="255E5EC4" w:rsidR="00415353" w:rsidRPr="00720183" w:rsidRDefault="00415353" w:rsidP="00415353">
      <w:pPr>
        <w:pStyle w:val="PlainText"/>
        <w:rPr>
          <w:ins w:id="1056" w:author="Leeyoung" w:date="2019-06-13T16:08:00Z"/>
          <w:rFonts w:ascii="Courier New" w:hAnsi="Courier New" w:cs="Courier New"/>
          <w:sz w:val="21"/>
          <w:szCs w:val="21"/>
        </w:rPr>
      </w:pPr>
      <w:ins w:id="1057" w:author="Leeyoung" w:date="2019-06-13T16:08:00Z">
        <w:r w:rsidRPr="00720183">
          <w:rPr>
            <w:rFonts w:ascii="Courier New" w:hAnsi="Courier New" w:cs="Courier New"/>
            <w:sz w:val="21"/>
            <w:szCs w:val="21"/>
          </w:rPr>
          <w:t>-&gt; /ap/access-point-list/vn-ap/vn-ap-id</w:t>
        </w:r>
      </w:ins>
    </w:p>
    <w:p w14:paraId="6027C476" w14:textId="77777777" w:rsidR="00415353" w:rsidRPr="00720183" w:rsidRDefault="00415353" w:rsidP="00415353">
      <w:pPr>
        <w:pStyle w:val="PlainText"/>
        <w:rPr>
          <w:ins w:id="1058" w:author="Leeyoung" w:date="2019-06-13T16:08:00Z"/>
          <w:rFonts w:ascii="Courier New" w:hAnsi="Courier New" w:cs="Courier New"/>
          <w:sz w:val="21"/>
          <w:szCs w:val="21"/>
        </w:rPr>
      </w:pPr>
      <w:ins w:id="1059" w:author="Leeyoung" w:date="2019-06-13T16:08:00Z">
        <w:r w:rsidRPr="00720183">
          <w:rPr>
            <w:rFonts w:ascii="Courier New" w:hAnsi="Courier New" w:cs="Courier New"/>
            <w:sz w:val="21"/>
            <w:szCs w:val="21"/>
          </w:rPr>
          <w:t xml:space="preserve">       |  |  |  +--w multi-src?      boolean {multi-src-dest}?</w:t>
        </w:r>
      </w:ins>
    </w:p>
    <w:p w14:paraId="70A8C22C" w14:textId="77777777" w:rsidR="00415353" w:rsidRPr="00720183" w:rsidRDefault="00415353" w:rsidP="00415353">
      <w:pPr>
        <w:pStyle w:val="PlainText"/>
        <w:rPr>
          <w:ins w:id="1060" w:author="Leeyoung" w:date="2019-06-13T16:08:00Z"/>
          <w:rFonts w:ascii="Courier New" w:hAnsi="Courier New" w:cs="Courier New"/>
          <w:sz w:val="21"/>
          <w:szCs w:val="21"/>
        </w:rPr>
      </w:pPr>
      <w:ins w:id="1061" w:author="Leeyoung" w:date="2019-06-13T16:08:00Z">
        <w:r w:rsidRPr="00720183">
          <w:rPr>
            <w:rFonts w:ascii="Courier New" w:hAnsi="Courier New" w:cs="Courier New"/>
            <w:sz w:val="21"/>
            <w:szCs w:val="21"/>
          </w:rPr>
          <w:t xml:space="preserve">       |  |  +--w dest</w:t>
        </w:r>
      </w:ins>
    </w:p>
    <w:p w14:paraId="1D313060" w14:textId="77777777" w:rsidR="00C17C50" w:rsidRDefault="00415353" w:rsidP="00415353">
      <w:pPr>
        <w:pStyle w:val="PlainText"/>
        <w:rPr>
          <w:ins w:id="1062" w:author="Leeyoung" w:date="2019-06-13T16:58:00Z"/>
          <w:rFonts w:ascii="Courier New" w:hAnsi="Courier New" w:cs="Courier New"/>
          <w:sz w:val="21"/>
          <w:szCs w:val="21"/>
        </w:rPr>
      </w:pPr>
      <w:ins w:id="1063" w:author="Leeyoung" w:date="2019-06-13T16:08:00Z">
        <w:r w:rsidRPr="00720183">
          <w:rPr>
            <w:rFonts w:ascii="Courier New" w:hAnsi="Courier New" w:cs="Courier New"/>
            <w:sz w:val="21"/>
            <w:szCs w:val="21"/>
          </w:rPr>
          <w:t xml:space="preserve">       |  |  |  +--w dest?            </w:t>
        </w:r>
      </w:ins>
    </w:p>
    <w:p w14:paraId="152E13FD" w14:textId="7487EA37" w:rsidR="00415353" w:rsidRPr="00720183" w:rsidRDefault="00415353" w:rsidP="00415353">
      <w:pPr>
        <w:pStyle w:val="PlainText"/>
        <w:rPr>
          <w:ins w:id="1064" w:author="Leeyoung" w:date="2019-06-13T16:08:00Z"/>
          <w:rFonts w:ascii="Courier New" w:hAnsi="Courier New" w:cs="Courier New"/>
          <w:sz w:val="21"/>
          <w:szCs w:val="21"/>
        </w:rPr>
      </w:pPr>
      <w:ins w:id="1065" w:author="Leeyoung" w:date="2019-06-13T16:08:00Z">
        <w:r w:rsidRPr="00720183">
          <w:rPr>
            <w:rFonts w:ascii="Courier New" w:hAnsi="Courier New" w:cs="Courier New"/>
            <w:sz w:val="21"/>
            <w:szCs w:val="21"/>
          </w:rPr>
          <w:t>-&gt; /ap/access-point-list/access-point-id</w:t>
        </w:r>
      </w:ins>
    </w:p>
    <w:p w14:paraId="56F9C468" w14:textId="77777777" w:rsidR="00C17C50" w:rsidRDefault="00415353" w:rsidP="00415353">
      <w:pPr>
        <w:pStyle w:val="PlainText"/>
        <w:rPr>
          <w:ins w:id="1066" w:author="Leeyoung" w:date="2019-06-13T16:58:00Z"/>
          <w:rFonts w:ascii="Courier New" w:hAnsi="Courier New" w:cs="Courier New"/>
          <w:sz w:val="21"/>
          <w:szCs w:val="21"/>
        </w:rPr>
      </w:pPr>
      <w:ins w:id="1067" w:author="Leeyoung" w:date="2019-06-13T16:08:00Z">
        <w:r w:rsidRPr="00720183">
          <w:rPr>
            <w:rFonts w:ascii="Courier New" w:hAnsi="Courier New" w:cs="Courier New"/>
            <w:sz w:val="21"/>
            <w:szCs w:val="21"/>
          </w:rPr>
          <w:t xml:space="preserve">       |  |  |  +--w dest-vn-ap-id?   </w:t>
        </w:r>
      </w:ins>
    </w:p>
    <w:p w14:paraId="23C18A15" w14:textId="1FECB573" w:rsidR="00415353" w:rsidRPr="00720183" w:rsidRDefault="00415353" w:rsidP="00415353">
      <w:pPr>
        <w:pStyle w:val="PlainText"/>
        <w:rPr>
          <w:ins w:id="1068" w:author="Leeyoung" w:date="2019-06-13T16:08:00Z"/>
          <w:rFonts w:ascii="Courier New" w:hAnsi="Courier New" w:cs="Courier New"/>
          <w:sz w:val="21"/>
          <w:szCs w:val="21"/>
        </w:rPr>
      </w:pPr>
      <w:ins w:id="1069" w:author="Leeyoung" w:date="2019-06-13T16:08:00Z">
        <w:r w:rsidRPr="00720183">
          <w:rPr>
            <w:rFonts w:ascii="Courier New" w:hAnsi="Courier New" w:cs="Courier New"/>
            <w:sz w:val="21"/>
            <w:szCs w:val="21"/>
          </w:rPr>
          <w:t>-&gt; /ap/access-point-list/vn-ap/vn-ap-id</w:t>
        </w:r>
      </w:ins>
    </w:p>
    <w:p w14:paraId="52DB11CF" w14:textId="77777777" w:rsidR="00415353" w:rsidRPr="00720183" w:rsidRDefault="00415353" w:rsidP="00415353">
      <w:pPr>
        <w:pStyle w:val="PlainText"/>
        <w:rPr>
          <w:ins w:id="1070" w:author="Leeyoung" w:date="2019-06-13T16:08:00Z"/>
          <w:rFonts w:ascii="Courier New" w:hAnsi="Courier New" w:cs="Courier New"/>
          <w:sz w:val="21"/>
          <w:szCs w:val="21"/>
        </w:rPr>
      </w:pPr>
      <w:ins w:id="1071" w:author="Leeyoung" w:date="2019-06-13T16:08:00Z">
        <w:r w:rsidRPr="00720183">
          <w:rPr>
            <w:rFonts w:ascii="Courier New" w:hAnsi="Courier New" w:cs="Courier New"/>
            <w:sz w:val="21"/>
            <w:szCs w:val="21"/>
          </w:rPr>
          <w:t xml:space="preserve">       |  |  |  +--w multi-dest?      boolean {multi-src-dest}?</w:t>
        </w:r>
      </w:ins>
    </w:p>
    <w:p w14:paraId="5C5F07A7" w14:textId="77777777" w:rsidR="00C17C50" w:rsidRDefault="00415353" w:rsidP="00415353">
      <w:pPr>
        <w:pStyle w:val="PlainText"/>
        <w:rPr>
          <w:ins w:id="1072" w:author="Leeyoung" w:date="2019-06-13T16:58:00Z"/>
          <w:rFonts w:ascii="Courier New" w:hAnsi="Courier New" w:cs="Courier New"/>
          <w:sz w:val="21"/>
          <w:szCs w:val="21"/>
        </w:rPr>
      </w:pPr>
      <w:ins w:id="1073" w:author="Leeyoung" w:date="2019-06-13T16:08:00Z">
        <w:r w:rsidRPr="00720183">
          <w:rPr>
            <w:rFonts w:ascii="Courier New" w:hAnsi="Courier New" w:cs="Courier New"/>
            <w:sz w:val="21"/>
            <w:szCs w:val="21"/>
          </w:rPr>
          <w:t xml:space="preserve">       |  |  +--w connectivity-matrix-id?   </w:t>
        </w:r>
      </w:ins>
    </w:p>
    <w:p w14:paraId="3B31C62E" w14:textId="77777777" w:rsidR="00C17C50" w:rsidRDefault="00415353" w:rsidP="00415353">
      <w:pPr>
        <w:pStyle w:val="PlainText"/>
        <w:rPr>
          <w:ins w:id="1074" w:author="Leeyoung" w:date="2019-06-13T16:59:00Z"/>
          <w:rFonts w:ascii="Courier New" w:hAnsi="Courier New" w:cs="Courier New"/>
          <w:sz w:val="21"/>
          <w:szCs w:val="21"/>
        </w:rPr>
      </w:pPr>
      <w:ins w:id="1075" w:author="Leeyoung" w:date="2019-06-13T16:08:00Z">
        <w:r w:rsidRPr="00720183">
          <w:rPr>
            <w:rFonts w:ascii="Courier New" w:hAnsi="Courier New" w:cs="Courier New"/>
            <w:sz w:val="21"/>
            <w:szCs w:val="21"/>
          </w:rPr>
          <w:t>-&gt; /nw:networks/network/node/tet:te/te-node-attributes</w:t>
        </w:r>
      </w:ins>
    </w:p>
    <w:p w14:paraId="3947054C" w14:textId="44CE58CF" w:rsidR="00415353" w:rsidRPr="00720183" w:rsidRDefault="00415353" w:rsidP="00415353">
      <w:pPr>
        <w:pStyle w:val="PlainText"/>
        <w:rPr>
          <w:ins w:id="1076" w:author="Leeyoung" w:date="2019-06-13T16:08:00Z"/>
          <w:rFonts w:ascii="Courier New" w:hAnsi="Courier New" w:cs="Courier New"/>
          <w:sz w:val="21"/>
          <w:szCs w:val="21"/>
        </w:rPr>
      </w:pPr>
      <w:ins w:id="1077" w:author="Leeyoung" w:date="2019-06-13T16:08:00Z">
        <w:r w:rsidRPr="00720183">
          <w:rPr>
            <w:rFonts w:ascii="Courier New" w:hAnsi="Courier New" w:cs="Courier New"/>
            <w:sz w:val="21"/>
            <w:szCs w:val="21"/>
          </w:rPr>
          <w:t>/connectivity-matrices/connectivity-matrix/id</w:t>
        </w:r>
      </w:ins>
    </w:p>
    <w:p w14:paraId="74A2F8F1" w14:textId="77777777" w:rsidR="00415353" w:rsidRPr="00720183" w:rsidRDefault="00415353" w:rsidP="00415353">
      <w:pPr>
        <w:pStyle w:val="PlainText"/>
        <w:rPr>
          <w:ins w:id="1078" w:author="Leeyoung" w:date="2019-06-13T16:08:00Z"/>
          <w:rFonts w:ascii="Courier New" w:hAnsi="Courier New" w:cs="Courier New"/>
          <w:sz w:val="21"/>
          <w:szCs w:val="21"/>
        </w:rPr>
      </w:pPr>
      <w:ins w:id="1079" w:author="Leeyoung" w:date="2019-06-13T16:08:00Z">
        <w:r w:rsidRPr="00720183">
          <w:rPr>
            <w:rFonts w:ascii="Courier New" w:hAnsi="Courier New" w:cs="Courier New"/>
            <w:sz w:val="21"/>
            <w:szCs w:val="21"/>
          </w:rPr>
          <w:t xml:space="preserve">       |  +--w vn-level-diversity?   vn-disjointness</w:t>
        </w:r>
      </w:ins>
    </w:p>
    <w:p w14:paraId="2B352891" w14:textId="77777777" w:rsidR="00415353" w:rsidRPr="00720183" w:rsidRDefault="00415353" w:rsidP="00415353">
      <w:pPr>
        <w:pStyle w:val="PlainText"/>
        <w:rPr>
          <w:ins w:id="1080" w:author="Leeyoung" w:date="2019-06-13T16:08:00Z"/>
          <w:rFonts w:ascii="Courier New" w:hAnsi="Courier New" w:cs="Courier New"/>
          <w:sz w:val="21"/>
          <w:szCs w:val="21"/>
        </w:rPr>
      </w:pPr>
      <w:ins w:id="1081" w:author="Leeyoung" w:date="2019-06-13T16:08:00Z">
        <w:r w:rsidRPr="00720183">
          <w:rPr>
            <w:rFonts w:ascii="Courier New" w:hAnsi="Courier New" w:cs="Courier New"/>
            <w:sz w:val="21"/>
            <w:szCs w:val="21"/>
          </w:rPr>
          <w:t xml:space="preserve">       +-ro output</w:t>
        </w:r>
      </w:ins>
    </w:p>
    <w:p w14:paraId="3162159F" w14:textId="77777777" w:rsidR="00415353" w:rsidRPr="00720183" w:rsidRDefault="00415353" w:rsidP="00415353">
      <w:pPr>
        <w:pStyle w:val="PlainText"/>
        <w:rPr>
          <w:ins w:id="1082" w:author="Leeyoung" w:date="2019-06-13T16:08:00Z"/>
          <w:rFonts w:ascii="Courier New" w:hAnsi="Courier New" w:cs="Courier New"/>
          <w:sz w:val="21"/>
          <w:szCs w:val="21"/>
        </w:rPr>
      </w:pPr>
      <w:ins w:id="1083" w:author="Leeyoung" w:date="2019-06-13T16:08:00Z">
        <w:r w:rsidRPr="00720183">
          <w:rPr>
            <w:rFonts w:ascii="Courier New" w:hAnsi="Courier New" w:cs="Courier New"/>
            <w:sz w:val="21"/>
            <w:szCs w:val="21"/>
          </w:rPr>
          <w:t xml:space="preserve">          +-ro vn-member-list* [vn-member-id]</w:t>
        </w:r>
      </w:ins>
    </w:p>
    <w:p w14:paraId="1AE45187" w14:textId="77777777" w:rsidR="00415353" w:rsidRPr="00720183" w:rsidRDefault="00415353" w:rsidP="00415353">
      <w:pPr>
        <w:pStyle w:val="PlainText"/>
        <w:rPr>
          <w:ins w:id="1084" w:author="Leeyoung" w:date="2019-06-13T16:08:00Z"/>
          <w:rFonts w:ascii="Courier New" w:hAnsi="Courier New" w:cs="Courier New"/>
          <w:sz w:val="21"/>
          <w:szCs w:val="21"/>
        </w:rPr>
      </w:pPr>
      <w:ins w:id="1085" w:author="Leeyoung" w:date="2019-06-13T16:08:00Z">
        <w:r w:rsidRPr="00720183">
          <w:rPr>
            <w:rFonts w:ascii="Courier New" w:hAnsi="Courier New" w:cs="Courier New"/>
            <w:sz w:val="21"/>
            <w:szCs w:val="21"/>
          </w:rPr>
          <w:t xml:space="preserve">             +-ro vn-member-id              uint32</w:t>
        </w:r>
      </w:ins>
    </w:p>
    <w:p w14:paraId="44185693" w14:textId="77777777" w:rsidR="00415353" w:rsidRPr="00720183" w:rsidRDefault="00415353" w:rsidP="00415353">
      <w:pPr>
        <w:pStyle w:val="PlainText"/>
        <w:rPr>
          <w:ins w:id="1086" w:author="Leeyoung" w:date="2019-06-13T16:08:00Z"/>
          <w:rFonts w:ascii="Courier New" w:hAnsi="Courier New" w:cs="Courier New"/>
          <w:sz w:val="21"/>
          <w:szCs w:val="21"/>
        </w:rPr>
      </w:pPr>
      <w:ins w:id="1087" w:author="Leeyoung" w:date="2019-06-13T16:08:00Z">
        <w:r w:rsidRPr="00720183">
          <w:rPr>
            <w:rFonts w:ascii="Courier New" w:hAnsi="Courier New" w:cs="Courier New"/>
            <w:sz w:val="21"/>
            <w:szCs w:val="21"/>
          </w:rPr>
          <w:t xml:space="preserve">             +-ro src</w:t>
        </w:r>
      </w:ins>
    </w:p>
    <w:p w14:paraId="26114505" w14:textId="77777777" w:rsidR="00C17C50" w:rsidRDefault="00415353" w:rsidP="00415353">
      <w:pPr>
        <w:pStyle w:val="PlainText"/>
        <w:rPr>
          <w:ins w:id="1088" w:author="Leeyoung" w:date="2019-06-13T16:59:00Z"/>
          <w:rFonts w:ascii="Courier New" w:hAnsi="Courier New" w:cs="Courier New"/>
          <w:sz w:val="21"/>
          <w:szCs w:val="21"/>
        </w:rPr>
      </w:pPr>
      <w:ins w:id="1089" w:author="Leeyoung" w:date="2019-06-13T16:08:00Z">
        <w:r w:rsidRPr="00720183">
          <w:rPr>
            <w:rFonts w:ascii="Courier New" w:hAnsi="Courier New" w:cs="Courier New"/>
            <w:sz w:val="21"/>
            <w:szCs w:val="21"/>
          </w:rPr>
          <w:t xml:space="preserve">             |  +-ro src?            -&gt; </w:t>
        </w:r>
      </w:ins>
    </w:p>
    <w:p w14:paraId="74BE1785" w14:textId="5320A2C5" w:rsidR="00415353" w:rsidRPr="00720183" w:rsidRDefault="00415353" w:rsidP="00415353">
      <w:pPr>
        <w:pStyle w:val="PlainText"/>
        <w:rPr>
          <w:ins w:id="1090" w:author="Leeyoung" w:date="2019-06-13T16:08:00Z"/>
          <w:rFonts w:ascii="Courier New" w:hAnsi="Courier New" w:cs="Courier New"/>
          <w:sz w:val="21"/>
          <w:szCs w:val="21"/>
        </w:rPr>
      </w:pPr>
      <w:ins w:id="1091" w:author="Leeyoung" w:date="2019-06-13T16:08:00Z">
        <w:r w:rsidRPr="00720183">
          <w:rPr>
            <w:rFonts w:ascii="Courier New" w:hAnsi="Courier New" w:cs="Courier New"/>
            <w:sz w:val="21"/>
            <w:szCs w:val="21"/>
          </w:rPr>
          <w:t>/ap/access-point-list/access-point-id</w:t>
        </w:r>
      </w:ins>
    </w:p>
    <w:p w14:paraId="4D16D817" w14:textId="77777777" w:rsidR="00C17C50" w:rsidRDefault="00415353" w:rsidP="00415353">
      <w:pPr>
        <w:pStyle w:val="PlainText"/>
        <w:rPr>
          <w:ins w:id="1092" w:author="Leeyoung" w:date="2019-06-13T16:59:00Z"/>
          <w:rFonts w:ascii="Courier New" w:hAnsi="Courier New" w:cs="Courier New"/>
          <w:sz w:val="21"/>
          <w:szCs w:val="21"/>
        </w:rPr>
      </w:pPr>
      <w:ins w:id="1093" w:author="Leeyoung" w:date="2019-06-13T16:08:00Z">
        <w:r w:rsidRPr="00720183">
          <w:rPr>
            <w:rFonts w:ascii="Courier New" w:hAnsi="Courier New" w:cs="Courier New"/>
            <w:sz w:val="21"/>
            <w:szCs w:val="21"/>
          </w:rPr>
          <w:t xml:space="preserve">             |  +-ro src-vn-ap-id?   -&gt; </w:t>
        </w:r>
      </w:ins>
    </w:p>
    <w:p w14:paraId="3B994C84" w14:textId="6427272D" w:rsidR="00415353" w:rsidRPr="00720183" w:rsidRDefault="00415353" w:rsidP="00415353">
      <w:pPr>
        <w:pStyle w:val="PlainText"/>
        <w:rPr>
          <w:ins w:id="1094" w:author="Leeyoung" w:date="2019-06-13T16:08:00Z"/>
          <w:rFonts w:ascii="Courier New" w:hAnsi="Courier New" w:cs="Courier New"/>
          <w:sz w:val="21"/>
          <w:szCs w:val="21"/>
        </w:rPr>
      </w:pPr>
      <w:ins w:id="1095" w:author="Leeyoung" w:date="2019-06-13T16:08:00Z">
        <w:r w:rsidRPr="00720183">
          <w:rPr>
            <w:rFonts w:ascii="Courier New" w:hAnsi="Courier New" w:cs="Courier New"/>
            <w:sz w:val="21"/>
            <w:szCs w:val="21"/>
          </w:rPr>
          <w:lastRenderedPageBreak/>
          <w:t>/ap/access-point-list/vn-ap/vn-ap-id</w:t>
        </w:r>
      </w:ins>
    </w:p>
    <w:p w14:paraId="03193FE5" w14:textId="77777777" w:rsidR="00415353" w:rsidRPr="00720183" w:rsidRDefault="00415353" w:rsidP="00415353">
      <w:pPr>
        <w:pStyle w:val="PlainText"/>
        <w:rPr>
          <w:ins w:id="1096" w:author="Leeyoung" w:date="2019-06-13T16:08:00Z"/>
          <w:rFonts w:ascii="Courier New" w:hAnsi="Courier New" w:cs="Courier New"/>
          <w:sz w:val="21"/>
          <w:szCs w:val="21"/>
        </w:rPr>
      </w:pPr>
      <w:ins w:id="1097" w:author="Leeyoung" w:date="2019-06-13T16:08:00Z">
        <w:r w:rsidRPr="00720183">
          <w:rPr>
            <w:rFonts w:ascii="Courier New" w:hAnsi="Courier New" w:cs="Courier New"/>
            <w:sz w:val="21"/>
            <w:szCs w:val="21"/>
          </w:rPr>
          <w:t xml:space="preserve">             |  +-ro multi-src?      boolean {multi-src-dest}?</w:t>
        </w:r>
      </w:ins>
    </w:p>
    <w:p w14:paraId="7AB4E2CB" w14:textId="77777777" w:rsidR="00415353" w:rsidRPr="00720183" w:rsidRDefault="00415353" w:rsidP="00415353">
      <w:pPr>
        <w:pStyle w:val="PlainText"/>
        <w:rPr>
          <w:ins w:id="1098" w:author="Leeyoung" w:date="2019-06-13T16:08:00Z"/>
          <w:rFonts w:ascii="Courier New" w:hAnsi="Courier New" w:cs="Courier New"/>
          <w:sz w:val="21"/>
          <w:szCs w:val="21"/>
        </w:rPr>
      </w:pPr>
      <w:ins w:id="1099" w:author="Leeyoung" w:date="2019-06-13T16:08:00Z">
        <w:r w:rsidRPr="00720183">
          <w:rPr>
            <w:rFonts w:ascii="Courier New" w:hAnsi="Courier New" w:cs="Courier New"/>
            <w:sz w:val="21"/>
            <w:szCs w:val="21"/>
          </w:rPr>
          <w:t xml:space="preserve">             +-ro dest</w:t>
        </w:r>
      </w:ins>
    </w:p>
    <w:p w14:paraId="040FC21E" w14:textId="77777777" w:rsidR="00C17C50" w:rsidRDefault="00415353" w:rsidP="00415353">
      <w:pPr>
        <w:pStyle w:val="PlainText"/>
        <w:rPr>
          <w:ins w:id="1100" w:author="Leeyoung" w:date="2019-06-13T16:59:00Z"/>
          <w:rFonts w:ascii="Courier New" w:hAnsi="Courier New" w:cs="Courier New"/>
          <w:sz w:val="21"/>
          <w:szCs w:val="21"/>
        </w:rPr>
      </w:pPr>
      <w:ins w:id="1101" w:author="Leeyoung" w:date="2019-06-13T16:08:00Z">
        <w:r w:rsidRPr="00720183">
          <w:rPr>
            <w:rFonts w:ascii="Courier New" w:hAnsi="Courier New" w:cs="Courier New"/>
            <w:sz w:val="21"/>
            <w:szCs w:val="21"/>
          </w:rPr>
          <w:t xml:space="preserve">             |  +-ro dest?            -&gt; </w:t>
        </w:r>
      </w:ins>
    </w:p>
    <w:p w14:paraId="086D8535" w14:textId="2B735EFC" w:rsidR="00415353" w:rsidRPr="00720183" w:rsidRDefault="00415353" w:rsidP="00415353">
      <w:pPr>
        <w:pStyle w:val="PlainText"/>
        <w:rPr>
          <w:ins w:id="1102" w:author="Leeyoung" w:date="2019-06-13T16:08:00Z"/>
          <w:rFonts w:ascii="Courier New" w:hAnsi="Courier New" w:cs="Courier New"/>
          <w:sz w:val="21"/>
          <w:szCs w:val="21"/>
        </w:rPr>
      </w:pPr>
      <w:ins w:id="1103" w:author="Leeyoung" w:date="2019-06-13T16:08:00Z">
        <w:r w:rsidRPr="00720183">
          <w:rPr>
            <w:rFonts w:ascii="Courier New" w:hAnsi="Courier New" w:cs="Courier New"/>
            <w:sz w:val="21"/>
            <w:szCs w:val="21"/>
          </w:rPr>
          <w:t>/ap/access-point-list/access-point-id</w:t>
        </w:r>
      </w:ins>
    </w:p>
    <w:p w14:paraId="7D2DFDA6" w14:textId="77777777" w:rsidR="00C17C50" w:rsidRDefault="00415353" w:rsidP="00415353">
      <w:pPr>
        <w:pStyle w:val="PlainText"/>
        <w:rPr>
          <w:ins w:id="1104" w:author="Leeyoung" w:date="2019-06-13T16:59:00Z"/>
          <w:rFonts w:ascii="Courier New" w:hAnsi="Courier New" w:cs="Courier New"/>
          <w:sz w:val="21"/>
          <w:szCs w:val="21"/>
        </w:rPr>
      </w:pPr>
      <w:ins w:id="1105" w:author="Leeyoung" w:date="2019-06-13T16:08:00Z">
        <w:r w:rsidRPr="00720183">
          <w:rPr>
            <w:rFonts w:ascii="Courier New" w:hAnsi="Courier New" w:cs="Courier New"/>
            <w:sz w:val="21"/>
            <w:szCs w:val="21"/>
          </w:rPr>
          <w:t xml:space="preserve">             |  +-ro dest-vn-ap-id?   -&gt; </w:t>
        </w:r>
      </w:ins>
    </w:p>
    <w:p w14:paraId="6C9BE53E" w14:textId="19A8D632" w:rsidR="00415353" w:rsidRPr="00720183" w:rsidRDefault="00415353" w:rsidP="00415353">
      <w:pPr>
        <w:pStyle w:val="PlainText"/>
        <w:rPr>
          <w:ins w:id="1106" w:author="Leeyoung" w:date="2019-06-13T16:08:00Z"/>
          <w:rFonts w:ascii="Courier New" w:hAnsi="Courier New" w:cs="Courier New"/>
          <w:sz w:val="21"/>
          <w:szCs w:val="21"/>
        </w:rPr>
      </w:pPr>
      <w:ins w:id="1107" w:author="Leeyoung" w:date="2019-06-13T16:08:00Z">
        <w:r w:rsidRPr="00720183">
          <w:rPr>
            <w:rFonts w:ascii="Courier New" w:hAnsi="Courier New" w:cs="Courier New"/>
            <w:sz w:val="21"/>
            <w:szCs w:val="21"/>
          </w:rPr>
          <w:t>/ap/access-point-list/vn-ap/vn-ap-id</w:t>
        </w:r>
      </w:ins>
    </w:p>
    <w:p w14:paraId="33B6750F" w14:textId="77777777" w:rsidR="00415353" w:rsidRPr="00720183" w:rsidRDefault="00415353" w:rsidP="00415353">
      <w:pPr>
        <w:pStyle w:val="PlainText"/>
        <w:rPr>
          <w:ins w:id="1108" w:author="Leeyoung" w:date="2019-06-13T16:08:00Z"/>
          <w:rFonts w:ascii="Courier New" w:hAnsi="Courier New" w:cs="Courier New"/>
          <w:sz w:val="21"/>
          <w:szCs w:val="21"/>
        </w:rPr>
      </w:pPr>
      <w:ins w:id="1109" w:author="Leeyoung" w:date="2019-06-13T16:08:00Z">
        <w:r w:rsidRPr="00720183">
          <w:rPr>
            <w:rFonts w:ascii="Courier New" w:hAnsi="Courier New" w:cs="Courier New"/>
            <w:sz w:val="21"/>
            <w:szCs w:val="21"/>
          </w:rPr>
          <w:t xml:space="preserve">             |  +-ro multi-dest?      boolean {multi-src-dest}?</w:t>
        </w:r>
      </w:ins>
    </w:p>
    <w:p w14:paraId="0058C2FA" w14:textId="77777777" w:rsidR="00C17C50" w:rsidRDefault="00415353" w:rsidP="00415353">
      <w:pPr>
        <w:pStyle w:val="PlainText"/>
        <w:rPr>
          <w:ins w:id="1110" w:author="Leeyoung" w:date="2019-06-13T16:59:00Z"/>
          <w:rFonts w:ascii="Courier New" w:hAnsi="Courier New" w:cs="Courier New"/>
          <w:sz w:val="21"/>
          <w:szCs w:val="21"/>
        </w:rPr>
      </w:pPr>
      <w:ins w:id="1111" w:author="Leeyoung" w:date="2019-06-13T16:08:00Z">
        <w:r w:rsidRPr="00720183">
          <w:rPr>
            <w:rFonts w:ascii="Courier New" w:hAnsi="Courier New" w:cs="Courier New"/>
            <w:sz w:val="21"/>
            <w:szCs w:val="21"/>
          </w:rPr>
          <w:t xml:space="preserve">             +-ro connectivity-matrix-id?   </w:t>
        </w:r>
      </w:ins>
    </w:p>
    <w:p w14:paraId="1ACF9DEB" w14:textId="77777777" w:rsidR="00C17C50" w:rsidRDefault="00415353" w:rsidP="00415353">
      <w:pPr>
        <w:pStyle w:val="PlainText"/>
        <w:rPr>
          <w:ins w:id="1112" w:author="Leeyoung" w:date="2019-06-13T16:59:00Z"/>
          <w:rFonts w:ascii="Courier New" w:hAnsi="Courier New" w:cs="Courier New"/>
          <w:sz w:val="21"/>
          <w:szCs w:val="21"/>
        </w:rPr>
      </w:pPr>
      <w:ins w:id="1113" w:author="Leeyoung" w:date="2019-06-13T16:08:00Z">
        <w:r w:rsidRPr="00720183">
          <w:rPr>
            <w:rFonts w:ascii="Courier New" w:hAnsi="Courier New" w:cs="Courier New"/>
            <w:sz w:val="21"/>
            <w:szCs w:val="21"/>
          </w:rPr>
          <w:t>-&gt; /nw:networks/network/node/tet:te/te-node-attributes</w:t>
        </w:r>
      </w:ins>
    </w:p>
    <w:p w14:paraId="79B58BE6" w14:textId="7B5584AB" w:rsidR="00415353" w:rsidRPr="00720183" w:rsidRDefault="00415353" w:rsidP="00415353">
      <w:pPr>
        <w:pStyle w:val="PlainText"/>
        <w:rPr>
          <w:ins w:id="1114" w:author="Leeyoung" w:date="2019-06-13T16:08:00Z"/>
          <w:rFonts w:ascii="Courier New" w:hAnsi="Courier New" w:cs="Courier New"/>
          <w:sz w:val="21"/>
          <w:szCs w:val="21"/>
        </w:rPr>
      </w:pPr>
      <w:ins w:id="1115" w:author="Leeyoung" w:date="2019-06-13T16:08:00Z">
        <w:r w:rsidRPr="00720183">
          <w:rPr>
            <w:rFonts w:ascii="Courier New" w:hAnsi="Courier New" w:cs="Courier New"/>
            <w:sz w:val="21"/>
            <w:szCs w:val="21"/>
          </w:rPr>
          <w:t>/connectivity-matrices/connectivity-matrix/id</w:t>
        </w:r>
      </w:ins>
    </w:p>
    <w:p w14:paraId="44C4F363" w14:textId="77777777" w:rsidR="00415353" w:rsidRPr="00720183" w:rsidRDefault="00415353" w:rsidP="00415353">
      <w:pPr>
        <w:pStyle w:val="PlainText"/>
        <w:rPr>
          <w:ins w:id="1116" w:author="Leeyoung" w:date="2019-06-13T16:08:00Z"/>
          <w:rFonts w:ascii="Courier New" w:hAnsi="Courier New" w:cs="Courier New"/>
          <w:sz w:val="21"/>
          <w:szCs w:val="21"/>
        </w:rPr>
      </w:pPr>
      <w:ins w:id="1117" w:author="Leeyoung" w:date="2019-06-13T16:08:00Z">
        <w:r w:rsidRPr="00720183">
          <w:rPr>
            <w:rFonts w:ascii="Courier New" w:hAnsi="Courier New" w:cs="Courier New"/>
            <w:sz w:val="21"/>
            <w:szCs w:val="21"/>
          </w:rPr>
          <w:t xml:space="preserve">             +-ro if-selected?              boolean {multi-src-dest}?</w:t>
        </w:r>
      </w:ins>
    </w:p>
    <w:p w14:paraId="52B9E81E" w14:textId="77777777" w:rsidR="00415353" w:rsidRPr="00720183" w:rsidRDefault="00415353" w:rsidP="00415353">
      <w:pPr>
        <w:pStyle w:val="PlainText"/>
        <w:rPr>
          <w:ins w:id="1118" w:author="Leeyoung" w:date="2019-06-13T16:08:00Z"/>
          <w:rFonts w:ascii="Courier New" w:hAnsi="Courier New" w:cs="Courier New"/>
          <w:sz w:val="21"/>
          <w:szCs w:val="21"/>
        </w:rPr>
      </w:pPr>
      <w:ins w:id="1119" w:author="Leeyoung" w:date="2019-06-13T16:08:00Z">
        <w:r w:rsidRPr="00720183">
          <w:rPr>
            <w:rFonts w:ascii="Courier New" w:hAnsi="Courier New" w:cs="Courier New"/>
            <w:sz w:val="21"/>
            <w:szCs w:val="21"/>
          </w:rPr>
          <w:t xml:space="preserve">             +-ro compute-status?           identityref</w:t>
        </w:r>
      </w:ins>
    </w:p>
    <w:p w14:paraId="7E7EC31D" w14:textId="77777777" w:rsidR="002E7877" w:rsidRPr="00F33C8E" w:rsidRDefault="002E7877" w:rsidP="002E7877">
      <w:pPr>
        <w:pStyle w:val="PlainText"/>
        <w:rPr>
          <w:ins w:id="1120" w:author="Leeyoung" w:date="2019-06-10T17:11:00Z"/>
          <w:rFonts w:ascii="Courier New" w:hAnsi="Courier New" w:cs="Courier New"/>
          <w:sz w:val="21"/>
          <w:szCs w:val="21"/>
        </w:rPr>
      </w:pPr>
    </w:p>
    <w:p w14:paraId="0757E85F" w14:textId="7C903B09" w:rsidR="00363FC0" w:rsidRPr="00C31D63" w:rsidDel="00395DC3" w:rsidRDefault="00363FC0">
      <w:pPr>
        <w:spacing w:after="0" w:line="240" w:lineRule="auto"/>
        <w:rPr>
          <w:del w:id="1121" w:author="Leeyoung" w:date="2019-02-04T12:25:00Z"/>
          <w:sz w:val="20"/>
          <w:rPrChange w:id="1122" w:author="Leeyoung" w:date="2019-02-04T12:52:00Z">
            <w:rPr>
              <w:del w:id="1123" w:author="Leeyoung" w:date="2019-02-04T12:25:00Z"/>
            </w:rPr>
          </w:rPrChange>
        </w:rPr>
        <w:pPrChange w:id="1124" w:author="Leeyoung" w:date="2019-02-04T12:52:00Z">
          <w:pPr>
            <w:pStyle w:val="Heading1"/>
          </w:pPr>
        </w:pPrChange>
      </w:pPr>
      <w:del w:id="1125" w:author="Leeyoung" w:date="2019-02-04T12:36:00Z">
        <w:r w:rsidRPr="00C31D63" w:rsidDel="00F55EEF">
          <w:rPr>
            <w:sz w:val="20"/>
            <w:rPrChange w:id="1126" w:author="Leeyoung" w:date="2019-02-04T12:52:00Z">
              <w:rPr/>
            </w:rPrChange>
          </w:rPr>
          <w:delText>module: ietf</w:delText>
        </w:r>
      </w:del>
      <w:del w:id="1127" w:author="Leeyoung" w:date="2018-12-30T21:57:00Z">
        <w:r w:rsidRPr="00C31D63" w:rsidDel="008B1F6B">
          <w:rPr>
            <w:sz w:val="20"/>
            <w:rPrChange w:id="1128" w:author="Leeyoung" w:date="2019-02-04T12:52:00Z">
              <w:rPr/>
            </w:rPrChange>
          </w:rPr>
          <w:delText>-actn</w:delText>
        </w:r>
      </w:del>
      <w:del w:id="1129" w:author="Leeyoung" w:date="2019-02-04T12:36:00Z">
        <w:r w:rsidRPr="00C31D63" w:rsidDel="00F55EEF">
          <w:rPr>
            <w:sz w:val="20"/>
            <w:rPrChange w:id="1130" w:author="Leeyoung" w:date="2019-02-04T12:52:00Z">
              <w:rPr/>
            </w:rPrChange>
          </w:rPr>
          <w:delText>-vn</w:delText>
        </w:r>
      </w:del>
    </w:p>
    <w:p w14:paraId="527A38A9" w14:textId="51509FA7" w:rsidR="00363FC0" w:rsidRPr="00C31D63" w:rsidDel="00F55EEF" w:rsidRDefault="00363FC0">
      <w:pPr>
        <w:spacing w:after="0" w:line="240" w:lineRule="auto"/>
        <w:rPr>
          <w:del w:id="1131" w:author="Leeyoung" w:date="2019-02-04T12:36:00Z"/>
          <w:sz w:val="20"/>
          <w:rPrChange w:id="1132" w:author="Leeyoung" w:date="2019-02-04T12:52:00Z">
            <w:rPr>
              <w:del w:id="1133" w:author="Leeyoung" w:date="2019-02-04T12:36:00Z"/>
            </w:rPr>
          </w:rPrChange>
        </w:rPr>
      </w:pPr>
      <w:del w:id="1134" w:author="Leeyoung" w:date="2019-02-04T12:25:00Z">
        <w:r w:rsidRPr="00C31D63" w:rsidDel="00395DC3">
          <w:rPr>
            <w:sz w:val="20"/>
            <w:rPrChange w:id="1135" w:author="Leeyoung" w:date="2019-02-04T12:52:00Z">
              <w:rPr/>
            </w:rPrChange>
          </w:rPr>
          <w:delText xml:space="preserve">    +--rw actn</w:delText>
        </w:r>
      </w:del>
    </w:p>
    <w:p w14:paraId="35DC956B" w14:textId="1D09A349" w:rsidR="00363FC0" w:rsidRPr="00C31D63" w:rsidDel="00F55EEF" w:rsidRDefault="00363FC0">
      <w:pPr>
        <w:spacing w:after="0" w:line="240" w:lineRule="auto"/>
        <w:rPr>
          <w:del w:id="1136" w:author="Leeyoung" w:date="2019-02-04T12:36:00Z"/>
          <w:sz w:val="20"/>
          <w:rPrChange w:id="1137" w:author="Leeyoung" w:date="2019-02-04T12:52:00Z">
            <w:rPr>
              <w:del w:id="1138" w:author="Leeyoung" w:date="2019-02-04T12:36:00Z"/>
            </w:rPr>
          </w:rPrChange>
        </w:rPr>
        <w:pPrChange w:id="1139" w:author="Leeyoung" w:date="2019-02-04T12:52:00Z">
          <w:pPr>
            <w:pStyle w:val="Heading1"/>
          </w:pPr>
        </w:pPrChange>
      </w:pPr>
      <w:del w:id="1140" w:author="Leeyoung" w:date="2019-02-04T12:36:00Z">
        <w:r w:rsidRPr="00C31D63" w:rsidDel="00F55EEF">
          <w:rPr>
            <w:sz w:val="20"/>
            <w:rPrChange w:id="1141" w:author="Leeyoung" w:date="2019-02-04T12:52:00Z">
              <w:rPr/>
            </w:rPrChange>
          </w:rPr>
          <w:delText xml:space="preserve">       +--rw ap</w:delText>
        </w:r>
      </w:del>
    </w:p>
    <w:p w14:paraId="6A5D0488" w14:textId="7D47AA45" w:rsidR="00363FC0" w:rsidRPr="00C31D63" w:rsidDel="00F55EEF" w:rsidRDefault="00363FC0">
      <w:pPr>
        <w:spacing w:after="0" w:line="240" w:lineRule="auto"/>
        <w:rPr>
          <w:del w:id="1142" w:author="Leeyoung" w:date="2019-02-04T12:36:00Z"/>
          <w:sz w:val="20"/>
          <w:rPrChange w:id="1143" w:author="Leeyoung" w:date="2019-02-04T12:52:00Z">
            <w:rPr>
              <w:del w:id="1144" w:author="Leeyoung" w:date="2019-02-04T12:36:00Z"/>
            </w:rPr>
          </w:rPrChange>
        </w:rPr>
        <w:pPrChange w:id="1145" w:author="Leeyoung" w:date="2019-02-04T12:52:00Z">
          <w:pPr>
            <w:pStyle w:val="Heading1"/>
          </w:pPr>
        </w:pPrChange>
      </w:pPr>
      <w:del w:id="1146" w:author="Leeyoung" w:date="2019-02-04T12:36:00Z">
        <w:r w:rsidRPr="00C31D63" w:rsidDel="00F55EEF">
          <w:rPr>
            <w:sz w:val="20"/>
            <w:rPrChange w:id="1147" w:author="Leeyoung" w:date="2019-02-04T12:52:00Z">
              <w:rPr/>
            </w:rPrChange>
          </w:rPr>
          <w:delText xml:space="preserve">       |  +--rw access-point-list* [access-point-id]</w:delText>
        </w:r>
      </w:del>
    </w:p>
    <w:p w14:paraId="0D83CD5F" w14:textId="415C0C88" w:rsidR="00363FC0" w:rsidRPr="00C31D63" w:rsidDel="00F55EEF" w:rsidRDefault="00363FC0">
      <w:pPr>
        <w:spacing w:after="0" w:line="240" w:lineRule="auto"/>
        <w:rPr>
          <w:del w:id="1148" w:author="Leeyoung" w:date="2019-02-04T12:36:00Z"/>
          <w:sz w:val="20"/>
          <w:rPrChange w:id="1149" w:author="Leeyoung" w:date="2019-02-04T12:52:00Z">
            <w:rPr>
              <w:del w:id="1150" w:author="Leeyoung" w:date="2019-02-04T12:36:00Z"/>
            </w:rPr>
          </w:rPrChange>
        </w:rPr>
        <w:pPrChange w:id="1151" w:author="Leeyoung" w:date="2019-02-04T12:52:00Z">
          <w:pPr>
            <w:pStyle w:val="Heading1"/>
          </w:pPr>
        </w:pPrChange>
      </w:pPr>
      <w:del w:id="1152" w:author="Leeyoung" w:date="2019-02-04T12:36:00Z">
        <w:r w:rsidRPr="00C31D63" w:rsidDel="00F55EEF">
          <w:rPr>
            <w:sz w:val="20"/>
            <w:rPrChange w:id="1153" w:author="Leeyoung" w:date="2019-02-04T12:52:00Z">
              <w:rPr/>
            </w:rPrChange>
          </w:rPr>
          <w:delText xml:space="preserve">       |     +--rw access-point-id      uint32</w:delText>
        </w:r>
      </w:del>
    </w:p>
    <w:p w14:paraId="146A6193" w14:textId="035993CD" w:rsidR="00363FC0" w:rsidRPr="00C31D63" w:rsidDel="00F55EEF" w:rsidRDefault="00363FC0">
      <w:pPr>
        <w:spacing w:after="0" w:line="240" w:lineRule="auto"/>
        <w:rPr>
          <w:del w:id="1154" w:author="Leeyoung" w:date="2019-02-04T12:36:00Z"/>
          <w:sz w:val="20"/>
          <w:rPrChange w:id="1155" w:author="Leeyoung" w:date="2019-02-04T12:52:00Z">
            <w:rPr>
              <w:del w:id="1156" w:author="Leeyoung" w:date="2019-02-04T12:36:00Z"/>
            </w:rPr>
          </w:rPrChange>
        </w:rPr>
        <w:pPrChange w:id="1157" w:author="Leeyoung" w:date="2019-02-04T12:52:00Z">
          <w:pPr>
            <w:pStyle w:val="Heading1"/>
          </w:pPr>
        </w:pPrChange>
      </w:pPr>
      <w:del w:id="1158" w:author="Leeyoung" w:date="2019-02-04T12:36:00Z">
        <w:r w:rsidRPr="00C31D63" w:rsidDel="00F55EEF">
          <w:rPr>
            <w:sz w:val="20"/>
            <w:rPrChange w:id="1159" w:author="Leeyoung" w:date="2019-02-04T12:52:00Z">
              <w:rPr/>
            </w:rPrChange>
          </w:rPr>
          <w:delText xml:space="preserve">       |     +--rw access-point-name?   string</w:delText>
        </w:r>
      </w:del>
    </w:p>
    <w:p w14:paraId="502DF062" w14:textId="1E87E383" w:rsidR="00363FC0" w:rsidRPr="00C31D63" w:rsidDel="00F55EEF" w:rsidRDefault="00363FC0">
      <w:pPr>
        <w:spacing w:after="0" w:line="240" w:lineRule="auto"/>
        <w:rPr>
          <w:del w:id="1160" w:author="Leeyoung" w:date="2019-02-04T12:36:00Z"/>
          <w:sz w:val="20"/>
          <w:rPrChange w:id="1161" w:author="Leeyoung" w:date="2019-02-04T12:52:00Z">
            <w:rPr>
              <w:del w:id="1162" w:author="Leeyoung" w:date="2019-02-04T12:36:00Z"/>
            </w:rPr>
          </w:rPrChange>
        </w:rPr>
        <w:pPrChange w:id="1163" w:author="Leeyoung" w:date="2019-02-04T12:52:00Z">
          <w:pPr>
            <w:pStyle w:val="Heading1"/>
          </w:pPr>
        </w:pPrChange>
      </w:pPr>
      <w:del w:id="1164" w:author="Leeyoung" w:date="2019-02-04T12:36:00Z">
        <w:r w:rsidRPr="00C31D63" w:rsidDel="00F55EEF">
          <w:rPr>
            <w:sz w:val="20"/>
            <w:rPrChange w:id="1165" w:author="Leeyoung" w:date="2019-02-04T12:52:00Z">
              <w:rPr/>
            </w:rPrChange>
          </w:rPr>
          <w:delText xml:space="preserve">       |     +--rw max-bandwidth?       te-types:te-bandwidth</w:delText>
        </w:r>
      </w:del>
    </w:p>
    <w:p w14:paraId="0D6BD159" w14:textId="5E2FC95E" w:rsidR="00363FC0" w:rsidRPr="00C31D63" w:rsidDel="00F55EEF" w:rsidRDefault="00363FC0">
      <w:pPr>
        <w:spacing w:after="0" w:line="240" w:lineRule="auto"/>
        <w:rPr>
          <w:del w:id="1166" w:author="Leeyoung" w:date="2019-02-04T12:36:00Z"/>
          <w:sz w:val="20"/>
          <w:rPrChange w:id="1167" w:author="Leeyoung" w:date="2019-02-04T12:52:00Z">
            <w:rPr>
              <w:del w:id="1168" w:author="Leeyoung" w:date="2019-02-04T12:36:00Z"/>
            </w:rPr>
          </w:rPrChange>
        </w:rPr>
        <w:pPrChange w:id="1169" w:author="Leeyoung" w:date="2019-02-04T12:52:00Z">
          <w:pPr>
            <w:pStyle w:val="Heading1"/>
          </w:pPr>
        </w:pPrChange>
      </w:pPr>
      <w:del w:id="1170" w:author="Leeyoung" w:date="2019-02-04T12:36:00Z">
        <w:r w:rsidRPr="00C31D63" w:rsidDel="00F55EEF">
          <w:rPr>
            <w:sz w:val="20"/>
            <w:rPrChange w:id="1171" w:author="Leeyoung" w:date="2019-02-04T12:52:00Z">
              <w:rPr/>
            </w:rPrChange>
          </w:rPr>
          <w:delText xml:space="preserve">       |     +--rw avl-bandwidth?       te-types:te-bandwidth</w:delText>
        </w:r>
      </w:del>
    </w:p>
    <w:p w14:paraId="7C4AEC77" w14:textId="26CC6F29" w:rsidR="00363FC0" w:rsidRPr="00C31D63" w:rsidDel="00F55EEF" w:rsidRDefault="00363FC0">
      <w:pPr>
        <w:spacing w:after="0" w:line="240" w:lineRule="auto"/>
        <w:rPr>
          <w:del w:id="1172" w:author="Leeyoung" w:date="2019-02-04T12:36:00Z"/>
          <w:sz w:val="20"/>
          <w:rPrChange w:id="1173" w:author="Leeyoung" w:date="2019-02-04T12:52:00Z">
            <w:rPr>
              <w:del w:id="1174" w:author="Leeyoung" w:date="2019-02-04T12:36:00Z"/>
            </w:rPr>
          </w:rPrChange>
        </w:rPr>
        <w:pPrChange w:id="1175" w:author="Leeyoung" w:date="2019-02-04T12:52:00Z">
          <w:pPr>
            <w:pStyle w:val="Heading1"/>
          </w:pPr>
        </w:pPrChange>
      </w:pPr>
      <w:del w:id="1176" w:author="Leeyoung" w:date="2019-02-04T12:36:00Z">
        <w:r w:rsidRPr="00C31D63" w:rsidDel="00F55EEF">
          <w:rPr>
            <w:sz w:val="20"/>
            <w:rPrChange w:id="1177" w:author="Leeyoung" w:date="2019-02-04T12:52:00Z">
              <w:rPr/>
            </w:rPrChange>
          </w:rPr>
          <w:delText xml:space="preserve">       |     +--rw vn-ap* [vn-ap-id]</w:delText>
        </w:r>
      </w:del>
    </w:p>
    <w:p w14:paraId="615E86B7" w14:textId="0BD138A3" w:rsidR="00363FC0" w:rsidRPr="00C31D63" w:rsidDel="00F55EEF" w:rsidRDefault="00363FC0">
      <w:pPr>
        <w:spacing w:after="0" w:line="240" w:lineRule="auto"/>
        <w:rPr>
          <w:del w:id="1178" w:author="Leeyoung" w:date="2019-02-04T12:36:00Z"/>
          <w:sz w:val="20"/>
          <w:rPrChange w:id="1179" w:author="Leeyoung" w:date="2019-02-04T12:52:00Z">
            <w:rPr>
              <w:del w:id="1180" w:author="Leeyoung" w:date="2019-02-04T12:36:00Z"/>
            </w:rPr>
          </w:rPrChange>
        </w:rPr>
        <w:pPrChange w:id="1181" w:author="Leeyoung" w:date="2019-02-04T12:52:00Z">
          <w:pPr>
            <w:pStyle w:val="Heading1"/>
          </w:pPr>
        </w:pPrChange>
      </w:pPr>
      <w:del w:id="1182" w:author="Leeyoung" w:date="2019-02-04T12:36:00Z">
        <w:r w:rsidRPr="00C31D63" w:rsidDel="00F55EEF">
          <w:rPr>
            <w:sz w:val="20"/>
            <w:rPrChange w:id="1183" w:author="Leeyoung" w:date="2019-02-04T12:52:00Z">
              <w:rPr/>
            </w:rPrChange>
          </w:rPr>
          <w:delText xml:space="preserve">       |        +--rw vn-ap-id         uint32</w:delText>
        </w:r>
      </w:del>
    </w:p>
    <w:p w14:paraId="0263137E" w14:textId="7476764A" w:rsidR="00363FC0" w:rsidRPr="00C31D63" w:rsidDel="00F55EEF" w:rsidRDefault="00363FC0">
      <w:pPr>
        <w:spacing w:after="0" w:line="240" w:lineRule="auto"/>
        <w:rPr>
          <w:del w:id="1184" w:author="Leeyoung" w:date="2019-02-04T12:36:00Z"/>
          <w:sz w:val="20"/>
          <w:rPrChange w:id="1185" w:author="Leeyoung" w:date="2019-02-04T12:52:00Z">
            <w:rPr>
              <w:del w:id="1186" w:author="Leeyoung" w:date="2019-02-04T12:36:00Z"/>
            </w:rPr>
          </w:rPrChange>
        </w:rPr>
        <w:pPrChange w:id="1187" w:author="Leeyoung" w:date="2019-02-04T12:52:00Z">
          <w:pPr>
            <w:pStyle w:val="Heading1"/>
          </w:pPr>
        </w:pPrChange>
      </w:pPr>
      <w:del w:id="1188" w:author="Leeyoung" w:date="2019-02-04T12:36:00Z">
        <w:r w:rsidRPr="00C31D63" w:rsidDel="00F55EEF">
          <w:rPr>
            <w:sz w:val="20"/>
            <w:rPrChange w:id="1189" w:author="Leeyoung" w:date="2019-02-04T12:52:00Z">
              <w:rPr/>
            </w:rPrChange>
          </w:rPr>
          <w:delText xml:space="preserve">       |        +--rw vn?              -&gt; /actn/vn/vn-list/vn-id</w:delText>
        </w:r>
      </w:del>
    </w:p>
    <w:p w14:paraId="2DEF89AA" w14:textId="7FA4F41C" w:rsidR="00363FC0" w:rsidRPr="00C31D63" w:rsidDel="00F55EEF" w:rsidRDefault="00363FC0">
      <w:pPr>
        <w:spacing w:after="0" w:line="240" w:lineRule="auto"/>
        <w:rPr>
          <w:del w:id="1190" w:author="Leeyoung" w:date="2019-02-04T12:36:00Z"/>
          <w:sz w:val="20"/>
          <w:rPrChange w:id="1191" w:author="Leeyoung" w:date="2019-02-04T12:52:00Z">
            <w:rPr>
              <w:del w:id="1192" w:author="Leeyoung" w:date="2019-02-04T12:36:00Z"/>
            </w:rPr>
          </w:rPrChange>
        </w:rPr>
        <w:pPrChange w:id="1193" w:author="Leeyoung" w:date="2019-02-04T12:52:00Z">
          <w:pPr>
            <w:pStyle w:val="Heading1"/>
          </w:pPr>
        </w:pPrChange>
      </w:pPr>
      <w:del w:id="1194" w:author="Leeyoung" w:date="2019-02-04T12:36:00Z">
        <w:r w:rsidRPr="00C31D63" w:rsidDel="00F55EEF">
          <w:rPr>
            <w:sz w:val="20"/>
            <w:rPrChange w:id="1195" w:author="Leeyoung" w:date="2019-02-04T12:52:00Z">
              <w:rPr/>
            </w:rPrChange>
          </w:rPr>
          <w:delText xml:space="preserve">       |        +--rw abstract-node?   -&gt; /nw:networks/network/node/tet:te-node-id</w:delText>
        </w:r>
      </w:del>
    </w:p>
    <w:p w14:paraId="5980FDC6" w14:textId="7635C07E" w:rsidR="00363FC0" w:rsidRPr="00C31D63" w:rsidDel="00F55EEF" w:rsidRDefault="00363FC0">
      <w:pPr>
        <w:spacing w:after="0" w:line="240" w:lineRule="auto"/>
        <w:rPr>
          <w:del w:id="1196" w:author="Leeyoung" w:date="2019-02-04T12:36:00Z"/>
          <w:sz w:val="20"/>
          <w:rPrChange w:id="1197" w:author="Leeyoung" w:date="2019-02-04T12:52:00Z">
            <w:rPr>
              <w:del w:id="1198" w:author="Leeyoung" w:date="2019-02-04T12:36:00Z"/>
            </w:rPr>
          </w:rPrChange>
        </w:rPr>
        <w:pPrChange w:id="1199" w:author="Leeyoung" w:date="2019-02-04T12:52:00Z">
          <w:pPr>
            <w:pStyle w:val="Heading1"/>
          </w:pPr>
        </w:pPrChange>
      </w:pPr>
      <w:del w:id="1200" w:author="Leeyoung" w:date="2019-02-04T12:36:00Z">
        <w:r w:rsidRPr="00C31D63" w:rsidDel="00F55EEF">
          <w:rPr>
            <w:sz w:val="20"/>
            <w:rPrChange w:id="1201" w:author="Leeyoung" w:date="2019-02-04T12:52:00Z">
              <w:rPr/>
            </w:rPrChange>
          </w:rPr>
          <w:delText xml:space="preserve">       |        +--rw ltp?             te-types:te-tp-id</w:delText>
        </w:r>
      </w:del>
    </w:p>
    <w:p w14:paraId="44947C8E" w14:textId="6EB0D61E" w:rsidR="00363FC0" w:rsidRPr="00C31D63" w:rsidDel="00F55EEF" w:rsidRDefault="00363FC0">
      <w:pPr>
        <w:spacing w:after="0" w:line="240" w:lineRule="auto"/>
        <w:rPr>
          <w:del w:id="1202" w:author="Leeyoung" w:date="2019-02-04T12:36:00Z"/>
          <w:sz w:val="20"/>
          <w:rPrChange w:id="1203" w:author="Leeyoung" w:date="2019-02-04T12:52:00Z">
            <w:rPr>
              <w:del w:id="1204" w:author="Leeyoung" w:date="2019-02-04T12:36:00Z"/>
            </w:rPr>
          </w:rPrChange>
        </w:rPr>
        <w:pPrChange w:id="1205" w:author="Leeyoung" w:date="2019-02-04T12:52:00Z">
          <w:pPr>
            <w:pStyle w:val="Heading1"/>
          </w:pPr>
        </w:pPrChange>
      </w:pPr>
      <w:del w:id="1206" w:author="Leeyoung" w:date="2019-02-04T12:36:00Z">
        <w:r w:rsidRPr="00C31D63" w:rsidDel="00F55EEF">
          <w:rPr>
            <w:sz w:val="20"/>
            <w:rPrChange w:id="1207" w:author="Leeyoung" w:date="2019-02-04T12:52:00Z">
              <w:rPr/>
            </w:rPrChange>
          </w:rPr>
          <w:delText xml:space="preserve">       +--rw vn</w:delText>
        </w:r>
      </w:del>
    </w:p>
    <w:p w14:paraId="0F7B3572" w14:textId="11133A08" w:rsidR="00363FC0" w:rsidRPr="00C31D63" w:rsidDel="00F55EEF" w:rsidRDefault="00363FC0">
      <w:pPr>
        <w:spacing w:after="0" w:line="240" w:lineRule="auto"/>
        <w:rPr>
          <w:del w:id="1208" w:author="Leeyoung" w:date="2019-02-04T12:36:00Z"/>
          <w:sz w:val="20"/>
          <w:rPrChange w:id="1209" w:author="Leeyoung" w:date="2019-02-04T12:52:00Z">
            <w:rPr>
              <w:del w:id="1210" w:author="Leeyoung" w:date="2019-02-04T12:36:00Z"/>
            </w:rPr>
          </w:rPrChange>
        </w:rPr>
        <w:pPrChange w:id="1211" w:author="Leeyoung" w:date="2019-02-04T12:52:00Z">
          <w:pPr>
            <w:pStyle w:val="Heading1"/>
          </w:pPr>
        </w:pPrChange>
      </w:pPr>
      <w:del w:id="1212" w:author="Leeyoung" w:date="2019-02-04T12:36:00Z">
        <w:r w:rsidRPr="00C31D63" w:rsidDel="00F55EEF">
          <w:rPr>
            <w:sz w:val="20"/>
            <w:rPrChange w:id="1213" w:author="Leeyoung" w:date="2019-02-04T12:52:00Z">
              <w:rPr/>
            </w:rPrChange>
          </w:rPr>
          <w:delText xml:space="preserve">          +--rw vn-list* [vn-id]</w:delText>
        </w:r>
      </w:del>
    </w:p>
    <w:p w14:paraId="04BE1270" w14:textId="29A60592" w:rsidR="00363FC0" w:rsidRPr="00C31D63" w:rsidDel="00F55EEF" w:rsidRDefault="00363FC0">
      <w:pPr>
        <w:spacing w:after="0" w:line="240" w:lineRule="auto"/>
        <w:rPr>
          <w:del w:id="1214" w:author="Leeyoung" w:date="2019-02-04T12:36:00Z"/>
          <w:sz w:val="20"/>
          <w:rPrChange w:id="1215" w:author="Leeyoung" w:date="2019-02-04T12:52:00Z">
            <w:rPr>
              <w:del w:id="1216" w:author="Leeyoung" w:date="2019-02-04T12:36:00Z"/>
            </w:rPr>
          </w:rPrChange>
        </w:rPr>
        <w:pPrChange w:id="1217" w:author="Leeyoung" w:date="2019-02-04T12:52:00Z">
          <w:pPr>
            <w:pStyle w:val="Heading1"/>
          </w:pPr>
        </w:pPrChange>
      </w:pPr>
      <w:del w:id="1218" w:author="Leeyoung" w:date="2019-02-04T12:36:00Z">
        <w:r w:rsidRPr="00C31D63" w:rsidDel="00F55EEF">
          <w:rPr>
            <w:sz w:val="20"/>
            <w:rPrChange w:id="1219" w:author="Leeyoung" w:date="2019-02-04T12:52:00Z">
              <w:rPr/>
            </w:rPrChange>
          </w:rPr>
          <w:delText xml:space="preserve">             +--rw vn-id                 uint32</w:delText>
        </w:r>
      </w:del>
    </w:p>
    <w:p w14:paraId="0AD5F2C3" w14:textId="61308283" w:rsidR="00363FC0" w:rsidRPr="00C31D63" w:rsidDel="00F55EEF" w:rsidRDefault="00363FC0">
      <w:pPr>
        <w:spacing w:after="0" w:line="240" w:lineRule="auto"/>
        <w:rPr>
          <w:del w:id="1220" w:author="Leeyoung" w:date="2019-02-04T12:36:00Z"/>
          <w:sz w:val="20"/>
          <w:rPrChange w:id="1221" w:author="Leeyoung" w:date="2019-02-04T12:52:00Z">
            <w:rPr>
              <w:del w:id="1222" w:author="Leeyoung" w:date="2019-02-04T12:36:00Z"/>
            </w:rPr>
          </w:rPrChange>
        </w:rPr>
        <w:pPrChange w:id="1223" w:author="Leeyoung" w:date="2019-02-04T12:52:00Z">
          <w:pPr>
            <w:pStyle w:val="Heading1"/>
          </w:pPr>
        </w:pPrChange>
      </w:pPr>
      <w:del w:id="1224" w:author="Leeyoung" w:date="2019-02-04T12:36:00Z">
        <w:r w:rsidRPr="00C31D63" w:rsidDel="00F55EEF">
          <w:rPr>
            <w:sz w:val="20"/>
            <w:rPrChange w:id="1225" w:author="Leeyoung" w:date="2019-02-04T12:52:00Z">
              <w:rPr/>
            </w:rPrChange>
          </w:rPr>
          <w:delText xml:space="preserve">             +--rw vn-name?              string</w:delText>
        </w:r>
      </w:del>
    </w:p>
    <w:p w14:paraId="4CCECC6D" w14:textId="1D0BB894" w:rsidR="00363FC0" w:rsidRPr="00C31D63" w:rsidDel="00F55EEF" w:rsidRDefault="00363FC0">
      <w:pPr>
        <w:spacing w:after="0" w:line="240" w:lineRule="auto"/>
        <w:rPr>
          <w:del w:id="1226" w:author="Leeyoung" w:date="2019-02-04T12:36:00Z"/>
          <w:sz w:val="20"/>
          <w:rPrChange w:id="1227" w:author="Leeyoung" w:date="2019-02-04T12:52:00Z">
            <w:rPr>
              <w:del w:id="1228" w:author="Leeyoung" w:date="2019-02-04T12:36:00Z"/>
            </w:rPr>
          </w:rPrChange>
        </w:rPr>
        <w:pPrChange w:id="1229" w:author="Leeyoung" w:date="2019-02-04T12:52:00Z">
          <w:pPr>
            <w:pStyle w:val="Heading1"/>
          </w:pPr>
        </w:pPrChange>
      </w:pPr>
      <w:del w:id="1230" w:author="Leeyoung" w:date="2019-02-04T12:36:00Z">
        <w:r w:rsidRPr="00C31D63" w:rsidDel="00F55EEF">
          <w:rPr>
            <w:sz w:val="20"/>
            <w:rPrChange w:id="1231" w:author="Leeyoung" w:date="2019-02-04T12:52:00Z">
              <w:rPr/>
            </w:rPrChange>
          </w:rPr>
          <w:delText xml:space="preserve">             +--rw vn-topology-id?       te-types:te-topology-id</w:delText>
        </w:r>
      </w:del>
    </w:p>
    <w:p w14:paraId="3485442B" w14:textId="639795A6" w:rsidR="00363FC0" w:rsidRPr="00C31D63" w:rsidDel="00F55EEF" w:rsidRDefault="00363FC0">
      <w:pPr>
        <w:spacing w:after="0" w:line="240" w:lineRule="auto"/>
        <w:rPr>
          <w:del w:id="1232" w:author="Leeyoung" w:date="2019-02-04T12:36:00Z"/>
          <w:sz w:val="20"/>
          <w:rPrChange w:id="1233" w:author="Leeyoung" w:date="2019-02-04T12:52:00Z">
            <w:rPr>
              <w:del w:id="1234" w:author="Leeyoung" w:date="2019-02-04T12:36:00Z"/>
            </w:rPr>
          </w:rPrChange>
        </w:rPr>
        <w:pPrChange w:id="1235" w:author="Leeyoung" w:date="2019-02-04T12:52:00Z">
          <w:pPr>
            <w:pStyle w:val="Heading1"/>
          </w:pPr>
        </w:pPrChange>
      </w:pPr>
      <w:del w:id="1236" w:author="Leeyoung" w:date="2019-02-04T12:36:00Z">
        <w:r w:rsidRPr="00C31D63" w:rsidDel="00F55EEF">
          <w:rPr>
            <w:sz w:val="20"/>
            <w:rPrChange w:id="1237" w:author="Leeyoung" w:date="2019-02-04T12:52:00Z">
              <w:rPr/>
            </w:rPrChange>
          </w:rPr>
          <w:delText xml:space="preserve">             +--rw abstract-node?        -&gt; /nw:networks/network/node/tet:te-node-id</w:delText>
        </w:r>
      </w:del>
    </w:p>
    <w:p w14:paraId="779505E7" w14:textId="4954DF44" w:rsidR="00363FC0" w:rsidRPr="00C31D63" w:rsidDel="00F55EEF" w:rsidRDefault="00363FC0">
      <w:pPr>
        <w:spacing w:after="0" w:line="240" w:lineRule="auto"/>
        <w:rPr>
          <w:del w:id="1238" w:author="Leeyoung" w:date="2019-02-04T12:36:00Z"/>
          <w:sz w:val="20"/>
          <w:rPrChange w:id="1239" w:author="Leeyoung" w:date="2019-02-04T12:52:00Z">
            <w:rPr>
              <w:del w:id="1240" w:author="Leeyoung" w:date="2019-02-04T12:36:00Z"/>
            </w:rPr>
          </w:rPrChange>
        </w:rPr>
        <w:pPrChange w:id="1241" w:author="Leeyoung" w:date="2019-02-04T12:52:00Z">
          <w:pPr>
            <w:pStyle w:val="Heading1"/>
          </w:pPr>
        </w:pPrChange>
      </w:pPr>
      <w:del w:id="1242" w:author="Leeyoung" w:date="2019-02-04T12:36:00Z">
        <w:r w:rsidRPr="00C31D63" w:rsidDel="00F55EEF">
          <w:rPr>
            <w:sz w:val="20"/>
            <w:rPrChange w:id="1243" w:author="Leeyoung" w:date="2019-02-04T12:52:00Z">
              <w:rPr/>
            </w:rPrChange>
          </w:rPr>
          <w:delText xml:space="preserve">             +--rw vn-member-list* [vn-member-id]</w:delText>
        </w:r>
      </w:del>
    </w:p>
    <w:p w14:paraId="2B10586B" w14:textId="58060500" w:rsidR="00363FC0" w:rsidRPr="00C31D63" w:rsidDel="00F55EEF" w:rsidRDefault="00363FC0">
      <w:pPr>
        <w:spacing w:after="0" w:line="240" w:lineRule="auto"/>
        <w:rPr>
          <w:del w:id="1244" w:author="Leeyoung" w:date="2019-02-04T12:36:00Z"/>
          <w:sz w:val="20"/>
          <w:rPrChange w:id="1245" w:author="Leeyoung" w:date="2019-02-04T12:52:00Z">
            <w:rPr>
              <w:del w:id="1246" w:author="Leeyoung" w:date="2019-02-04T12:36:00Z"/>
            </w:rPr>
          </w:rPrChange>
        </w:rPr>
        <w:pPrChange w:id="1247" w:author="Leeyoung" w:date="2019-02-04T12:52:00Z">
          <w:pPr>
            <w:pStyle w:val="Heading1"/>
          </w:pPr>
        </w:pPrChange>
      </w:pPr>
      <w:del w:id="1248" w:author="Leeyoung" w:date="2019-02-04T12:36:00Z">
        <w:r w:rsidRPr="00C31D63" w:rsidDel="00F55EEF">
          <w:rPr>
            <w:sz w:val="20"/>
            <w:rPrChange w:id="1249" w:author="Leeyoung" w:date="2019-02-04T12:52:00Z">
              <w:rPr/>
            </w:rPrChange>
          </w:rPr>
          <w:delText xml:space="preserve">             |  +--rw vn-member-id             uint32</w:delText>
        </w:r>
      </w:del>
    </w:p>
    <w:p w14:paraId="2D1CD11F" w14:textId="79FAADE8" w:rsidR="00363FC0" w:rsidRPr="00C31D63" w:rsidDel="00F55EEF" w:rsidRDefault="00363FC0">
      <w:pPr>
        <w:spacing w:after="0" w:line="240" w:lineRule="auto"/>
        <w:rPr>
          <w:del w:id="1250" w:author="Leeyoung" w:date="2019-02-04T12:36:00Z"/>
          <w:sz w:val="20"/>
          <w:rPrChange w:id="1251" w:author="Leeyoung" w:date="2019-02-04T12:52:00Z">
            <w:rPr>
              <w:del w:id="1252" w:author="Leeyoung" w:date="2019-02-04T12:36:00Z"/>
            </w:rPr>
          </w:rPrChange>
        </w:rPr>
        <w:pPrChange w:id="1253" w:author="Leeyoung" w:date="2019-02-04T12:52:00Z">
          <w:pPr>
            <w:pStyle w:val="Heading1"/>
          </w:pPr>
        </w:pPrChange>
      </w:pPr>
      <w:del w:id="1254" w:author="Leeyoung" w:date="2019-02-04T12:36:00Z">
        <w:r w:rsidRPr="00C31D63" w:rsidDel="00F55EEF">
          <w:rPr>
            <w:sz w:val="20"/>
            <w:rPrChange w:id="1255" w:author="Leeyoung" w:date="2019-02-04T12:52:00Z">
              <w:rPr/>
            </w:rPrChange>
          </w:rPr>
          <w:delText xml:space="preserve">             |  +--rw src</w:delText>
        </w:r>
      </w:del>
    </w:p>
    <w:p w14:paraId="458F5A58" w14:textId="20EEA67A" w:rsidR="00363FC0" w:rsidRPr="00C31D63" w:rsidDel="00F55EEF" w:rsidRDefault="00363FC0">
      <w:pPr>
        <w:spacing w:after="0" w:line="240" w:lineRule="auto"/>
        <w:rPr>
          <w:del w:id="1256" w:author="Leeyoung" w:date="2019-02-04T12:36:00Z"/>
          <w:sz w:val="20"/>
          <w:rPrChange w:id="1257" w:author="Leeyoung" w:date="2019-02-04T12:52:00Z">
            <w:rPr>
              <w:del w:id="1258" w:author="Leeyoung" w:date="2019-02-04T12:36:00Z"/>
            </w:rPr>
          </w:rPrChange>
        </w:rPr>
        <w:pPrChange w:id="1259" w:author="Leeyoung" w:date="2019-02-04T12:52:00Z">
          <w:pPr>
            <w:pStyle w:val="Heading1"/>
          </w:pPr>
        </w:pPrChange>
      </w:pPr>
      <w:del w:id="1260" w:author="Leeyoung" w:date="2019-02-04T12:36:00Z">
        <w:r w:rsidRPr="00C31D63" w:rsidDel="00F55EEF">
          <w:rPr>
            <w:sz w:val="20"/>
            <w:rPrChange w:id="1261" w:author="Leeyoung" w:date="2019-02-04T12:52:00Z">
              <w:rPr/>
            </w:rPrChange>
          </w:rPr>
          <w:delText xml:space="preserve">             |  |  +--rw src?            -&gt; /actn/ap/access-point-list/access-point-id</w:delText>
        </w:r>
      </w:del>
    </w:p>
    <w:p w14:paraId="2789B1C5" w14:textId="77FB41FB" w:rsidR="00363FC0" w:rsidRPr="00C31D63" w:rsidDel="00F55EEF" w:rsidRDefault="00363FC0">
      <w:pPr>
        <w:spacing w:after="0" w:line="240" w:lineRule="auto"/>
        <w:rPr>
          <w:del w:id="1262" w:author="Leeyoung" w:date="2019-02-04T12:36:00Z"/>
          <w:sz w:val="20"/>
          <w:rPrChange w:id="1263" w:author="Leeyoung" w:date="2019-02-04T12:52:00Z">
            <w:rPr>
              <w:del w:id="1264" w:author="Leeyoung" w:date="2019-02-04T12:36:00Z"/>
            </w:rPr>
          </w:rPrChange>
        </w:rPr>
        <w:pPrChange w:id="1265" w:author="Leeyoung" w:date="2019-02-04T12:52:00Z">
          <w:pPr>
            <w:pStyle w:val="Heading1"/>
          </w:pPr>
        </w:pPrChange>
      </w:pPr>
      <w:del w:id="1266" w:author="Leeyoung" w:date="2019-02-04T12:36:00Z">
        <w:r w:rsidRPr="00C31D63" w:rsidDel="00F55EEF">
          <w:rPr>
            <w:sz w:val="20"/>
            <w:rPrChange w:id="1267" w:author="Leeyoung" w:date="2019-02-04T12:52:00Z">
              <w:rPr/>
            </w:rPrChange>
          </w:rPr>
          <w:delText xml:space="preserve">             |  |  +--rw src-vn-ap-id?   -&gt; /actn/ap/access-point-list/vn-ap/vn-ap-id</w:delText>
        </w:r>
      </w:del>
    </w:p>
    <w:p w14:paraId="68759733" w14:textId="7D1F3164" w:rsidR="00363FC0" w:rsidRPr="00C31D63" w:rsidDel="00F55EEF" w:rsidRDefault="00363FC0">
      <w:pPr>
        <w:spacing w:after="0" w:line="240" w:lineRule="auto"/>
        <w:rPr>
          <w:del w:id="1268" w:author="Leeyoung" w:date="2019-02-04T12:36:00Z"/>
          <w:sz w:val="20"/>
          <w:rPrChange w:id="1269" w:author="Leeyoung" w:date="2019-02-04T12:52:00Z">
            <w:rPr>
              <w:del w:id="1270" w:author="Leeyoung" w:date="2019-02-04T12:36:00Z"/>
            </w:rPr>
          </w:rPrChange>
        </w:rPr>
        <w:pPrChange w:id="1271" w:author="Leeyoung" w:date="2019-02-04T12:52:00Z">
          <w:pPr>
            <w:pStyle w:val="Heading1"/>
          </w:pPr>
        </w:pPrChange>
      </w:pPr>
      <w:del w:id="1272" w:author="Leeyoung" w:date="2019-02-04T12:36:00Z">
        <w:r w:rsidRPr="00C31D63" w:rsidDel="00F55EEF">
          <w:rPr>
            <w:sz w:val="20"/>
            <w:rPrChange w:id="1273" w:author="Leeyoung" w:date="2019-02-04T12:52:00Z">
              <w:rPr/>
            </w:rPrChange>
          </w:rPr>
          <w:delText xml:space="preserve">             |  |  +--rw multi-src?      boolean {multi-src-dest}?</w:delText>
        </w:r>
      </w:del>
    </w:p>
    <w:p w14:paraId="0236680E" w14:textId="30B6C93B" w:rsidR="00363FC0" w:rsidRPr="00C31D63" w:rsidDel="00F55EEF" w:rsidRDefault="00363FC0">
      <w:pPr>
        <w:spacing w:after="0" w:line="240" w:lineRule="auto"/>
        <w:rPr>
          <w:del w:id="1274" w:author="Leeyoung" w:date="2019-02-04T12:36:00Z"/>
          <w:sz w:val="20"/>
          <w:rPrChange w:id="1275" w:author="Leeyoung" w:date="2019-02-04T12:52:00Z">
            <w:rPr>
              <w:del w:id="1276" w:author="Leeyoung" w:date="2019-02-04T12:36:00Z"/>
            </w:rPr>
          </w:rPrChange>
        </w:rPr>
        <w:pPrChange w:id="1277" w:author="Leeyoung" w:date="2019-02-04T12:52:00Z">
          <w:pPr>
            <w:pStyle w:val="Heading1"/>
          </w:pPr>
        </w:pPrChange>
      </w:pPr>
      <w:del w:id="1278" w:author="Leeyoung" w:date="2019-02-04T12:36:00Z">
        <w:r w:rsidRPr="00C31D63" w:rsidDel="00F55EEF">
          <w:rPr>
            <w:sz w:val="20"/>
            <w:rPrChange w:id="1279" w:author="Leeyoung" w:date="2019-02-04T12:52:00Z">
              <w:rPr/>
            </w:rPrChange>
          </w:rPr>
          <w:delText xml:space="preserve">             |  +--rw dest</w:delText>
        </w:r>
      </w:del>
    </w:p>
    <w:p w14:paraId="7C42A378" w14:textId="538368F6" w:rsidR="00363FC0" w:rsidRPr="00C31D63" w:rsidDel="00F55EEF" w:rsidRDefault="00363FC0">
      <w:pPr>
        <w:spacing w:after="0" w:line="240" w:lineRule="auto"/>
        <w:rPr>
          <w:del w:id="1280" w:author="Leeyoung" w:date="2019-02-04T12:36:00Z"/>
          <w:sz w:val="20"/>
          <w:rPrChange w:id="1281" w:author="Leeyoung" w:date="2019-02-04T12:52:00Z">
            <w:rPr>
              <w:del w:id="1282" w:author="Leeyoung" w:date="2019-02-04T12:36:00Z"/>
            </w:rPr>
          </w:rPrChange>
        </w:rPr>
        <w:pPrChange w:id="1283" w:author="Leeyoung" w:date="2019-02-04T12:52:00Z">
          <w:pPr>
            <w:pStyle w:val="Heading1"/>
          </w:pPr>
        </w:pPrChange>
      </w:pPr>
      <w:del w:id="1284" w:author="Leeyoung" w:date="2019-02-04T12:36:00Z">
        <w:r w:rsidRPr="00C31D63" w:rsidDel="00F55EEF">
          <w:rPr>
            <w:sz w:val="20"/>
            <w:rPrChange w:id="1285" w:author="Leeyoung" w:date="2019-02-04T12:52:00Z">
              <w:rPr/>
            </w:rPrChange>
          </w:rPr>
          <w:lastRenderedPageBreak/>
          <w:delText xml:space="preserve">             |  |  +--rw dest?            -&gt; /actn/ap/access-point-list/access-point-id</w:delText>
        </w:r>
      </w:del>
    </w:p>
    <w:p w14:paraId="23863041" w14:textId="735E947C" w:rsidR="00363FC0" w:rsidRPr="00C31D63" w:rsidDel="00F55EEF" w:rsidRDefault="00363FC0">
      <w:pPr>
        <w:spacing w:after="0" w:line="240" w:lineRule="auto"/>
        <w:rPr>
          <w:del w:id="1286" w:author="Leeyoung" w:date="2019-02-04T12:36:00Z"/>
          <w:sz w:val="20"/>
          <w:rPrChange w:id="1287" w:author="Leeyoung" w:date="2019-02-04T12:52:00Z">
            <w:rPr>
              <w:del w:id="1288" w:author="Leeyoung" w:date="2019-02-04T12:36:00Z"/>
            </w:rPr>
          </w:rPrChange>
        </w:rPr>
        <w:pPrChange w:id="1289" w:author="Leeyoung" w:date="2019-02-04T12:52:00Z">
          <w:pPr>
            <w:pStyle w:val="Heading1"/>
          </w:pPr>
        </w:pPrChange>
      </w:pPr>
      <w:del w:id="1290" w:author="Leeyoung" w:date="2019-02-04T12:36:00Z">
        <w:r w:rsidRPr="00C31D63" w:rsidDel="00F55EEF">
          <w:rPr>
            <w:sz w:val="20"/>
            <w:rPrChange w:id="1291" w:author="Leeyoung" w:date="2019-02-04T12:52:00Z">
              <w:rPr/>
            </w:rPrChange>
          </w:rPr>
          <w:delText xml:space="preserve">             |  |  +--rw dest-vn-ap-id?   -&gt; /actn/ap/access-point-list/vn-ap/vn-ap-id</w:delText>
        </w:r>
      </w:del>
    </w:p>
    <w:p w14:paraId="6DF5E92E" w14:textId="0E734133" w:rsidR="00363FC0" w:rsidRPr="00C31D63" w:rsidDel="00F55EEF" w:rsidRDefault="00363FC0">
      <w:pPr>
        <w:spacing w:after="0" w:line="240" w:lineRule="auto"/>
        <w:rPr>
          <w:del w:id="1292" w:author="Leeyoung" w:date="2019-02-04T12:36:00Z"/>
          <w:sz w:val="20"/>
          <w:rPrChange w:id="1293" w:author="Leeyoung" w:date="2019-02-04T12:52:00Z">
            <w:rPr>
              <w:del w:id="1294" w:author="Leeyoung" w:date="2019-02-04T12:36:00Z"/>
            </w:rPr>
          </w:rPrChange>
        </w:rPr>
        <w:pPrChange w:id="1295" w:author="Leeyoung" w:date="2019-02-04T12:52:00Z">
          <w:pPr>
            <w:pStyle w:val="Heading1"/>
          </w:pPr>
        </w:pPrChange>
      </w:pPr>
      <w:del w:id="1296" w:author="Leeyoung" w:date="2019-02-04T12:36:00Z">
        <w:r w:rsidRPr="00C31D63" w:rsidDel="00F55EEF">
          <w:rPr>
            <w:sz w:val="20"/>
            <w:rPrChange w:id="1297" w:author="Leeyoung" w:date="2019-02-04T12:52:00Z">
              <w:rPr/>
            </w:rPrChange>
          </w:rPr>
          <w:delText xml:space="preserve">             |  |  +--rw multi-dest?      boolean {multi-src-dest}?</w:delText>
        </w:r>
      </w:del>
    </w:p>
    <w:p w14:paraId="0DFF7310" w14:textId="67C4D8F6" w:rsidR="00363FC0" w:rsidRPr="00C31D63" w:rsidDel="00F55EEF" w:rsidRDefault="00363FC0">
      <w:pPr>
        <w:spacing w:after="0" w:line="240" w:lineRule="auto"/>
        <w:rPr>
          <w:del w:id="1298" w:author="Leeyoung" w:date="2019-02-04T12:36:00Z"/>
          <w:sz w:val="20"/>
          <w:rPrChange w:id="1299" w:author="Leeyoung" w:date="2019-02-04T12:52:00Z">
            <w:rPr>
              <w:del w:id="1300" w:author="Leeyoung" w:date="2019-02-04T12:36:00Z"/>
            </w:rPr>
          </w:rPrChange>
        </w:rPr>
        <w:pPrChange w:id="1301" w:author="Leeyoung" w:date="2019-02-04T12:52:00Z">
          <w:pPr>
            <w:pStyle w:val="Heading1"/>
          </w:pPr>
        </w:pPrChange>
      </w:pPr>
      <w:del w:id="1302" w:author="Leeyoung" w:date="2019-02-04T12:36:00Z">
        <w:r w:rsidRPr="00C31D63" w:rsidDel="00F55EEF">
          <w:rPr>
            <w:sz w:val="20"/>
            <w:rPrChange w:id="1303" w:author="Leeyoung" w:date="2019-02-04T12:52:00Z">
              <w:rPr/>
            </w:rPrChange>
          </w:rPr>
          <w:delText xml:space="preserve">             |  +--rw connetivity-matrix-id?   -&gt; /nw:networks/network/node/tet:te/te-node-attributes/connectivity-matrices/connectivity-matrix/id</w:delText>
        </w:r>
      </w:del>
    </w:p>
    <w:p w14:paraId="1BEDEF47" w14:textId="05C43CB2" w:rsidR="00363FC0" w:rsidRPr="00C31D63" w:rsidDel="00F55EEF" w:rsidRDefault="00363FC0">
      <w:pPr>
        <w:spacing w:after="0" w:line="240" w:lineRule="auto"/>
        <w:rPr>
          <w:del w:id="1304" w:author="Leeyoung" w:date="2019-02-04T12:36:00Z"/>
          <w:sz w:val="20"/>
          <w:rPrChange w:id="1305" w:author="Leeyoung" w:date="2019-02-04T12:52:00Z">
            <w:rPr>
              <w:del w:id="1306" w:author="Leeyoung" w:date="2019-02-04T12:36:00Z"/>
            </w:rPr>
          </w:rPrChange>
        </w:rPr>
        <w:pPrChange w:id="1307" w:author="Leeyoung" w:date="2019-02-04T12:52:00Z">
          <w:pPr>
            <w:pStyle w:val="Heading1"/>
          </w:pPr>
        </w:pPrChange>
      </w:pPr>
      <w:del w:id="1308" w:author="Leeyoung" w:date="2019-02-04T12:36:00Z">
        <w:r w:rsidRPr="00C31D63" w:rsidDel="00F55EEF">
          <w:rPr>
            <w:sz w:val="20"/>
            <w:rPrChange w:id="1309" w:author="Leeyoung" w:date="2019-02-04T12:52:00Z">
              <w:rPr/>
            </w:rPrChange>
          </w:rPr>
          <w:delText xml:space="preserve">             |  +--ro oper-status?             identityref</w:delText>
        </w:r>
      </w:del>
    </w:p>
    <w:p w14:paraId="12012EB1" w14:textId="54593EA5" w:rsidR="00363FC0" w:rsidRPr="00C31D63" w:rsidDel="00F55EEF" w:rsidRDefault="00363FC0">
      <w:pPr>
        <w:spacing w:after="0" w:line="240" w:lineRule="auto"/>
        <w:rPr>
          <w:del w:id="1310" w:author="Leeyoung" w:date="2019-02-04T12:36:00Z"/>
          <w:sz w:val="20"/>
          <w:rPrChange w:id="1311" w:author="Leeyoung" w:date="2019-02-04T12:52:00Z">
            <w:rPr>
              <w:del w:id="1312" w:author="Leeyoung" w:date="2019-02-04T12:36:00Z"/>
            </w:rPr>
          </w:rPrChange>
        </w:rPr>
        <w:pPrChange w:id="1313" w:author="Leeyoung" w:date="2019-02-04T12:52:00Z">
          <w:pPr>
            <w:pStyle w:val="Heading1"/>
          </w:pPr>
        </w:pPrChange>
      </w:pPr>
      <w:del w:id="1314" w:author="Leeyoung" w:date="2019-02-04T12:36:00Z">
        <w:r w:rsidRPr="00C31D63" w:rsidDel="00F55EEF">
          <w:rPr>
            <w:sz w:val="20"/>
            <w:rPrChange w:id="1315" w:author="Leeyoung" w:date="2019-02-04T12:52:00Z">
              <w:rPr/>
            </w:rPrChange>
          </w:rPr>
          <w:delText xml:space="preserve">             +--ro if-selected?          boolean {multi-src-dest}?</w:delText>
        </w:r>
      </w:del>
    </w:p>
    <w:p w14:paraId="5269031B" w14:textId="7EC532CE" w:rsidR="00363FC0" w:rsidRPr="00C31D63" w:rsidDel="00F55EEF" w:rsidRDefault="00363FC0">
      <w:pPr>
        <w:spacing w:after="0" w:line="240" w:lineRule="auto"/>
        <w:rPr>
          <w:del w:id="1316" w:author="Leeyoung" w:date="2019-02-04T12:36:00Z"/>
          <w:sz w:val="20"/>
          <w:rPrChange w:id="1317" w:author="Leeyoung" w:date="2019-02-04T12:52:00Z">
            <w:rPr>
              <w:del w:id="1318" w:author="Leeyoung" w:date="2019-02-04T12:36:00Z"/>
            </w:rPr>
          </w:rPrChange>
        </w:rPr>
        <w:pPrChange w:id="1319" w:author="Leeyoung" w:date="2019-02-04T12:52:00Z">
          <w:pPr>
            <w:pStyle w:val="Heading1"/>
          </w:pPr>
        </w:pPrChange>
      </w:pPr>
      <w:del w:id="1320" w:author="Leeyoung" w:date="2019-02-04T12:36:00Z">
        <w:r w:rsidRPr="00C31D63" w:rsidDel="00F55EEF">
          <w:rPr>
            <w:sz w:val="20"/>
            <w:rPrChange w:id="1321" w:author="Leeyoung" w:date="2019-02-04T12:52:00Z">
              <w:rPr/>
            </w:rPrChange>
          </w:rPr>
          <w:delText xml:space="preserve">             +--rw admin-status?         identityref</w:delText>
        </w:r>
      </w:del>
    </w:p>
    <w:p w14:paraId="21A9159A" w14:textId="66B49A62" w:rsidR="00363FC0" w:rsidRPr="00C31D63" w:rsidDel="00F55EEF" w:rsidRDefault="00363FC0">
      <w:pPr>
        <w:spacing w:after="0" w:line="240" w:lineRule="auto"/>
        <w:rPr>
          <w:del w:id="1322" w:author="Leeyoung" w:date="2019-02-04T12:36:00Z"/>
          <w:sz w:val="20"/>
          <w:rPrChange w:id="1323" w:author="Leeyoung" w:date="2019-02-04T12:52:00Z">
            <w:rPr>
              <w:del w:id="1324" w:author="Leeyoung" w:date="2019-02-04T12:36:00Z"/>
            </w:rPr>
          </w:rPrChange>
        </w:rPr>
        <w:pPrChange w:id="1325" w:author="Leeyoung" w:date="2019-02-04T12:52:00Z">
          <w:pPr>
            <w:pStyle w:val="Heading1"/>
          </w:pPr>
        </w:pPrChange>
      </w:pPr>
      <w:del w:id="1326" w:author="Leeyoung" w:date="2019-02-04T12:36:00Z">
        <w:r w:rsidRPr="00C31D63" w:rsidDel="00F55EEF">
          <w:rPr>
            <w:sz w:val="20"/>
            <w:rPrChange w:id="1327" w:author="Leeyoung" w:date="2019-02-04T12:52:00Z">
              <w:rPr/>
            </w:rPrChange>
          </w:rPr>
          <w:delText xml:space="preserve">             +--ro oper-status?          identityref</w:delText>
        </w:r>
      </w:del>
    </w:p>
    <w:p w14:paraId="6EAE72E9" w14:textId="3993A04E" w:rsidR="00363FC0" w:rsidRPr="00C31D63" w:rsidDel="00F55EEF" w:rsidRDefault="00363FC0">
      <w:pPr>
        <w:spacing w:after="0" w:line="240" w:lineRule="auto"/>
        <w:rPr>
          <w:del w:id="1328" w:author="Leeyoung" w:date="2019-02-04T12:36:00Z"/>
          <w:sz w:val="20"/>
          <w:rPrChange w:id="1329" w:author="Leeyoung" w:date="2019-02-04T12:52:00Z">
            <w:rPr>
              <w:del w:id="1330" w:author="Leeyoung" w:date="2019-02-04T12:36:00Z"/>
            </w:rPr>
          </w:rPrChange>
        </w:rPr>
        <w:pPrChange w:id="1331" w:author="Leeyoung" w:date="2019-02-04T12:52:00Z">
          <w:pPr>
            <w:pStyle w:val="Heading1"/>
          </w:pPr>
        </w:pPrChange>
      </w:pPr>
      <w:del w:id="1332" w:author="Leeyoung" w:date="2019-02-04T12:36:00Z">
        <w:r w:rsidRPr="00C31D63" w:rsidDel="00F55EEF">
          <w:rPr>
            <w:sz w:val="20"/>
            <w:rPrChange w:id="1333" w:author="Leeyoung" w:date="2019-02-04T12:52:00Z">
              <w:rPr/>
            </w:rPrChange>
          </w:rPr>
          <w:delText xml:space="preserve">             +--rw vn-level-diversity?   vn-disjointness</w:delText>
        </w:r>
      </w:del>
    </w:p>
    <w:p w14:paraId="357B36CD" w14:textId="6F79B017" w:rsidR="00363FC0" w:rsidRPr="00C31D63" w:rsidDel="00F55EEF" w:rsidRDefault="00363FC0">
      <w:pPr>
        <w:spacing w:after="0" w:line="240" w:lineRule="auto"/>
        <w:rPr>
          <w:del w:id="1334" w:author="Leeyoung" w:date="2019-02-04T12:36:00Z"/>
          <w:sz w:val="20"/>
          <w:rPrChange w:id="1335" w:author="Leeyoung" w:date="2019-02-04T12:52:00Z">
            <w:rPr>
              <w:del w:id="1336" w:author="Leeyoung" w:date="2019-02-04T12:36:00Z"/>
            </w:rPr>
          </w:rPrChange>
        </w:rPr>
        <w:pPrChange w:id="1337" w:author="Leeyoung" w:date="2019-02-04T12:52:00Z">
          <w:pPr>
            <w:pStyle w:val="Heading1"/>
          </w:pPr>
        </w:pPrChange>
      </w:pPr>
    </w:p>
    <w:p w14:paraId="52F22E83" w14:textId="2A6567CE" w:rsidR="00363FC0" w:rsidRPr="00C31D63" w:rsidDel="00F55EEF" w:rsidRDefault="00363FC0">
      <w:pPr>
        <w:spacing w:after="0" w:line="240" w:lineRule="auto"/>
        <w:rPr>
          <w:del w:id="1338" w:author="Leeyoung" w:date="2019-02-04T12:36:00Z"/>
          <w:sz w:val="20"/>
          <w:rPrChange w:id="1339" w:author="Leeyoung" w:date="2019-02-04T12:52:00Z">
            <w:rPr>
              <w:del w:id="1340" w:author="Leeyoung" w:date="2019-02-04T12:36:00Z"/>
            </w:rPr>
          </w:rPrChange>
        </w:rPr>
        <w:pPrChange w:id="1341" w:author="Leeyoung" w:date="2019-02-04T12:52:00Z">
          <w:pPr>
            <w:pStyle w:val="Heading1"/>
          </w:pPr>
        </w:pPrChange>
      </w:pPr>
      <w:del w:id="1342" w:author="Leeyoung" w:date="2019-02-04T12:36:00Z">
        <w:r w:rsidRPr="00C31D63" w:rsidDel="00F55EEF">
          <w:rPr>
            <w:sz w:val="20"/>
            <w:rPrChange w:id="1343" w:author="Leeyoung" w:date="2019-02-04T12:52:00Z">
              <w:rPr/>
            </w:rPrChange>
          </w:rPr>
          <w:delText xml:space="preserve">  rpcs:</w:delText>
        </w:r>
      </w:del>
    </w:p>
    <w:p w14:paraId="2FEF41D7" w14:textId="0F4C10A5" w:rsidR="00363FC0" w:rsidRPr="00C31D63" w:rsidDel="00F55EEF" w:rsidRDefault="00363FC0">
      <w:pPr>
        <w:spacing w:after="0" w:line="240" w:lineRule="auto"/>
        <w:rPr>
          <w:del w:id="1344" w:author="Leeyoung" w:date="2019-02-04T12:36:00Z"/>
          <w:sz w:val="20"/>
          <w:rPrChange w:id="1345" w:author="Leeyoung" w:date="2019-02-04T12:52:00Z">
            <w:rPr>
              <w:del w:id="1346" w:author="Leeyoung" w:date="2019-02-04T12:36:00Z"/>
            </w:rPr>
          </w:rPrChange>
        </w:rPr>
        <w:pPrChange w:id="1347" w:author="Leeyoung" w:date="2019-02-04T12:52:00Z">
          <w:pPr>
            <w:pStyle w:val="Heading1"/>
          </w:pPr>
        </w:pPrChange>
      </w:pPr>
      <w:del w:id="1348" w:author="Leeyoung" w:date="2019-02-04T12:36:00Z">
        <w:r w:rsidRPr="00C31D63" w:rsidDel="00F55EEF">
          <w:rPr>
            <w:sz w:val="20"/>
            <w:rPrChange w:id="1349" w:author="Leeyoung" w:date="2019-02-04T12:52:00Z">
              <w:rPr/>
            </w:rPrChange>
          </w:rPr>
          <w:delText xml:space="preserve">    +---x vn-compute</w:delText>
        </w:r>
      </w:del>
    </w:p>
    <w:p w14:paraId="08BD9E50" w14:textId="7427565E" w:rsidR="00363FC0" w:rsidRPr="00C31D63" w:rsidDel="00F55EEF" w:rsidRDefault="00363FC0">
      <w:pPr>
        <w:spacing w:after="0" w:line="240" w:lineRule="auto"/>
        <w:rPr>
          <w:del w:id="1350" w:author="Leeyoung" w:date="2019-02-04T12:36:00Z"/>
          <w:sz w:val="20"/>
          <w:rPrChange w:id="1351" w:author="Leeyoung" w:date="2019-02-04T12:52:00Z">
            <w:rPr>
              <w:del w:id="1352" w:author="Leeyoung" w:date="2019-02-04T12:36:00Z"/>
            </w:rPr>
          </w:rPrChange>
        </w:rPr>
        <w:pPrChange w:id="1353" w:author="Leeyoung" w:date="2019-02-04T12:52:00Z">
          <w:pPr>
            <w:pStyle w:val="Heading1"/>
          </w:pPr>
        </w:pPrChange>
      </w:pPr>
      <w:del w:id="1354" w:author="Leeyoung" w:date="2019-02-04T12:36:00Z">
        <w:r w:rsidRPr="00C31D63" w:rsidDel="00F55EEF">
          <w:rPr>
            <w:sz w:val="20"/>
            <w:rPrChange w:id="1355" w:author="Leeyoung" w:date="2019-02-04T12:52:00Z">
              <w:rPr/>
            </w:rPrChange>
          </w:rPr>
          <w:delText xml:space="preserve">       +---w input</w:delText>
        </w:r>
      </w:del>
    </w:p>
    <w:p w14:paraId="6D6F284B" w14:textId="2429387B" w:rsidR="00363FC0" w:rsidRPr="00C31D63" w:rsidDel="00F55EEF" w:rsidRDefault="00363FC0">
      <w:pPr>
        <w:spacing w:after="0" w:line="240" w:lineRule="auto"/>
        <w:rPr>
          <w:del w:id="1356" w:author="Leeyoung" w:date="2019-02-04T12:36:00Z"/>
          <w:sz w:val="20"/>
          <w:rPrChange w:id="1357" w:author="Leeyoung" w:date="2019-02-04T12:52:00Z">
            <w:rPr>
              <w:del w:id="1358" w:author="Leeyoung" w:date="2019-02-04T12:36:00Z"/>
            </w:rPr>
          </w:rPrChange>
        </w:rPr>
        <w:pPrChange w:id="1359" w:author="Leeyoung" w:date="2019-02-04T12:52:00Z">
          <w:pPr>
            <w:pStyle w:val="Heading1"/>
          </w:pPr>
        </w:pPrChange>
      </w:pPr>
      <w:del w:id="1360" w:author="Leeyoung" w:date="2019-02-04T12:36:00Z">
        <w:r w:rsidRPr="00C31D63" w:rsidDel="00F55EEF">
          <w:rPr>
            <w:sz w:val="20"/>
            <w:rPrChange w:id="1361" w:author="Leeyoung" w:date="2019-02-04T12:52:00Z">
              <w:rPr/>
            </w:rPrChange>
          </w:rPr>
          <w:delText xml:space="preserve">       |  +---w abstract-node?        -&gt; /nw:networks/network/node/tet:te-node-id</w:delText>
        </w:r>
      </w:del>
    </w:p>
    <w:p w14:paraId="5C69BF27" w14:textId="30653A15" w:rsidR="00363FC0" w:rsidRPr="00C31D63" w:rsidDel="00F55EEF" w:rsidRDefault="00363FC0">
      <w:pPr>
        <w:spacing w:after="0" w:line="240" w:lineRule="auto"/>
        <w:rPr>
          <w:del w:id="1362" w:author="Leeyoung" w:date="2019-02-04T12:36:00Z"/>
          <w:sz w:val="20"/>
          <w:rPrChange w:id="1363" w:author="Leeyoung" w:date="2019-02-04T12:52:00Z">
            <w:rPr>
              <w:del w:id="1364" w:author="Leeyoung" w:date="2019-02-04T12:36:00Z"/>
            </w:rPr>
          </w:rPrChange>
        </w:rPr>
        <w:pPrChange w:id="1365" w:author="Leeyoung" w:date="2019-02-04T12:52:00Z">
          <w:pPr>
            <w:pStyle w:val="Heading1"/>
          </w:pPr>
        </w:pPrChange>
      </w:pPr>
      <w:del w:id="1366" w:author="Leeyoung" w:date="2019-02-04T12:36:00Z">
        <w:r w:rsidRPr="00C31D63" w:rsidDel="00F55EEF">
          <w:rPr>
            <w:sz w:val="20"/>
            <w:rPrChange w:id="1367" w:author="Leeyoung" w:date="2019-02-04T12:52:00Z">
              <w:rPr/>
            </w:rPrChange>
          </w:rPr>
          <w:delText xml:space="preserve">       |  +---w vn-member-list* [vn-member-id]</w:delText>
        </w:r>
      </w:del>
    </w:p>
    <w:p w14:paraId="5FD72963" w14:textId="36720FD2" w:rsidR="00363FC0" w:rsidRPr="00C31D63" w:rsidDel="00F55EEF" w:rsidRDefault="00363FC0">
      <w:pPr>
        <w:spacing w:after="0" w:line="240" w:lineRule="auto"/>
        <w:rPr>
          <w:del w:id="1368" w:author="Leeyoung" w:date="2019-02-04T12:36:00Z"/>
          <w:sz w:val="20"/>
          <w:rPrChange w:id="1369" w:author="Leeyoung" w:date="2019-02-04T12:52:00Z">
            <w:rPr>
              <w:del w:id="1370" w:author="Leeyoung" w:date="2019-02-04T12:36:00Z"/>
            </w:rPr>
          </w:rPrChange>
        </w:rPr>
        <w:pPrChange w:id="1371" w:author="Leeyoung" w:date="2019-02-04T12:52:00Z">
          <w:pPr>
            <w:pStyle w:val="Heading1"/>
          </w:pPr>
        </w:pPrChange>
      </w:pPr>
      <w:del w:id="1372" w:author="Leeyoung" w:date="2019-02-04T12:36:00Z">
        <w:r w:rsidRPr="00C31D63" w:rsidDel="00F55EEF">
          <w:rPr>
            <w:sz w:val="20"/>
            <w:rPrChange w:id="1373" w:author="Leeyoung" w:date="2019-02-04T12:52:00Z">
              <w:rPr/>
            </w:rPrChange>
          </w:rPr>
          <w:delText xml:space="preserve">       |  |  +---w vn-member-id             uint32</w:delText>
        </w:r>
      </w:del>
    </w:p>
    <w:p w14:paraId="5C5B9C38" w14:textId="50D5BD1C" w:rsidR="00363FC0" w:rsidRPr="00C31D63" w:rsidDel="00F55EEF" w:rsidRDefault="00363FC0">
      <w:pPr>
        <w:spacing w:after="0" w:line="240" w:lineRule="auto"/>
        <w:rPr>
          <w:del w:id="1374" w:author="Leeyoung" w:date="2019-02-04T12:36:00Z"/>
          <w:sz w:val="20"/>
          <w:rPrChange w:id="1375" w:author="Leeyoung" w:date="2019-02-04T12:52:00Z">
            <w:rPr>
              <w:del w:id="1376" w:author="Leeyoung" w:date="2019-02-04T12:36:00Z"/>
            </w:rPr>
          </w:rPrChange>
        </w:rPr>
        <w:pPrChange w:id="1377" w:author="Leeyoung" w:date="2019-02-04T12:52:00Z">
          <w:pPr>
            <w:pStyle w:val="Heading1"/>
          </w:pPr>
        </w:pPrChange>
      </w:pPr>
      <w:del w:id="1378" w:author="Leeyoung" w:date="2019-02-04T12:36:00Z">
        <w:r w:rsidRPr="00C31D63" w:rsidDel="00F55EEF">
          <w:rPr>
            <w:sz w:val="20"/>
            <w:rPrChange w:id="1379" w:author="Leeyoung" w:date="2019-02-04T12:52:00Z">
              <w:rPr/>
            </w:rPrChange>
          </w:rPr>
          <w:delText xml:space="preserve">       |  |  +---w src</w:delText>
        </w:r>
      </w:del>
    </w:p>
    <w:p w14:paraId="418507B4" w14:textId="32C4C280" w:rsidR="00363FC0" w:rsidRPr="00C31D63" w:rsidDel="00F55EEF" w:rsidRDefault="00363FC0">
      <w:pPr>
        <w:spacing w:after="0" w:line="240" w:lineRule="auto"/>
        <w:rPr>
          <w:del w:id="1380" w:author="Leeyoung" w:date="2019-02-04T12:36:00Z"/>
          <w:sz w:val="20"/>
          <w:rPrChange w:id="1381" w:author="Leeyoung" w:date="2019-02-04T12:52:00Z">
            <w:rPr>
              <w:del w:id="1382" w:author="Leeyoung" w:date="2019-02-04T12:36:00Z"/>
            </w:rPr>
          </w:rPrChange>
        </w:rPr>
        <w:pPrChange w:id="1383" w:author="Leeyoung" w:date="2019-02-04T12:52:00Z">
          <w:pPr>
            <w:pStyle w:val="Heading1"/>
          </w:pPr>
        </w:pPrChange>
      </w:pPr>
      <w:del w:id="1384" w:author="Leeyoung" w:date="2019-02-04T12:36:00Z">
        <w:r w:rsidRPr="00C31D63" w:rsidDel="00F55EEF">
          <w:rPr>
            <w:sz w:val="20"/>
            <w:rPrChange w:id="1385" w:author="Leeyoung" w:date="2019-02-04T12:52:00Z">
              <w:rPr/>
            </w:rPrChange>
          </w:rPr>
          <w:delText xml:space="preserve">       |  |  |  +---w src?            -&gt; /actn/ap/access-point-list/access-point-id</w:delText>
        </w:r>
      </w:del>
    </w:p>
    <w:p w14:paraId="27856BCB" w14:textId="41666E7C" w:rsidR="00363FC0" w:rsidRPr="00C31D63" w:rsidDel="00F55EEF" w:rsidRDefault="00363FC0">
      <w:pPr>
        <w:spacing w:after="0" w:line="240" w:lineRule="auto"/>
        <w:rPr>
          <w:del w:id="1386" w:author="Leeyoung" w:date="2019-02-04T12:36:00Z"/>
          <w:sz w:val="20"/>
          <w:rPrChange w:id="1387" w:author="Leeyoung" w:date="2019-02-04T12:52:00Z">
            <w:rPr>
              <w:del w:id="1388" w:author="Leeyoung" w:date="2019-02-04T12:36:00Z"/>
            </w:rPr>
          </w:rPrChange>
        </w:rPr>
        <w:pPrChange w:id="1389" w:author="Leeyoung" w:date="2019-02-04T12:52:00Z">
          <w:pPr>
            <w:pStyle w:val="Heading1"/>
          </w:pPr>
        </w:pPrChange>
      </w:pPr>
      <w:del w:id="1390" w:author="Leeyoung" w:date="2019-02-04T12:36:00Z">
        <w:r w:rsidRPr="00C31D63" w:rsidDel="00F55EEF">
          <w:rPr>
            <w:sz w:val="20"/>
            <w:rPrChange w:id="1391" w:author="Leeyoung" w:date="2019-02-04T12:52:00Z">
              <w:rPr/>
            </w:rPrChange>
          </w:rPr>
          <w:delText xml:space="preserve">       |  |  |  +---w src-vn-ap-id?   -&gt; /actn/ap/access-point-list/vn-ap/vn-ap-id</w:delText>
        </w:r>
      </w:del>
    </w:p>
    <w:p w14:paraId="448517B3" w14:textId="28908129" w:rsidR="00363FC0" w:rsidRPr="00C31D63" w:rsidDel="00F55EEF" w:rsidRDefault="00363FC0">
      <w:pPr>
        <w:spacing w:after="0" w:line="240" w:lineRule="auto"/>
        <w:rPr>
          <w:del w:id="1392" w:author="Leeyoung" w:date="2019-02-04T12:36:00Z"/>
          <w:sz w:val="20"/>
          <w:rPrChange w:id="1393" w:author="Leeyoung" w:date="2019-02-04T12:52:00Z">
            <w:rPr>
              <w:del w:id="1394" w:author="Leeyoung" w:date="2019-02-04T12:36:00Z"/>
            </w:rPr>
          </w:rPrChange>
        </w:rPr>
        <w:pPrChange w:id="1395" w:author="Leeyoung" w:date="2019-02-04T12:52:00Z">
          <w:pPr>
            <w:pStyle w:val="Heading1"/>
          </w:pPr>
        </w:pPrChange>
      </w:pPr>
      <w:del w:id="1396" w:author="Leeyoung" w:date="2019-02-04T12:36:00Z">
        <w:r w:rsidRPr="00C31D63" w:rsidDel="00F55EEF">
          <w:rPr>
            <w:sz w:val="20"/>
            <w:rPrChange w:id="1397" w:author="Leeyoung" w:date="2019-02-04T12:52:00Z">
              <w:rPr/>
            </w:rPrChange>
          </w:rPr>
          <w:delText xml:space="preserve">       |  |  |  +---w multi-src?      boolean {multi-src-dest}?</w:delText>
        </w:r>
      </w:del>
    </w:p>
    <w:p w14:paraId="40EAF669" w14:textId="4AB7B991" w:rsidR="00363FC0" w:rsidRPr="00C31D63" w:rsidDel="00F55EEF" w:rsidRDefault="00363FC0">
      <w:pPr>
        <w:spacing w:after="0" w:line="240" w:lineRule="auto"/>
        <w:rPr>
          <w:del w:id="1398" w:author="Leeyoung" w:date="2019-02-04T12:36:00Z"/>
          <w:sz w:val="20"/>
          <w:rPrChange w:id="1399" w:author="Leeyoung" w:date="2019-02-04T12:52:00Z">
            <w:rPr>
              <w:del w:id="1400" w:author="Leeyoung" w:date="2019-02-04T12:36:00Z"/>
            </w:rPr>
          </w:rPrChange>
        </w:rPr>
        <w:pPrChange w:id="1401" w:author="Leeyoung" w:date="2019-02-04T12:52:00Z">
          <w:pPr>
            <w:pStyle w:val="Heading1"/>
          </w:pPr>
        </w:pPrChange>
      </w:pPr>
      <w:del w:id="1402" w:author="Leeyoung" w:date="2019-02-04T12:36:00Z">
        <w:r w:rsidRPr="00C31D63" w:rsidDel="00F55EEF">
          <w:rPr>
            <w:sz w:val="20"/>
            <w:rPrChange w:id="1403" w:author="Leeyoung" w:date="2019-02-04T12:52:00Z">
              <w:rPr/>
            </w:rPrChange>
          </w:rPr>
          <w:delText xml:space="preserve">       |  |  +---w dest</w:delText>
        </w:r>
      </w:del>
    </w:p>
    <w:p w14:paraId="10FBDF75" w14:textId="0556C7F2" w:rsidR="00363FC0" w:rsidRPr="00C31D63" w:rsidDel="00F55EEF" w:rsidRDefault="00363FC0">
      <w:pPr>
        <w:spacing w:after="0" w:line="240" w:lineRule="auto"/>
        <w:rPr>
          <w:del w:id="1404" w:author="Leeyoung" w:date="2019-02-04T12:36:00Z"/>
          <w:sz w:val="20"/>
          <w:rPrChange w:id="1405" w:author="Leeyoung" w:date="2019-02-04T12:52:00Z">
            <w:rPr>
              <w:del w:id="1406" w:author="Leeyoung" w:date="2019-02-04T12:36:00Z"/>
            </w:rPr>
          </w:rPrChange>
        </w:rPr>
        <w:pPrChange w:id="1407" w:author="Leeyoung" w:date="2019-02-04T12:52:00Z">
          <w:pPr>
            <w:pStyle w:val="Heading1"/>
          </w:pPr>
        </w:pPrChange>
      </w:pPr>
      <w:del w:id="1408" w:author="Leeyoung" w:date="2019-02-04T12:36:00Z">
        <w:r w:rsidRPr="00C31D63" w:rsidDel="00F55EEF">
          <w:rPr>
            <w:sz w:val="20"/>
            <w:rPrChange w:id="1409" w:author="Leeyoung" w:date="2019-02-04T12:52:00Z">
              <w:rPr/>
            </w:rPrChange>
          </w:rPr>
          <w:delText xml:space="preserve">       |  |  |  +---w dest?            -&gt; /actn/ap/access-point-list/access-point-id</w:delText>
        </w:r>
      </w:del>
    </w:p>
    <w:p w14:paraId="29B83FA8" w14:textId="6D414157" w:rsidR="00363FC0" w:rsidRPr="00C31D63" w:rsidDel="00F55EEF" w:rsidRDefault="00363FC0">
      <w:pPr>
        <w:spacing w:after="0" w:line="240" w:lineRule="auto"/>
        <w:rPr>
          <w:del w:id="1410" w:author="Leeyoung" w:date="2019-02-04T12:36:00Z"/>
          <w:sz w:val="20"/>
          <w:rPrChange w:id="1411" w:author="Leeyoung" w:date="2019-02-04T12:52:00Z">
            <w:rPr>
              <w:del w:id="1412" w:author="Leeyoung" w:date="2019-02-04T12:36:00Z"/>
            </w:rPr>
          </w:rPrChange>
        </w:rPr>
        <w:pPrChange w:id="1413" w:author="Leeyoung" w:date="2019-02-04T12:52:00Z">
          <w:pPr>
            <w:pStyle w:val="Heading1"/>
          </w:pPr>
        </w:pPrChange>
      </w:pPr>
      <w:del w:id="1414" w:author="Leeyoung" w:date="2019-02-04T12:36:00Z">
        <w:r w:rsidRPr="00C31D63" w:rsidDel="00F55EEF">
          <w:rPr>
            <w:sz w:val="20"/>
            <w:rPrChange w:id="1415" w:author="Leeyoung" w:date="2019-02-04T12:52:00Z">
              <w:rPr/>
            </w:rPrChange>
          </w:rPr>
          <w:delText xml:space="preserve">       |  |  |  +---w dest-vn-ap-id?   -&gt; /actn/ap/access-point-list/vn-ap/vn-ap-id</w:delText>
        </w:r>
      </w:del>
    </w:p>
    <w:p w14:paraId="1C6ED3B2" w14:textId="40D7B6EC" w:rsidR="00363FC0" w:rsidRPr="00C31D63" w:rsidDel="00F55EEF" w:rsidRDefault="00363FC0">
      <w:pPr>
        <w:spacing w:after="0" w:line="240" w:lineRule="auto"/>
        <w:rPr>
          <w:del w:id="1416" w:author="Leeyoung" w:date="2019-02-04T12:36:00Z"/>
          <w:sz w:val="20"/>
          <w:rPrChange w:id="1417" w:author="Leeyoung" w:date="2019-02-04T12:52:00Z">
            <w:rPr>
              <w:del w:id="1418" w:author="Leeyoung" w:date="2019-02-04T12:36:00Z"/>
            </w:rPr>
          </w:rPrChange>
        </w:rPr>
        <w:pPrChange w:id="1419" w:author="Leeyoung" w:date="2019-02-04T12:52:00Z">
          <w:pPr>
            <w:pStyle w:val="Heading1"/>
          </w:pPr>
        </w:pPrChange>
      </w:pPr>
      <w:del w:id="1420" w:author="Leeyoung" w:date="2019-02-04T12:36:00Z">
        <w:r w:rsidRPr="00C31D63" w:rsidDel="00F55EEF">
          <w:rPr>
            <w:sz w:val="20"/>
            <w:rPrChange w:id="1421" w:author="Leeyoung" w:date="2019-02-04T12:52:00Z">
              <w:rPr/>
            </w:rPrChange>
          </w:rPr>
          <w:delText xml:space="preserve">       |  |  |  +---w multi-dest?      boolean {multi-src-dest}?</w:delText>
        </w:r>
      </w:del>
    </w:p>
    <w:p w14:paraId="62BC07F6" w14:textId="2E9144CA" w:rsidR="00363FC0" w:rsidRPr="00C31D63" w:rsidDel="00F55EEF" w:rsidRDefault="00363FC0">
      <w:pPr>
        <w:spacing w:after="0" w:line="240" w:lineRule="auto"/>
        <w:rPr>
          <w:del w:id="1422" w:author="Leeyoung" w:date="2019-02-04T12:36:00Z"/>
          <w:sz w:val="20"/>
          <w:rPrChange w:id="1423" w:author="Leeyoung" w:date="2019-02-04T12:52:00Z">
            <w:rPr>
              <w:del w:id="1424" w:author="Leeyoung" w:date="2019-02-04T12:36:00Z"/>
            </w:rPr>
          </w:rPrChange>
        </w:rPr>
        <w:pPrChange w:id="1425" w:author="Leeyoung" w:date="2019-02-04T12:52:00Z">
          <w:pPr>
            <w:pStyle w:val="Heading1"/>
          </w:pPr>
        </w:pPrChange>
      </w:pPr>
      <w:del w:id="1426" w:author="Leeyoung" w:date="2019-02-04T12:36:00Z">
        <w:r w:rsidRPr="00C31D63" w:rsidDel="00F55EEF">
          <w:rPr>
            <w:sz w:val="20"/>
            <w:rPrChange w:id="1427" w:author="Leeyoung" w:date="2019-02-04T12:52:00Z">
              <w:rPr/>
            </w:rPrChange>
          </w:rPr>
          <w:delText xml:space="preserve">       |  |  +---w connetivity-matrix-id?   -&gt; /nw:networks/network/node/tet:te/te-node-attributes/connectivity-matrices/connectivity-matrix/id</w:delText>
        </w:r>
      </w:del>
    </w:p>
    <w:p w14:paraId="628A6053" w14:textId="6C2E9CC8" w:rsidR="00363FC0" w:rsidRPr="00C31D63" w:rsidDel="00F55EEF" w:rsidRDefault="00363FC0">
      <w:pPr>
        <w:spacing w:after="0" w:line="240" w:lineRule="auto"/>
        <w:rPr>
          <w:del w:id="1428" w:author="Leeyoung" w:date="2019-02-04T12:36:00Z"/>
          <w:sz w:val="20"/>
          <w:rPrChange w:id="1429" w:author="Leeyoung" w:date="2019-02-04T12:52:00Z">
            <w:rPr>
              <w:del w:id="1430" w:author="Leeyoung" w:date="2019-02-04T12:36:00Z"/>
            </w:rPr>
          </w:rPrChange>
        </w:rPr>
        <w:pPrChange w:id="1431" w:author="Leeyoung" w:date="2019-02-04T12:52:00Z">
          <w:pPr>
            <w:pStyle w:val="Heading1"/>
          </w:pPr>
        </w:pPrChange>
      </w:pPr>
      <w:del w:id="1432" w:author="Leeyoung" w:date="2019-02-04T12:36:00Z">
        <w:r w:rsidRPr="00C31D63" w:rsidDel="00F55EEF">
          <w:rPr>
            <w:sz w:val="20"/>
            <w:rPrChange w:id="1433" w:author="Leeyoung" w:date="2019-02-04T12:52:00Z">
              <w:rPr/>
            </w:rPrChange>
          </w:rPr>
          <w:delText xml:space="preserve">       |  +---w vn-level-diversity?   vn-disjointness</w:delText>
        </w:r>
      </w:del>
    </w:p>
    <w:p w14:paraId="719E48EF" w14:textId="5341920D" w:rsidR="00363FC0" w:rsidRPr="00C31D63" w:rsidDel="00F55EEF" w:rsidRDefault="00363FC0">
      <w:pPr>
        <w:spacing w:after="0" w:line="240" w:lineRule="auto"/>
        <w:rPr>
          <w:del w:id="1434" w:author="Leeyoung" w:date="2019-02-04T12:36:00Z"/>
          <w:sz w:val="20"/>
          <w:rPrChange w:id="1435" w:author="Leeyoung" w:date="2019-02-04T12:52:00Z">
            <w:rPr>
              <w:del w:id="1436" w:author="Leeyoung" w:date="2019-02-04T12:36:00Z"/>
            </w:rPr>
          </w:rPrChange>
        </w:rPr>
        <w:pPrChange w:id="1437" w:author="Leeyoung" w:date="2019-02-04T12:52:00Z">
          <w:pPr>
            <w:pStyle w:val="Heading1"/>
          </w:pPr>
        </w:pPrChange>
      </w:pPr>
      <w:del w:id="1438" w:author="Leeyoung" w:date="2019-02-04T12:36:00Z">
        <w:r w:rsidRPr="00C31D63" w:rsidDel="00F55EEF">
          <w:rPr>
            <w:sz w:val="20"/>
            <w:rPrChange w:id="1439" w:author="Leeyoung" w:date="2019-02-04T12:52:00Z">
              <w:rPr/>
            </w:rPrChange>
          </w:rPr>
          <w:delText xml:space="preserve">       +--ro output</w:delText>
        </w:r>
      </w:del>
    </w:p>
    <w:p w14:paraId="6060F188" w14:textId="158CDE0F" w:rsidR="00363FC0" w:rsidRPr="00C31D63" w:rsidDel="00F55EEF" w:rsidRDefault="00363FC0">
      <w:pPr>
        <w:spacing w:after="0" w:line="240" w:lineRule="auto"/>
        <w:rPr>
          <w:del w:id="1440" w:author="Leeyoung" w:date="2019-02-04T12:36:00Z"/>
          <w:sz w:val="20"/>
          <w:rPrChange w:id="1441" w:author="Leeyoung" w:date="2019-02-04T12:52:00Z">
            <w:rPr>
              <w:del w:id="1442" w:author="Leeyoung" w:date="2019-02-04T12:36:00Z"/>
            </w:rPr>
          </w:rPrChange>
        </w:rPr>
        <w:pPrChange w:id="1443" w:author="Leeyoung" w:date="2019-02-04T12:52:00Z">
          <w:pPr>
            <w:pStyle w:val="Heading1"/>
          </w:pPr>
        </w:pPrChange>
      </w:pPr>
      <w:del w:id="1444" w:author="Leeyoung" w:date="2019-02-04T12:36:00Z">
        <w:r w:rsidRPr="00C31D63" w:rsidDel="00F55EEF">
          <w:rPr>
            <w:sz w:val="20"/>
            <w:rPrChange w:id="1445" w:author="Leeyoung" w:date="2019-02-04T12:52:00Z">
              <w:rPr/>
            </w:rPrChange>
          </w:rPr>
          <w:delText xml:space="preserve">          +--ro vn-member-list* [vn-member-id]</w:delText>
        </w:r>
      </w:del>
    </w:p>
    <w:p w14:paraId="021EE03A" w14:textId="582F970D" w:rsidR="00363FC0" w:rsidRPr="00C31D63" w:rsidDel="00F55EEF" w:rsidRDefault="00363FC0">
      <w:pPr>
        <w:spacing w:after="0" w:line="240" w:lineRule="auto"/>
        <w:rPr>
          <w:del w:id="1446" w:author="Leeyoung" w:date="2019-02-04T12:36:00Z"/>
          <w:sz w:val="20"/>
          <w:rPrChange w:id="1447" w:author="Leeyoung" w:date="2019-02-04T12:52:00Z">
            <w:rPr>
              <w:del w:id="1448" w:author="Leeyoung" w:date="2019-02-04T12:36:00Z"/>
            </w:rPr>
          </w:rPrChange>
        </w:rPr>
        <w:pPrChange w:id="1449" w:author="Leeyoung" w:date="2019-02-04T12:52:00Z">
          <w:pPr>
            <w:pStyle w:val="Heading1"/>
          </w:pPr>
        </w:pPrChange>
      </w:pPr>
      <w:del w:id="1450" w:author="Leeyoung" w:date="2019-02-04T12:36:00Z">
        <w:r w:rsidRPr="00C31D63" w:rsidDel="00F55EEF">
          <w:rPr>
            <w:sz w:val="20"/>
            <w:rPrChange w:id="1451" w:author="Leeyoung" w:date="2019-02-04T12:52:00Z">
              <w:rPr/>
            </w:rPrChange>
          </w:rPr>
          <w:delText xml:space="preserve">             +--ro vn-member-id             uint32</w:delText>
        </w:r>
      </w:del>
    </w:p>
    <w:p w14:paraId="758CC12C" w14:textId="34C2B101" w:rsidR="00363FC0" w:rsidRPr="00C31D63" w:rsidDel="00F55EEF" w:rsidRDefault="00363FC0">
      <w:pPr>
        <w:spacing w:after="0" w:line="240" w:lineRule="auto"/>
        <w:rPr>
          <w:del w:id="1452" w:author="Leeyoung" w:date="2019-02-04T12:36:00Z"/>
          <w:sz w:val="20"/>
          <w:rPrChange w:id="1453" w:author="Leeyoung" w:date="2019-02-04T12:52:00Z">
            <w:rPr>
              <w:del w:id="1454" w:author="Leeyoung" w:date="2019-02-04T12:36:00Z"/>
            </w:rPr>
          </w:rPrChange>
        </w:rPr>
        <w:pPrChange w:id="1455" w:author="Leeyoung" w:date="2019-02-04T12:52:00Z">
          <w:pPr>
            <w:pStyle w:val="Heading1"/>
          </w:pPr>
        </w:pPrChange>
      </w:pPr>
      <w:del w:id="1456" w:author="Leeyoung" w:date="2019-02-04T12:36:00Z">
        <w:r w:rsidRPr="00C31D63" w:rsidDel="00F55EEF">
          <w:rPr>
            <w:sz w:val="20"/>
            <w:rPrChange w:id="1457" w:author="Leeyoung" w:date="2019-02-04T12:52:00Z">
              <w:rPr/>
            </w:rPrChange>
          </w:rPr>
          <w:delText xml:space="preserve">             +--ro src</w:delText>
        </w:r>
      </w:del>
    </w:p>
    <w:p w14:paraId="33DBA65B" w14:textId="2C0D40B1" w:rsidR="00363FC0" w:rsidRPr="00C31D63" w:rsidDel="00F55EEF" w:rsidRDefault="00363FC0">
      <w:pPr>
        <w:spacing w:after="0" w:line="240" w:lineRule="auto"/>
        <w:rPr>
          <w:del w:id="1458" w:author="Leeyoung" w:date="2019-02-04T12:36:00Z"/>
          <w:sz w:val="20"/>
          <w:rPrChange w:id="1459" w:author="Leeyoung" w:date="2019-02-04T12:52:00Z">
            <w:rPr>
              <w:del w:id="1460" w:author="Leeyoung" w:date="2019-02-04T12:36:00Z"/>
            </w:rPr>
          </w:rPrChange>
        </w:rPr>
        <w:pPrChange w:id="1461" w:author="Leeyoung" w:date="2019-02-04T12:52:00Z">
          <w:pPr>
            <w:pStyle w:val="Heading1"/>
          </w:pPr>
        </w:pPrChange>
      </w:pPr>
      <w:del w:id="1462" w:author="Leeyoung" w:date="2019-02-04T12:36:00Z">
        <w:r w:rsidRPr="00C31D63" w:rsidDel="00F55EEF">
          <w:rPr>
            <w:sz w:val="20"/>
            <w:rPrChange w:id="1463" w:author="Leeyoung" w:date="2019-02-04T12:52:00Z">
              <w:rPr/>
            </w:rPrChange>
          </w:rPr>
          <w:delText xml:space="preserve">             |  +--ro src?            -&gt; /actn/ap/access-point-list/access-point-id</w:delText>
        </w:r>
      </w:del>
    </w:p>
    <w:p w14:paraId="0C89B4B9" w14:textId="6C227AF5" w:rsidR="00363FC0" w:rsidRPr="00C31D63" w:rsidDel="00F55EEF" w:rsidRDefault="00363FC0">
      <w:pPr>
        <w:spacing w:after="0" w:line="240" w:lineRule="auto"/>
        <w:rPr>
          <w:del w:id="1464" w:author="Leeyoung" w:date="2019-02-04T12:36:00Z"/>
          <w:sz w:val="20"/>
          <w:rPrChange w:id="1465" w:author="Leeyoung" w:date="2019-02-04T12:52:00Z">
            <w:rPr>
              <w:del w:id="1466" w:author="Leeyoung" w:date="2019-02-04T12:36:00Z"/>
            </w:rPr>
          </w:rPrChange>
        </w:rPr>
        <w:pPrChange w:id="1467" w:author="Leeyoung" w:date="2019-02-04T12:52:00Z">
          <w:pPr>
            <w:pStyle w:val="Heading1"/>
          </w:pPr>
        </w:pPrChange>
      </w:pPr>
      <w:del w:id="1468" w:author="Leeyoung" w:date="2019-02-04T12:36:00Z">
        <w:r w:rsidRPr="00C31D63" w:rsidDel="00F55EEF">
          <w:rPr>
            <w:sz w:val="20"/>
            <w:rPrChange w:id="1469" w:author="Leeyoung" w:date="2019-02-04T12:52:00Z">
              <w:rPr/>
            </w:rPrChange>
          </w:rPr>
          <w:delText xml:space="preserve">             |  +--ro src-vn-ap-id?   -&gt; /actn/ap/access-point-list/vn-ap/vn-ap-id</w:delText>
        </w:r>
      </w:del>
    </w:p>
    <w:p w14:paraId="19E6D182" w14:textId="01D40BC2" w:rsidR="00363FC0" w:rsidRPr="00C31D63" w:rsidDel="00F55EEF" w:rsidRDefault="00363FC0">
      <w:pPr>
        <w:spacing w:after="0" w:line="240" w:lineRule="auto"/>
        <w:rPr>
          <w:del w:id="1470" w:author="Leeyoung" w:date="2019-02-04T12:36:00Z"/>
          <w:sz w:val="20"/>
          <w:rPrChange w:id="1471" w:author="Leeyoung" w:date="2019-02-04T12:52:00Z">
            <w:rPr>
              <w:del w:id="1472" w:author="Leeyoung" w:date="2019-02-04T12:36:00Z"/>
            </w:rPr>
          </w:rPrChange>
        </w:rPr>
        <w:pPrChange w:id="1473" w:author="Leeyoung" w:date="2019-02-04T12:52:00Z">
          <w:pPr>
            <w:pStyle w:val="Heading1"/>
          </w:pPr>
        </w:pPrChange>
      </w:pPr>
      <w:del w:id="1474" w:author="Leeyoung" w:date="2019-02-04T12:36:00Z">
        <w:r w:rsidRPr="00C31D63" w:rsidDel="00F55EEF">
          <w:rPr>
            <w:sz w:val="20"/>
            <w:rPrChange w:id="1475" w:author="Leeyoung" w:date="2019-02-04T12:52:00Z">
              <w:rPr/>
            </w:rPrChange>
          </w:rPr>
          <w:delText xml:space="preserve">             |  +--ro multi-src?      boolean {multi-src-dest}?</w:delText>
        </w:r>
      </w:del>
    </w:p>
    <w:p w14:paraId="470039D3" w14:textId="3ED3C39B" w:rsidR="00363FC0" w:rsidRPr="00C31D63" w:rsidDel="00F55EEF" w:rsidRDefault="00363FC0">
      <w:pPr>
        <w:spacing w:after="0" w:line="240" w:lineRule="auto"/>
        <w:rPr>
          <w:del w:id="1476" w:author="Leeyoung" w:date="2019-02-04T12:36:00Z"/>
          <w:sz w:val="20"/>
          <w:rPrChange w:id="1477" w:author="Leeyoung" w:date="2019-02-04T12:52:00Z">
            <w:rPr>
              <w:del w:id="1478" w:author="Leeyoung" w:date="2019-02-04T12:36:00Z"/>
            </w:rPr>
          </w:rPrChange>
        </w:rPr>
        <w:pPrChange w:id="1479" w:author="Leeyoung" w:date="2019-02-04T12:52:00Z">
          <w:pPr>
            <w:pStyle w:val="Heading1"/>
          </w:pPr>
        </w:pPrChange>
      </w:pPr>
      <w:del w:id="1480" w:author="Leeyoung" w:date="2019-02-04T12:36:00Z">
        <w:r w:rsidRPr="00C31D63" w:rsidDel="00F55EEF">
          <w:rPr>
            <w:sz w:val="20"/>
            <w:rPrChange w:id="1481" w:author="Leeyoung" w:date="2019-02-04T12:52:00Z">
              <w:rPr/>
            </w:rPrChange>
          </w:rPr>
          <w:delText xml:space="preserve">             +--ro dest</w:delText>
        </w:r>
      </w:del>
    </w:p>
    <w:p w14:paraId="6EB72612" w14:textId="5D03D8A4" w:rsidR="00363FC0" w:rsidRPr="00C31D63" w:rsidDel="00F55EEF" w:rsidRDefault="00363FC0">
      <w:pPr>
        <w:spacing w:after="0" w:line="240" w:lineRule="auto"/>
        <w:rPr>
          <w:del w:id="1482" w:author="Leeyoung" w:date="2019-02-04T12:36:00Z"/>
          <w:sz w:val="20"/>
          <w:rPrChange w:id="1483" w:author="Leeyoung" w:date="2019-02-04T12:52:00Z">
            <w:rPr>
              <w:del w:id="1484" w:author="Leeyoung" w:date="2019-02-04T12:36:00Z"/>
            </w:rPr>
          </w:rPrChange>
        </w:rPr>
        <w:pPrChange w:id="1485" w:author="Leeyoung" w:date="2019-02-04T12:52:00Z">
          <w:pPr>
            <w:pStyle w:val="Heading1"/>
          </w:pPr>
        </w:pPrChange>
      </w:pPr>
      <w:del w:id="1486" w:author="Leeyoung" w:date="2019-02-04T12:36:00Z">
        <w:r w:rsidRPr="00C31D63" w:rsidDel="00F55EEF">
          <w:rPr>
            <w:sz w:val="20"/>
            <w:rPrChange w:id="1487" w:author="Leeyoung" w:date="2019-02-04T12:52:00Z">
              <w:rPr/>
            </w:rPrChange>
          </w:rPr>
          <w:delText xml:space="preserve">             |  +--ro dest?            -&gt; /actn/ap/access-point-list/access-point-id</w:delText>
        </w:r>
      </w:del>
    </w:p>
    <w:p w14:paraId="033C7941" w14:textId="0F5F8904" w:rsidR="00363FC0" w:rsidRPr="00C31D63" w:rsidDel="00F55EEF" w:rsidRDefault="00363FC0">
      <w:pPr>
        <w:spacing w:after="0" w:line="240" w:lineRule="auto"/>
        <w:rPr>
          <w:del w:id="1488" w:author="Leeyoung" w:date="2019-02-04T12:36:00Z"/>
          <w:sz w:val="20"/>
          <w:rPrChange w:id="1489" w:author="Leeyoung" w:date="2019-02-04T12:52:00Z">
            <w:rPr>
              <w:del w:id="1490" w:author="Leeyoung" w:date="2019-02-04T12:36:00Z"/>
            </w:rPr>
          </w:rPrChange>
        </w:rPr>
        <w:pPrChange w:id="1491" w:author="Leeyoung" w:date="2019-02-04T12:52:00Z">
          <w:pPr>
            <w:pStyle w:val="Heading1"/>
          </w:pPr>
        </w:pPrChange>
      </w:pPr>
      <w:del w:id="1492" w:author="Leeyoung" w:date="2019-02-04T12:36:00Z">
        <w:r w:rsidRPr="00C31D63" w:rsidDel="00F55EEF">
          <w:rPr>
            <w:sz w:val="20"/>
            <w:rPrChange w:id="1493" w:author="Leeyoung" w:date="2019-02-04T12:52:00Z">
              <w:rPr/>
            </w:rPrChange>
          </w:rPr>
          <w:delText xml:space="preserve">             |  +--ro dest-vn-ap-id?   -&gt; /actn/ap/access-point-list/vn-ap/vn-ap-id</w:delText>
        </w:r>
      </w:del>
    </w:p>
    <w:p w14:paraId="420457B4" w14:textId="5F181DC4" w:rsidR="00363FC0" w:rsidRPr="00C31D63" w:rsidDel="00F55EEF" w:rsidRDefault="00363FC0">
      <w:pPr>
        <w:spacing w:after="0" w:line="240" w:lineRule="auto"/>
        <w:rPr>
          <w:del w:id="1494" w:author="Leeyoung" w:date="2019-02-04T12:36:00Z"/>
          <w:sz w:val="20"/>
          <w:rPrChange w:id="1495" w:author="Leeyoung" w:date="2019-02-04T12:52:00Z">
            <w:rPr>
              <w:del w:id="1496" w:author="Leeyoung" w:date="2019-02-04T12:36:00Z"/>
            </w:rPr>
          </w:rPrChange>
        </w:rPr>
        <w:pPrChange w:id="1497" w:author="Leeyoung" w:date="2019-02-04T12:52:00Z">
          <w:pPr>
            <w:pStyle w:val="Heading1"/>
          </w:pPr>
        </w:pPrChange>
      </w:pPr>
      <w:del w:id="1498" w:author="Leeyoung" w:date="2019-02-04T12:36:00Z">
        <w:r w:rsidRPr="00C31D63" w:rsidDel="00F55EEF">
          <w:rPr>
            <w:sz w:val="20"/>
            <w:rPrChange w:id="1499" w:author="Leeyoung" w:date="2019-02-04T12:52:00Z">
              <w:rPr/>
            </w:rPrChange>
          </w:rPr>
          <w:delText xml:space="preserve">             |  +--ro multi-dest?      boolean {multi-src-dest}?</w:delText>
        </w:r>
      </w:del>
    </w:p>
    <w:p w14:paraId="3BA56ADC" w14:textId="5AFEB177" w:rsidR="00363FC0" w:rsidRPr="00C31D63" w:rsidDel="00F55EEF" w:rsidRDefault="00363FC0">
      <w:pPr>
        <w:spacing w:after="0" w:line="240" w:lineRule="auto"/>
        <w:rPr>
          <w:del w:id="1500" w:author="Leeyoung" w:date="2019-02-04T12:36:00Z"/>
          <w:sz w:val="20"/>
          <w:rPrChange w:id="1501" w:author="Leeyoung" w:date="2019-02-04T12:52:00Z">
            <w:rPr>
              <w:del w:id="1502" w:author="Leeyoung" w:date="2019-02-04T12:36:00Z"/>
            </w:rPr>
          </w:rPrChange>
        </w:rPr>
        <w:pPrChange w:id="1503" w:author="Leeyoung" w:date="2019-02-04T12:52:00Z">
          <w:pPr>
            <w:pStyle w:val="Heading1"/>
          </w:pPr>
        </w:pPrChange>
      </w:pPr>
      <w:del w:id="1504" w:author="Leeyoung" w:date="2019-02-04T12:36:00Z">
        <w:r w:rsidRPr="00C31D63" w:rsidDel="00F55EEF">
          <w:rPr>
            <w:sz w:val="20"/>
            <w:rPrChange w:id="1505" w:author="Leeyoung" w:date="2019-02-04T12:52:00Z">
              <w:rPr/>
            </w:rPrChange>
          </w:rPr>
          <w:delText xml:space="preserve">             +--ro connetivity-matrix-id?   -&gt; /nw:networks/network/node/tet:te/te-node-attributes/connectivity-matrices/connectivity-matrix/id</w:delText>
        </w:r>
      </w:del>
    </w:p>
    <w:p w14:paraId="54015BED" w14:textId="77EB0548" w:rsidR="00363FC0" w:rsidRPr="00C31D63" w:rsidDel="00F55EEF" w:rsidRDefault="00363FC0">
      <w:pPr>
        <w:spacing w:after="0" w:line="240" w:lineRule="auto"/>
        <w:rPr>
          <w:del w:id="1506" w:author="Leeyoung" w:date="2019-02-04T12:36:00Z"/>
          <w:sz w:val="20"/>
          <w:rPrChange w:id="1507" w:author="Leeyoung" w:date="2019-02-04T12:52:00Z">
            <w:rPr>
              <w:del w:id="1508" w:author="Leeyoung" w:date="2019-02-04T12:36:00Z"/>
            </w:rPr>
          </w:rPrChange>
        </w:rPr>
        <w:pPrChange w:id="1509" w:author="Leeyoung" w:date="2019-02-04T12:52:00Z">
          <w:pPr>
            <w:pStyle w:val="Heading1"/>
          </w:pPr>
        </w:pPrChange>
      </w:pPr>
      <w:del w:id="1510" w:author="Leeyoung" w:date="2019-02-04T12:36:00Z">
        <w:r w:rsidRPr="00C31D63" w:rsidDel="00F55EEF">
          <w:rPr>
            <w:sz w:val="20"/>
            <w:rPrChange w:id="1511" w:author="Leeyoung" w:date="2019-02-04T12:52:00Z">
              <w:rPr/>
            </w:rPrChange>
          </w:rPr>
          <w:delText xml:space="preserve">             +--ro if-selected?             boolean {multi-src-dest}?</w:delText>
        </w:r>
      </w:del>
    </w:p>
    <w:p w14:paraId="385BC992" w14:textId="0E36A04F" w:rsidR="00363FC0" w:rsidRPr="00C31D63" w:rsidDel="00F55EEF" w:rsidRDefault="00363FC0">
      <w:pPr>
        <w:spacing w:after="0" w:line="240" w:lineRule="auto"/>
        <w:rPr>
          <w:del w:id="1512" w:author="Leeyoung" w:date="2019-02-04T12:36:00Z"/>
          <w:sz w:val="20"/>
          <w:rPrChange w:id="1513" w:author="Leeyoung" w:date="2019-02-04T12:52:00Z">
            <w:rPr>
              <w:del w:id="1514" w:author="Leeyoung" w:date="2019-02-04T12:36:00Z"/>
            </w:rPr>
          </w:rPrChange>
        </w:rPr>
        <w:pPrChange w:id="1515" w:author="Leeyoung" w:date="2019-02-04T12:52:00Z">
          <w:pPr>
            <w:pStyle w:val="Heading1"/>
          </w:pPr>
        </w:pPrChange>
      </w:pPr>
      <w:del w:id="1516" w:author="Leeyoung" w:date="2019-02-04T12:36:00Z">
        <w:r w:rsidRPr="00C31D63" w:rsidDel="00F55EEF">
          <w:rPr>
            <w:sz w:val="20"/>
            <w:rPrChange w:id="1517" w:author="Leeyoung" w:date="2019-02-04T12:52:00Z">
              <w:rPr/>
            </w:rPrChange>
          </w:rPr>
          <w:delText xml:space="preserve">             +--ro compute-status?          identityref</w:delText>
        </w:r>
      </w:del>
    </w:p>
    <w:p w14:paraId="6F9F649C" w14:textId="77777777" w:rsidR="004B09DE" w:rsidRPr="008277E4" w:rsidRDefault="004B09DE">
      <w:pPr>
        <w:spacing w:after="0" w:line="240" w:lineRule="auto"/>
        <w:rPr>
          <w:sz w:val="20"/>
        </w:rPr>
        <w:pPrChange w:id="1518" w:author="Leeyoung" w:date="2019-02-04T12:52:00Z">
          <w:pPr>
            <w:pStyle w:val="Heading1"/>
            <w:numPr>
              <w:numId w:val="0"/>
            </w:numPr>
            <w:spacing w:after="0" w:line="240" w:lineRule="auto"/>
            <w:ind w:left="0" w:firstLine="0"/>
          </w:pPr>
        </w:pPrChange>
      </w:pPr>
    </w:p>
    <w:p w14:paraId="507BEF93" w14:textId="77777777" w:rsidR="003F11EC" w:rsidRDefault="003F11EC" w:rsidP="003F11EC">
      <w:pPr>
        <w:pStyle w:val="Heading1"/>
      </w:pPr>
      <w:del w:id="1519" w:author="Leeyoung" w:date="2019-02-04T12:37:00Z">
        <w:r w:rsidDel="00F55EEF">
          <w:delText>ACTN-</w:delText>
        </w:r>
      </w:del>
      <w:bookmarkStart w:id="1520" w:name="_Toc11332179"/>
      <w:r>
        <w:t xml:space="preserve">VN YANG </w:t>
      </w:r>
      <w:r w:rsidR="00205062">
        <w:t>Code</w:t>
      </w:r>
      <w:bookmarkEnd w:id="1520"/>
    </w:p>
    <w:p w14:paraId="3DA2B943" w14:textId="77777777" w:rsidR="007A1A50" w:rsidRDefault="003F11EC" w:rsidP="003F11EC">
      <w:r>
        <w:t>The YANG code is as follows:</w:t>
      </w:r>
    </w:p>
    <w:p w14:paraId="26AA1788" w14:textId="77777777" w:rsidR="003F11EC" w:rsidRDefault="003F11EC" w:rsidP="00AF3518">
      <w:pPr>
        <w:spacing w:after="0" w:line="240" w:lineRule="auto"/>
      </w:pPr>
    </w:p>
    <w:p w14:paraId="66558E3A" w14:textId="756A8F8D" w:rsidR="003F11EC" w:rsidRDefault="003F11EC" w:rsidP="00AF3518">
      <w:pPr>
        <w:spacing w:after="0" w:line="240" w:lineRule="auto"/>
      </w:pPr>
      <w:r>
        <w:t xml:space="preserve">&lt;CODE BEGINS&gt; file </w:t>
      </w:r>
      <w:r w:rsidR="00946C70">
        <w:t>“</w:t>
      </w:r>
      <w:ins w:id="1521" w:author="Leeyoung" w:date="2019-06-13T16:27:00Z">
        <w:r w:rsidR="00E032ED">
          <w:fldChar w:fldCharType="begin"/>
        </w:r>
        <w:r w:rsidR="00E032ED">
          <w:instrText xml:space="preserve"> HYPERLINK "mailto:</w:instrText>
        </w:r>
      </w:ins>
      <w:r w:rsidR="00E032ED" w:rsidRPr="00E032ED">
        <w:rPr>
          <w:rPrChange w:id="1522" w:author="Leeyoung" w:date="2019-06-13T16:27:00Z">
            <w:rPr>
              <w:rStyle w:val="Hyperlink"/>
            </w:rPr>
          </w:rPrChange>
        </w:rPr>
        <w:instrText>ietf-vn@201</w:instrText>
      </w:r>
      <w:ins w:id="1523" w:author="Leeyoung" w:date="2019-02-04T12:26:00Z">
        <w:r w:rsidR="00E032ED" w:rsidRPr="00E032ED">
          <w:rPr>
            <w:rPrChange w:id="1524" w:author="Leeyoung" w:date="2019-06-13T16:27:00Z">
              <w:rPr>
                <w:rStyle w:val="Hyperlink"/>
              </w:rPr>
            </w:rPrChange>
          </w:rPr>
          <w:instrText>9-06-20</w:instrText>
        </w:r>
      </w:ins>
      <w:r w:rsidR="00E032ED" w:rsidRPr="00E032ED">
        <w:rPr>
          <w:rPrChange w:id="1525" w:author="Leeyoung" w:date="2019-06-13T16:27:00Z">
            <w:rPr>
              <w:rStyle w:val="Hyperlink"/>
            </w:rPr>
          </w:rPrChange>
        </w:rPr>
        <w:instrText>.yang</w:instrText>
      </w:r>
      <w:ins w:id="1526" w:author="Leeyoung" w:date="2019-06-13T16:27:00Z">
        <w:r w:rsidR="00E032ED">
          <w:instrText xml:space="preserve">" </w:instrText>
        </w:r>
        <w:r w:rsidR="00E032ED">
          <w:fldChar w:fldCharType="separate"/>
        </w:r>
      </w:ins>
      <w:r w:rsidR="00E032ED" w:rsidRPr="00FF1201">
        <w:rPr>
          <w:rStyle w:val="Hyperlink"/>
        </w:rPr>
        <w:t>ietf</w:t>
      </w:r>
      <w:del w:id="1527" w:author="Leeyoung" w:date="2018-12-30T21:58:00Z">
        <w:r w:rsidR="00E032ED" w:rsidRPr="00FF1201" w:rsidDel="008B1F6B">
          <w:rPr>
            <w:rStyle w:val="Hyperlink"/>
          </w:rPr>
          <w:delText>-actn</w:delText>
        </w:r>
      </w:del>
      <w:r w:rsidR="00E032ED" w:rsidRPr="00FF1201">
        <w:rPr>
          <w:rStyle w:val="Hyperlink"/>
        </w:rPr>
        <w:t>-vn@201</w:t>
      </w:r>
      <w:ins w:id="1528" w:author="Leeyoung" w:date="2019-02-04T12:26:00Z">
        <w:r w:rsidR="00E032ED" w:rsidRPr="00FF1201">
          <w:rPr>
            <w:rStyle w:val="Hyperlink"/>
          </w:rPr>
          <w:t>9-06-20</w:t>
        </w:r>
      </w:ins>
      <w:del w:id="1529" w:author="Leeyoung" w:date="2019-02-04T12:26:00Z">
        <w:r w:rsidR="00E032ED" w:rsidRPr="00FF1201" w:rsidDel="00395DC3">
          <w:rPr>
            <w:rStyle w:val="Hyperlink"/>
          </w:rPr>
          <w:delText>8</w:delText>
        </w:r>
      </w:del>
      <w:del w:id="1530" w:author="Leeyoung" w:date="2018-12-30T21:58:00Z">
        <w:r w:rsidR="00E032ED" w:rsidRPr="00FF1201" w:rsidDel="008B1F6B">
          <w:rPr>
            <w:rStyle w:val="Hyperlink"/>
          </w:rPr>
          <w:delText>-02-27</w:delText>
        </w:r>
      </w:del>
      <w:r w:rsidR="00E032ED" w:rsidRPr="00FF1201">
        <w:rPr>
          <w:rStyle w:val="Hyperlink"/>
        </w:rPr>
        <w:t>.yang</w:t>
      </w:r>
      <w:ins w:id="1531" w:author="Leeyoung" w:date="2019-06-13T16:27:00Z">
        <w:r w:rsidR="00E032ED">
          <w:fldChar w:fldCharType="end"/>
        </w:r>
      </w:ins>
      <w:r w:rsidR="00946C70">
        <w:rPr>
          <w:rStyle w:val="Hyperlink"/>
        </w:rPr>
        <w:t>”</w:t>
      </w:r>
    </w:p>
    <w:p w14:paraId="7B3E2E65" w14:textId="28FF7503" w:rsidR="003F11EC" w:rsidDel="00C17C50" w:rsidRDefault="003F11EC" w:rsidP="00AF3518">
      <w:pPr>
        <w:spacing w:after="0" w:line="240" w:lineRule="auto"/>
        <w:rPr>
          <w:del w:id="1532" w:author="Leeyoung" w:date="2019-06-13T16:59:00Z"/>
        </w:rPr>
      </w:pPr>
    </w:p>
    <w:p w14:paraId="02A9A04A" w14:textId="77777777" w:rsidR="005C0FC7" w:rsidRPr="005C0FC7" w:rsidRDefault="005C0FC7" w:rsidP="005C0FC7">
      <w:pPr>
        <w:spacing w:after="0" w:line="240" w:lineRule="auto"/>
        <w:rPr>
          <w:ins w:id="1533" w:author="Leeyoung" w:date="2019-06-13T16:26:00Z"/>
          <w:rFonts w:eastAsiaTheme="minorEastAsia"/>
          <w:sz w:val="22"/>
          <w:szCs w:val="22"/>
        </w:rPr>
      </w:pPr>
    </w:p>
    <w:p w14:paraId="4076FA3E" w14:textId="77777777" w:rsidR="005C0FC7" w:rsidRPr="005C0FC7" w:rsidRDefault="005C0FC7" w:rsidP="005C0FC7">
      <w:pPr>
        <w:spacing w:after="0" w:line="240" w:lineRule="auto"/>
        <w:rPr>
          <w:ins w:id="1534" w:author="Leeyoung" w:date="2019-06-13T16:26:00Z"/>
          <w:rFonts w:eastAsiaTheme="minorEastAsia"/>
          <w:sz w:val="22"/>
          <w:szCs w:val="22"/>
        </w:rPr>
      </w:pPr>
      <w:ins w:id="1535" w:author="Leeyoung" w:date="2019-06-13T16:26:00Z">
        <w:r w:rsidRPr="005C0FC7">
          <w:rPr>
            <w:rFonts w:eastAsiaTheme="minorEastAsia"/>
            <w:sz w:val="22"/>
            <w:szCs w:val="22"/>
          </w:rPr>
          <w:t xml:space="preserve">   module ietf-vn {</w:t>
        </w:r>
      </w:ins>
    </w:p>
    <w:p w14:paraId="2F6B01AE" w14:textId="77777777" w:rsidR="005C0FC7" w:rsidRPr="005C0FC7" w:rsidRDefault="005C0FC7" w:rsidP="005C0FC7">
      <w:pPr>
        <w:spacing w:after="0" w:line="240" w:lineRule="auto"/>
        <w:rPr>
          <w:ins w:id="1536" w:author="Leeyoung" w:date="2019-06-13T16:26:00Z"/>
          <w:rFonts w:eastAsiaTheme="minorEastAsia"/>
          <w:sz w:val="22"/>
          <w:szCs w:val="22"/>
        </w:rPr>
      </w:pPr>
      <w:ins w:id="1537" w:author="Leeyoung" w:date="2019-06-13T16:26:00Z">
        <w:r w:rsidRPr="005C0FC7">
          <w:rPr>
            <w:rFonts w:eastAsiaTheme="minorEastAsia"/>
            <w:sz w:val="22"/>
            <w:szCs w:val="22"/>
          </w:rPr>
          <w:t xml:space="preserve">    yang-version 1.1;</w:t>
        </w:r>
      </w:ins>
    </w:p>
    <w:p w14:paraId="372C42EF" w14:textId="77777777" w:rsidR="005C0FC7" w:rsidRPr="005C0FC7" w:rsidRDefault="005C0FC7" w:rsidP="005C0FC7">
      <w:pPr>
        <w:spacing w:after="0" w:line="240" w:lineRule="auto"/>
        <w:rPr>
          <w:ins w:id="1538" w:author="Leeyoung" w:date="2019-06-13T16:26:00Z"/>
          <w:rFonts w:eastAsiaTheme="minorEastAsia"/>
          <w:sz w:val="22"/>
          <w:szCs w:val="22"/>
        </w:rPr>
      </w:pPr>
      <w:ins w:id="1539" w:author="Leeyoung" w:date="2019-06-13T16:26:00Z">
        <w:r w:rsidRPr="005C0FC7">
          <w:rPr>
            <w:rFonts w:eastAsiaTheme="minorEastAsia"/>
            <w:sz w:val="22"/>
            <w:szCs w:val="22"/>
          </w:rPr>
          <w:t xml:space="preserve">    namespace "urn:ietf:params:xml:ns:yang:ietf-vn";</w:t>
        </w:r>
      </w:ins>
    </w:p>
    <w:p w14:paraId="381092AE" w14:textId="77777777" w:rsidR="005C0FC7" w:rsidRPr="005C0FC7" w:rsidRDefault="005C0FC7" w:rsidP="005C0FC7">
      <w:pPr>
        <w:spacing w:after="0" w:line="240" w:lineRule="auto"/>
        <w:rPr>
          <w:ins w:id="1540" w:author="Leeyoung" w:date="2019-06-13T16:26:00Z"/>
          <w:rFonts w:eastAsiaTheme="minorEastAsia"/>
          <w:sz w:val="22"/>
          <w:szCs w:val="22"/>
        </w:rPr>
      </w:pPr>
      <w:ins w:id="1541" w:author="Leeyoung" w:date="2019-06-13T16:26:00Z">
        <w:r w:rsidRPr="005C0FC7">
          <w:rPr>
            <w:rFonts w:eastAsiaTheme="minorEastAsia"/>
            <w:sz w:val="22"/>
            <w:szCs w:val="22"/>
          </w:rPr>
          <w:t xml:space="preserve">    prefix "vn";</w:t>
        </w:r>
      </w:ins>
    </w:p>
    <w:p w14:paraId="6ED7FE77" w14:textId="77777777" w:rsidR="005C0FC7" w:rsidRPr="005C0FC7" w:rsidRDefault="005C0FC7" w:rsidP="005C0FC7">
      <w:pPr>
        <w:spacing w:after="0" w:line="240" w:lineRule="auto"/>
        <w:rPr>
          <w:ins w:id="1542" w:author="Leeyoung" w:date="2019-06-13T16:26:00Z"/>
          <w:rFonts w:eastAsiaTheme="minorEastAsia"/>
          <w:sz w:val="22"/>
          <w:szCs w:val="22"/>
        </w:rPr>
      </w:pPr>
    </w:p>
    <w:p w14:paraId="6F4A1297" w14:textId="77777777" w:rsidR="005C0FC7" w:rsidRPr="005C0FC7" w:rsidRDefault="005C0FC7" w:rsidP="005C0FC7">
      <w:pPr>
        <w:spacing w:after="0" w:line="240" w:lineRule="auto"/>
        <w:rPr>
          <w:ins w:id="1543" w:author="Leeyoung" w:date="2019-06-13T16:26:00Z"/>
          <w:rFonts w:eastAsiaTheme="minorEastAsia"/>
          <w:sz w:val="22"/>
          <w:szCs w:val="22"/>
        </w:rPr>
      </w:pPr>
      <w:ins w:id="1544" w:author="Leeyoung" w:date="2019-06-13T16:26:00Z">
        <w:r w:rsidRPr="005C0FC7">
          <w:rPr>
            <w:rFonts w:eastAsiaTheme="minorEastAsia"/>
            <w:sz w:val="22"/>
            <w:szCs w:val="22"/>
          </w:rPr>
          <w:t xml:space="preserve">    /* Import network */</w:t>
        </w:r>
      </w:ins>
    </w:p>
    <w:p w14:paraId="07B81256" w14:textId="77777777" w:rsidR="005C0FC7" w:rsidRPr="005C0FC7" w:rsidRDefault="005C0FC7" w:rsidP="005C0FC7">
      <w:pPr>
        <w:spacing w:after="0" w:line="240" w:lineRule="auto"/>
        <w:rPr>
          <w:ins w:id="1545" w:author="Leeyoung" w:date="2019-06-13T16:26:00Z"/>
          <w:rFonts w:eastAsiaTheme="minorEastAsia"/>
          <w:sz w:val="22"/>
          <w:szCs w:val="22"/>
        </w:rPr>
      </w:pPr>
      <w:ins w:id="1546" w:author="Leeyoung" w:date="2019-06-13T16:26:00Z">
        <w:r w:rsidRPr="005C0FC7">
          <w:rPr>
            <w:rFonts w:eastAsiaTheme="minorEastAsia"/>
            <w:sz w:val="22"/>
            <w:szCs w:val="22"/>
          </w:rPr>
          <w:t xml:space="preserve">    import ietf-network {</w:t>
        </w:r>
      </w:ins>
    </w:p>
    <w:p w14:paraId="3BA41AE0" w14:textId="77777777" w:rsidR="005C0FC7" w:rsidRPr="005C0FC7" w:rsidRDefault="005C0FC7" w:rsidP="005C0FC7">
      <w:pPr>
        <w:spacing w:after="0" w:line="240" w:lineRule="auto"/>
        <w:rPr>
          <w:ins w:id="1547" w:author="Leeyoung" w:date="2019-06-13T16:26:00Z"/>
          <w:rFonts w:eastAsiaTheme="minorEastAsia"/>
          <w:sz w:val="22"/>
          <w:szCs w:val="22"/>
        </w:rPr>
      </w:pPr>
      <w:ins w:id="1548" w:author="Leeyoung" w:date="2019-06-13T16:26:00Z">
        <w:r w:rsidRPr="005C0FC7">
          <w:rPr>
            <w:rFonts w:eastAsiaTheme="minorEastAsia"/>
            <w:sz w:val="22"/>
            <w:szCs w:val="22"/>
          </w:rPr>
          <w:t xml:space="preserve">        prefix "nw";</w:t>
        </w:r>
      </w:ins>
    </w:p>
    <w:p w14:paraId="58F959A3" w14:textId="77777777" w:rsidR="00D76980" w:rsidRDefault="005C0FC7" w:rsidP="005C0FC7">
      <w:pPr>
        <w:spacing w:after="0" w:line="240" w:lineRule="auto"/>
        <w:rPr>
          <w:ins w:id="1549" w:author="Leeyoung" w:date="2019-06-13T17:02:00Z"/>
          <w:rFonts w:eastAsiaTheme="minorEastAsia"/>
          <w:sz w:val="22"/>
          <w:szCs w:val="22"/>
        </w:rPr>
      </w:pPr>
      <w:ins w:id="1550" w:author="Leeyoung" w:date="2019-06-13T16:26:00Z">
        <w:r w:rsidRPr="005C0FC7">
          <w:rPr>
            <w:rFonts w:eastAsiaTheme="minorEastAsia"/>
            <w:sz w:val="22"/>
            <w:szCs w:val="22"/>
          </w:rPr>
          <w:tab/>
        </w:r>
      </w:ins>
      <w:ins w:id="1551" w:author="Leeyoung" w:date="2019-06-13T17:02:00Z">
        <w:r w:rsidR="00D76980">
          <w:rPr>
            <w:rFonts w:eastAsiaTheme="minorEastAsia"/>
            <w:sz w:val="22"/>
            <w:szCs w:val="22"/>
          </w:rPr>
          <w:t xml:space="preserve">     </w:t>
        </w:r>
      </w:ins>
      <w:ins w:id="1552" w:author="Leeyoung" w:date="2019-06-13T16:26:00Z">
        <w:r w:rsidRPr="005C0FC7">
          <w:rPr>
            <w:rFonts w:eastAsiaTheme="minorEastAsia"/>
            <w:sz w:val="22"/>
            <w:szCs w:val="22"/>
          </w:rPr>
          <w:t xml:space="preserve">reference </w:t>
        </w:r>
      </w:ins>
    </w:p>
    <w:p w14:paraId="21A7CE9B" w14:textId="4F4F582D" w:rsidR="005C0FC7" w:rsidRPr="005C0FC7" w:rsidRDefault="00D76980" w:rsidP="005C0FC7">
      <w:pPr>
        <w:spacing w:after="0" w:line="240" w:lineRule="auto"/>
        <w:rPr>
          <w:ins w:id="1553" w:author="Leeyoung" w:date="2019-06-13T16:26:00Z"/>
          <w:rFonts w:eastAsiaTheme="minorEastAsia"/>
          <w:sz w:val="22"/>
          <w:szCs w:val="22"/>
        </w:rPr>
      </w:pPr>
      <w:ins w:id="1554" w:author="Leeyoung" w:date="2019-06-13T17:02:00Z">
        <w:r>
          <w:rPr>
            <w:rFonts w:eastAsiaTheme="minorEastAsia"/>
            <w:sz w:val="22"/>
            <w:szCs w:val="22"/>
          </w:rPr>
          <w:t xml:space="preserve">           </w:t>
        </w:r>
      </w:ins>
      <w:ins w:id="1555" w:author="Leeyoung" w:date="2019-06-13T16:26:00Z">
        <w:r w:rsidR="005C0FC7" w:rsidRPr="005C0FC7">
          <w:rPr>
            <w:rFonts w:eastAsiaTheme="minorEastAsia"/>
            <w:sz w:val="22"/>
            <w:szCs w:val="22"/>
          </w:rPr>
          <w:t>"RFC 8345: A YANG Data Model for Network Topologies";</w:t>
        </w:r>
      </w:ins>
    </w:p>
    <w:p w14:paraId="3DADD1DF" w14:textId="77777777" w:rsidR="005C0FC7" w:rsidRPr="005C0FC7" w:rsidRDefault="005C0FC7" w:rsidP="005C0FC7">
      <w:pPr>
        <w:spacing w:after="0" w:line="240" w:lineRule="auto"/>
        <w:rPr>
          <w:ins w:id="1556" w:author="Leeyoung" w:date="2019-06-13T16:26:00Z"/>
          <w:rFonts w:eastAsiaTheme="minorEastAsia"/>
          <w:sz w:val="22"/>
          <w:szCs w:val="22"/>
        </w:rPr>
      </w:pPr>
      <w:ins w:id="1557" w:author="Leeyoung" w:date="2019-06-13T16:26:00Z">
        <w:r w:rsidRPr="005C0FC7">
          <w:rPr>
            <w:rFonts w:eastAsiaTheme="minorEastAsia"/>
            <w:sz w:val="22"/>
            <w:szCs w:val="22"/>
          </w:rPr>
          <w:t xml:space="preserve">    }</w:t>
        </w:r>
      </w:ins>
    </w:p>
    <w:p w14:paraId="50592F61" w14:textId="77777777" w:rsidR="005C0FC7" w:rsidRPr="005C0FC7" w:rsidRDefault="005C0FC7" w:rsidP="005C0FC7">
      <w:pPr>
        <w:spacing w:after="0" w:line="240" w:lineRule="auto"/>
        <w:rPr>
          <w:ins w:id="1558" w:author="Leeyoung" w:date="2019-06-13T16:26:00Z"/>
          <w:rFonts w:eastAsiaTheme="minorEastAsia"/>
          <w:sz w:val="22"/>
          <w:szCs w:val="22"/>
        </w:rPr>
      </w:pPr>
    </w:p>
    <w:p w14:paraId="087B6E23" w14:textId="77777777" w:rsidR="005C0FC7" w:rsidRPr="005C0FC7" w:rsidRDefault="005C0FC7" w:rsidP="005C0FC7">
      <w:pPr>
        <w:spacing w:after="0" w:line="240" w:lineRule="auto"/>
        <w:rPr>
          <w:ins w:id="1559" w:author="Leeyoung" w:date="2019-06-13T16:26:00Z"/>
          <w:rFonts w:eastAsiaTheme="minorEastAsia"/>
          <w:sz w:val="22"/>
          <w:szCs w:val="22"/>
        </w:rPr>
      </w:pPr>
      <w:ins w:id="1560" w:author="Leeyoung" w:date="2019-06-13T16:26:00Z">
        <w:r w:rsidRPr="005C0FC7">
          <w:rPr>
            <w:rFonts w:eastAsiaTheme="minorEastAsia"/>
            <w:sz w:val="22"/>
            <w:szCs w:val="22"/>
          </w:rPr>
          <w:t xml:space="preserve">    /* Import network topology */</w:t>
        </w:r>
      </w:ins>
    </w:p>
    <w:p w14:paraId="023CFCA6" w14:textId="77777777" w:rsidR="005C0FC7" w:rsidRPr="005C0FC7" w:rsidRDefault="005C0FC7" w:rsidP="005C0FC7">
      <w:pPr>
        <w:spacing w:after="0" w:line="240" w:lineRule="auto"/>
        <w:rPr>
          <w:ins w:id="1561" w:author="Leeyoung" w:date="2019-06-13T16:26:00Z"/>
          <w:rFonts w:eastAsiaTheme="minorEastAsia"/>
          <w:sz w:val="22"/>
          <w:szCs w:val="22"/>
        </w:rPr>
      </w:pPr>
      <w:ins w:id="1562" w:author="Leeyoung" w:date="2019-06-13T16:26:00Z">
        <w:r w:rsidRPr="005C0FC7">
          <w:rPr>
            <w:rFonts w:eastAsiaTheme="minorEastAsia"/>
            <w:sz w:val="22"/>
            <w:szCs w:val="22"/>
          </w:rPr>
          <w:t xml:space="preserve">    import ietf-network-topology {</w:t>
        </w:r>
      </w:ins>
    </w:p>
    <w:p w14:paraId="78B52E2A" w14:textId="77777777" w:rsidR="005C0FC7" w:rsidRPr="005C0FC7" w:rsidRDefault="005C0FC7" w:rsidP="005C0FC7">
      <w:pPr>
        <w:spacing w:after="0" w:line="240" w:lineRule="auto"/>
        <w:rPr>
          <w:ins w:id="1563" w:author="Leeyoung" w:date="2019-06-13T16:26:00Z"/>
          <w:rFonts w:eastAsiaTheme="minorEastAsia"/>
          <w:sz w:val="22"/>
          <w:szCs w:val="22"/>
        </w:rPr>
      </w:pPr>
      <w:ins w:id="1564" w:author="Leeyoung" w:date="2019-06-13T16:26:00Z">
        <w:r w:rsidRPr="005C0FC7">
          <w:rPr>
            <w:rFonts w:eastAsiaTheme="minorEastAsia"/>
            <w:sz w:val="22"/>
            <w:szCs w:val="22"/>
          </w:rPr>
          <w:t xml:space="preserve">       prefix "nt";</w:t>
        </w:r>
      </w:ins>
    </w:p>
    <w:p w14:paraId="09AAE6E8" w14:textId="77777777" w:rsidR="00D76980" w:rsidRDefault="005C0FC7" w:rsidP="005C0FC7">
      <w:pPr>
        <w:spacing w:after="0" w:line="240" w:lineRule="auto"/>
        <w:rPr>
          <w:ins w:id="1565" w:author="Leeyoung" w:date="2019-06-13T17:01:00Z"/>
          <w:rFonts w:eastAsiaTheme="minorEastAsia"/>
          <w:sz w:val="22"/>
          <w:szCs w:val="22"/>
        </w:rPr>
      </w:pPr>
      <w:ins w:id="1566" w:author="Leeyoung" w:date="2019-06-13T16:26:00Z">
        <w:r w:rsidRPr="005C0FC7">
          <w:rPr>
            <w:rFonts w:eastAsiaTheme="minorEastAsia"/>
            <w:sz w:val="22"/>
            <w:szCs w:val="22"/>
          </w:rPr>
          <w:t xml:space="preserve">       reference </w:t>
        </w:r>
      </w:ins>
    </w:p>
    <w:p w14:paraId="59B8F480" w14:textId="0FCBC462" w:rsidR="005C0FC7" w:rsidRPr="005C0FC7" w:rsidRDefault="00D76980" w:rsidP="005C0FC7">
      <w:pPr>
        <w:spacing w:after="0" w:line="240" w:lineRule="auto"/>
        <w:rPr>
          <w:ins w:id="1567" w:author="Leeyoung" w:date="2019-06-13T16:26:00Z"/>
          <w:rFonts w:eastAsiaTheme="minorEastAsia"/>
          <w:sz w:val="22"/>
          <w:szCs w:val="22"/>
        </w:rPr>
      </w:pPr>
      <w:ins w:id="1568" w:author="Leeyoung" w:date="2019-06-13T17:01:00Z">
        <w:r>
          <w:rPr>
            <w:rFonts w:eastAsiaTheme="minorEastAsia"/>
            <w:sz w:val="22"/>
            <w:szCs w:val="22"/>
          </w:rPr>
          <w:t xml:space="preserve">         </w:t>
        </w:r>
      </w:ins>
      <w:ins w:id="1569" w:author="Leeyoung" w:date="2019-06-13T16:26:00Z">
        <w:r w:rsidR="005C0FC7" w:rsidRPr="005C0FC7">
          <w:rPr>
            <w:rFonts w:eastAsiaTheme="minorEastAsia"/>
            <w:sz w:val="22"/>
            <w:szCs w:val="22"/>
          </w:rPr>
          <w:t>"RFC 8345: A YANG Data Model for Network Topologies";</w:t>
        </w:r>
      </w:ins>
    </w:p>
    <w:p w14:paraId="2788AAFE" w14:textId="77777777" w:rsidR="005C0FC7" w:rsidRPr="005C0FC7" w:rsidRDefault="005C0FC7" w:rsidP="005C0FC7">
      <w:pPr>
        <w:spacing w:after="0" w:line="240" w:lineRule="auto"/>
        <w:rPr>
          <w:ins w:id="1570" w:author="Leeyoung" w:date="2019-06-13T16:26:00Z"/>
          <w:rFonts w:eastAsiaTheme="minorEastAsia"/>
          <w:sz w:val="22"/>
          <w:szCs w:val="22"/>
        </w:rPr>
      </w:pPr>
      <w:ins w:id="1571" w:author="Leeyoung" w:date="2019-06-13T16:26:00Z">
        <w:r w:rsidRPr="005C0FC7">
          <w:rPr>
            <w:rFonts w:eastAsiaTheme="minorEastAsia"/>
            <w:sz w:val="22"/>
            <w:szCs w:val="22"/>
          </w:rPr>
          <w:t xml:space="preserve">    }</w:t>
        </w:r>
      </w:ins>
    </w:p>
    <w:p w14:paraId="4114999B" w14:textId="77777777" w:rsidR="005C0FC7" w:rsidRPr="005C0FC7" w:rsidRDefault="005C0FC7" w:rsidP="005C0FC7">
      <w:pPr>
        <w:spacing w:after="0" w:line="240" w:lineRule="auto"/>
        <w:rPr>
          <w:ins w:id="1572" w:author="Leeyoung" w:date="2019-06-13T16:26:00Z"/>
          <w:rFonts w:eastAsiaTheme="minorEastAsia"/>
          <w:sz w:val="22"/>
          <w:szCs w:val="22"/>
        </w:rPr>
      </w:pPr>
      <w:ins w:id="1573" w:author="Leeyoung" w:date="2019-06-13T16:26:00Z">
        <w:r w:rsidRPr="005C0FC7">
          <w:rPr>
            <w:rFonts w:eastAsiaTheme="minorEastAsia"/>
            <w:sz w:val="22"/>
            <w:szCs w:val="22"/>
          </w:rPr>
          <w:tab/>
        </w:r>
      </w:ins>
    </w:p>
    <w:p w14:paraId="4E55A626" w14:textId="77777777" w:rsidR="005C0FC7" w:rsidRPr="005C0FC7" w:rsidRDefault="005C0FC7" w:rsidP="005C0FC7">
      <w:pPr>
        <w:spacing w:after="0" w:line="240" w:lineRule="auto"/>
        <w:rPr>
          <w:ins w:id="1574" w:author="Leeyoung" w:date="2019-06-13T16:26:00Z"/>
          <w:rFonts w:eastAsiaTheme="minorEastAsia"/>
          <w:sz w:val="22"/>
          <w:szCs w:val="22"/>
        </w:rPr>
      </w:pPr>
      <w:ins w:id="1575" w:author="Leeyoung" w:date="2019-06-13T16:26:00Z">
        <w:r w:rsidRPr="005C0FC7">
          <w:rPr>
            <w:rFonts w:eastAsiaTheme="minorEastAsia"/>
            <w:sz w:val="22"/>
            <w:szCs w:val="22"/>
          </w:rPr>
          <w:t xml:space="preserve">    /* Import TE generic types */</w:t>
        </w:r>
      </w:ins>
    </w:p>
    <w:p w14:paraId="46D3EDA6" w14:textId="77777777" w:rsidR="005C0FC7" w:rsidRPr="005C0FC7" w:rsidRDefault="005C0FC7" w:rsidP="005C0FC7">
      <w:pPr>
        <w:spacing w:after="0" w:line="240" w:lineRule="auto"/>
        <w:rPr>
          <w:ins w:id="1576" w:author="Leeyoung" w:date="2019-06-13T16:26:00Z"/>
          <w:rFonts w:eastAsiaTheme="minorEastAsia"/>
          <w:sz w:val="22"/>
          <w:szCs w:val="22"/>
        </w:rPr>
      </w:pPr>
      <w:ins w:id="1577" w:author="Leeyoung" w:date="2019-06-13T16:26:00Z">
        <w:r w:rsidRPr="005C0FC7">
          <w:rPr>
            <w:rFonts w:eastAsiaTheme="minorEastAsia"/>
            <w:sz w:val="22"/>
            <w:szCs w:val="22"/>
          </w:rPr>
          <w:t xml:space="preserve">    import ietf-te-types {</w:t>
        </w:r>
      </w:ins>
    </w:p>
    <w:p w14:paraId="4B50DE15" w14:textId="77777777" w:rsidR="005C0FC7" w:rsidRPr="005C0FC7" w:rsidRDefault="005C0FC7" w:rsidP="005C0FC7">
      <w:pPr>
        <w:spacing w:after="0" w:line="240" w:lineRule="auto"/>
        <w:rPr>
          <w:ins w:id="1578" w:author="Leeyoung" w:date="2019-06-13T16:26:00Z"/>
          <w:rFonts w:eastAsiaTheme="minorEastAsia"/>
          <w:sz w:val="22"/>
          <w:szCs w:val="22"/>
        </w:rPr>
      </w:pPr>
      <w:ins w:id="1579" w:author="Leeyoung" w:date="2019-06-13T16:26:00Z">
        <w:r w:rsidRPr="005C0FC7">
          <w:rPr>
            <w:rFonts w:eastAsiaTheme="minorEastAsia"/>
            <w:sz w:val="22"/>
            <w:szCs w:val="22"/>
          </w:rPr>
          <w:t xml:space="preserve">        prefix "te-types";</w:t>
        </w:r>
      </w:ins>
    </w:p>
    <w:p w14:paraId="51324A5C" w14:textId="77777777" w:rsidR="00D76980" w:rsidRDefault="005C0FC7" w:rsidP="005C0FC7">
      <w:pPr>
        <w:spacing w:after="0" w:line="240" w:lineRule="auto"/>
        <w:rPr>
          <w:ins w:id="1580" w:author="Leeyoung" w:date="2019-06-13T17:02:00Z"/>
          <w:rFonts w:eastAsiaTheme="minorEastAsia"/>
          <w:sz w:val="22"/>
          <w:szCs w:val="22"/>
        </w:rPr>
      </w:pPr>
      <w:ins w:id="1581" w:author="Leeyoung" w:date="2019-06-13T16:26:00Z">
        <w:r w:rsidRPr="005C0FC7">
          <w:rPr>
            <w:rFonts w:eastAsiaTheme="minorEastAsia"/>
            <w:sz w:val="22"/>
            <w:szCs w:val="22"/>
          </w:rPr>
          <w:tab/>
        </w:r>
      </w:ins>
      <w:ins w:id="1582" w:author="Leeyoung" w:date="2019-06-13T17:01:00Z">
        <w:r w:rsidR="00D76980">
          <w:rPr>
            <w:rFonts w:eastAsiaTheme="minorEastAsia"/>
            <w:sz w:val="22"/>
            <w:szCs w:val="22"/>
          </w:rPr>
          <w:t xml:space="preserve">     </w:t>
        </w:r>
      </w:ins>
      <w:ins w:id="1583" w:author="Leeyoung" w:date="2019-06-13T16:26:00Z">
        <w:r w:rsidRPr="005C0FC7">
          <w:rPr>
            <w:rFonts w:eastAsiaTheme="minorEastAsia"/>
            <w:sz w:val="22"/>
            <w:szCs w:val="22"/>
          </w:rPr>
          <w:t xml:space="preserve">reference </w:t>
        </w:r>
      </w:ins>
    </w:p>
    <w:p w14:paraId="7864B13B" w14:textId="458073B6" w:rsidR="005C0FC7" w:rsidRPr="005C0FC7" w:rsidRDefault="00D76980" w:rsidP="005C0FC7">
      <w:pPr>
        <w:spacing w:after="0" w:line="240" w:lineRule="auto"/>
        <w:rPr>
          <w:ins w:id="1584" w:author="Leeyoung" w:date="2019-06-13T16:26:00Z"/>
          <w:rFonts w:eastAsiaTheme="minorEastAsia"/>
          <w:sz w:val="22"/>
          <w:szCs w:val="22"/>
        </w:rPr>
      </w:pPr>
      <w:ins w:id="1585" w:author="Leeyoung" w:date="2019-06-13T17:02:00Z">
        <w:r>
          <w:rPr>
            <w:rFonts w:eastAsiaTheme="minorEastAsia"/>
            <w:sz w:val="22"/>
            <w:szCs w:val="22"/>
          </w:rPr>
          <w:t xml:space="preserve">          </w:t>
        </w:r>
      </w:ins>
      <w:ins w:id="1586" w:author="Leeyoung" w:date="2019-06-13T16:26:00Z">
        <w:r w:rsidR="005C0FC7" w:rsidRPr="005C0FC7">
          <w:rPr>
            <w:rFonts w:eastAsiaTheme="minorEastAsia"/>
            <w:sz w:val="22"/>
            <w:szCs w:val="22"/>
          </w:rPr>
          <w:t xml:space="preserve">"I-D.ietf-teas-yang-te-types: Traffic Engineering </w:t>
        </w:r>
      </w:ins>
    </w:p>
    <w:p w14:paraId="49F009F6" w14:textId="15FF431D" w:rsidR="005C0FC7" w:rsidRPr="005C0FC7" w:rsidRDefault="005C0FC7" w:rsidP="005C0FC7">
      <w:pPr>
        <w:spacing w:after="0" w:line="240" w:lineRule="auto"/>
        <w:rPr>
          <w:ins w:id="1587" w:author="Leeyoung" w:date="2019-06-13T16:26:00Z"/>
          <w:rFonts w:eastAsiaTheme="minorEastAsia"/>
          <w:sz w:val="22"/>
          <w:szCs w:val="22"/>
        </w:rPr>
      </w:pPr>
      <w:ins w:id="1588" w:author="Leeyoung" w:date="2019-06-13T16:26:00Z">
        <w:r w:rsidRPr="005C0FC7">
          <w:rPr>
            <w:rFonts w:eastAsiaTheme="minorEastAsia"/>
            <w:sz w:val="22"/>
            <w:szCs w:val="22"/>
          </w:rPr>
          <w:t xml:space="preserve">           Common YANG Types";</w:t>
        </w:r>
      </w:ins>
    </w:p>
    <w:p w14:paraId="18BB0101" w14:textId="77777777" w:rsidR="005C0FC7" w:rsidRPr="005C0FC7" w:rsidRDefault="005C0FC7" w:rsidP="005C0FC7">
      <w:pPr>
        <w:spacing w:after="0" w:line="240" w:lineRule="auto"/>
        <w:rPr>
          <w:ins w:id="1589" w:author="Leeyoung" w:date="2019-06-13T16:26:00Z"/>
          <w:rFonts w:eastAsiaTheme="minorEastAsia"/>
          <w:sz w:val="22"/>
          <w:szCs w:val="22"/>
        </w:rPr>
      </w:pPr>
      <w:ins w:id="1590" w:author="Leeyoung" w:date="2019-06-13T16:26:00Z">
        <w:r w:rsidRPr="005C0FC7">
          <w:rPr>
            <w:rFonts w:eastAsiaTheme="minorEastAsia"/>
            <w:sz w:val="22"/>
            <w:szCs w:val="22"/>
          </w:rPr>
          <w:t xml:space="preserve">    }</w:t>
        </w:r>
      </w:ins>
    </w:p>
    <w:p w14:paraId="592246A6" w14:textId="77777777" w:rsidR="005C0FC7" w:rsidRPr="005C0FC7" w:rsidRDefault="005C0FC7" w:rsidP="005C0FC7">
      <w:pPr>
        <w:spacing w:after="0" w:line="240" w:lineRule="auto"/>
        <w:rPr>
          <w:ins w:id="1591" w:author="Leeyoung" w:date="2019-06-13T16:26:00Z"/>
          <w:rFonts w:eastAsiaTheme="minorEastAsia"/>
          <w:sz w:val="22"/>
          <w:szCs w:val="22"/>
        </w:rPr>
      </w:pPr>
    </w:p>
    <w:p w14:paraId="12FD2C7E" w14:textId="77777777" w:rsidR="005C0FC7" w:rsidRPr="005C0FC7" w:rsidRDefault="005C0FC7" w:rsidP="005C0FC7">
      <w:pPr>
        <w:spacing w:after="0" w:line="240" w:lineRule="auto"/>
        <w:rPr>
          <w:ins w:id="1592" w:author="Leeyoung" w:date="2019-06-13T16:26:00Z"/>
          <w:rFonts w:eastAsiaTheme="minorEastAsia"/>
          <w:sz w:val="22"/>
          <w:szCs w:val="22"/>
        </w:rPr>
      </w:pPr>
      <w:ins w:id="1593" w:author="Leeyoung" w:date="2019-06-13T16:26:00Z">
        <w:r w:rsidRPr="005C0FC7">
          <w:rPr>
            <w:rFonts w:eastAsiaTheme="minorEastAsia"/>
            <w:sz w:val="22"/>
            <w:szCs w:val="22"/>
          </w:rPr>
          <w:t xml:space="preserve">    /* Import Abstract TE Topology */</w:t>
        </w:r>
      </w:ins>
    </w:p>
    <w:p w14:paraId="15A09D9E" w14:textId="77777777" w:rsidR="005C0FC7" w:rsidRPr="005C0FC7" w:rsidRDefault="005C0FC7" w:rsidP="005C0FC7">
      <w:pPr>
        <w:spacing w:after="0" w:line="240" w:lineRule="auto"/>
        <w:rPr>
          <w:ins w:id="1594" w:author="Leeyoung" w:date="2019-06-13T16:26:00Z"/>
          <w:rFonts w:eastAsiaTheme="minorEastAsia"/>
          <w:sz w:val="22"/>
          <w:szCs w:val="22"/>
        </w:rPr>
      </w:pPr>
      <w:ins w:id="1595" w:author="Leeyoung" w:date="2019-06-13T16:26:00Z">
        <w:r w:rsidRPr="005C0FC7">
          <w:rPr>
            <w:rFonts w:eastAsiaTheme="minorEastAsia"/>
            <w:sz w:val="22"/>
            <w:szCs w:val="22"/>
          </w:rPr>
          <w:t xml:space="preserve">    import ietf-te-topology {</w:t>
        </w:r>
      </w:ins>
    </w:p>
    <w:p w14:paraId="4DCB6095" w14:textId="77777777" w:rsidR="005C0FC7" w:rsidRPr="005C0FC7" w:rsidRDefault="005C0FC7" w:rsidP="005C0FC7">
      <w:pPr>
        <w:spacing w:after="0" w:line="240" w:lineRule="auto"/>
        <w:rPr>
          <w:ins w:id="1596" w:author="Leeyoung" w:date="2019-06-13T16:26:00Z"/>
          <w:rFonts w:eastAsiaTheme="minorEastAsia"/>
          <w:sz w:val="22"/>
          <w:szCs w:val="22"/>
        </w:rPr>
      </w:pPr>
      <w:ins w:id="1597" w:author="Leeyoung" w:date="2019-06-13T16:26:00Z">
        <w:r w:rsidRPr="005C0FC7">
          <w:rPr>
            <w:rFonts w:eastAsiaTheme="minorEastAsia"/>
            <w:sz w:val="22"/>
            <w:szCs w:val="22"/>
          </w:rPr>
          <w:t xml:space="preserve">        prefix "tet";</w:t>
        </w:r>
      </w:ins>
    </w:p>
    <w:p w14:paraId="45E85279" w14:textId="77777777" w:rsidR="00D76980" w:rsidRDefault="005C0FC7" w:rsidP="005C0FC7">
      <w:pPr>
        <w:spacing w:after="0" w:line="240" w:lineRule="auto"/>
        <w:rPr>
          <w:ins w:id="1598" w:author="Leeyoung" w:date="2019-06-13T17:02:00Z"/>
          <w:rFonts w:eastAsiaTheme="minorEastAsia"/>
          <w:sz w:val="22"/>
          <w:szCs w:val="22"/>
        </w:rPr>
      </w:pPr>
      <w:ins w:id="1599" w:author="Leeyoung" w:date="2019-06-13T16:26:00Z">
        <w:r w:rsidRPr="005C0FC7">
          <w:rPr>
            <w:rFonts w:eastAsiaTheme="minorEastAsia"/>
            <w:sz w:val="22"/>
            <w:szCs w:val="22"/>
          </w:rPr>
          <w:tab/>
        </w:r>
      </w:ins>
      <w:ins w:id="1600" w:author="Leeyoung" w:date="2019-06-13T17:02:00Z">
        <w:r w:rsidR="00D76980">
          <w:rPr>
            <w:rFonts w:eastAsiaTheme="minorEastAsia"/>
            <w:sz w:val="22"/>
            <w:szCs w:val="22"/>
          </w:rPr>
          <w:t xml:space="preserve">     </w:t>
        </w:r>
      </w:ins>
      <w:ins w:id="1601" w:author="Leeyoung" w:date="2019-06-13T16:26:00Z">
        <w:r w:rsidRPr="005C0FC7">
          <w:rPr>
            <w:rFonts w:eastAsiaTheme="minorEastAsia"/>
            <w:sz w:val="22"/>
            <w:szCs w:val="22"/>
          </w:rPr>
          <w:t xml:space="preserve">reference </w:t>
        </w:r>
      </w:ins>
    </w:p>
    <w:p w14:paraId="0E451816" w14:textId="31CDEDB8" w:rsidR="005C0FC7" w:rsidRPr="005C0FC7" w:rsidRDefault="00D76980" w:rsidP="005C0FC7">
      <w:pPr>
        <w:spacing w:after="0" w:line="240" w:lineRule="auto"/>
        <w:rPr>
          <w:ins w:id="1602" w:author="Leeyoung" w:date="2019-06-13T16:26:00Z"/>
          <w:rFonts w:eastAsiaTheme="minorEastAsia"/>
          <w:sz w:val="22"/>
          <w:szCs w:val="22"/>
        </w:rPr>
      </w:pPr>
      <w:ins w:id="1603" w:author="Leeyoung" w:date="2019-06-13T17:02:00Z">
        <w:r>
          <w:rPr>
            <w:rFonts w:eastAsiaTheme="minorEastAsia"/>
            <w:sz w:val="22"/>
            <w:szCs w:val="22"/>
          </w:rPr>
          <w:t xml:space="preserve">          </w:t>
        </w:r>
      </w:ins>
      <w:ins w:id="1604" w:author="Leeyoung" w:date="2019-06-13T16:26:00Z">
        <w:r w:rsidR="005C0FC7" w:rsidRPr="005C0FC7">
          <w:rPr>
            <w:rFonts w:eastAsiaTheme="minorEastAsia"/>
            <w:sz w:val="22"/>
            <w:szCs w:val="22"/>
          </w:rPr>
          <w:t xml:space="preserve">"I-D.ietf-teas-yang-te-topo: YANG Data Model for </w:t>
        </w:r>
      </w:ins>
    </w:p>
    <w:p w14:paraId="0BB9C34F" w14:textId="0D2DF115" w:rsidR="005C0FC7" w:rsidRPr="005C0FC7" w:rsidRDefault="005C0FC7" w:rsidP="005C0FC7">
      <w:pPr>
        <w:spacing w:after="0" w:line="240" w:lineRule="auto"/>
        <w:rPr>
          <w:ins w:id="1605" w:author="Leeyoung" w:date="2019-06-13T16:26:00Z"/>
          <w:rFonts w:eastAsiaTheme="minorEastAsia"/>
          <w:sz w:val="22"/>
          <w:szCs w:val="22"/>
        </w:rPr>
      </w:pPr>
      <w:ins w:id="1606" w:author="Leeyoung" w:date="2019-06-13T16:26:00Z">
        <w:r w:rsidRPr="005C0FC7">
          <w:rPr>
            <w:rFonts w:eastAsiaTheme="minorEastAsia"/>
            <w:sz w:val="22"/>
            <w:szCs w:val="22"/>
          </w:rPr>
          <w:t xml:space="preserve">           Traffic Engineering (TE) Topologies";</w:t>
        </w:r>
      </w:ins>
    </w:p>
    <w:p w14:paraId="708673D4" w14:textId="77777777" w:rsidR="005C0FC7" w:rsidRPr="005C0FC7" w:rsidRDefault="005C0FC7" w:rsidP="005C0FC7">
      <w:pPr>
        <w:spacing w:after="0" w:line="240" w:lineRule="auto"/>
        <w:rPr>
          <w:ins w:id="1607" w:author="Leeyoung" w:date="2019-06-13T16:26:00Z"/>
          <w:rFonts w:eastAsiaTheme="minorEastAsia"/>
          <w:sz w:val="22"/>
          <w:szCs w:val="22"/>
        </w:rPr>
      </w:pPr>
      <w:ins w:id="1608" w:author="Leeyoung" w:date="2019-06-13T16:26:00Z">
        <w:r w:rsidRPr="005C0FC7">
          <w:rPr>
            <w:rFonts w:eastAsiaTheme="minorEastAsia"/>
            <w:sz w:val="22"/>
            <w:szCs w:val="22"/>
          </w:rPr>
          <w:t xml:space="preserve">    }</w:t>
        </w:r>
      </w:ins>
    </w:p>
    <w:p w14:paraId="71168CD1" w14:textId="77777777" w:rsidR="005C0FC7" w:rsidRPr="005C0FC7" w:rsidRDefault="005C0FC7" w:rsidP="005C0FC7">
      <w:pPr>
        <w:spacing w:after="0" w:line="240" w:lineRule="auto"/>
        <w:rPr>
          <w:ins w:id="1609" w:author="Leeyoung" w:date="2019-06-13T16:26:00Z"/>
          <w:rFonts w:eastAsiaTheme="minorEastAsia"/>
          <w:sz w:val="22"/>
          <w:szCs w:val="22"/>
        </w:rPr>
      </w:pPr>
    </w:p>
    <w:p w14:paraId="0925110F" w14:textId="77777777" w:rsidR="005C0FC7" w:rsidRPr="005C0FC7" w:rsidRDefault="005C0FC7" w:rsidP="005C0FC7">
      <w:pPr>
        <w:spacing w:after="0" w:line="240" w:lineRule="auto"/>
        <w:rPr>
          <w:ins w:id="1610" w:author="Leeyoung" w:date="2019-06-13T16:26:00Z"/>
          <w:rFonts w:eastAsiaTheme="minorEastAsia"/>
          <w:sz w:val="22"/>
          <w:szCs w:val="22"/>
        </w:rPr>
      </w:pPr>
      <w:ins w:id="1611" w:author="Leeyoung" w:date="2019-06-13T16:26:00Z">
        <w:r w:rsidRPr="005C0FC7">
          <w:rPr>
            <w:rFonts w:eastAsiaTheme="minorEastAsia"/>
            <w:sz w:val="22"/>
            <w:szCs w:val="22"/>
          </w:rPr>
          <w:t xml:space="preserve">    organization</w:t>
        </w:r>
      </w:ins>
    </w:p>
    <w:p w14:paraId="6E0C2BE9" w14:textId="77777777" w:rsidR="005C0FC7" w:rsidRPr="005C0FC7" w:rsidRDefault="005C0FC7" w:rsidP="005C0FC7">
      <w:pPr>
        <w:spacing w:after="0" w:line="240" w:lineRule="auto"/>
        <w:rPr>
          <w:ins w:id="1612" w:author="Leeyoung" w:date="2019-06-13T16:26:00Z"/>
          <w:rFonts w:eastAsiaTheme="minorEastAsia"/>
          <w:sz w:val="22"/>
          <w:szCs w:val="22"/>
        </w:rPr>
      </w:pPr>
      <w:ins w:id="1613" w:author="Leeyoung" w:date="2019-06-13T16:26:00Z">
        <w:r w:rsidRPr="005C0FC7">
          <w:rPr>
            <w:rFonts w:eastAsiaTheme="minorEastAsia"/>
            <w:sz w:val="22"/>
            <w:szCs w:val="22"/>
          </w:rPr>
          <w:t xml:space="preserve">        "IETF Traffic Engineering Architecture and Signaling (TEAS)</w:t>
        </w:r>
      </w:ins>
    </w:p>
    <w:p w14:paraId="63FD8413" w14:textId="77777777" w:rsidR="005C0FC7" w:rsidRPr="005C0FC7" w:rsidRDefault="005C0FC7" w:rsidP="005C0FC7">
      <w:pPr>
        <w:spacing w:after="0" w:line="240" w:lineRule="auto"/>
        <w:rPr>
          <w:ins w:id="1614" w:author="Leeyoung" w:date="2019-06-13T16:26:00Z"/>
          <w:rFonts w:eastAsiaTheme="minorEastAsia"/>
          <w:sz w:val="22"/>
          <w:szCs w:val="22"/>
        </w:rPr>
      </w:pPr>
      <w:ins w:id="1615" w:author="Leeyoung" w:date="2019-06-13T16:26:00Z">
        <w:r w:rsidRPr="005C0FC7">
          <w:rPr>
            <w:rFonts w:eastAsiaTheme="minorEastAsia"/>
            <w:sz w:val="22"/>
            <w:szCs w:val="22"/>
          </w:rPr>
          <w:t xml:space="preserve">         Working Group";</w:t>
        </w:r>
      </w:ins>
    </w:p>
    <w:p w14:paraId="0FC0C59D" w14:textId="77777777" w:rsidR="005C0FC7" w:rsidRPr="005C0FC7" w:rsidRDefault="005C0FC7" w:rsidP="005C0FC7">
      <w:pPr>
        <w:spacing w:after="0" w:line="240" w:lineRule="auto"/>
        <w:rPr>
          <w:ins w:id="1616" w:author="Leeyoung" w:date="2019-06-13T16:26:00Z"/>
          <w:rFonts w:eastAsiaTheme="minorEastAsia"/>
          <w:sz w:val="22"/>
          <w:szCs w:val="22"/>
        </w:rPr>
      </w:pPr>
      <w:ins w:id="1617" w:author="Leeyoung" w:date="2019-06-13T16:26:00Z">
        <w:r w:rsidRPr="005C0FC7">
          <w:rPr>
            <w:rFonts w:eastAsiaTheme="minorEastAsia"/>
            <w:sz w:val="22"/>
            <w:szCs w:val="22"/>
          </w:rPr>
          <w:t xml:space="preserve">    contact</w:t>
        </w:r>
      </w:ins>
    </w:p>
    <w:p w14:paraId="7169E369" w14:textId="77777777" w:rsidR="005C0FC7" w:rsidRPr="005C0FC7" w:rsidRDefault="005C0FC7" w:rsidP="005C0FC7">
      <w:pPr>
        <w:spacing w:after="0" w:line="240" w:lineRule="auto"/>
        <w:rPr>
          <w:ins w:id="1618" w:author="Leeyoung" w:date="2019-06-13T16:26:00Z"/>
          <w:rFonts w:eastAsiaTheme="minorEastAsia"/>
          <w:sz w:val="22"/>
          <w:szCs w:val="22"/>
        </w:rPr>
      </w:pPr>
      <w:ins w:id="1619" w:author="Leeyoung" w:date="2019-06-13T16:26:00Z">
        <w:r w:rsidRPr="005C0FC7">
          <w:rPr>
            <w:rFonts w:eastAsiaTheme="minorEastAsia"/>
            <w:sz w:val="22"/>
            <w:szCs w:val="22"/>
          </w:rPr>
          <w:t xml:space="preserve">        "Editor: Young Lee &lt;younglee.tx@gmail.com&gt;</w:t>
        </w:r>
      </w:ins>
    </w:p>
    <w:p w14:paraId="06462903" w14:textId="77777777" w:rsidR="005C0FC7" w:rsidRPr="005C0FC7" w:rsidRDefault="005C0FC7" w:rsidP="005C0FC7">
      <w:pPr>
        <w:spacing w:after="0" w:line="240" w:lineRule="auto"/>
        <w:rPr>
          <w:ins w:id="1620" w:author="Leeyoung" w:date="2019-06-13T16:26:00Z"/>
          <w:rFonts w:eastAsiaTheme="minorEastAsia"/>
          <w:sz w:val="22"/>
          <w:szCs w:val="22"/>
        </w:rPr>
      </w:pPr>
      <w:ins w:id="1621" w:author="Leeyoung" w:date="2019-06-13T16:26:00Z">
        <w:r w:rsidRPr="005C0FC7">
          <w:rPr>
            <w:rFonts w:eastAsiaTheme="minorEastAsia"/>
            <w:sz w:val="22"/>
            <w:szCs w:val="22"/>
          </w:rPr>
          <w:t xml:space="preserve">               : Dhruv Dhody &lt;dhruv.ietf@gmail.com&gt;";</w:t>
        </w:r>
      </w:ins>
    </w:p>
    <w:p w14:paraId="4CA000ED" w14:textId="77777777" w:rsidR="005C0FC7" w:rsidRPr="005C0FC7" w:rsidRDefault="005C0FC7" w:rsidP="005C0FC7">
      <w:pPr>
        <w:spacing w:after="0" w:line="240" w:lineRule="auto"/>
        <w:rPr>
          <w:ins w:id="1622" w:author="Leeyoung" w:date="2019-06-13T16:26:00Z"/>
          <w:rFonts w:eastAsiaTheme="minorEastAsia"/>
          <w:sz w:val="22"/>
          <w:szCs w:val="22"/>
        </w:rPr>
      </w:pPr>
      <w:ins w:id="1623" w:author="Leeyoung" w:date="2019-06-13T16:26:00Z">
        <w:r w:rsidRPr="005C0FC7">
          <w:rPr>
            <w:rFonts w:eastAsiaTheme="minorEastAsia"/>
            <w:sz w:val="22"/>
            <w:szCs w:val="22"/>
          </w:rPr>
          <w:t xml:space="preserve">    description</w:t>
        </w:r>
      </w:ins>
    </w:p>
    <w:p w14:paraId="31505DB7" w14:textId="77777777" w:rsidR="005C0FC7" w:rsidRPr="005C0FC7" w:rsidRDefault="005C0FC7" w:rsidP="005C0FC7">
      <w:pPr>
        <w:spacing w:after="0" w:line="240" w:lineRule="auto"/>
        <w:rPr>
          <w:ins w:id="1624" w:author="Leeyoung" w:date="2019-06-13T16:26:00Z"/>
          <w:rFonts w:eastAsiaTheme="minorEastAsia"/>
          <w:sz w:val="22"/>
          <w:szCs w:val="22"/>
        </w:rPr>
      </w:pPr>
      <w:ins w:id="1625" w:author="Leeyoung" w:date="2019-06-13T16:26:00Z">
        <w:r w:rsidRPr="005C0FC7">
          <w:rPr>
            <w:rFonts w:eastAsiaTheme="minorEastAsia"/>
            <w:sz w:val="22"/>
            <w:szCs w:val="22"/>
          </w:rPr>
          <w:t xml:space="preserve">        "This module contains a YANG module for the VN. It</w:t>
        </w:r>
      </w:ins>
    </w:p>
    <w:p w14:paraId="7327F23F" w14:textId="77777777" w:rsidR="005C0FC7" w:rsidRPr="005C0FC7" w:rsidRDefault="005C0FC7" w:rsidP="005C0FC7">
      <w:pPr>
        <w:spacing w:after="0" w:line="240" w:lineRule="auto"/>
        <w:rPr>
          <w:ins w:id="1626" w:author="Leeyoung" w:date="2019-06-13T16:26:00Z"/>
          <w:rFonts w:eastAsiaTheme="minorEastAsia"/>
          <w:sz w:val="22"/>
          <w:szCs w:val="22"/>
        </w:rPr>
      </w:pPr>
      <w:ins w:id="1627" w:author="Leeyoung" w:date="2019-06-13T16:26:00Z">
        <w:r w:rsidRPr="005C0FC7">
          <w:rPr>
            <w:rFonts w:eastAsiaTheme="minorEastAsia"/>
            <w:sz w:val="22"/>
            <w:szCs w:val="22"/>
          </w:rPr>
          <w:t xml:space="preserve">        describes a VN operation module that takes place in the</w:t>
        </w:r>
      </w:ins>
    </w:p>
    <w:p w14:paraId="5E8540A3" w14:textId="77777777" w:rsidR="005C0FC7" w:rsidRPr="005C0FC7" w:rsidRDefault="005C0FC7" w:rsidP="005C0FC7">
      <w:pPr>
        <w:spacing w:after="0" w:line="240" w:lineRule="auto"/>
        <w:rPr>
          <w:ins w:id="1628" w:author="Leeyoung" w:date="2019-06-13T16:26:00Z"/>
          <w:rFonts w:eastAsiaTheme="minorEastAsia"/>
          <w:sz w:val="22"/>
          <w:szCs w:val="22"/>
        </w:rPr>
      </w:pPr>
      <w:ins w:id="1629" w:author="Leeyoung" w:date="2019-06-13T16:26:00Z">
        <w:r w:rsidRPr="005C0FC7">
          <w:rPr>
            <w:rFonts w:eastAsiaTheme="minorEastAsia"/>
            <w:sz w:val="22"/>
            <w:szCs w:val="22"/>
          </w:rPr>
          <w:t xml:space="preserve">        context of the CNC-MDSC Interface (CMI) of the ACTN</w:t>
        </w:r>
      </w:ins>
    </w:p>
    <w:p w14:paraId="390DA0D4" w14:textId="77777777" w:rsidR="005C0FC7" w:rsidRPr="005C0FC7" w:rsidRDefault="005C0FC7" w:rsidP="005C0FC7">
      <w:pPr>
        <w:spacing w:after="0" w:line="240" w:lineRule="auto"/>
        <w:rPr>
          <w:ins w:id="1630" w:author="Leeyoung" w:date="2019-06-13T16:26:00Z"/>
          <w:rFonts w:eastAsiaTheme="minorEastAsia"/>
          <w:sz w:val="22"/>
          <w:szCs w:val="22"/>
        </w:rPr>
      </w:pPr>
      <w:ins w:id="1631" w:author="Leeyoung" w:date="2019-06-13T16:26:00Z">
        <w:r w:rsidRPr="005C0FC7">
          <w:rPr>
            <w:rFonts w:eastAsiaTheme="minorEastAsia"/>
            <w:sz w:val="22"/>
            <w:szCs w:val="22"/>
          </w:rPr>
          <w:t xml:space="preserve">        architecture where the CNC is the actor of a VN </w:t>
        </w:r>
      </w:ins>
    </w:p>
    <w:p w14:paraId="5ADFC945" w14:textId="77777777" w:rsidR="005C0FC7" w:rsidRPr="005C0FC7" w:rsidRDefault="005C0FC7" w:rsidP="005C0FC7">
      <w:pPr>
        <w:spacing w:after="0" w:line="240" w:lineRule="auto"/>
        <w:rPr>
          <w:ins w:id="1632" w:author="Leeyoung" w:date="2019-06-13T16:26:00Z"/>
          <w:rFonts w:eastAsiaTheme="minorEastAsia"/>
          <w:sz w:val="22"/>
          <w:szCs w:val="22"/>
        </w:rPr>
      </w:pPr>
      <w:ins w:id="1633" w:author="Leeyoung" w:date="2019-06-13T16:26:00Z">
        <w:r w:rsidRPr="005C0FC7">
          <w:rPr>
            <w:rFonts w:eastAsiaTheme="minorEastAsia"/>
            <w:sz w:val="22"/>
            <w:szCs w:val="22"/>
          </w:rPr>
          <w:t xml:space="preserve">        Instantiation/modification /deletion.";</w:t>
        </w:r>
      </w:ins>
    </w:p>
    <w:p w14:paraId="56393741" w14:textId="1E3E4747" w:rsidR="005C0FC7" w:rsidRPr="005C0FC7" w:rsidRDefault="009649E6" w:rsidP="005C0FC7">
      <w:pPr>
        <w:spacing w:after="0" w:line="240" w:lineRule="auto"/>
        <w:rPr>
          <w:ins w:id="1634" w:author="Leeyoung" w:date="2019-06-13T16:26:00Z"/>
          <w:rFonts w:eastAsiaTheme="minorEastAsia"/>
          <w:sz w:val="22"/>
          <w:szCs w:val="22"/>
        </w:rPr>
      </w:pPr>
      <w:ins w:id="1635" w:author="Leeyoung" w:date="2019-06-13T16:26:00Z">
        <w:r>
          <w:rPr>
            <w:rFonts w:eastAsiaTheme="minorEastAsia"/>
            <w:sz w:val="22"/>
            <w:szCs w:val="22"/>
          </w:rPr>
          <w:t xml:space="preserve">    revision 2019-06-2</w:t>
        </w:r>
        <w:r w:rsidR="005C0FC7" w:rsidRPr="005C0FC7">
          <w:rPr>
            <w:rFonts w:eastAsiaTheme="minorEastAsia"/>
            <w:sz w:val="22"/>
            <w:szCs w:val="22"/>
          </w:rPr>
          <w:t>0 {</w:t>
        </w:r>
      </w:ins>
    </w:p>
    <w:p w14:paraId="6C09949F" w14:textId="77777777" w:rsidR="005C0FC7" w:rsidRPr="005C0FC7" w:rsidRDefault="005C0FC7" w:rsidP="005C0FC7">
      <w:pPr>
        <w:spacing w:after="0" w:line="240" w:lineRule="auto"/>
        <w:rPr>
          <w:ins w:id="1636" w:author="Leeyoung" w:date="2019-06-13T16:26:00Z"/>
          <w:rFonts w:eastAsiaTheme="minorEastAsia"/>
          <w:sz w:val="22"/>
          <w:szCs w:val="22"/>
        </w:rPr>
      </w:pPr>
      <w:ins w:id="1637" w:author="Leeyoung" w:date="2019-06-13T16:26:00Z">
        <w:r w:rsidRPr="005C0FC7">
          <w:rPr>
            <w:rFonts w:eastAsiaTheme="minorEastAsia"/>
            <w:sz w:val="22"/>
            <w:szCs w:val="22"/>
          </w:rPr>
          <w:t xml:space="preserve">        description</w:t>
        </w:r>
      </w:ins>
    </w:p>
    <w:p w14:paraId="46979A10" w14:textId="77777777" w:rsidR="005C0FC7" w:rsidRPr="005C0FC7" w:rsidRDefault="005C0FC7" w:rsidP="005C0FC7">
      <w:pPr>
        <w:spacing w:after="0" w:line="240" w:lineRule="auto"/>
        <w:rPr>
          <w:ins w:id="1638" w:author="Leeyoung" w:date="2019-06-13T16:26:00Z"/>
          <w:rFonts w:eastAsiaTheme="minorEastAsia"/>
          <w:sz w:val="22"/>
          <w:szCs w:val="22"/>
        </w:rPr>
      </w:pPr>
      <w:ins w:id="1639" w:author="Leeyoung" w:date="2019-06-13T16:26:00Z">
        <w:r w:rsidRPr="005C0FC7">
          <w:rPr>
            <w:rFonts w:eastAsiaTheme="minorEastAsia"/>
            <w:sz w:val="22"/>
            <w:szCs w:val="22"/>
          </w:rPr>
          <w:t xml:space="preserve">            "initial version.";</w:t>
        </w:r>
      </w:ins>
    </w:p>
    <w:p w14:paraId="40FE2CDB" w14:textId="77777777" w:rsidR="005C0FC7" w:rsidRPr="005C0FC7" w:rsidRDefault="005C0FC7" w:rsidP="005C0FC7">
      <w:pPr>
        <w:spacing w:after="0" w:line="240" w:lineRule="auto"/>
        <w:rPr>
          <w:ins w:id="1640" w:author="Leeyoung" w:date="2019-06-13T16:26:00Z"/>
          <w:rFonts w:eastAsiaTheme="minorEastAsia"/>
          <w:sz w:val="22"/>
          <w:szCs w:val="22"/>
        </w:rPr>
      </w:pPr>
      <w:ins w:id="1641" w:author="Leeyoung" w:date="2019-06-13T16:26:00Z">
        <w:r w:rsidRPr="005C0FC7">
          <w:rPr>
            <w:rFonts w:eastAsiaTheme="minorEastAsia"/>
            <w:sz w:val="22"/>
            <w:szCs w:val="22"/>
          </w:rPr>
          <w:t xml:space="preserve">        reference</w:t>
        </w:r>
      </w:ins>
    </w:p>
    <w:p w14:paraId="720BAD9D" w14:textId="77777777" w:rsidR="005C0FC7" w:rsidRPr="005C0FC7" w:rsidRDefault="005C0FC7" w:rsidP="005C0FC7">
      <w:pPr>
        <w:spacing w:after="0" w:line="240" w:lineRule="auto"/>
        <w:rPr>
          <w:ins w:id="1642" w:author="Leeyoung" w:date="2019-06-13T16:26:00Z"/>
          <w:rFonts w:eastAsiaTheme="minorEastAsia"/>
          <w:sz w:val="22"/>
          <w:szCs w:val="22"/>
        </w:rPr>
      </w:pPr>
      <w:ins w:id="1643" w:author="Leeyoung" w:date="2019-06-13T16:26:00Z">
        <w:r w:rsidRPr="005C0FC7">
          <w:rPr>
            <w:rFonts w:eastAsiaTheme="minorEastAsia"/>
            <w:sz w:val="22"/>
            <w:szCs w:val="22"/>
          </w:rPr>
          <w:t xml:space="preserve">            "TBD";</w:t>
        </w:r>
      </w:ins>
    </w:p>
    <w:p w14:paraId="45105AFE" w14:textId="77777777" w:rsidR="005C0FC7" w:rsidRPr="005C0FC7" w:rsidRDefault="005C0FC7" w:rsidP="005C0FC7">
      <w:pPr>
        <w:spacing w:after="0" w:line="240" w:lineRule="auto"/>
        <w:rPr>
          <w:ins w:id="1644" w:author="Leeyoung" w:date="2019-06-13T16:26:00Z"/>
          <w:rFonts w:eastAsiaTheme="minorEastAsia"/>
          <w:sz w:val="22"/>
          <w:szCs w:val="22"/>
        </w:rPr>
      </w:pPr>
      <w:ins w:id="1645" w:author="Leeyoung" w:date="2019-06-13T16:26:00Z">
        <w:r w:rsidRPr="005C0FC7">
          <w:rPr>
            <w:rFonts w:eastAsiaTheme="minorEastAsia"/>
            <w:sz w:val="22"/>
            <w:szCs w:val="22"/>
          </w:rPr>
          <w:t xml:space="preserve">    }</w:t>
        </w:r>
      </w:ins>
    </w:p>
    <w:p w14:paraId="1F7F9EF6" w14:textId="77777777" w:rsidR="005C0FC7" w:rsidRPr="005C0FC7" w:rsidRDefault="005C0FC7" w:rsidP="005C0FC7">
      <w:pPr>
        <w:spacing w:after="0" w:line="240" w:lineRule="auto"/>
        <w:rPr>
          <w:ins w:id="1646" w:author="Leeyoung" w:date="2019-06-13T16:26:00Z"/>
          <w:rFonts w:eastAsiaTheme="minorEastAsia"/>
          <w:sz w:val="22"/>
          <w:szCs w:val="22"/>
        </w:rPr>
      </w:pPr>
      <w:ins w:id="1647" w:author="Leeyoung" w:date="2019-06-13T16:26:00Z">
        <w:r w:rsidRPr="005C0FC7">
          <w:rPr>
            <w:rFonts w:eastAsiaTheme="minorEastAsia"/>
            <w:sz w:val="22"/>
            <w:szCs w:val="22"/>
          </w:rPr>
          <w:t xml:space="preserve">    /*</w:t>
        </w:r>
      </w:ins>
    </w:p>
    <w:p w14:paraId="7E02114A" w14:textId="77777777" w:rsidR="005C0FC7" w:rsidRPr="005C0FC7" w:rsidRDefault="005C0FC7" w:rsidP="005C0FC7">
      <w:pPr>
        <w:spacing w:after="0" w:line="240" w:lineRule="auto"/>
        <w:rPr>
          <w:ins w:id="1648" w:author="Leeyoung" w:date="2019-06-13T16:26:00Z"/>
          <w:rFonts w:eastAsiaTheme="minorEastAsia"/>
          <w:sz w:val="22"/>
          <w:szCs w:val="22"/>
        </w:rPr>
      </w:pPr>
      <w:ins w:id="1649" w:author="Leeyoung" w:date="2019-06-13T16:26:00Z">
        <w:r w:rsidRPr="005C0FC7">
          <w:rPr>
            <w:rFonts w:eastAsiaTheme="minorEastAsia"/>
            <w:sz w:val="22"/>
            <w:szCs w:val="22"/>
          </w:rPr>
          <w:t xml:space="preserve">     * Features</w:t>
        </w:r>
      </w:ins>
    </w:p>
    <w:p w14:paraId="305E407D" w14:textId="77777777" w:rsidR="005C0FC7" w:rsidRPr="005C0FC7" w:rsidRDefault="005C0FC7" w:rsidP="005C0FC7">
      <w:pPr>
        <w:spacing w:after="0" w:line="240" w:lineRule="auto"/>
        <w:rPr>
          <w:ins w:id="1650" w:author="Leeyoung" w:date="2019-06-13T16:26:00Z"/>
          <w:rFonts w:eastAsiaTheme="minorEastAsia"/>
          <w:sz w:val="22"/>
          <w:szCs w:val="22"/>
        </w:rPr>
      </w:pPr>
      <w:ins w:id="1651" w:author="Leeyoung" w:date="2019-06-13T16:26:00Z">
        <w:r w:rsidRPr="005C0FC7">
          <w:rPr>
            <w:rFonts w:eastAsiaTheme="minorEastAsia"/>
            <w:sz w:val="22"/>
            <w:szCs w:val="22"/>
          </w:rPr>
          <w:t xml:space="preserve">     */</w:t>
        </w:r>
      </w:ins>
    </w:p>
    <w:p w14:paraId="2ADCD7F3" w14:textId="77777777" w:rsidR="005C0FC7" w:rsidRPr="005C0FC7" w:rsidRDefault="005C0FC7" w:rsidP="005C0FC7">
      <w:pPr>
        <w:spacing w:after="0" w:line="240" w:lineRule="auto"/>
        <w:rPr>
          <w:ins w:id="1652" w:author="Leeyoung" w:date="2019-06-13T16:26:00Z"/>
          <w:rFonts w:eastAsiaTheme="minorEastAsia"/>
          <w:sz w:val="22"/>
          <w:szCs w:val="22"/>
        </w:rPr>
      </w:pPr>
      <w:ins w:id="1653" w:author="Leeyoung" w:date="2019-06-13T16:26:00Z">
        <w:r w:rsidRPr="005C0FC7">
          <w:rPr>
            <w:rFonts w:eastAsiaTheme="minorEastAsia"/>
            <w:sz w:val="22"/>
            <w:szCs w:val="22"/>
          </w:rPr>
          <w:t xml:space="preserve">    feature multi-src-dest {</w:t>
        </w:r>
      </w:ins>
    </w:p>
    <w:p w14:paraId="75554543" w14:textId="77777777" w:rsidR="005C0FC7" w:rsidRPr="005C0FC7" w:rsidRDefault="005C0FC7" w:rsidP="005C0FC7">
      <w:pPr>
        <w:spacing w:after="0" w:line="240" w:lineRule="auto"/>
        <w:rPr>
          <w:ins w:id="1654" w:author="Leeyoung" w:date="2019-06-13T16:26:00Z"/>
          <w:rFonts w:eastAsiaTheme="minorEastAsia"/>
          <w:sz w:val="22"/>
          <w:szCs w:val="22"/>
        </w:rPr>
      </w:pPr>
      <w:ins w:id="1655" w:author="Leeyoung" w:date="2019-06-13T16:26:00Z">
        <w:r w:rsidRPr="005C0FC7">
          <w:rPr>
            <w:rFonts w:eastAsiaTheme="minorEastAsia"/>
            <w:sz w:val="22"/>
            <w:szCs w:val="22"/>
          </w:rPr>
          <w:t xml:space="preserve">        description</w:t>
        </w:r>
      </w:ins>
    </w:p>
    <w:p w14:paraId="634F2030" w14:textId="77777777" w:rsidR="005C0FC7" w:rsidRPr="005C0FC7" w:rsidRDefault="005C0FC7" w:rsidP="005C0FC7">
      <w:pPr>
        <w:spacing w:after="0" w:line="240" w:lineRule="auto"/>
        <w:rPr>
          <w:ins w:id="1656" w:author="Leeyoung" w:date="2019-06-13T16:26:00Z"/>
          <w:rFonts w:eastAsiaTheme="minorEastAsia"/>
          <w:sz w:val="22"/>
          <w:szCs w:val="22"/>
        </w:rPr>
      </w:pPr>
      <w:ins w:id="1657" w:author="Leeyoung" w:date="2019-06-13T16:26:00Z">
        <w:r w:rsidRPr="005C0FC7">
          <w:rPr>
            <w:rFonts w:eastAsiaTheme="minorEastAsia"/>
            <w:sz w:val="22"/>
            <w:szCs w:val="22"/>
          </w:rPr>
          <w:t xml:space="preserve">          "Support for selection of one src or destination</w:t>
        </w:r>
      </w:ins>
    </w:p>
    <w:p w14:paraId="6D92AD39" w14:textId="77777777" w:rsidR="005C0FC7" w:rsidRPr="005C0FC7" w:rsidRDefault="005C0FC7" w:rsidP="005C0FC7">
      <w:pPr>
        <w:spacing w:after="0" w:line="240" w:lineRule="auto"/>
        <w:rPr>
          <w:ins w:id="1658" w:author="Leeyoung" w:date="2019-06-13T16:26:00Z"/>
          <w:rFonts w:eastAsiaTheme="minorEastAsia"/>
          <w:sz w:val="22"/>
          <w:szCs w:val="22"/>
        </w:rPr>
      </w:pPr>
      <w:ins w:id="1659" w:author="Leeyoung" w:date="2019-06-13T16:26:00Z">
        <w:r w:rsidRPr="005C0FC7">
          <w:rPr>
            <w:rFonts w:eastAsiaTheme="minorEastAsia"/>
            <w:sz w:val="22"/>
            <w:szCs w:val="22"/>
          </w:rPr>
          <w:t xml:space="preserve">          among multiple.";</w:t>
        </w:r>
      </w:ins>
    </w:p>
    <w:p w14:paraId="2F0C511B" w14:textId="77777777" w:rsidR="005C0FC7" w:rsidRPr="005C0FC7" w:rsidRDefault="005C0FC7" w:rsidP="005C0FC7">
      <w:pPr>
        <w:spacing w:after="0" w:line="240" w:lineRule="auto"/>
        <w:rPr>
          <w:ins w:id="1660" w:author="Leeyoung" w:date="2019-06-13T16:26:00Z"/>
          <w:rFonts w:eastAsiaTheme="minorEastAsia"/>
          <w:sz w:val="22"/>
          <w:szCs w:val="22"/>
        </w:rPr>
      </w:pPr>
      <w:ins w:id="1661" w:author="Leeyoung" w:date="2019-06-13T16:26:00Z">
        <w:r w:rsidRPr="005C0FC7">
          <w:rPr>
            <w:rFonts w:eastAsiaTheme="minorEastAsia"/>
            <w:sz w:val="22"/>
            <w:szCs w:val="22"/>
          </w:rPr>
          <w:t xml:space="preserve">    }</w:t>
        </w:r>
      </w:ins>
    </w:p>
    <w:p w14:paraId="069033C8" w14:textId="77777777" w:rsidR="005C0FC7" w:rsidRPr="005C0FC7" w:rsidRDefault="005C0FC7" w:rsidP="005C0FC7">
      <w:pPr>
        <w:spacing w:after="0" w:line="240" w:lineRule="auto"/>
        <w:rPr>
          <w:ins w:id="1662" w:author="Leeyoung" w:date="2019-06-13T16:26:00Z"/>
          <w:rFonts w:eastAsiaTheme="minorEastAsia"/>
          <w:sz w:val="22"/>
          <w:szCs w:val="22"/>
        </w:rPr>
      </w:pPr>
    </w:p>
    <w:p w14:paraId="651F3142" w14:textId="77777777" w:rsidR="005C0FC7" w:rsidRPr="005C0FC7" w:rsidRDefault="005C0FC7" w:rsidP="005C0FC7">
      <w:pPr>
        <w:spacing w:after="0" w:line="240" w:lineRule="auto"/>
        <w:rPr>
          <w:ins w:id="1663" w:author="Leeyoung" w:date="2019-06-13T16:26:00Z"/>
          <w:rFonts w:eastAsiaTheme="minorEastAsia"/>
          <w:sz w:val="22"/>
          <w:szCs w:val="22"/>
        </w:rPr>
      </w:pPr>
      <w:ins w:id="1664" w:author="Leeyoung" w:date="2019-06-13T16:26:00Z">
        <w:r w:rsidRPr="005C0FC7">
          <w:rPr>
            <w:rFonts w:eastAsiaTheme="minorEastAsia"/>
            <w:sz w:val="22"/>
            <w:szCs w:val="22"/>
          </w:rPr>
          <w:t xml:space="preserve">    /*identity path-metric-delay {</w:t>
        </w:r>
      </w:ins>
    </w:p>
    <w:p w14:paraId="78B19441" w14:textId="77777777" w:rsidR="005C0FC7" w:rsidRPr="005C0FC7" w:rsidRDefault="005C0FC7" w:rsidP="005C0FC7">
      <w:pPr>
        <w:spacing w:after="0" w:line="240" w:lineRule="auto"/>
        <w:rPr>
          <w:ins w:id="1665" w:author="Leeyoung" w:date="2019-06-13T16:26:00Z"/>
          <w:rFonts w:eastAsiaTheme="minorEastAsia"/>
          <w:sz w:val="22"/>
          <w:szCs w:val="22"/>
        </w:rPr>
      </w:pPr>
      <w:ins w:id="1666" w:author="Leeyoung" w:date="2019-06-13T16:26:00Z">
        <w:r w:rsidRPr="005C0FC7">
          <w:rPr>
            <w:rFonts w:eastAsiaTheme="minorEastAsia"/>
            <w:sz w:val="22"/>
            <w:szCs w:val="22"/>
          </w:rPr>
          <w:t xml:space="preserve">       base te-types:path-metric-type;</w:t>
        </w:r>
      </w:ins>
    </w:p>
    <w:p w14:paraId="4F91754D" w14:textId="77777777" w:rsidR="005C0FC7" w:rsidRPr="005C0FC7" w:rsidRDefault="005C0FC7" w:rsidP="005C0FC7">
      <w:pPr>
        <w:spacing w:after="0" w:line="240" w:lineRule="auto"/>
        <w:rPr>
          <w:ins w:id="1667" w:author="Leeyoung" w:date="2019-06-13T16:26:00Z"/>
          <w:rFonts w:eastAsiaTheme="minorEastAsia"/>
          <w:sz w:val="22"/>
          <w:szCs w:val="22"/>
        </w:rPr>
      </w:pPr>
      <w:ins w:id="1668" w:author="Leeyoung" w:date="2019-06-13T16:26:00Z">
        <w:r w:rsidRPr="005C0FC7">
          <w:rPr>
            <w:rFonts w:eastAsiaTheme="minorEastAsia"/>
            <w:sz w:val="22"/>
            <w:szCs w:val="22"/>
          </w:rPr>
          <w:t xml:space="preserve">       description</w:t>
        </w:r>
      </w:ins>
    </w:p>
    <w:p w14:paraId="1A4DF633" w14:textId="77777777" w:rsidR="005C0FC7" w:rsidRPr="005C0FC7" w:rsidRDefault="005C0FC7" w:rsidP="005C0FC7">
      <w:pPr>
        <w:spacing w:after="0" w:line="240" w:lineRule="auto"/>
        <w:rPr>
          <w:ins w:id="1669" w:author="Leeyoung" w:date="2019-06-13T16:26:00Z"/>
          <w:rFonts w:eastAsiaTheme="minorEastAsia"/>
          <w:sz w:val="22"/>
          <w:szCs w:val="22"/>
        </w:rPr>
      </w:pPr>
      <w:ins w:id="1670" w:author="Leeyoung" w:date="2019-06-13T16:26:00Z">
        <w:r w:rsidRPr="005C0FC7">
          <w:rPr>
            <w:rFonts w:eastAsiaTheme="minorEastAsia"/>
            <w:sz w:val="22"/>
            <w:szCs w:val="22"/>
          </w:rPr>
          <w:t xml:space="preserve">         "delay  path metric";</w:t>
        </w:r>
      </w:ins>
    </w:p>
    <w:p w14:paraId="3BEAB33B" w14:textId="77777777" w:rsidR="005C0FC7" w:rsidRPr="005C0FC7" w:rsidRDefault="005C0FC7" w:rsidP="005C0FC7">
      <w:pPr>
        <w:spacing w:after="0" w:line="240" w:lineRule="auto"/>
        <w:rPr>
          <w:ins w:id="1671" w:author="Leeyoung" w:date="2019-06-13T16:26:00Z"/>
          <w:rFonts w:eastAsiaTheme="minorEastAsia"/>
          <w:sz w:val="22"/>
          <w:szCs w:val="22"/>
        </w:rPr>
      </w:pPr>
      <w:ins w:id="1672" w:author="Leeyoung" w:date="2019-06-13T16:26:00Z">
        <w:r w:rsidRPr="005C0FC7">
          <w:rPr>
            <w:rFonts w:eastAsiaTheme="minorEastAsia"/>
            <w:sz w:val="22"/>
            <w:szCs w:val="22"/>
          </w:rPr>
          <w:t xml:space="preserve">     }</w:t>
        </w:r>
      </w:ins>
    </w:p>
    <w:p w14:paraId="35EABAD2" w14:textId="77777777" w:rsidR="005C0FC7" w:rsidRPr="005C0FC7" w:rsidRDefault="005C0FC7" w:rsidP="005C0FC7">
      <w:pPr>
        <w:spacing w:after="0" w:line="240" w:lineRule="auto"/>
        <w:rPr>
          <w:ins w:id="1673" w:author="Leeyoung" w:date="2019-06-13T16:26:00Z"/>
          <w:rFonts w:eastAsiaTheme="minorEastAsia"/>
          <w:sz w:val="22"/>
          <w:szCs w:val="22"/>
        </w:rPr>
      </w:pPr>
      <w:ins w:id="1674" w:author="Leeyoung" w:date="2019-06-13T16:26:00Z">
        <w:r w:rsidRPr="005C0FC7">
          <w:rPr>
            <w:rFonts w:eastAsiaTheme="minorEastAsia"/>
            <w:sz w:val="22"/>
            <w:szCs w:val="22"/>
          </w:rPr>
          <w:t xml:space="preserve">     identity path-metric-delay-variation {</w:t>
        </w:r>
      </w:ins>
    </w:p>
    <w:p w14:paraId="090DE2B5" w14:textId="77777777" w:rsidR="005C0FC7" w:rsidRPr="005C0FC7" w:rsidRDefault="005C0FC7" w:rsidP="005C0FC7">
      <w:pPr>
        <w:spacing w:after="0" w:line="240" w:lineRule="auto"/>
        <w:rPr>
          <w:ins w:id="1675" w:author="Leeyoung" w:date="2019-06-13T16:26:00Z"/>
          <w:rFonts w:eastAsiaTheme="minorEastAsia"/>
          <w:sz w:val="22"/>
          <w:szCs w:val="22"/>
        </w:rPr>
      </w:pPr>
      <w:ins w:id="1676" w:author="Leeyoung" w:date="2019-06-13T16:26:00Z">
        <w:r w:rsidRPr="005C0FC7">
          <w:rPr>
            <w:rFonts w:eastAsiaTheme="minorEastAsia"/>
            <w:sz w:val="22"/>
            <w:szCs w:val="22"/>
          </w:rPr>
          <w:t xml:space="preserve">       base te-types:path-metric-type;</w:t>
        </w:r>
      </w:ins>
    </w:p>
    <w:p w14:paraId="74BEFA1D" w14:textId="77777777" w:rsidR="005C0FC7" w:rsidRPr="005C0FC7" w:rsidRDefault="005C0FC7" w:rsidP="005C0FC7">
      <w:pPr>
        <w:spacing w:after="0" w:line="240" w:lineRule="auto"/>
        <w:rPr>
          <w:ins w:id="1677" w:author="Leeyoung" w:date="2019-06-13T16:26:00Z"/>
          <w:rFonts w:eastAsiaTheme="minorEastAsia"/>
          <w:sz w:val="22"/>
          <w:szCs w:val="22"/>
        </w:rPr>
      </w:pPr>
      <w:ins w:id="1678" w:author="Leeyoung" w:date="2019-06-13T16:26:00Z">
        <w:r w:rsidRPr="005C0FC7">
          <w:rPr>
            <w:rFonts w:eastAsiaTheme="minorEastAsia"/>
            <w:sz w:val="22"/>
            <w:szCs w:val="22"/>
          </w:rPr>
          <w:t xml:space="preserve">       description</w:t>
        </w:r>
      </w:ins>
    </w:p>
    <w:p w14:paraId="5D8E2BDC" w14:textId="77777777" w:rsidR="005C0FC7" w:rsidRPr="005C0FC7" w:rsidRDefault="005C0FC7" w:rsidP="005C0FC7">
      <w:pPr>
        <w:spacing w:after="0" w:line="240" w:lineRule="auto"/>
        <w:rPr>
          <w:ins w:id="1679" w:author="Leeyoung" w:date="2019-06-13T16:26:00Z"/>
          <w:rFonts w:eastAsiaTheme="minorEastAsia"/>
          <w:sz w:val="22"/>
          <w:szCs w:val="22"/>
        </w:rPr>
      </w:pPr>
      <w:ins w:id="1680" w:author="Leeyoung" w:date="2019-06-13T16:26:00Z">
        <w:r w:rsidRPr="005C0FC7">
          <w:rPr>
            <w:rFonts w:eastAsiaTheme="minorEastAsia"/>
            <w:sz w:val="22"/>
            <w:szCs w:val="22"/>
          </w:rPr>
          <w:t xml:space="preserve">         "delay-variation path metric";</w:t>
        </w:r>
      </w:ins>
    </w:p>
    <w:p w14:paraId="3235848B" w14:textId="77777777" w:rsidR="005C0FC7" w:rsidRPr="005C0FC7" w:rsidRDefault="005C0FC7" w:rsidP="005C0FC7">
      <w:pPr>
        <w:spacing w:after="0" w:line="240" w:lineRule="auto"/>
        <w:rPr>
          <w:ins w:id="1681" w:author="Leeyoung" w:date="2019-06-13T16:26:00Z"/>
          <w:rFonts w:eastAsiaTheme="minorEastAsia"/>
          <w:sz w:val="22"/>
          <w:szCs w:val="22"/>
        </w:rPr>
      </w:pPr>
      <w:ins w:id="1682" w:author="Leeyoung" w:date="2019-06-13T16:26:00Z">
        <w:r w:rsidRPr="005C0FC7">
          <w:rPr>
            <w:rFonts w:eastAsiaTheme="minorEastAsia"/>
            <w:sz w:val="22"/>
            <w:szCs w:val="22"/>
          </w:rPr>
          <w:t xml:space="preserve">     }</w:t>
        </w:r>
      </w:ins>
    </w:p>
    <w:p w14:paraId="4A2A985F" w14:textId="77777777" w:rsidR="005C0FC7" w:rsidRPr="005C0FC7" w:rsidRDefault="005C0FC7" w:rsidP="005C0FC7">
      <w:pPr>
        <w:spacing w:after="0" w:line="240" w:lineRule="auto"/>
        <w:rPr>
          <w:ins w:id="1683" w:author="Leeyoung" w:date="2019-06-13T16:26:00Z"/>
          <w:rFonts w:eastAsiaTheme="minorEastAsia"/>
          <w:sz w:val="22"/>
          <w:szCs w:val="22"/>
        </w:rPr>
      </w:pPr>
      <w:ins w:id="1684" w:author="Leeyoung" w:date="2019-06-13T16:26:00Z">
        <w:r w:rsidRPr="005C0FC7">
          <w:rPr>
            <w:rFonts w:eastAsiaTheme="minorEastAsia"/>
            <w:sz w:val="22"/>
            <w:szCs w:val="22"/>
          </w:rPr>
          <w:t xml:space="preserve">     identity path-metric-loss {</w:t>
        </w:r>
      </w:ins>
    </w:p>
    <w:p w14:paraId="5F24401D" w14:textId="77777777" w:rsidR="005C0FC7" w:rsidRPr="005C0FC7" w:rsidRDefault="005C0FC7" w:rsidP="005C0FC7">
      <w:pPr>
        <w:spacing w:after="0" w:line="240" w:lineRule="auto"/>
        <w:rPr>
          <w:ins w:id="1685" w:author="Leeyoung" w:date="2019-06-13T16:26:00Z"/>
          <w:rFonts w:eastAsiaTheme="minorEastAsia"/>
          <w:sz w:val="22"/>
          <w:szCs w:val="22"/>
        </w:rPr>
      </w:pPr>
      <w:ins w:id="1686" w:author="Leeyoung" w:date="2019-06-13T16:26:00Z">
        <w:r w:rsidRPr="005C0FC7">
          <w:rPr>
            <w:rFonts w:eastAsiaTheme="minorEastAsia"/>
            <w:sz w:val="22"/>
            <w:szCs w:val="22"/>
          </w:rPr>
          <w:t xml:space="preserve">       base te-types:path-metric-type;</w:t>
        </w:r>
      </w:ins>
    </w:p>
    <w:p w14:paraId="0CBC7CF1" w14:textId="77777777" w:rsidR="005C0FC7" w:rsidRPr="005C0FC7" w:rsidRDefault="005C0FC7" w:rsidP="005C0FC7">
      <w:pPr>
        <w:spacing w:after="0" w:line="240" w:lineRule="auto"/>
        <w:rPr>
          <w:ins w:id="1687" w:author="Leeyoung" w:date="2019-06-13T16:26:00Z"/>
          <w:rFonts w:eastAsiaTheme="minorEastAsia"/>
          <w:sz w:val="22"/>
          <w:szCs w:val="22"/>
        </w:rPr>
      </w:pPr>
      <w:ins w:id="1688" w:author="Leeyoung" w:date="2019-06-13T16:26:00Z">
        <w:r w:rsidRPr="005C0FC7">
          <w:rPr>
            <w:rFonts w:eastAsiaTheme="minorEastAsia"/>
            <w:sz w:val="22"/>
            <w:szCs w:val="22"/>
          </w:rPr>
          <w:t xml:space="preserve">       description</w:t>
        </w:r>
      </w:ins>
    </w:p>
    <w:p w14:paraId="3611EC50" w14:textId="77777777" w:rsidR="005C0FC7" w:rsidRPr="005C0FC7" w:rsidRDefault="005C0FC7" w:rsidP="005C0FC7">
      <w:pPr>
        <w:spacing w:after="0" w:line="240" w:lineRule="auto"/>
        <w:rPr>
          <w:ins w:id="1689" w:author="Leeyoung" w:date="2019-06-13T16:26:00Z"/>
          <w:rFonts w:eastAsiaTheme="minorEastAsia"/>
          <w:sz w:val="22"/>
          <w:szCs w:val="22"/>
        </w:rPr>
      </w:pPr>
      <w:ins w:id="1690" w:author="Leeyoung" w:date="2019-06-13T16:26:00Z">
        <w:r w:rsidRPr="005C0FC7">
          <w:rPr>
            <w:rFonts w:eastAsiaTheme="minorEastAsia"/>
            <w:sz w:val="22"/>
            <w:szCs w:val="22"/>
          </w:rPr>
          <w:t xml:space="preserve">         "loss path metric";</w:t>
        </w:r>
      </w:ins>
    </w:p>
    <w:p w14:paraId="68A38CD5" w14:textId="77777777" w:rsidR="005C0FC7" w:rsidRPr="005C0FC7" w:rsidRDefault="005C0FC7" w:rsidP="005C0FC7">
      <w:pPr>
        <w:spacing w:after="0" w:line="240" w:lineRule="auto"/>
        <w:rPr>
          <w:ins w:id="1691" w:author="Leeyoung" w:date="2019-06-13T16:26:00Z"/>
          <w:rFonts w:eastAsiaTheme="minorEastAsia"/>
          <w:sz w:val="22"/>
          <w:szCs w:val="22"/>
        </w:rPr>
      </w:pPr>
      <w:ins w:id="1692" w:author="Leeyoung" w:date="2019-06-13T16:26:00Z">
        <w:r w:rsidRPr="005C0FC7">
          <w:rPr>
            <w:rFonts w:eastAsiaTheme="minorEastAsia"/>
            <w:sz w:val="22"/>
            <w:szCs w:val="22"/>
          </w:rPr>
          <w:t xml:space="preserve">     }*/</w:t>
        </w:r>
      </w:ins>
    </w:p>
    <w:p w14:paraId="655EA410" w14:textId="77777777" w:rsidR="005C0FC7" w:rsidRPr="005C0FC7" w:rsidRDefault="005C0FC7" w:rsidP="005C0FC7">
      <w:pPr>
        <w:spacing w:after="0" w:line="240" w:lineRule="auto"/>
        <w:rPr>
          <w:ins w:id="1693" w:author="Leeyoung" w:date="2019-06-13T16:26:00Z"/>
          <w:rFonts w:eastAsiaTheme="minorEastAsia"/>
          <w:sz w:val="22"/>
          <w:szCs w:val="22"/>
        </w:rPr>
      </w:pPr>
    </w:p>
    <w:p w14:paraId="7AC8EE19" w14:textId="77777777" w:rsidR="005C0FC7" w:rsidRPr="005C0FC7" w:rsidRDefault="005C0FC7" w:rsidP="005C0FC7">
      <w:pPr>
        <w:spacing w:after="0" w:line="240" w:lineRule="auto"/>
        <w:rPr>
          <w:ins w:id="1694" w:author="Leeyoung" w:date="2019-06-13T16:26:00Z"/>
          <w:rFonts w:eastAsiaTheme="minorEastAsia"/>
          <w:sz w:val="22"/>
          <w:szCs w:val="22"/>
        </w:rPr>
      </w:pPr>
      <w:ins w:id="1695" w:author="Leeyoung" w:date="2019-06-13T16:26:00Z">
        <w:r w:rsidRPr="005C0FC7">
          <w:rPr>
            <w:rFonts w:eastAsiaTheme="minorEastAsia"/>
            <w:sz w:val="22"/>
            <w:szCs w:val="22"/>
          </w:rPr>
          <w:t xml:space="preserve">     identity vn-state-type {</w:t>
        </w:r>
      </w:ins>
    </w:p>
    <w:p w14:paraId="096331B1" w14:textId="77777777" w:rsidR="005C0FC7" w:rsidRPr="005C0FC7" w:rsidRDefault="005C0FC7" w:rsidP="005C0FC7">
      <w:pPr>
        <w:spacing w:after="0" w:line="240" w:lineRule="auto"/>
        <w:rPr>
          <w:ins w:id="1696" w:author="Leeyoung" w:date="2019-06-13T16:26:00Z"/>
          <w:rFonts w:eastAsiaTheme="minorEastAsia"/>
          <w:sz w:val="22"/>
          <w:szCs w:val="22"/>
        </w:rPr>
      </w:pPr>
      <w:ins w:id="1697" w:author="Leeyoung" w:date="2019-06-13T16:26:00Z">
        <w:r w:rsidRPr="005C0FC7">
          <w:rPr>
            <w:rFonts w:eastAsiaTheme="minorEastAsia"/>
            <w:sz w:val="22"/>
            <w:szCs w:val="22"/>
          </w:rPr>
          <w:t xml:space="preserve">       description</w:t>
        </w:r>
      </w:ins>
    </w:p>
    <w:p w14:paraId="3D760979" w14:textId="77777777" w:rsidR="005C0FC7" w:rsidRPr="005C0FC7" w:rsidRDefault="005C0FC7" w:rsidP="005C0FC7">
      <w:pPr>
        <w:spacing w:after="0" w:line="240" w:lineRule="auto"/>
        <w:rPr>
          <w:ins w:id="1698" w:author="Leeyoung" w:date="2019-06-13T16:26:00Z"/>
          <w:rFonts w:eastAsiaTheme="minorEastAsia"/>
          <w:sz w:val="22"/>
          <w:szCs w:val="22"/>
        </w:rPr>
      </w:pPr>
      <w:ins w:id="1699" w:author="Leeyoung" w:date="2019-06-13T16:26:00Z">
        <w:r w:rsidRPr="005C0FC7">
          <w:rPr>
            <w:rFonts w:eastAsiaTheme="minorEastAsia"/>
            <w:sz w:val="22"/>
            <w:szCs w:val="22"/>
          </w:rPr>
          <w:t xml:space="preserve">         "Base identity for VN state";</w:t>
        </w:r>
      </w:ins>
    </w:p>
    <w:p w14:paraId="74564D4E" w14:textId="77777777" w:rsidR="005C0FC7" w:rsidRPr="005C0FC7" w:rsidRDefault="005C0FC7" w:rsidP="005C0FC7">
      <w:pPr>
        <w:spacing w:after="0" w:line="240" w:lineRule="auto"/>
        <w:rPr>
          <w:ins w:id="1700" w:author="Leeyoung" w:date="2019-06-13T16:26:00Z"/>
          <w:rFonts w:eastAsiaTheme="minorEastAsia"/>
          <w:sz w:val="22"/>
          <w:szCs w:val="22"/>
        </w:rPr>
      </w:pPr>
      <w:ins w:id="1701" w:author="Leeyoung" w:date="2019-06-13T16:26:00Z">
        <w:r w:rsidRPr="005C0FC7">
          <w:rPr>
            <w:rFonts w:eastAsiaTheme="minorEastAsia"/>
            <w:sz w:val="22"/>
            <w:szCs w:val="22"/>
          </w:rPr>
          <w:t xml:space="preserve">     }</w:t>
        </w:r>
      </w:ins>
    </w:p>
    <w:p w14:paraId="2DE0AE2F" w14:textId="77777777" w:rsidR="005C0FC7" w:rsidRPr="005C0FC7" w:rsidRDefault="005C0FC7" w:rsidP="005C0FC7">
      <w:pPr>
        <w:spacing w:after="0" w:line="240" w:lineRule="auto"/>
        <w:rPr>
          <w:ins w:id="1702" w:author="Leeyoung" w:date="2019-06-13T16:26:00Z"/>
          <w:rFonts w:eastAsiaTheme="minorEastAsia"/>
          <w:sz w:val="22"/>
          <w:szCs w:val="22"/>
        </w:rPr>
      </w:pPr>
      <w:ins w:id="1703" w:author="Leeyoung" w:date="2019-06-13T16:26:00Z">
        <w:r w:rsidRPr="005C0FC7">
          <w:rPr>
            <w:rFonts w:eastAsiaTheme="minorEastAsia"/>
            <w:sz w:val="22"/>
            <w:szCs w:val="22"/>
          </w:rPr>
          <w:t xml:space="preserve">     identity vn-state-up {</w:t>
        </w:r>
      </w:ins>
    </w:p>
    <w:p w14:paraId="1F871CDD" w14:textId="77777777" w:rsidR="005C0FC7" w:rsidRPr="005C0FC7" w:rsidRDefault="005C0FC7" w:rsidP="005C0FC7">
      <w:pPr>
        <w:spacing w:after="0" w:line="240" w:lineRule="auto"/>
        <w:rPr>
          <w:ins w:id="1704" w:author="Leeyoung" w:date="2019-06-13T16:26:00Z"/>
          <w:rFonts w:eastAsiaTheme="minorEastAsia"/>
          <w:sz w:val="22"/>
          <w:szCs w:val="22"/>
        </w:rPr>
      </w:pPr>
      <w:ins w:id="1705" w:author="Leeyoung" w:date="2019-06-13T16:26:00Z">
        <w:r w:rsidRPr="005C0FC7">
          <w:rPr>
            <w:rFonts w:eastAsiaTheme="minorEastAsia"/>
            <w:sz w:val="22"/>
            <w:szCs w:val="22"/>
          </w:rPr>
          <w:t xml:space="preserve">         base vn-state-type;</w:t>
        </w:r>
      </w:ins>
    </w:p>
    <w:p w14:paraId="1D6B1152" w14:textId="77777777" w:rsidR="005C0FC7" w:rsidRPr="005C0FC7" w:rsidRDefault="005C0FC7" w:rsidP="005C0FC7">
      <w:pPr>
        <w:spacing w:after="0" w:line="240" w:lineRule="auto"/>
        <w:rPr>
          <w:ins w:id="1706" w:author="Leeyoung" w:date="2019-06-13T16:26:00Z"/>
          <w:rFonts w:eastAsiaTheme="minorEastAsia"/>
          <w:sz w:val="22"/>
          <w:szCs w:val="22"/>
        </w:rPr>
      </w:pPr>
      <w:ins w:id="1707" w:author="Leeyoung" w:date="2019-06-13T16:26:00Z">
        <w:r w:rsidRPr="005C0FC7">
          <w:rPr>
            <w:rFonts w:eastAsiaTheme="minorEastAsia"/>
            <w:sz w:val="22"/>
            <w:szCs w:val="22"/>
          </w:rPr>
          <w:t xml:space="preserve">         description "VN state up";</w:t>
        </w:r>
      </w:ins>
    </w:p>
    <w:p w14:paraId="2F8431C2" w14:textId="77777777" w:rsidR="005C0FC7" w:rsidRPr="005C0FC7" w:rsidRDefault="005C0FC7" w:rsidP="005C0FC7">
      <w:pPr>
        <w:spacing w:after="0" w:line="240" w:lineRule="auto"/>
        <w:rPr>
          <w:ins w:id="1708" w:author="Leeyoung" w:date="2019-06-13T16:26:00Z"/>
          <w:rFonts w:eastAsiaTheme="minorEastAsia"/>
          <w:sz w:val="22"/>
          <w:szCs w:val="22"/>
        </w:rPr>
      </w:pPr>
      <w:ins w:id="1709" w:author="Leeyoung" w:date="2019-06-13T16:26:00Z">
        <w:r w:rsidRPr="005C0FC7">
          <w:rPr>
            <w:rFonts w:eastAsiaTheme="minorEastAsia"/>
            <w:sz w:val="22"/>
            <w:szCs w:val="22"/>
          </w:rPr>
          <w:t xml:space="preserve">     }</w:t>
        </w:r>
      </w:ins>
    </w:p>
    <w:p w14:paraId="7D75B770" w14:textId="77777777" w:rsidR="005C0FC7" w:rsidRPr="005C0FC7" w:rsidRDefault="005C0FC7" w:rsidP="005C0FC7">
      <w:pPr>
        <w:spacing w:after="0" w:line="240" w:lineRule="auto"/>
        <w:rPr>
          <w:ins w:id="1710" w:author="Leeyoung" w:date="2019-06-13T16:26:00Z"/>
          <w:rFonts w:eastAsiaTheme="minorEastAsia"/>
          <w:sz w:val="22"/>
          <w:szCs w:val="22"/>
        </w:rPr>
      </w:pPr>
      <w:ins w:id="1711" w:author="Leeyoung" w:date="2019-06-13T16:26:00Z">
        <w:r w:rsidRPr="005C0FC7">
          <w:rPr>
            <w:rFonts w:eastAsiaTheme="minorEastAsia"/>
            <w:sz w:val="22"/>
            <w:szCs w:val="22"/>
          </w:rPr>
          <w:t xml:space="preserve">     identity vn-state-down {</w:t>
        </w:r>
      </w:ins>
    </w:p>
    <w:p w14:paraId="280B4D55" w14:textId="77777777" w:rsidR="005C0FC7" w:rsidRPr="005C0FC7" w:rsidRDefault="005C0FC7" w:rsidP="005C0FC7">
      <w:pPr>
        <w:spacing w:after="0" w:line="240" w:lineRule="auto"/>
        <w:rPr>
          <w:ins w:id="1712" w:author="Leeyoung" w:date="2019-06-13T16:26:00Z"/>
          <w:rFonts w:eastAsiaTheme="minorEastAsia"/>
          <w:sz w:val="22"/>
          <w:szCs w:val="22"/>
        </w:rPr>
      </w:pPr>
      <w:ins w:id="1713" w:author="Leeyoung" w:date="2019-06-13T16:26:00Z">
        <w:r w:rsidRPr="005C0FC7">
          <w:rPr>
            <w:rFonts w:eastAsiaTheme="minorEastAsia"/>
            <w:sz w:val="22"/>
            <w:szCs w:val="22"/>
          </w:rPr>
          <w:t xml:space="preserve">         base vn-state-type;</w:t>
        </w:r>
      </w:ins>
    </w:p>
    <w:p w14:paraId="54A28347" w14:textId="77777777" w:rsidR="005C0FC7" w:rsidRPr="005C0FC7" w:rsidRDefault="005C0FC7" w:rsidP="005C0FC7">
      <w:pPr>
        <w:spacing w:after="0" w:line="240" w:lineRule="auto"/>
        <w:rPr>
          <w:ins w:id="1714" w:author="Leeyoung" w:date="2019-06-13T16:26:00Z"/>
          <w:rFonts w:eastAsiaTheme="minorEastAsia"/>
          <w:sz w:val="22"/>
          <w:szCs w:val="22"/>
        </w:rPr>
      </w:pPr>
      <w:ins w:id="1715" w:author="Leeyoung" w:date="2019-06-13T16:26:00Z">
        <w:r w:rsidRPr="005C0FC7">
          <w:rPr>
            <w:rFonts w:eastAsiaTheme="minorEastAsia"/>
            <w:sz w:val="22"/>
            <w:szCs w:val="22"/>
          </w:rPr>
          <w:t xml:space="preserve">         description "VN state down";</w:t>
        </w:r>
      </w:ins>
    </w:p>
    <w:p w14:paraId="79932CFB" w14:textId="77777777" w:rsidR="005C0FC7" w:rsidRPr="005C0FC7" w:rsidRDefault="005C0FC7" w:rsidP="005C0FC7">
      <w:pPr>
        <w:spacing w:after="0" w:line="240" w:lineRule="auto"/>
        <w:rPr>
          <w:ins w:id="1716" w:author="Leeyoung" w:date="2019-06-13T16:26:00Z"/>
          <w:rFonts w:eastAsiaTheme="minorEastAsia"/>
          <w:sz w:val="22"/>
          <w:szCs w:val="22"/>
        </w:rPr>
      </w:pPr>
      <w:ins w:id="1717" w:author="Leeyoung" w:date="2019-06-13T16:26:00Z">
        <w:r w:rsidRPr="005C0FC7">
          <w:rPr>
            <w:rFonts w:eastAsiaTheme="minorEastAsia"/>
            <w:sz w:val="22"/>
            <w:szCs w:val="22"/>
          </w:rPr>
          <w:t xml:space="preserve">     }</w:t>
        </w:r>
      </w:ins>
    </w:p>
    <w:p w14:paraId="1E31927F" w14:textId="77777777" w:rsidR="005C0FC7" w:rsidRPr="005C0FC7" w:rsidRDefault="005C0FC7" w:rsidP="005C0FC7">
      <w:pPr>
        <w:spacing w:after="0" w:line="240" w:lineRule="auto"/>
        <w:rPr>
          <w:ins w:id="1718" w:author="Leeyoung" w:date="2019-06-13T16:26:00Z"/>
          <w:rFonts w:eastAsiaTheme="minorEastAsia"/>
          <w:sz w:val="22"/>
          <w:szCs w:val="22"/>
        </w:rPr>
      </w:pPr>
      <w:ins w:id="1719" w:author="Leeyoung" w:date="2019-06-13T16:26:00Z">
        <w:r w:rsidRPr="005C0FC7">
          <w:rPr>
            <w:rFonts w:eastAsiaTheme="minorEastAsia"/>
            <w:sz w:val="22"/>
            <w:szCs w:val="22"/>
          </w:rPr>
          <w:t xml:space="preserve">     identity vn-admin-state-type {</w:t>
        </w:r>
      </w:ins>
    </w:p>
    <w:p w14:paraId="6ECDC89B" w14:textId="77777777" w:rsidR="005C0FC7" w:rsidRPr="005C0FC7" w:rsidRDefault="005C0FC7" w:rsidP="005C0FC7">
      <w:pPr>
        <w:spacing w:after="0" w:line="240" w:lineRule="auto"/>
        <w:rPr>
          <w:ins w:id="1720" w:author="Leeyoung" w:date="2019-06-13T16:26:00Z"/>
          <w:rFonts w:eastAsiaTheme="minorEastAsia"/>
          <w:sz w:val="22"/>
          <w:szCs w:val="22"/>
        </w:rPr>
      </w:pPr>
      <w:ins w:id="1721" w:author="Leeyoung" w:date="2019-06-13T16:26:00Z">
        <w:r w:rsidRPr="005C0FC7">
          <w:rPr>
            <w:rFonts w:eastAsiaTheme="minorEastAsia"/>
            <w:sz w:val="22"/>
            <w:szCs w:val="22"/>
          </w:rPr>
          <w:t xml:space="preserve">         description</w:t>
        </w:r>
      </w:ins>
    </w:p>
    <w:p w14:paraId="6795E488" w14:textId="77777777" w:rsidR="005C0FC7" w:rsidRPr="005C0FC7" w:rsidRDefault="005C0FC7" w:rsidP="005C0FC7">
      <w:pPr>
        <w:spacing w:after="0" w:line="240" w:lineRule="auto"/>
        <w:rPr>
          <w:ins w:id="1722" w:author="Leeyoung" w:date="2019-06-13T16:26:00Z"/>
          <w:rFonts w:eastAsiaTheme="minorEastAsia"/>
          <w:sz w:val="22"/>
          <w:szCs w:val="22"/>
        </w:rPr>
      </w:pPr>
      <w:ins w:id="1723" w:author="Leeyoung" w:date="2019-06-13T16:26:00Z">
        <w:r w:rsidRPr="005C0FC7">
          <w:rPr>
            <w:rFonts w:eastAsiaTheme="minorEastAsia"/>
            <w:sz w:val="22"/>
            <w:szCs w:val="22"/>
          </w:rPr>
          <w:t xml:space="preserve">           "Base identity for VN admin states";</w:t>
        </w:r>
      </w:ins>
    </w:p>
    <w:p w14:paraId="7C6D29EB" w14:textId="77777777" w:rsidR="005C0FC7" w:rsidRPr="005C0FC7" w:rsidRDefault="005C0FC7" w:rsidP="005C0FC7">
      <w:pPr>
        <w:spacing w:after="0" w:line="240" w:lineRule="auto"/>
        <w:rPr>
          <w:ins w:id="1724" w:author="Leeyoung" w:date="2019-06-13T16:26:00Z"/>
          <w:rFonts w:eastAsiaTheme="minorEastAsia"/>
          <w:sz w:val="22"/>
          <w:szCs w:val="22"/>
        </w:rPr>
      </w:pPr>
      <w:ins w:id="1725" w:author="Leeyoung" w:date="2019-06-13T16:26:00Z">
        <w:r w:rsidRPr="005C0FC7">
          <w:rPr>
            <w:rFonts w:eastAsiaTheme="minorEastAsia"/>
            <w:sz w:val="22"/>
            <w:szCs w:val="22"/>
          </w:rPr>
          <w:t xml:space="preserve">     }</w:t>
        </w:r>
      </w:ins>
    </w:p>
    <w:p w14:paraId="02EE0786" w14:textId="77777777" w:rsidR="005C0FC7" w:rsidRPr="005C0FC7" w:rsidRDefault="005C0FC7" w:rsidP="005C0FC7">
      <w:pPr>
        <w:spacing w:after="0" w:line="240" w:lineRule="auto"/>
        <w:rPr>
          <w:ins w:id="1726" w:author="Leeyoung" w:date="2019-06-13T16:26:00Z"/>
          <w:rFonts w:eastAsiaTheme="minorEastAsia"/>
          <w:sz w:val="22"/>
          <w:szCs w:val="22"/>
        </w:rPr>
      </w:pPr>
      <w:ins w:id="1727" w:author="Leeyoung" w:date="2019-06-13T16:26:00Z">
        <w:r w:rsidRPr="005C0FC7">
          <w:rPr>
            <w:rFonts w:eastAsiaTheme="minorEastAsia"/>
            <w:sz w:val="22"/>
            <w:szCs w:val="22"/>
          </w:rPr>
          <w:t xml:space="preserve">     identity vn-admin-state-up {</w:t>
        </w:r>
      </w:ins>
    </w:p>
    <w:p w14:paraId="00A34992" w14:textId="77777777" w:rsidR="005C0FC7" w:rsidRPr="005C0FC7" w:rsidRDefault="005C0FC7" w:rsidP="005C0FC7">
      <w:pPr>
        <w:spacing w:after="0" w:line="240" w:lineRule="auto"/>
        <w:rPr>
          <w:ins w:id="1728" w:author="Leeyoung" w:date="2019-06-13T16:26:00Z"/>
          <w:rFonts w:eastAsiaTheme="minorEastAsia"/>
          <w:sz w:val="22"/>
          <w:szCs w:val="22"/>
        </w:rPr>
      </w:pPr>
      <w:ins w:id="1729" w:author="Leeyoung" w:date="2019-06-13T16:26:00Z">
        <w:r w:rsidRPr="005C0FC7">
          <w:rPr>
            <w:rFonts w:eastAsiaTheme="minorEastAsia"/>
            <w:sz w:val="22"/>
            <w:szCs w:val="22"/>
          </w:rPr>
          <w:t xml:space="preserve">         base vn-admin-state-type;</w:t>
        </w:r>
      </w:ins>
    </w:p>
    <w:p w14:paraId="134A07C3" w14:textId="77777777" w:rsidR="005C0FC7" w:rsidRPr="005C0FC7" w:rsidRDefault="005C0FC7" w:rsidP="005C0FC7">
      <w:pPr>
        <w:spacing w:after="0" w:line="240" w:lineRule="auto"/>
        <w:rPr>
          <w:ins w:id="1730" w:author="Leeyoung" w:date="2019-06-13T16:26:00Z"/>
          <w:rFonts w:eastAsiaTheme="minorEastAsia"/>
          <w:sz w:val="22"/>
          <w:szCs w:val="22"/>
        </w:rPr>
      </w:pPr>
      <w:ins w:id="1731" w:author="Leeyoung" w:date="2019-06-13T16:26:00Z">
        <w:r w:rsidRPr="005C0FC7">
          <w:rPr>
            <w:rFonts w:eastAsiaTheme="minorEastAsia"/>
            <w:sz w:val="22"/>
            <w:szCs w:val="22"/>
          </w:rPr>
          <w:t xml:space="preserve">         description "VN administratively state up";</w:t>
        </w:r>
      </w:ins>
    </w:p>
    <w:p w14:paraId="1A188446" w14:textId="77777777" w:rsidR="005C0FC7" w:rsidRPr="005C0FC7" w:rsidRDefault="005C0FC7" w:rsidP="005C0FC7">
      <w:pPr>
        <w:spacing w:after="0" w:line="240" w:lineRule="auto"/>
        <w:rPr>
          <w:ins w:id="1732" w:author="Leeyoung" w:date="2019-06-13T16:26:00Z"/>
          <w:rFonts w:eastAsiaTheme="minorEastAsia"/>
          <w:sz w:val="22"/>
          <w:szCs w:val="22"/>
        </w:rPr>
      </w:pPr>
      <w:ins w:id="1733" w:author="Leeyoung" w:date="2019-06-13T16:26:00Z">
        <w:r w:rsidRPr="005C0FC7">
          <w:rPr>
            <w:rFonts w:eastAsiaTheme="minorEastAsia"/>
            <w:sz w:val="22"/>
            <w:szCs w:val="22"/>
          </w:rPr>
          <w:t xml:space="preserve">     }</w:t>
        </w:r>
      </w:ins>
    </w:p>
    <w:p w14:paraId="3997403C" w14:textId="77777777" w:rsidR="005C0FC7" w:rsidRPr="005C0FC7" w:rsidRDefault="005C0FC7" w:rsidP="005C0FC7">
      <w:pPr>
        <w:spacing w:after="0" w:line="240" w:lineRule="auto"/>
        <w:rPr>
          <w:ins w:id="1734" w:author="Leeyoung" w:date="2019-06-13T16:26:00Z"/>
          <w:rFonts w:eastAsiaTheme="minorEastAsia"/>
          <w:sz w:val="22"/>
          <w:szCs w:val="22"/>
        </w:rPr>
      </w:pPr>
      <w:ins w:id="1735" w:author="Leeyoung" w:date="2019-06-13T16:26:00Z">
        <w:r w:rsidRPr="005C0FC7">
          <w:rPr>
            <w:rFonts w:eastAsiaTheme="minorEastAsia"/>
            <w:sz w:val="22"/>
            <w:szCs w:val="22"/>
          </w:rPr>
          <w:t xml:space="preserve">     identity vn-admin-state-down {</w:t>
        </w:r>
      </w:ins>
    </w:p>
    <w:p w14:paraId="7A8822C7" w14:textId="77777777" w:rsidR="005C0FC7" w:rsidRPr="005C0FC7" w:rsidRDefault="005C0FC7" w:rsidP="005C0FC7">
      <w:pPr>
        <w:spacing w:after="0" w:line="240" w:lineRule="auto"/>
        <w:rPr>
          <w:ins w:id="1736" w:author="Leeyoung" w:date="2019-06-13T16:26:00Z"/>
          <w:rFonts w:eastAsiaTheme="minorEastAsia"/>
          <w:sz w:val="22"/>
          <w:szCs w:val="22"/>
        </w:rPr>
      </w:pPr>
      <w:ins w:id="1737" w:author="Leeyoung" w:date="2019-06-13T16:26:00Z">
        <w:r w:rsidRPr="005C0FC7">
          <w:rPr>
            <w:rFonts w:eastAsiaTheme="minorEastAsia"/>
            <w:sz w:val="22"/>
            <w:szCs w:val="22"/>
          </w:rPr>
          <w:t xml:space="preserve">         base vn-admin-state-type;</w:t>
        </w:r>
      </w:ins>
    </w:p>
    <w:p w14:paraId="53AB2EAB" w14:textId="77777777" w:rsidR="005C0FC7" w:rsidRPr="005C0FC7" w:rsidRDefault="005C0FC7" w:rsidP="005C0FC7">
      <w:pPr>
        <w:spacing w:after="0" w:line="240" w:lineRule="auto"/>
        <w:rPr>
          <w:ins w:id="1738" w:author="Leeyoung" w:date="2019-06-13T16:26:00Z"/>
          <w:rFonts w:eastAsiaTheme="minorEastAsia"/>
          <w:sz w:val="22"/>
          <w:szCs w:val="22"/>
        </w:rPr>
      </w:pPr>
      <w:ins w:id="1739" w:author="Leeyoung" w:date="2019-06-13T16:26:00Z">
        <w:r w:rsidRPr="005C0FC7">
          <w:rPr>
            <w:rFonts w:eastAsiaTheme="minorEastAsia"/>
            <w:sz w:val="22"/>
            <w:szCs w:val="22"/>
          </w:rPr>
          <w:t xml:space="preserve">         description "VN administratively state down";</w:t>
        </w:r>
      </w:ins>
    </w:p>
    <w:p w14:paraId="692A320E" w14:textId="77777777" w:rsidR="005C0FC7" w:rsidRPr="005C0FC7" w:rsidRDefault="005C0FC7" w:rsidP="005C0FC7">
      <w:pPr>
        <w:spacing w:after="0" w:line="240" w:lineRule="auto"/>
        <w:rPr>
          <w:ins w:id="1740" w:author="Leeyoung" w:date="2019-06-13T16:26:00Z"/>
          <w:rFonts w:eastAsiaTheme="minorEastAsia"/>
          <w:sz w:val="22"/>
          <w:szCs w:val="22"/>
        </w:rPr>
      </w:pPr>
      <w:ins w:id="1741" w:author="Leeyoung" w:date="2019-06-13T16:26:00Z">
        <w:r w:rsidRPr="005C0FC7">
          <w:rPr>
            <w:rFonts w:eastAsiaTheme="minorEastAsia"/>
            <w:sz w:val="22"/>
            <w:szCs w:val="22"/>
          </w:rPr>
          <w:t xml:space="preserve">     }</w:t>
        </w:r>
      </w:ins>
    </w:p>
    <w:p w14:paraId="12CF3E6C" w14:textId="77777777" w:rsidR="005C0FC7" w:rsidRPr="005C0FC7" w:rsidRDefault="005C0FC7" w:rsidP="005C0FC7">
      <w:pPr>
        <w:spacing w:after="0" w:line="240" w:lineRule="auto"/>
        <w:rPr>
          <w:ins w:id="1742" w:author="Leeyoung" w:date="2019-06-13T16:26:00Z"/>
          <w:rFonts w:eastAsiaTheme="minorEastAsia"/>
          <w:sz w:val="22"/>
          <w:szCs w:val="22"/>
        </w:rPr>
      </w:pPr>
      <w:ins w:id="1743" w:author="Leeyoung" w:date="2019-06-13T16:26:00Z">
        <w:r w:rsidRPr="005C0FC7">
          <w:rPr>
            <w:rFonts w:eastAsiaTheme="minorEastAsia"/>
            <w:sz w:val="22"/>
            <w:szCs w:val="22"/>
          </w:rPr>
          <w:t xml:space="preserve">     identity vn-compute-state-type {</w:t>
        </w:r>
      </w:ins>
    </w:p>
    <w:p w14:paraId="339A67F6" w14:textId="77777777" w:rsidR="005C0FC7" w:rsidRPr="005C0FC7" w:rsidRDefault="005C0FC7" w:rsidP="005C0FC7">
      <w:pPr>
        <w:spacing w:after="0" w:line="240" w:lineRule="auto"/>
        <w:rPr>
          <w:ins w:id="1744" w:author="Leeyoung" w:date="2019-06-13T16:26:00Z"/>
          <w:rFonts w:eastAsiaTheme="minorEastAsia"/>
          <w:sz w:val="22"/>
          <w:szCs w:val="22"/>
        </w:rPr>
      </w:pPr>
      <w:ins w:id="1745" w:author="Leeyoung" w:date="2019-06-13T16:26:00Z">
        <w:r w:rsidRPr="005C0FC7">
          <w:rPr>
            <w:rFonts w:eastAsiaTheme="minorEastAsia"/>
            <w:sz w:val="22"/>
            <w:szCs w:val="22"/>
          </w:rPr>
          <w:t xml:space="preserve">         description</w:t>
        </w:r>
      </w:ins>
    </w:p>
    <w:p w14:paraId="45932115" w14:textId="77777777" w:rsidR="005C0FC7" w:rsidRPr="005C0FC7" w:rsidRDefault="005C0FC7" w:rsidP="005C0FC7">
      <w:pPr>
        <w:spacing w:after="0" w:line="240" w:lineRule="auto"/>
        <w:rPr>
          <w:ins w:id="1746" w:author="Leeyoung" w:date="2019-06-13T16:26:00Z"/>
          <w:rFonts w:eastAsiaTheme="minorEastAsia"/>
          <w:sz w:val="22"/>
          <w:szCs w:val="22"/>
        </w:rPr>
      </w:pPr>
      <w:ins w:id="1747" w:author="Leeyoung" w:date="2019-06-13T16:26:00Z">
        <w:r w:rsidRPr="005C0FC7">
          <w:rPr>
            <w:rFonts w:eastAsiaTheme="minorEastAsia"/>
            <w:sz w:val="22"/>
            <w:szCs w:val="22"/>
          </w:rPr>
          <w:t xml:space="preserve">           "Base identity for compute states";</w:t>
        </w:r>
      </w:ins>
    </w:p>
    <w:p w14:paraId="3868FEDE" w14:textId="77777777" w:rsidR="005C0FC7" w:rsidRPr="005C0FC7" w:rsidRDefault="005C0FC7" w:rsidP="005C0FC7">
      <w:pPr>
        <w:spacing w:after="0" w:line="240" w:lineRule="auto"/>
        <w:rPr>
          <w:ins w:id="1748" w:author="Leeyoung" w:date="2019-06-13T16:26:00Z"/>
          <w:rFonts w:eastAsiaTheme="minorEastAsia"/>
          <w:sz w:val="22"/>
          <w:szCs w:val="22"/>
        </w:rPr>
      </w:pPr>
      <w:ins w:id="1749" w:author="Leeyoung" w:date="2019-06-13T16:26:00Z">
        <w:r w:rsidRPr="005C0FC7">
          <w:rPr>
            <w:rFonts w:eastAsiaTheme="minorEastAsia"/>
            <w:sz w:val="22"/>
            <w:szCs w:val="22"/>
          </w:rPr>
          <w:t xml:space="preserve">     }</w:t>
        </w:r>
      </w:ins>
    </w:p>
    <w:p w14:paraId="2F065521" w14:textId="77777777" w:rsidR="005C0FC7" w:rsidRPr="005C0FC7" w:rsidRDefault="005C0FC7" w:rsidP="005C0FC7">
      <w:pPr>
        <w:spacing w:after="0" w:line="240" w:lineRule="auto"/>
        <w:rPr>
          <w:ins w:id="1750" w:author="Leeyoung" w:date="2019-06-13T16:26:00Z"/>
          <w:rFonts w:eastAsiaTheme="minorEastAsia"/>
          <w:sz w:val="22"/>
          <w:szCs w:val="22"/>
        </w:rPr>
      </w:pPr>
      <w:ins w:id="1751" w:author="Leeyoung" w:date="2019-06-13T16:26:00Z">
        <w:r w:rsidRPr="005C0FC7">
          <w:rPr>
            <w:rFonts w:eastAsiaTheme="minorEastAsia"/>
            <w:sz w:val="22"/>
            <w:szCs w:val="22"/>
          </w:rPr>
          <w:t xml:space="preserve">     identity vn-compute-state-computing {</w:t>
        </w:r>
      </w:ins>
    </w:p>
    <w:p w14:paraId="20FC9B99" w14:textId="77777777" w:rsidR="005C0FC7" w:rsidRPr="005C0FC7" w:rsidRDefault="005C0FC7" w:rsidP="005C0FC7">
      <w:pPr>
        <w:spacing w:after="0" w:line="240" w:lineRule="auto"/>
        <w:rPr>
          <w:ins w:id="1752" w:author="Leeyoung" w:date="2019-06-13T16:26:00Z"/>
          <w:rFonts w:eastAsiaTheme="minorEastAsia"/>
          <w:sz w:val="22"/>
          <w:szCs w:val="22"/>
        </w:rPr>
      </w:pPr>
      <w:ins w:id="1753" w:author="Leeyoung" w:date="2019-06-13T16:26:00Z">
        <w:r w:rsidRPr="005C0FC7">
          <w:rPr>
            <w:rFonts w:eastAsiaTheme="minorEastAsia"/>
            <w:sz w:val="22"/>
            <w:szCs w:val="22"/>
          </w:rPr>
          <w:t xml:space="preserve">         base vn-compute-state-type;</w:t>
        </w:r>
      </w:ins>
    </w:p>
    <w:p w14:paraId="15E9F06F" w14:textId="77777777" w:rsidR="005C0FC7" w:rsidRPr="005C0FC7" w:rsidRDefault="005C0FC7" w:rsidP="005C0FC7">
      <w:pPr>
        <w:spacing w:after="0" w:line="240" w:lineRule="auto"/>
        <w:rPr>
          <w:ins w:id="1754" w:author="Leeyoung" w:date="2019-06-13T16:26:00Z"/>
          <w:rFonts w:eastAsiaTheme="minorEastAsia"/>
          <w:sz w:val="22"/>
          <w:szCs w:val="22"/>
        </w:rPr>
      </w:pPr>
      <w:ins w:id="1755" w:author="Leeyoung" w:date="2019-06-13T16:26:00Z">
        <w:r w:rsidRPr="005C0FC7">
          <w:rPr>
            <w:rFonts w:eastAsiaTheme="minorEastAsia"/>
            <w:sz w:val="22"/>
            <w:szCs w:val="22"/>
          </w:rPr>
          <w:t xml:space="preserve">         description</w:t>
        </w:r>
      </w:ins>
    </w:p>
    <w:p w14:paraId="4AB9A079" w14:textId="77777777" w:rsidR="005C0FC7" w:rsidRPr="005C0FC7" w:rsidRDefault="005C0FC7" w:rsidP="005C0FC7">
      <w:pPr>
        <w:spacing w:after="0" w:line="240" w:lineRule="auto"/>
        <w:rPr>
          <w:ins w:id="1756" w:author="Leeyoung" w:date="2019-06-13T16:26:00Z"/>
          <w:rFonts w:eastAsiaTheme="minorEastAsia"/>
          <w:sz w:val="22"/>
          <w:szCs w:val="22"/>
        </w:rPr>
      </w:pPr>
      <w:ins w:id="1757" w:author="Leeyoung" w:date="2019-06-13T16:26:00Z">
        <w:r w:rsidRPr="005C0FC7">
          <w:rPr>
            <w:rFonts w:eastAsiaTheme="minorEastAsia"/>
            <w:sz w:val="22"/>
            <w:szCs w:val="22"/>
          </w:rPr>
          <w:t xml:space="preserve">           "State path compute in progress";</w:t>
        </w:r>
      </w:ins>
    </w:p>
    <w:p w14:paraId="4E4E2D1B" w14:textId="77777777" w:rsidR="005C0FC7" w:rsidRPr="005C0FC7" w:rsidRDefault="005C0FC7" w:rsidP="005C0FC7">
      <w:pPr>
        <w:spacing w:after="0" w:line="240" w:lineRule="auto"/>
        <w:rPr>
          <w:ins w:id="1758" w:author="Leeyoung" w:date="2019-06-13T16:26:00Z"/>
          <w:rFonts w:eastAsiaTheme="minorEastAsia"/>
          <w:sz w:val="22"/>
          <w:szCs w:val="22"/>
        </w:rPr>
      </w:pPr>
      <w:ins w:id="1759" w:author="Leeyoung" w:date="2019-06-13T16:26:00Z">
        <w:r w:rsidRPr="005C0FC7">
          <w:rPr>
            <w:rFonts w:eastAsiaTheme="minorEastAsia"/>
            <w:sz w:val="22"/>
            <w:szCs w:val="22"/>
          </w:rPr>
          <w:t xml:space="preserve">     }</w:t>
        </w:r>
      </w:ins>
    </w:p>
    <w:p w14:paraId="282534E9" w14:textId="77777777" w:rsidR="005C0FC7" w:rsidRPr="005C0FC7" w:rsidRDefault="005C0FC7" w:rsidP="005C0FC7">
      <w:pPr>
        <w:spacing w:after="0" w:line="240" w:lineRule="auto"/>
        <w:rPr>
          <w:ins w:id="1760" w:author="Leeyoung" w:date="2019-06-13T16:26:00Z"/>
          <w:rFonts w:eastAsiaTheme="minorEastAsia"/>
          <w:sz w:val="22"/>
          <w:szCs w:val="22"/>
        </w:rPr>
      </w:pPr>
      <w:ins w:id="1761" w:author="Leeyoung" w:date="2019-06-13T16:26:00Z">
        <w:r w:rsidRPr="005C0FC7">
          <w:rPr>
            <w:rFonts w:eastAsiaTheme="minorEastAsia"/>
            <w:sz w:val="22"/>
            <w:szCs w:val="22"/>
          </w:rPr>
          <w:t xml:space="preserve">     identity vn-compute-state-computation-ok {</w:t>
        </w:r>
      </w:ins>
    </w:p>
    <w:p w14:paraId="366B88CA" w14:textId="77777777" w:rsidR="005C0FC7" w:rsidRPr="005C0FC7" w:rsidRDefault="005C0FC7" w:rsidP="005C0FC7">
      <w:pPr>
        <w:spacing w:after="0" w:line="240" w:lineRule="auto"/>
        <w:rPr>
          <w:ins w:id="1762" w:author="Leeyoung" w:date="2019-06-13T16:26:00Z"/>
          <w:rFonts w:eastAsiaTheme="minorEastAsia"/>
          <w:sz w:val="22"/>
          <w:szCs w:val="22"/>
        </w:rPr>
      </w:pPr>
      <w:ins w:id="1763" w:author="Leeyoung" w:date="2019-06-13T16:26:00Z">
        <w:r w:rsidRPr="005C0FC7">
          <w:rPr>
            <w:rFonts w:eastAsiaTheme="minorEastAsia"/>
            <w:sz w:val="22"/>
            <w:szCs w:val="22"/>
          </w:rPr>
          <w:t xml:space="preserve">         base vn-compute-state-type;</w:t>
        </w:r>
      </w:ins>
    </w:p>
    <w:p w14:paraId="566B856C" w14:textId="77777777" w:rsidR="005C0FC7" w:rsidRPr="005C0FC7" w:rsidRDefault="005C0FC7" w:rsidP="005C0FC7">
      <w:pPr>
        <w:spacing w:after="0" w:line="240" w:lineRule="auto"/>
        <w:rPr>
          <w:ins w:id="1764" w:author="Leeyoung" w:date="2019-06-13T16:26:00Z"/>
          <w:rFonts w:eastAsiaTheme="minorEastAsia"/>
          <w:sz w:val="22"/>
          <w:szCs w:val="22"/>
        </w:rPr>
      </w:pPr>
      <w:ins w:id="1765" w:author="Leeyoung" w:date="2019-06-13T16:26:00Z">
        <w:r w:rsidRPr="005C0FC7">
          <w:rPr>
            <w:rFonts w:eastAsiaTheme="minorEastAsia"/>
            <w:sz w:val="22"/>
            <w:szCs w:val="22"/>
          </w:rPr>
          <w:t xml:space="preserve">         description</w:t>
        </w:r>
      </w:ins>
    </w:p>
    <w:p w14:paraId="75EA6A7B" w14:textId="77777777" w:rsidR="005C0FC7" w:rsidRPr="005C0FC7" w:rsidRDefault="005C0FC7" w:rsidP="005C0FC7">
      <w:pPr>
        <w:spacing w:after="0" w:line="240" w:lineRule="auto"/>
        <w:rPr>
          <w:ins w:id="1766" w:author="Leeyoung" w:date="2019-06-13T16:26:00Z"/>
          <w:rFonts w:eastAsiaTheme="minorEastAsia"/>
          <w:sz w:val="22"/>
          <w:szCs w:val="22"/>
        </w:rPr>
      </w:pPr>
      <w:ins w:id="1767" w:author="Leeyoung" w:date="2019-06-13T16:26:00Z">
        <w:r w:rsidRPr="005C0FC7">
          <w:rPr>
            <w:rFonts w:eastAsiaTheme="minorEastAsia"/>
            <w:sz w:val="22"/>
            <w:szCs w:val="22"/>
          </w:rPr>
          <w:t xml:space="preserve">           "State path compute successful";</w:t>
        </w:r>
      </w:ins>
    </w:p>
    <w:p w14:paraId="3D03E041" w14:textId="77777777" w:rsidR="005C0FC7" w:rsidRPr="005C0FC7" w:rsidRDefault="005C0FC7" w:rsidP="005C0FC7">
      <w:pPr>
        <w:spacing w:after="0" w:line="240" w:lineRule="auto"/>
        <w:rPr>
          <w:ins w:id="1768" w:author="Leeyoung" w:date="2019-06-13T16:26:00Z"/>
          <w:rFonts w:eastAsiaTheme="minorEastAsia"/>
          <w:sz w:val="22"/>
          <w:szCs w:val="22"/>
        </w:rPr>
      </w:pPr>
      <w:ins w:id="1769" w:author="Leeyoung" w:date="2019-06-13T16:26:00Z">
        <w:r w:rsidRPr="005C0FC7">
          <w:rPr>
            <w:rFonts w:eastAsiaTheme="minorEastAsia"/>
            <w:sz w:val="22"/>
            <w:szCs w:val="22"/>
          </w:rPr>
          <w:t xml:space="preserve">     }</w:t>
        </w:r>
      </w:ins>
    </w:p>
    <w:p w14:paraId="58BEE2EC" w14:textId="77777777" w:rsidR="005C0FC7" w:rsidRPr="005C0FC7" w:rsidRDefault="005C0FC7" w:rsidP="005C0FC7">
      <w:pPr>
        <w:spacing w:after="0" w:line="240" w:lineRule="auto"/>
        <w:rPr>
          <w:ins w:id="1770" w:author="Leeyoung" w:date="2019-06-13T16:26:00Z"/>
          <w:rFonts w:eastAsiaTheme="minorEastAsia"/>
          <w:sz w:val="22"/>
          <w:szCs w:val="22"/>
        </w:rPr>
      </w:pPr>
      <w:ins w:id="1771" w:author="Leeyoung" w:date="2019-06-13T16:26:00Z">
        <w:r w:rsidRPr="005C0FC7">
          <w:rPr>
            <w:rFonts w:eastAsiaTheme="minorEastAsia"/>
            <w:sz w:val="22"/>
            <w:szCs w:val="22"/>
          </w:rPr>
          <w:t xml:space="preserve">     identity vn-compute-state-computatione-failed {</w:t>
        </w:r>
      </w:ins>
    </w:p>
    <w:p w14:paraId="2E145240" w14:textId="77777777" w:rsidR="005C0FC7" w:rsidRPr="005C0FC7" w:rsidRDefault="005C0FC7" w:rsidP="005C0FC7">
      <w:pPr>
        <w:spacing w:after="0" w:line="240" w:lineRule="auto"/>
        <w:rPr>
          <w:ins w:id="1772" w:author="Leeyoung" w:date="2019-06-13T16:26:00Z"/>
          <w:rFonts w:eastAsiaTheme="minorEastAsia"/>
          <w:sz w:val="22"/>
          <w:szCs w:val="22"/>
        </w:rPr>
      </w:pPr>
      <w:ins w:id="1773" w:author="Leeyoung" w:date="2019-06-13T16:26:00Z">
        <w:r w:rsidRPr="005C0FC7">
          <w:rPr>
            <w:rFonts w:eastAsiaTheme="minorEastAsia"/>
            <w:sz w:val="22"/>
            <w:szCs w:val="22"/>
          </w:rPr>
          <w:t xml:space="preserve">         base vn-compute-state-type;</w:t>
        </w:r>
      </w:ins>
    </w:p>
    <w:p w14:paraId="5CA424E9" w14:textId="77777777" w:rsidR="005C0FC7" w:rsidRPr="005C0FC7" w:rsidRDefault="005C0FC7" w:rsidP="005C0FC7">
      <w:pPr>
        <w:spacing w:after="0" w:line="240" w:lineRule="auto"/>
        <w:rPr>
          <w:ins w:id="1774" w:author="Leeyoung" w:date="2019-06-13T16:26:00Z"/>
          <w:rFonts w:eastAsiaTheme="minorEastAsia"/>
          <w:sz w:val="22"/>
          <w:szCs w:val="22"/>
        </w:rPr>
      </w:pPr>
      <w:ins w:id="1775" w:author="Leeyoung" w:date="2019-06-13T16:26:00Z">
        <w:r w:rsidRPr="005C0FC7">
          <w:rPr>
            <w:rFonts w:eastAsiaTheme="minorEastAsia"/>
            <w:sz w:val="22"/>
            <w:szCs w:val="22"/>
          </w:rPr>
          <w:t xml:space="preserve">         description</w:t>
        </w:r>
      </w:ins>
    </w:p>
    <w:p w14:paraId="2028D94F" w14:textId="77777777" w:rsidR="005C0FC7" w:rsidRPr="005C0FC7" w:rsidRDefault="005C0FC7" w:rsidP="005C0FC7">
      <w:pPr>
        <w:spacing w:after="0" w:line="240" w:lineRule="auto"/>
        <w:rPr>
          <w:ins w:id="1776" w:author="Leeyoung" w:date="2019-06-13T16:26:00Z"/>
          <w:rFonts w:eastAsiaTheme="minorEastAsia"/>
          <w:sz w:val="22"/>
          <w:szCs w:val="22"/>
        </w:rPr>
      </w:pPr>
      <w:ins w:id="1777" w:author="Leeyoung" w:date="2019-06-13T16:26:00Z">
        <w:r w:rsidRPr="005C0FC7">
          <w:rPr>
            <w:rFonts w:eastAsiaTheme="minorEastAsia"/>
            <w:sz w:val="22"/>
            <w:szCs w:val="22"/>
          </w:rPr>
          <w:t xml:space="preserve">           "State path compute failed";</w:t>
        </w:r>
      </w:ins>
    </w:p>
    <w:p w14:paraId="5A257D4B" w14:textId="77777777" w:rsidR="005C0FC7" w:rsidRPr="005C0FC7" w:rsidRDefault="005C0FC7" w:rsidP="005C0FC7">
      <w:pPr>
        <w:spacing w:after="0" w:line="240" w:lineRule="auto"/>
        <w:rPr>
          <w:ins w:id="1778" w:author="Leeyoung" w:date="2019-06-13T16:26:00Z"/>
          <w:rFonts w:eastAsiaTheme="minorEastAsia"/>
          <w:sz w:val="22"/>
          <w:szCs w:val="22"/>
        </w:rPr>
      </w:pPr>
      <w:ins w:id="1779" w:author="Leeyoung" w:date="2019-06-13T16:26:00Z">
        <w:r w:rsidRPr="005C0FC7">
          <w:rPr>
            <w:rFonts w:eastAsiaTheme="minorEastAsia"/>
            <w:sz w:val="22"/>
            <w:szCs w:val="22"/>
          </w:rPr>
          <w:t xml:space="preserve">     }</w:t>
        </w:r>
      </w:ins>
    </w:p>
    <w:p w14:paraId="6B449F07" w14:textId="77777777" w:rsidR="005C0FC7" w:rsidRPr="005C0FC7" w:rsidRDefault="005C0FC7" w:rsidP="005C0FC7">
      <w:pPr>
        <w:spacing w:after="0" w:line="240" w:lineRule="auto"/>
        <w:rPr>
          <w:ins w:id="1780" w:author="Leeyoung" w:date="2019-06-13T16:26:00Z"/>
          <w:rFonts w:eastAsiaTheme="minorEastAsia"/>
          <w:sz w:val="22"/>
          <w:szCs w:val="22"/>
        </w:rPr>
      </w:pPr>
      <w:ins w:id="1781" w:author="Leeyoung" w:date="2019-06-13T16:26:00Z">
        <w:r w:rsidRPr="005C0FC7">
          <w:rPr>
            <w:rFonts w:eastAsiaTheme="minorEastAsia"/>
            <w:sz w:val="22"/>
            <w:szCs w:val="22"/>
          </w:rPr>
          <w:t xml:space="preserve">    /*</w:t>
        </w:r>
      </w:ins>
    </w:p>
    <w:p w14:paraId="4295C841" w14:textId="77777777" w:rsidR="005C0FC7" w:rsidRPr="005C0FC7" w:rsidRDefault="005C0FC7" w:rsidP="005C0FC7">
      <w:pPr>
        <w:spacing w:after="0" w:line="240" w:lineRule="auto"/>
        <w:rPr>
          <w:ins w:id="1782" w:author="Leeyoung" w:date="2019-06-13T16:26:00Z"/>
          <w:rFonts w:eastAsiaTheme="minorEastAsia"/>
          <w:sz w:val="22"/>
          <w:szCs w:val="22"/>
        </w:rPr>
      </w:pPr>
      <w:ins w:id="1783" w:author="Leeyoung" w:date="2019-06-13T16:26:00Z">
        <w:r w:rsidRPr="005C0FC7">
          <w:rPr>
            <w:rFonts w:eastAsiaTheme="minorEastAsia"/>
            <w:sz w:val="22"/>
            <w:szCs w:val="22"/>
          </w:rPr>
          <w:t xml:space="preserve">     * Groupings</w:t>
        </w:r>
      </w:ins>
    </w:p>
    <w:p w14:paraId="07303112" w14:textId="77777777" w:rsidR="005C0FC7" w:rsidRPr="005C0FC7" w:rsidRDefault="005C0FC7" w:rsidP="005C0FC7">
      <w:pPr>
        <w:spacing w:after="0" w:line="240" w:lineRule="auto"/>
        <w:rPr>
          <w:ins w:id="1784" w:author="Leeyoung" w:date="2019-06-13T16:26:00Z"/>
          <w:rFonts w:eastAsiaTheme="minorEastAsia"/>
          <w:sz w:val="22"/>
          <w:szCs w:val="22"/>
        </w:rPr>
      </w:pPr>
      <w:ins w:id="1785" w:author="Leeyoung" w:date="2019-06-13T16:26:00Z">
        <w:r w:rsidRPr="005C0FC7">
          <w:rPr>
            <w:rFonts w:eastAsiaTheme="minorEastAsia"/>
            <w:sz w:val="22"/>
            <w:szCs w:val="22"/>
          </w:rPr>
          <w:t xml:space="preserve">     */</w:t>
        </w:r>
      </w:ins>
    </w:p>
    <w:p w14:paraId="5ED72FA4" w14:textId="77777777" w:rsidR="005C0FC7" w:rsidRPr="005C0FC7" w:rsidRDefault="005C0FC7" w:rsidP="005C0FC7">
      <w:pPr>
        <w:spacing w:after="0" w:line="240" w:lineRule="auto"/>
        <w:rPr>
          <w:ins w:id="1786" w:author="Leeyoung" w:date="2019-06-13T16:26:00Z"/>
          <w:rFonts w:eastAsiaTheme="minorEastAsia"/>
          <w:sz w:val="22"/>
          <w:szCs w:val="22"/>
        </w:rPr>
      </w:pPr>
      <w:ins w:id="1787" w:author="Leeyoung" w:date="2019-06-13T16:26:00Z">
        <w:r w:rsidRPr="005C0FC7">
          <w:rPr>
            <w:rFonts w:eastAsiaTheme="minorEastAsia"/>
            <w:sz w:val="22"/>
            <w:szCs w:val="22"/>
          </w:rPr>
          <w:tab/>
        </w:r>
      </w:ins>
    </w:p>
    <w:p w14:paraId="004B97F3" w14:textId="77777777" w:rsidR="005C0FC7" w:rsidRPr="005C0FC7" w:rsidRDefault="005C0FC7" w:rsidP="005C0FC7">
      <w:pPr>
        <w:spacing w:after="0" w:line="240" w:lineRule="auto"/>
        <w:rPr>
          <w:ins w:id="1788" w:author="Leeyoung" w:date="2019-06-13T16:26:00Z"/>
          <w:rFonts w:eastAsiaTheme="minorEastAsia"/>
          <w:sz w:val="22"/>
          <w:szCs w:val="22"/>
        </w:rPr>
      </w:pPr>
      <w:ins w:id="1789" w:author="Leeyoung" w:date="2019-06-13T16:26:00Z">
        <w:r w:rsidRPr="005C0FC7">
          <w:rPr>
            <w:rFonts w:eastAsiaTheme="minorEastAsia"/>
            <w:sz w:val="22"/>
            <w:szCs w:val="22"/>
          </w:rPr>
          <w:tab/>
          <w:t>typedef vn-disjointness {</w:t>
        </w:r>
      </w:ins>
    </w:p>
    <w:p w14:paraId="6F10F1EF" w14:textId="77777777" w:rsidR="005C0FC7" w:rsidRPr="005C0FC7" w:rsidRDefault="005C0FC7" w:rsidP="005C0FC7">
      <w:pPr>
        <w:spacing w:after="0" w:line="240" w:lineRule="auto"/>
        <w:rPr>
          <w:ins w:id="1790" w:author="Leeyoung" w:date="2019-06-13T16:26:00Z"/>
          <w:rFonts w:eastAsiaTheme="minorEastAsia"/>
          <w:sz w:val="22"/>
          <w:szCs w:val="22"/>
        </w:rPr>
      </w:pPr>
      <w:ins w:id="1791" w:author="Leeyoung" w:date="2019-06-13T16:26:00Z">
        <w:r w:rsidRPr="005C0FC7">
          <w:rPr>
            <w:rFonts w:eastAsiaTheme="minorEastAsia"/>
            <w:sz w:val="22"/>
            <w:szCs w:val="22"/>
          </w:rPr>
          <w:tab/>
        </w:r>
        <w:r w:rsidRPr="005C0FC7">
          <w:rPr>
            <w:rFonts w:eastAsiaTheme="minorEastAsia"/>
            <w:sz w:val="22"/>
            <w:szCs w:val="22"/>
          </w:rPr>
          <w:tab/>
          <w:t>type bits {</w:t>
        </w:r>
      </w:ins>
    </w:p>
    <w:p w14:paraId="781E418D" w14:textId="77777777" w:rsidR="005C0FC7" w:rsidRPr="005C0FC7" w:rsidRDefault="005C0FC7" w:rsidP="005C0FC7">
      <w:pPr>
        <w:spacing w:after="0" w:line="240" w:lineRule="auto"/>
        <w:rPr>
          <w:ins w:id="1792" w:author="Leeyoung" w:date="2019-06-13T16:26:00Z"/>
          <w:rFonts w:eastAsiaTheme="minorEastAsia"/>
          <w:sz w:val="22"/>
          <w:szCs w:val="22"/>
        </w:rPr>
      </w:pPr>
      <w:ins w:id="1793" w:author="Leeyoung" w:date="2019-06-13T16:26:00Z">
        <w:r w:rsidRPr="005C0FC7">
          <w:rPr>
            <w:rFonts w:eastAsiaTheme="minorEastAsia"/>
            <w:sz w:val="22"/>
            <w:szCs w:val="22"/>
          </w:rPr>
          <w:tab/>
        </w:r>
        <w:r w:rsidRPr="005C0FC7">
          <w:rPr>
            <w:rFonts w:eastAsiaTheme="minorEastAsia"/>
            <w:sz w:val="22"/>
            <w:szCs w:val="22"/>
          </w:rPr>
          <w:tab/>
        </w:r>
        <w:r w:rsidRPr="005C0FC7">
          <w:rPr>
            <w:rFonts w:eastAsiaTheme="minorEastAsia"/>
            <w:sz w:val="22"/>
            <w:szCs w:val="22"/>
          </w:rPr>
          <w:tab/>
          <w:t>bit node {</w:t>
        </w:r>
      </w:ins>
    </w:p>
    <w:p w14:paraId="3BC5C3D2" w14:textId="77777777" w:rsidR="005C0FC7" w:rsidRPr="005C0FC7" w:rsidRDefault="005C0FC7" w:rsidP="005C0FC7">
      <w:pPr>
        <w:spacing w:after="0" w:line="240" w:lineRule="auto"/>
        <w:rPr>
          <w:ins w:id="1794" w:author="Leeyoung" w:date="2019-06-13T16:26:00Z"/>
          <w:rFonts w:eastAsiaTheme="minorEastAsia"/>
          <w:sz w:val="22"/>
          <w:szCs w:val="22"/>
        </w:rPr>
      </w:pPr>
      <w:ins w:id="1795" w:author="Leeyoung" w:date="2019-06-13T16:26:00Z">
        <w:r w:rsidRPr="005C0FC7">
          <w:rPr>
            <w:rFonts w:eastAsiaTheme="minorEastAsia"/>
            <w:sz w:val="22"/>
            <w:szCs w:val="22"/>
          </w:rPr>
          <w:tab/>
        </w:r>
        <w:r w:rsidRPr="005C0FC7">
          <w:rPr>
            <w:rFonts w:eastAsiaTheme="minorEastAsia"/>
            <w:sz w:val="22"/>
            <w:szCs w:val="22"/>
          </w:rPr>
          <w:tab/>
        </w:r>
        <w:r w:rsidRPr="005C0FC7">
          <w:rPr>
            <w:rFonts w:eastAsiaTheme="minorEastAsia"/>
            <w:sz w:val="22"/>
            <w:szCs w:val="22"/>
          </w:rPr>
          <w:tab/>
        </w:r>
        <w:r w:rsidRPr="005C0FC7">
          <w:rPr>
            <w:rFonts w:eastAsiaTheme="minorEastAsia"/>
            <w:sz w:val="22"/>
            <w:szCs w:val="22"/>
          </w:rPr>
          <w:tab/>
          <w:t>position 0;</w:t>
        </w:r>
      </w:ins>
    </w:p>
    <w:p w14:paraId="2CF62409" w14:textId="77777777" w:rsidR="005C0FC7" w:rsidRPr="005C0FC7" w:rsidRDefault="005C0FC7" w:rsidP="005C0FC7">
      <w:pPr>
        <w:spacing w:after="0" w:line="240" w:lineRule="auto"/>
        <w:rPr>
          <w:ins w:id="1796" w:author="Leeyoung" w:date="2019-06-13T16:26:00Z"/>
          <w:rFonts w:eastAsiaTheme="minorEastAsia"/>
          <w:sz w:val="22"/>
          <w:szCs w:val="22"/>
        </w:rPr>
      </w:pPr>
      <w:ins w:id="1797" w:author="Leeyoung" w:date="2019-06-13T16:26:00Z">
        <w:r w:rsidRPr="005C0FC7">
          <w:rPr>
            <w:rFonts w:eastAsiaTheme="minorEastAsia"/>
            <w:sz w:val="22"/>
            <w:szCs w:val="22"/>
          </w:rPr>
          <w:tab/>
        </w:r>
        <w:r w:rsidRPr="005C0FC7">
          <w:rPr>
            <w:rFonts w:eastAsiaTheme="minorEastAsia"/>
            <w:sz w:val="22"/>
            <w:szCs w:val="22"/>
          </w:rPr>
          <w:tab/>
        </w:r>
        <w:r w:rsidRPr="005C0FC7">
          <w:rPr>
            <w:rFonts w:eastAsiaTheme="minorEastAsia"/>
            <w:sz w:val="22"/>
            <w:szCs w:val="22"/>
          </w:rPr>
          <w:tab/>
        </w:r>
        <w:r w:rsidRPr="005C0FC7">
          <w:rPr>
            <w:rFonts w:eastAsiaTheme="minorEastAsia"/>
            <w:sz w:val="22"/>
            <w:szCs w:val="22"/>
          </w:rPr>
          <w:tab/>
          <w:t>description "node disjoint";</w:t>
        </w:r>
      </w:ins>
    </w:p>
    <w:p w14:paraId="79D13173" w14:textId="77777777" w:rsidR="005C0FC7" w:rsidRPr="005C0FC7" w:rsidRDefault="005C0FC7" w:rsidP="005C0FC7">
      <w:pPr>
        <w:spacing w:after="0" w:line="240" w:lineRule="auto"/>
        <w:rPr>
          <w:ins w:id="1798" w:author="Leeyoung" w:date="2019-06-13T16:26:00Z"/>
          <w:rFonts w:eastAsiaTheme="minorEastAsia"/>
          <w:sz w:val="22"/>
          <w:szCs w:val="22"/>
        </w:rPr>
      </w:pPr>
      <w:ins w:id="1799" w:author="Leeyoung" w:date="2019-06-13T16:26:00Z">
        <w:r w:rsidRPr="005C0FC7">
          <w:rPr>
            <w:rFonts w:eastAsiaTheme="minorEastAsia"/>
            <w:sz w:val="22"/>
            <w:szCs w:val="22"/>
          </w:rPr>
          <w:tab/>
        </w:r>
        <w:r w:rsidRPr="005C0FC7">
          <w:rPr>
            <w:rFonts w:eastAsiaTheme="minorEastAsia"/>
            <w:sz w:val="22"/>
            <w:szCs w:val="22"/>
          </w:rPr>
          <w:tab/>
          <w:t xml:space="preserve">    }</w:t>
        </w:r>
      </w:ins>
    </w:p>
    <w:p w14:paraId="69631437" w14:textId="77777777" w:rsidR="005C0FC7" w:rsidRPr="005C0FC7" w:rsidRDefault="005C0FC7" w:rsidP="005C0FC7">
      <w:pPr>
        <w:spacing w:after="0" w:line="240" w:lineRule="auto"/>
        <w:rPr>
          <w:ins w:id="1800" w:author="Leeyoung" w:date="2019-06-13T16:26:00Z"/>
          <w:rFonts w:eastAsiaTheme="minorEastAsia"/>
          <w:sz w:val="22"/>
          <w:szCs w:val="22"/>
        </w:rPr>
      </w:pPr>
      <w:ins w:id="1801" w:author="Leeyoung" w:date="2019-06-13T16:26:00Z">
        <w:r w:rsidRPr="005C0FC7">
          <w:rPr>
            <w:rFonts w:eastAsiaTheme="minorEastAsia"/>
            <w:sz w:val="22"/>
            <w:szCs w:val="22"/>
          </w:rPr>
          <w:tab/>
        </w:r>
        <w:r w:rsidRPr="005C0FC7">
          <w:rPr>
            <w:rFonts w:eastAsiaTheme="minorEastAsia"/>
            <w:sz w:val="22"/>
            <w:szCs w:val="22"/>
          </w:rPr>
          <w:tab/>
        </w:r>
        <w:r w:rsidRPr="005C0FC7">
          <w:rPr>
            <w:rFonts w:eastAsiaTheme="minorEastAsia"/>
            <w:sz w:val="22"/>
            <w:szCs w:val="22"/>
          </w:rPr>
          <w:tab/>
          <w:t>bit link {</w:t>
        </w:r>
      </w:ins>
    </w:p>
    <w:p w14:paraId="190B8389" w14:textId="77777777" w:rsidR="005C0FC7" w:rsidRPr="005C0FC7" w:rsidRDefault="005C0FC7" w:rsidP="005C0FC7">
      <w:pPr>
        <w:spacing w:after="0" w:line="240" w:lineRule="auto"/>
        <w:rPr>
          <w:ins w:id="1802" w:author="Leeyoung" w:date="2019-06-13T16:26:00Z"/>
          <w:rFonts w:eastAsiaTheme="minorEastAsia"/>
          <w:sz w:val="22"/>
          <w:szCs w:val="22"/>
        </w:rPr>
      </w:pPr>
      <w:ins w:id="1803" w:author="Leeyoung" w:date="2019-06-13T16:26:00Z">
        <w:r w:rsidRPr="005C0FC7">
          <w:rPr>
            <w:rFonts w:eastAsiaTheme="minorEastAsia"/>
            <w:sz w:val="22"/>
            <w:szCs w:val="22"/>
          </w:rPr>
          <w:tab/>
        </w:r>
        <w:r w:rsidRPr="005C0FC7">
          <w:rPr>
            <w:rFonts w:eastAsiaTheme="minorEastAsia"/>
            <w:sz w:val="22"/>
            <w:szCs w:val="22"/>
          </w:rPr>
          <w:tab/>
        </w:r>
        <w:r w:rsidRPr="005C0FC7">
          <w:rPr>
            <w:rFonts w:eastAsiaTheme="minorEastAsia"/>
            <w:sz w:val="22"/>
            <w:szCs w:val="22"/>
          </w:rPr>
          <w:tab/>
        </w:r>
        <w:r w:rsidRPr="005C0FC7">
          <w:rPr>
            <w:rFonts w:eastAsiaTheme="minorEastAsia"/>
            <w:sz w:val="22"/>
            <w:szCs w:val="22"/>
          </w:rPr>
          <w:tab/>
          <w:t>position 1;</w:t>
        </w:r>
      </w:ins>
    </w:p>
    <w:p w14:paraId="69C1D46A" w14:textId="77777777" w:rsidR="005C0FC7" w:rsidRPr="005C0FC7" w:rsidRDefault="005C0FC7" w:rsidP="005C0FC7">
      <w:pPr>
        <w:spacing w:after="0" w:line="240" w:lineRule="auto"/>
        <w:rPr>
          <w:ins w:id="1804" w:author="Leeyoung" w:date="2019-06-13T16:26:00Z"/>
          <w:rFonts w:eastAsiaTheme="minorEastAsia"/>
          <w:sz w:val="22"/>
          <w:szCs w:val="22"/>
        </w:rPr>
      </w:pPr>
      <w:ins w:id="1805" w:author="Leeyoung" w:date="2019-06-13T16:26:00Z">
        <w:r w:rsidRPr="005C0FC7">
          <w:rPr>
            <w:rFonts w:eastAsiaTheme="minorEastAsia"/>
            <w:sz w:val="22"/>
            <w:szCs w:val="22"/>
          </w:rPr>
          <w:tab/>
        </w:r>
        <w:r w:rsidRPr="005C0FC7">
          <w:rPr>
            <w:rFonts w:eastAsiaTheme="minorEastAsia"/>
            <w:sz w:val="22"/>
            <w:szCs w:val="22"/>
          </w:rPr>
          <w:tab/>
        </w:r>
        <w:r w:rsidRPr="005C0FC7">
          <w:rPr>
            <w:rFonts w:eastAsiaTheme="minorEastAsia"/>
            <w:sz w:val="22"/>
            <w:szCs w:val="22"/>
          </w:rPr>
          <w:tab/>
        </w:r>
        <w:r w:rsidRPr="005C0FC7">
          <w:rPr>
            <w:rFonts w:eastAsiaTheme="minorEastAsia"/>
            <w:sz w:val="22"/>
            <w:szCs w:val="22"/>
          </w:rPr>
          <w:tab/>
          <w:t>description "link disjoint";</w:t>
        </w:r>
      </w:ins>
    </w:p>
    <w:p w14:paraId="4BFEE8CF" w14:textId="77777777" w:rsidR="005C0FC7" w:rsidRPr="005C0FC7" w:rsidRDefault="005C0FC7" w:rsidP="005C0FC7">
      <w:pPr>
        <w:spacing w:after="0" w:line="240" w:lineRule="auto"/>
        <w:rPr>
          <w:ins w:id="1806" w:author="Leeyoung" w:date="2019-06-13T16:26:00Z"/>
          <w:rFonts w:eastAsiaTheme="minorEastAsia"/>
          <w:sz w:val="22"/>
          <w:szCs w:val="22"/>
        </w:rPr>
      </w:pPr>
      <w:ins w:id="1807" w:author="Leeyoung" w:date="2019-06-13T16:26:00Z">
        <w:r w:rsidRPr="005C0FC7">
          <w:rPr>
            <w:rFonts w:eastAsiaTheme="minorEastAsia"/>
            <w:sz w:val="22"/>
            <w:szCs w:val="22"/>
          </w:rPr>
          <w:tab/>
        </w:r>
        <w:r w:rsidRPr="005C0FC7">
          <w:rPr>
            <w:rFonts w:eastAsiaTheme="minorEastAsia"/>
            <w:sz w:val="22"/>
            <w:szCs w:val="22"/>
          </w:rPr>
          <w:tab/>
        </w:r>
        <w:r w:rsidRPr="005C0FC7">
          <w:rPr>
            <w:rFonts w:eastAsiaTheme="minorEastAsia"/>
            <w:sz w:val="22"/>
            <w:szCs w:val="22"/>
          </w:rPr>
          <w:tab/>
          <w:t>}</w:t>
        </w:r>
      </w:ins>
    </w:p>
    <w:p w14:paraId="0D36222C" w14:textId="77777777" w:rsidR="005C0FC7" w:rsidRPr="005C0FC7" w:rsidRDefault="005C0FC7" w:rsidP="005C0FC7">
      <w:pPr>
        <w:spacing w:after="0" w:line="240" w:lineRule="auto"/>
        <w:rPr>
          <w:ins w:id="1808" w:author="Leeyoung" w:date="2019-06-13T16:26:00Z"/>
          <w:rFonts w:eastAsiaTheme="minorEastAsia"/>
          <w:sz w:val="22"/>
          <w:szCs w:val="22"/>
        </w:rPr>
      </w:pPr>
      <w:ins w:id="1809" w:author="Leeyoung" w:date="2019-06-13T16:26:00Z">
        <w:r w:rsidRPr="005C0FC7">
          <w:rPr>
            <w:rFonts w:eastAsiaTheme="minorEastAsia"/>
            <w:sz w:val="22"/>
            <w:szCs w:val="22"/>
          </w:rPr>
          <w:tab/>
        </w:r>
        <w:r w:rsidRPr="005C0FC7">
          <w:rPr>
            <w:rFonts w:eastAsiaTheme="minorEastAsia"/>
            <w:sz w:val="22"/>
            <w:szCs w:val="22"/>
          </w:rPr>
          <w:tab/>
        </w:r>
        <w:r w:rsidRPr="005C0FC7">
          <w:rPr>
            <w:rFonts w:eastAsiaTheme="minorEastAsia"/>
            <w:sz w:val="22"/>
            <w:szCs w:val="22"/>
          </w:rPr>
          <w:tab/>
          <w:t>bit srlg {</w:t>
        </w:r>
      </w:ins>
    </w:p>
    <w:p w14:paraId="70C9A4B5" w14:textId="77777777" w:rsidR="005C0FC7" w:rsidRPr="005C0FC7" w:rsidRDefault="005C0FC7" w:rsidP="005C0FC7">
      <w:pPr>
        <w:spacing w:after="0" w:line="240" w:lineRule="auto"/>
        <w:rPr>
          <w:ins w:id="1810" w:author="Leeyoung" w:date="2019-06-13T16:26:00Z"/>
          <w:rFonts w:eastAsiaTheme="minorEastAsia"/>
          <w:sz w:val="22"/>
          <w:szCs w:val="22"/>
        </w:rPr>
      </w:pPr>
      <w:ins w:id="1811" w:author="Leeyoung" w:date="2019-06-13T16:26:00Z">
        <w:r w:rsidRPr="005C0FC7">
          <w:rPr>
            <w:rFonts w:eastAsiaTheme="minorEastAsia"/>
            <w:sz w:val="22"/>
            <w:szCs w:val="22"/>
          </w:rPr>
          <w:tab/>
        </w:r>
        <w:r w:rsidRPr="005C0FC7">
          <w:rPr>
            <w:rFonts w:eastAsiaTheme="minorEastAsia"/>
            <w:sz w:val="22"/>
            <w:szCs w:val="22"/>
          </w:rPr>
          <w:tab/>
        </w:r>
        <w:r w:rsidRPr="005C0FC7">
          <w:rPr>
            <w:rFonts w:eastAsiaTheme="minorEastAsia"/>
            <w:sz w:val="22"/>
            <w:szCs w:val="22"/>
          </w:rPr>
          <w:tab/>
        </w:r>
        <w:r w:rsidRPr="005C0FC7">
          <w:rPr>
            <w:rFonts w:eastAsiaTheme="minorEastAsia"/>
            <w:sz w:val="22"/>
            <w:szCs w:val="22"/>
          </w:rPr>
          <w:tab/>
          <w:t>position 2;</w:t>
        </w:r>
      </w:ins>
    </w:p>
    <w:p w14:paraId="02C0B2D6" w14:textId="77777777" w:rsidR="005C0FC7" w:rsidRPr="005C0FC7" w:rsidRDefault="005C0FC7" w:rsidP="005C0FC7">
      <w:pPr>
        <w:spacing w:after="0" w:line="240" w:lineRule="auto"/>
        <w:rPr>
          <w:ins w:id="1812" w:author="Leeyoung" w:date="2019-06-13T16:26:00Z"/>
          <w:rFonts w:eastAsiaTheme="minorEastAsia"/>
          <w:sz w:val="22"/>
          <w:szCs w:val="22"/>
        </w:rPr>
      </w:pPr>
      <w:ins w:id="1813" w:author="Leeyoung" w:date="2019-06-13T16:26:00Z">
        <w:r w:rsidRPr="005C0FC7">
          <w:rPr>
            <w:rFonts w:eastAsiaTheme="minorEastAsia"/>
            <w:sz w:val="22"/>
            <w:szCs w:val="22"/>
          </w:rPr>
          <w:tab/>
        </w:r>
        <w:r w:rsidRPr="005C0FC7">
          <w:rPr>
            <w:rFonts w:eastAsiaTheme="minorEastAsia"/>
            <w:sz w:val="22"/>
            <w:szCs w:val="22"/>
          </w:rPr>
          <w:tab/>
        </w:r>
        <w:r w:rsidRPr="005C0FC7">
          <w:rPr>
            <w:rFonts w:eastAsiaTheme="minorEastAsia"/>
            <w:sz w:val="22"/>
            <w:szCs w:val="22"/>
          </w:rPr>
          <w:tab/>
        </w:r>
        <w:r w:rsidRPr="005C0FC7">
          <w:rPr>
            <w:rFonts w:eastAsiaTheme="minorEastAsia"/>
            <w:sz w:val="22"/>
            <w:szCs w:val="22"/>
          </w:rPr>
          <w:tab/>
          <w:t>description "srlg disjoint";</w:t>
        </w:r>
      </w:ins>
    </w:p>
    <w:p w14:paraId="3599719E" w14:textId="77777777" w:rsidR="005C0FC7" w:rsidRPr="005C0FC7" w:rsidRDefault="005C0FC7" w:rsidP="005C0FC7">
      <w:pPr>
        <w:spacing w:after="0" w:line="240" w:lineRule="auto"/>
        <w:rPr>
          <w:ins w:id="1814" w:author="Leeyoung" w:date="2019-06-13T16:26:00Z"/>
          <w:rFonts w:eastAsiaTheme="minorEastAsia"/>
          <w:sz w:val="22"/>
          <w:szCs w:val="22"/>
        </w:rPr>
      </w:pPr>
      <w:ins w:id="1815" w:author="Leeyoung" w:date="2019-06-13T16:26:00Z">
        <w:r w:rsidRPr="005C0FC7">
          <w:rPr>
            <w:rFonts w:eastAsiaTheme="minorEastAsia"/>
            <w:sz w:val="22"/>
            <w:szCs w:val="22"/>
          </w:rPr>
          <w:tab/>
        </w:r>
        <w:r w:rsidRPr="005C0FC7">
          <w:rPr>
            <w:rFonts w:eastAsiaTheme="minorEastAsia"/>
            <w:sz w:val="22"/>
            <w:szCs w:val="22"/>
          </w:rPr>
          <w:tab/>
        </w:r>
        <w:r w:rsidRPr="005C0FC7">
          <w:rPr>
            <w:rFonts w:eastAsiaTheme="minorEastAsia"/>
            <w:sz w:val="22"/>
            <w:szCs w:val="22"/>
          </w:rPr>
          <w:tab/>
          <w:t>}</w:t>
        </w:r>
      </w:ins>
    </w:p>
    <w:p w14:paraId="5AA884E1" w14:textId="77777777" w:rsidR="005C0FC7" w:rsidRPr="005C0FC7" w:rsidRDefault="005C0FC7" w:rsidP="005C0FC7">
      <w:pPr>
        <w:spacing w:after="0" w:line="240" w:lineRule="auto"/>
        <w:rPr>
          <w:ins w:id="1816" w:author="Leeyoung" w:date="2019-06-13T16:26:00Z"/>
          <w:rFonts w:eastAsiaTheme="minorEastAsia"/>
          <w:sz w:val="22"/>
          <w:szCs w:val="22"/>
        </w:rPr>
      </w:pPr>
      <w:ins w:id="1817" w:author="Leeyoung" w:date="2019-06-13T16:26:00Z">
        <w:r w:rsidRPr="005C0FC7">
          <w:rPr>
            <w:rFonts w:eastAsiaTheme="minorEastAsia"/>
            <w:sz w:val="22"/>
            <w:szCs w:val="22"/>
          </w:rPr>
          <w:tab/>
        </w:r>
        <w:r w:rsidRPr="005C0FC7">
          <w:rPr>
            <w:rFonts w:eastAsiaTheme="minorEastAsia"/>
            <w:sz w:val="22"/>
            <w:szCs w:val="22"/>
          </w:rPr>
          <w:tab/>
          <w:t>}</w:t>
        </w:r>
      </w:ins>
    </w:p>
    <w:p w14:paraId="0DFE8B5A" w14:textId="77777777" w:rsidR="005C0FC7" w:rsidRPr="005C0FC7" w:rsidRDefault="005C0FC7" w:rsidP="005C0FC7">
      <w:pPr>
        <w:spacing w:after="0" w:line="240" w:lineRule="auto"/>
        <w:rPr>
          <w:ins w:id="1818" w:author="Leeyoung" w:date="2019-06-13T16:26:00Z"/>
          <w:rFonts w:eastAsiaTheme="minorEastAsia"/>
          <w:sz w:val="22"/>
          <w:szCs w:val="22"/>
        </w:rPr>
      </w:pPr>
      <w:ins w:id="1819" w:author="Leeyoung" w:date="2019-06-13T16:26:00Z">
        <w:r w:rsidRPr="005C0FC7">
          <w:rPr>
            <w:rFonts w:eastAsiaTheme="minorEastAsia"/>
            <w:sz w:val="22"/>
            <w:szCs w:val="22"/>
          </w:rPr>
          <w:tab/>
        </w:r>
        <w:r w:rsidRPr="005C0FC7">
          <w:rPr>
            <w:rFonts w:eastAsiaTheme="minorEastAsia"/>
            <w:sz w:val="22"/>
            <w:szCs w:val="22"/>
          </w:rPr>
          <w:tab/>
          <w:t xml:space="preserve">description </w:t>
        </w:r>
      </w:ins>
    </w:p>
    <w:p w14:paraId="7934A67A" w14:textId="77777777" w:rsidR="005C0FC7" w:rsidRPr="005C0FC7" w:rsidRDefault="005C0FC7" w:rsidP="005C0FC7">
      <w:pPr>
        <w:spacing w:after="0" w:line="240" w:lineRule="auto"/>
        <w:rPr>
          <w:ins w:id="1820" w:author="Leeyoung" w:date="2019-06-13T16:26:00Z"/>
          <w:rFonts w:eastAsiaTheme="minorEastAsia"/>
          <w:sz w:val="22"/>
          <w:szCs w:val="22"/>
        </w:rPr>
      </w:pPr>
      <w:ins w:id="1821" w:author="Leeyoung" w:date="2019-06-13T16:26:00Z">
        <w:r w:rsidRPr="005C0FC7">
          <w:rPr>
            <w:rFonts w:eastAsiaTheme="minorEastAsia"/>
            <w:sz w:val="22"/>
            <w:szCs w:val="22"/>
          </w:rPr>
          <w:tab/>
        </w:r>
        <w:r w:rsidRPr="005C0FC7">
          <w:rPr>
            <w:rFonts w:eastAsiaTheme="minorEastAsia"/>
            <w:sz w:val="22"/>
            <w:szCs w:val="22"/>
          </w:rPr>
          <w:tab/>
          <w:t xml:space="preserve">    "type of the resource disjointness for</w:t>
        </w:r>
      </w:ins>
    </w:p>
    <w:p w14:paraId="73E38BA8" w14:textId="77777777" w:rsidR="005C0FC7" w:rsidRPr="005C0FC7" w:rsidRDefault="005C0FC7" w:rsidP="005C0FC7">
      <w:pPr>
        <w:spacing w:after="0" w:line="240" w:lineRule="auto"/>
        <w:rPr>
          <w:ins w:id="1822" w:author="Leeyoung" w:date="2019-06-13T16:26:00Z"/>
          <w:rFonts w:eastAsiaTheme="minorEastAsia"/>
          <w:sz w:val="22"/>
          <w:szCs w:val="22"/>
        </w:rPr>
      </w:pPr>
      <w:ins w:id="1823" w:author="Leeyoung" w:date="2019-06-13T16:26:00Z">
        <w:r w:rsidRPr="005C0FC7">
          <w:rPr>
            <w:rFonts w:eastAsiaTheme="minorEastAsia"/>
            <w:sz w:val="22"/>
            <w:szCs w:val="22"/>
          </w:rPr>
          <w:tab/>
        </w:r>
        <w:r w:rsidRPr="005C0FC7">
          <w:rPr>
            <w:rFonts w:eastAsiaTheme="minorEastAsia"/>
            <w:sz w:val="22"/>
            <w:szCs w:val="22"/>
          </w:rPr>
          <w:tab/>
          <w:t xml:space="preserve">     VN level applied across all VN members</w:t>
        </w:r>
      </w:ins>
    </w:p>
    <w:p w14:paraId="7B719740" w14:textId="77777777" w:rsidR="005C0FC7" w:rsidRPr="005C0FC7" w:rsidRDefault="005C0FC7" w:rsidP="005C0FC7">
      <w:pPr>
        <w:spacing w:after="0" w:line="240" w:lineRule="auto"/>
        <w:rPr>
          <w:ins w:id="1824" w:author="Leeyoung" w:date="2019-06-13T16:26:00Z"/>
          <w:rFonts w:eastAsiaTheme="minorEastAsia"/>
          <w:sz w:val="22"/>
          <w:szCs w:val="22"/>
        </w:rPr>
      </w:pPr>
      <w:ins w:id="1825" w:author="Leeyoung" w:date="2019-06-13T16:26:00Z">
        <w:r w:rsidRPr="005C0FC7">
          <w:rPr>
            <w:rFonts w:eastAsiaTheme="minorEastAsia"/>
            <w:sz w:val="22"/>
            <w:szCs w:val="22"/>
          </w:rPr>
          <w:tab/>
        </w:r>
        <w:r w:rsidRPr="005C0FC7">
          <w:rPr>
            <w:rFonts w:eastAsiaTheme="minorEastAsia"/>
            <w:sz w:val="22"/>
            <w:szCs w:val="22"/>
          </w:rPr>
          <w:tab/>
          <w:t xml:space="preserve">     in a VN";</w:t>
        </w:r>
      </w:ins>
    </w:p>
    <w:p w14:paraId="4FC46FC1" w14:textId="77777777" w:rsidR="005C0FC7" w:rsidRPr="005C0FC7" w:rsidRDefault="005C0FC7" w:rsidP="005C0FC7">
      <w:pPr>
        <w:spacing w:after="0" w:line="240" w:lineRule="auto"/>
        <w:rPr>
          <w:ins w:id="1826" w:author="Leeyoung" w:date="2019-06-13T16:26:00Z"/>
          <w:rFonts w:eastAsiaTheme="minorEastAsia"/>
          <w:sz w:val="22"/>
          <w:szCs w:val="22"/>
        </w:rPr>
      </w:pPr>
      <w:ins w:id="1827" w:author="Leeyoung" w:date="2019-06-13T16:26:00Z">
        <w:r w:rsidRPr="005C0FC7">
          <w:rPr>
            <w:rFonts w:eastAsiaTheme="minorEastAsia"/>
            <w:sz w:val="22"/>
            <w:szCs w:val="22"/>
          </w:rPr>
          <w:tab/>
          <w:t>}</w:t>
        </w:r>
      </w:ins>
    </w:p>
    <w:p w14:paraId="3E00228B" w14:textId="77777777" w:rsidR="005C0FC7" w:rsidRPr="005C0FC7" w:rsidRDefault="005C0FC7" w:rsidP="005C0FC7">
      <w:pPr>
        <w:spacing w:after="0" w:line="240" w:lineRule="auto"/>
        <w:rPr>
          <w:ins w:id="1828" w:author="Leeyoung" w:date="2019-06-13T16:26:00Z"/>
          <w:rFonts w:eastAsiaTheme="minorEastAsia"/>
          <w:sz w:val="22"/>
          <w:szCs w:val="22"/>
        </w:rPr>
      </w:pPr>
      <w:ins w:id="1829" w:author="Leeyoung" w:date="2019-06-13T16:26:00Z">
        <w:r w:rsidRPr="005C0FC7">
          <w:rPr>
            <w:rFonts w:eastAsiaTheme="minorEastAsia"/>
            <w:sz w:val="22"/>
            <w:szCs w:val="22"/>
          </w:rPr>
          <w:tab/>
        </w:r>
      </w:ins>
    </w:p>
    <w:p w14:paraId="263A09C3" w14:textId="77777777" w:rsidR="005C0FC7" w:rsidRPr="005C0FC7" w:rsidRDefault="005C0FC7" w:rsidP="005C0FC7">
      <w:pPr>
        <w:spacing w:after="0" w:line="240" w:lineRule="auto"/>
        <w:rPr>
          <w:ins w:id="1830" w:author="Leeyoung" w:date="2019-06-13T16:26:00Z"/>
          <w:rFonts w:eastAsiaTheme="minorEastAsia"/>
          <w:sz w:val="22"/>
          <w:szCs w:val="22"/>
        </w:rPr>
      </w:pPr>
      <w:ins w:id="1831" w:author="Leeyoung" w:date="2019-06-13T16:26:00Z">
        <w:r w:rsidRPr="005C0FC7">
          <w:rPr>
            <w:rFonts w:eastAsiaTheme="minorEastAsia"/>
            <w:sz w:val="22"/>
            <w:szCs w:val="22"/>
          </w:rPr>
          <w:t xml:space="preserve">    grouping vn-ap {</w:t>
        </w:r>
      </w:ins>
    </w:p>
    <w:p w14:paraId="1B953A76" w14:textId="77777777" w:rsidR="005C0FC7" w:rsidRPr="005C0FC7" w:rsidRDefault="005C0FC7" w:rsidP="005C0FC7">
      <w:pPr>
        <w:spacing w:after="0" w:line="240" w:lineRule="auto"/>
        <w:rPr>
          <w:ins w:id="1832" w:author="Leeyoung" w:date="2019-06-13T16:26:00Z"/>
          <w:rFonts w:eastAsiaTheme="minorEastAsia"/>
          <w:sz w:val="22"/>
          <w:szCs w:val="22"/>
        </w:rPr>
      </w:pPr>
      <w:ins w:id="1833" w:author="Leeyoung" w:date="2019-06-13T16:26:00Z">
        <w:r w:rsidRPr="005C0FC7">
          <w:rPr>
            <w:rFonts w:eastAsiaTheme="minorEastAsia"/>
            <w:sz w:val="22"/>
            <w:szCs w:val="22"/>
          </w:rPr>
          <w:t xml:space="preserve">        description</w:t>
        </w:r>
      </w:ins>
    </w:p>
    <w:p w14:paraId="46F07252" w14:textId="77777777" w:rsidR="005C0FC7" w:rsidRPr="005C0FC7" w:rsidRDefault="005C0FC7" w:rsidP="005C0FC7">
      <w:pPr>
        <w:spacing w:after="0" w:line="240" w:lineRule="auto"/>
        <w:rPr>
          <w:ins w:id="1834" w:author="Leeyoung" w:date="2019-06-13T16:26:00Z"/>
          <w:rFonts w:eastAsiaTheme="minorEastAsia"/>
          <w:sz w:val="22"/>
          <w:szCs w:val="22"/>
        </w:rPr>
      </w:pPr>
      <w:ins w:id="1835" w:author="Leeyoung" w:date="2019-06-13T16:26:00Z">
        <w:r w:rsidRPr="005C0FC7">
          <w:rPr>
            <w:rFonts w:eastAsiaTheme="minorEastAsia"/>
            <w:sz w:val="22"/>
            <w:szCs w:val="22"/>
          </w:rPr>
          <w:t xml:space="preserve">            "VNAP related information";</w:t>
        </w:r>
      </w:ins>
    </w:p>
    <w:p w14:paraId="115E8923" w14:textId="77777777" w:rsidR="005C0FC7" w:rsidRPr="005C0FC7" w:rsidRDefault="005C0FC7" w:rsidP="005C0FC7">
      <w:pPr>
        <w:spacing w:after="0" w:line="240" w:lineRule="auto"/>
        <w:rPr>
          <w:ins w:id="1836" w:author="Leeyoung" w:date="2019-06-13T16:26:00Z"/>
          <w:rFonts w:eastAsiaTheme="minorEastAsia"/>
          <w:sz w:val="22"/>
          <w:szCs w:val="22"/>
        </w:rPr>
      </w:pPr>
      <w:ins w:id="1837" w:author="Leeyoung" w:date="2019-06-13T16:26:00Z">
        <w:r w:rsidRPr="005C0FC7">
          <w:rPr>
            <w:rFonts w:eastAsiaTheme="minorEastAsia"/>
            <w:sz w:val="22"/>
            <w:szCs w:val="22"/>
          </w:rPr>
          <w:t xml:space="preserve">        leaf vn-ap-id {</w:t>
        </w:r>
      </w:ins>
    </w:p>
    <w:p w14:paraId="72BFB2EB" w14:textId="77777777" w:rsidR="005C0FC7" w:rsidRPr="005C0FC7" w:rsidRDefault="005C0FC7" w:rsidP="005C0FC7">
      <w:pPr>
        <w:spacing w:after="0" w:line="240" w:lineRule="auto"/>
        <w:rPr>
          <w:ins w:id="1838" w:author="Leeyoung" w:date="2019-06-13T16:26:00Z"/>
          <w:rFonts w:eastAsiaTheme="minorEastAsia"/>
          <w:sz w:val="22"/>
          <w:szCs w:val="22"/>
        </w:rPr>
      </w:pPr>
      <w:ins w:id="1839" w:author="Leeyoung" w:date="2019-06-13T16:26:00Z">
        <w:r w:rsidRPr="005C0FC7">
          <w:rPr>
            <w:rFonts w:eastAsiaTheme="minorEastAsia"/>
            <w:sz w:val="22"/>
            <w:szCs w:val="22"/>
          </w:rPr>
          <w:t xml:space="preserve">            type uint32;</w:t>
        </w:r>
      </w:ins>
    </w:p>
    <w:p w14:paraId="3F3FCBD8" w14:textId="77777777" w:rsidR="005C0FC7" w:rsidRPr="005C0FC7" w:rsidRDefault="005C0FC7" w:rsidP="005C0FC7">
      <w:pPr>
        <w:spacing w:after="0" w:line="240" w:lineRule="auto"/>
        <w:rPr>
          <w:ins w:id="1840" w:author="Leeyoung" w:date="2019-06-13T16:26:00Z"/>
          <w:rFonts w:eastAsiaTheme="minorEastAsia"/>
          <w:sz w:val="22"/>
          <w:szCs w:val="22"/>
        </w:rPr>
      </w:pPr>
      <w:ins w:id="1841" w:author="Leeyoung" w:date="2019-06-13T16:26:00Z">
        <w:r w:rsidRPr="005C0FC7">
          <w:rPr>
            <w:rFonts w:eastAsiaTheme="minorEastAsia"/>
            <w:sz w:val="22"/>
            <w:szCs w:val="22"/>
          </w:rPr>
          <w:t xml:space="preserve">            description</w:t>
        </w:r>
      </w:ins>
    </w:p>
    <w:p w14:paraId="0D7BFBA8" w14:textId="77777777" w:rsidR="005C0FC7" w:rsidRPr="005C0FC7" w:rsidRDefault="005C0FC7" w:rsidP="005C0FC7">
      <w:pPr>
        <w:spacing w:after="0" w:line="240" w:lineRule="auto"/>
        <w:rPr>
          <w:ins w:id="1842" w:author="Leeyoung" w:date="2019-06-13T16:26:00Z"/>
          <w:rFonts w:eastAsiaTheme="minorEastAsia"/>
          <w:sz w:val="22"/>
          <w:szCs w:val="22"/>
        </w:rPr>
      </w:pPr>
      <w:ins w:id="1843" w:author="Leeyoung" w:date="2019-06-13T16:26:00Z">
        <w:r w:rsidRPr="005C0FC7">
          <w:rPr>
            <w:rFonts w:eastAsiaTheme="minorEastAsia"/>
            <w:sz w:val="22"/>
            <w:szCs w:val="22"/>
          </w:rPr>
          <w:t xml:space="preserve">                "unique identifier for the referred</w:t>
        </w:r>
      </w:ins>
    </w:p>
    <w:p w14:paraId="68721BDE" w14:textId="77777777" w:rsidR="005C0FC7" w:rsidRPr="005C0FC7" w:rsidRDefault="005C0FC7" w:rsidP="005C0FC7">
      <w:pPr>
        <w:spacing w:after="0" w:line="240" w:lineRule="auto"/>
        <w:rPr>
          <w:ins w:id="1844" w:author="Leeyoung" w:date="2019-06-13T16:26:00Z"/>
          <w:rFonts w:eastAsiaTheme="minorEastAsia"/>
          <w:sz w:val="22"/>
          <w:szCs w:val="22"/>
        </w:rPr>
      </w:pPr>
      <w:ins w:id="1845" w:author="Leeyoung" w:date="2019-06-13T16:26:00Z">
        <w:r w:rsidRPr="005C0FC7">
          <w:rPr>
            <w:rFonts w:eastAsiaTheme="minorEastAsia"/>
            <w:sz w:val="22"/>
            <w:szCs w:val="22"/>
          </w:rPr>
          <w:t xml:space="preserve">                VNAP";</w:t>
        </w:r>
      </w:ins>
    </w:p>
    <w:p w14:paraId="7CA40A8E" w14:textId="77777777" w:rsidR="005C0FC7" w:rsidRPr="005C0FC7" w:rsidRDefault="005C0FC7" w:rsidP="005C0FC7">
      <w:pPr>
        <w:spacing w:after="0" w:line="240" w:lineRule="auto"/>
        <w:rPr>
          <w:ins w:id="1846" w:author="Leeyoung" w:date="2019-06-13T16:26:00Z"/>
          <w:rFonts w:eastAsiaTheme="minorEastAsia"/>
          <w:sz w:val="22"/>
          <w:szCs w:val="22"/>
        </w:rPr>
      </w:pPr>
      <w:ins w:id="1847" w:author="Leeyoung" w:date="2019-06-13T16:26:00Z">
        <w:r w:rsidRPr="005C0FC7">
          <w:rPr>
            <w:rFonts w:eastAsiaTheme="minorEastAsia"/>
            <w:sz w:val="22"/>
            <w:szCs w:val="22"/>
          </w:rPr>
          <w:t xml:space="preserve">        }</w:t>
        </w:r>
      </w:ins>
    </w:p>
    <w:p w14:paraId="3C35F3E7" w14:textId="77777777" w:rsidR="005C0FC7" w:rsidRPr="005C0FC7" w:rsidRDefault="005C0FC7" w:rsidP="005C0FC7">
      <w:pPr>
        <w:spacing w:after="0" w:line="240" w:lineRule="auto"/>
        <w:rPr>
          <w:ins w:id="1848" w:author="Leeyoung" w:date="2019-06-13T16:26:00Z"/>
          <w:rFonts w:eastAsiaTheme="minorEastAsia"/>
          <w:sz w:val="22"/>
          <w:szCs w:val="22"/>
        </w:rPr>
      </w:pPr>
      <w:ins w:id="1849" w:author="Leeyoung" w:date="2019-06-13T16:26:00Z">
        <w:r w:rsidRPr="005C0FC7">
          <w:rPr>
            <w:rFonts w:eastAsiaTheme="minorEastAsia"/>
            <w:sz w:val="22"/>
            <w:szCs w:val="22"/>
          </w:rPr>
          <w:t xml:space="preserve">        leaf vn {</w:t>
        </w:r>
      </w:ins>
    </w:p>
    <w:p w14:paraId="7CDACABE" w14:textId="77777777" w:rsidR="005C0FC7" w:rsidRPr="005C0FC7" w:rsidRDefault="005C0FC7" w:rsidP="005C0FC7">
      <w:pPr>
        <w:spacing w:after="0" w:line="240" w:lineRule="auto"/>
        <w:rPr>
          <w:ins w:id="1850" w:author="Leeyoung" w:date="2019-06-13T16:26:00Z"/>
          <w:rFonts w:eastAsiaTheme="minorEastAsia"/>
          <w:sz w:val="22"/>
          <w:szCs w:val="22"/>
        </w:rPr>
      </w:pPr>
      <w:ins w:id="1851" w:author="Leeyoung" w:date="2019-06-13T16:26:00Z">
        <w:r w:rsidRPr="005C0FC7">
          <w:rPr>
            <w:rFonts w:eastAsiaTheme="minorEastAsia"/>
            <w:sz w:val="22"/>
            <w:szCs w:val="22"/>
          </w:rPr>
          <w:t xml:space="preserve">            type leafref {</w:t>
        </w:r>
      </w:ins>
    </w:p>
    <w:p w14:paraId="70A0D574" w14:textId="77777777" w:rsidR="005C0FC7" w:rsidRPr="005C0FC7" w:rsidRDefault="005C0FC7" w:rsidP="005C0FC7">
      <w:pPr>
        <w:spacing w:after="0" w:line="240" w:lineRule="auto"/>
        <w:rPr>
          <w:ins w:id="1852" w:author="Leeyoung" w:date="2019-06-13T16:26:00Z"/>
          <w:rFonts w:eastAsiaTheme="minorEastAsia"/>
          <w:sz w:val="22"/>
          <w:szCs w:val="22"/>
        </w:rPr>
      </w:pPr>
      <w:ins w:id="1853" w:author="Leeyoung" w:date="2019-06-13T16:26:00Z">
        <w:r w:rsidRPr="005C0FC7">
          <w:rPr>
            <w:rFonts w:eastAsiaTheme="minorEastAsia"/>
            <w:sz w:val="22"/>
            <w:szCs w:val="22"/>
          </w:rPr>
          <w:t xml:space="preserve">               path "/vn/vn-list/vn-id";</w:t>
        </w:r>
      </w:ins>
    </w:p>
    <w:p w14:paraId="6529BBD9" w14:textId="77777777" w:rsidR="005C0FC7" w:rsidRPr="005C0FC7" w:rsidRDefault="005C0FC7" w:rsidP="005C0FC7">
      <w:pPr>
        <w:spacing w:after="0" w:line="240" w:lineRule="auto"/>
        <w:rPr>
          <w:ins w:id="1854" w:author="Leeyoung" w:date="2019-06-13T16:26:00Z"/>
          <w:rFonts w:eastAsiaTheme="minorEastAsia"/>
          <w:sz w:val="22"/>
          <w:szCs w:val="22"/>
        </w:rPr>
      </w:pPr>
      <w:ins w:id="1855" w:author="Leeyoung" w:date="2019-06-13T16:26:00Z">
        <w:r w:rsidRPr="005C0FC7">
          <w:rPr>
            <w:rFonts w:eastAsiaTheme="minorEastAsia"/>
            <w:sz w:val="22"/>
            <w:szCs w:val="22"/>
          </w:rPr>
          <w:t xml:space="preserve">            }</w:t>
        </w:r>
      </w:ins>
    </w:p>
    <w:p w14:paraId="0D1865A7" w14:textId="77777777" w:rsidR="005C0FC7" w:rsidRPr="005C0FC7" w:rsidRDefault="005C0FC7" w:rsidP="005C0FC7">
      <w:pPr>
        <w:spacing w:after="0" w:line="240" w:lineRule="auto"/>
        <w:rPr>
          <w:ins w:id="1856" w:author="Leeyoung" w:date="2019-06-13T16:26:00Z"/>
          <w:rFonts w:eastAsiaTheme="minorEastAsia"/>
          <w:sz w:val="22"/>
          <w:szCs w:val="22"/>
        </w:rPr>
      </w:pPr>
      <w:ins w:id="1857" w:author="Leeyoung" w:date="2019-06-13T16:26:00Z">
        <w:r w:rsidRPr="005C0FC7">
          <w:rPr>
            <w:rFonts w:eastAsiaTheme="minorEastAsia"/>
            <w:sz w:val="22"/>
            <w:szCs w:val="22"/>
          </w:rPr>
          <w:t xml:space="preserve">            description</w:t>
        </w:r>
      </w:ins>
    </w:p>
    <w:p w14:paraId="7C0067C5" w14:textId="77777777" w:rsidR="005C0FC7" w:rsidRPr="005C0FC7" w:rsidRDefault="005C0FC7" w:rsidP="005C0FC7">
      <w:pPr>
        <w:spacing w:after="0" w:line="240" w:lineRule="auto"/>
        <w:rPr>
          <w:ins w:id="1858" w:author="Leeyoung" w:date="2019-06-13T16:26:00Z"/>
          <w:rFonts w:eastAsiaTheme="minorEastAsia"/>
          <w:sz w:val="22"/>
          <w:szCs w:val="22"/>
        </w:rPr>
      </w:pPr>
      <w:ins w:id="1859" w:author="Leeyoung" w:date="2019-06-13T16:26:00Z">
        <w:r w:rsidRPr="005C0FC7">
          <w:rPr>
            <w:rFonts w:eastAsiaTheme="minorEastAsia"/>
            <w:sz w:val="22"/>
            <w:szCs w:val="22"/>
          </w:rPr>
          <w:t xml:space="preserve">                 "reference to the VN";</w:t>
        </w:r>
      </w:ins>
    </w:p>
    <w:p w14:paraId="3699E1EF" w14:textId="77777777" w:rsidR="005C0FC7" w:rsidRPr="005C0FC7" w:rsidRDefault="005C0FC7" w:rsidP="005C0FC7">
      <w:pPr>
        <w:spacing w:after="0" w:line="240" w:lineRule="auto"/>
        <w:rPr>
          <w:ins w:id="1860" w:author="Leeyoung" w:date="2019-06-13T16:26:00Z"/>
          <w:rFonts w:eastAsiaTheme="minorEastAsia"/>
          <w:sz w:val="22"/>
          <w:szCs w:val="22"/>
        </w:rPr>
      </w:pPr>
      <w:ins w:id="1861" w:author="Leeyoung" w:date="2019-06-13T16:26:00Z">
        <w:r w:rsidRPr="005C0FC7">
          <w:rPr>
            <w:rFonts w:eastAsiaTheme="minorEastAsia"/>
            <w:sz w:val="22"/>
            <w:szCs w:val="22"/>
          </w:rPr>
          <w:t xml:space="preserve">        }</w:t>
        </w:r>
      </w:ins>
    </w:p>
    <w:p w14:paraId="487D60EB" w14:textId="77777777" w:rsidR="005C0FC7" w:rsidRPr="005C0FC7" w:rsidRDefault="005C0FC7" w:rsidP="005C0FC7">
      <w:pPr>
        <w:spacing w:after="0" w:line="240" w:lineRule="auto"/>
        <w:rPr>
          <w:ins w:id="1862" w:author="Leeyoung" w:date="2019-06-13T16:26:00Z"/>
          <w:rFonts w:eastAsiaTheme="minorEastAsia"/>
          <w:sz w:val="22"/>
          <w:szCs w:val="22"/>
        </w:rPr>
      </w:pPr>
      <w:ins w:id="1863" w:author="Leeyoung" w:date="2019-06-13T16:26:00Z">
        <w:r w:rsidRPr="005C0FC7">
          <w:rPr>
            <w:rFonts w:eastAsiaTheme="minorEastAsia"/>
            <w:sz w:val="22"/>
            <w:szCs w:val="22"/>
          </w:rPr>
          <w:t xml:space="preserve">        leaf abstract-node {</w:t>
        </w:r>
      </w:ins>
    </w:p>
    <w:p w14:paraId="0CFC0213" w14:textId="77777777" w:rsidR="005C0FC7" w:rsidRPr="005C0FC7" w:rsidRDefault="005C0FC7" w:rsidP="005C0FC7">
      <w:pPr>
        <w:spacing w:after="0" w:line="240" w:lineRule="auto"/>
        <w:rPr>
          <w:ins w:id="1864" w:author="Leeyoung" w:date="2019-06-13T16:26:00Z"/>
          <w:rFonts w:eastAsiaTheme="minorEastAsia"/>
          <w:sz w:val="22"/>
          <w:szCs w:val="22"/>
        </w:rPr>
      </w:pPr>
      <w:ins w:id="1865" w:author="Leeyoung" w:date="2019-06-13T16:26:00Z">
        <w:r w:rsidRPr="005C0FC7">
          <w:rPr>
            <w:rFonts w:eastAsiaTheme="minorEastAsia"/>
            <w:sz w:val="22"/>
            <w:szCs w:val="22"/>
          </w:rPr>
          <w:t xml:space="preserve">            type leafref {</w:t>
        </w:r>
      </w:ins>
    </w:p>
    <w:p w14:paraId="3AE83931" w14:textId="77777777" w:rsidR="005C0FC7" w:rsidRPr="005C0FC7" w:rsidRDefault="005C0FC7" w:rsidP="005C0FC7">
      <w:pPr>
        <w:spacing w:after="0" w:line="240" w:lineRule="auto"/>
        <w:rPr>
          <w:ins w:id="1866" w:author="Leeyoung" w:date="2019-06-13T16:26:00Z"/>
          <w:rFonts w:eastAsiaTheme="minorEastAsia"/>
          <w:sz w:val="22"/>
          <w:szCs w:val="22"/>
        </w:rPr>
      </w:pPr>
      <w:ins w:id="1867" w:author="Leeyoung" w:date="2019-06-13T16:26:00Z">
        <w:r w:rsidRPr="005C0FC7">
          <w:rPr>
            <w:rFonts w:eastAsiaTheme="minorEastAsia"/>
            <w:sz w:val="22"/>
            <w:szCs w:val="22"/>
          </w:rPr>
          <w:t xml:space="preserve">               path "/nw:networks/nw:network/nw:node/"</w:t>
        </w:r>
      </w:ins>
    </w:p>
    <w:p w14:paraId="79E6DFAB" w14:textId="77777777" w:rsidR="005C0FC7" w:rsidRPr="005C0FC7" w:rsidRDefault="005C0FC7" w:rsidP="005C0FC7">
      <w:pPr>
        <w:spacing w:after="0" w:line="240" w:lineRule="auto"/>
        <w:rPr>
          <w:ins w:id="1868" w:author="Leeyoung" w:date="2019-06-13T16:26:00Z"/>
          <w:rFonts w:eastAsiaTheme="minorEastAsia"/>
          <w:sz w:val="22"/>
          <w:szCs w:val="22"/>
        </w:rPr>
      </w:pPr>
      <w:ins w:id="1869" w:author="Leeyoung" w:date="2019-06-13T16:26:00Z">
        <w:r w:rsidRPr="005C0FC7">
          <w:rPr>
            <w:rFonts w:eastAsiaTheme="minorEastAsia"/>
            <w:sz w:val="22"/>
            <w:szCs w:val="22"/>
          </w:rPr>
          <w:t xml:space="preserve">                   +"tet:te-node-id";</w:t>
        </w:r>
      </w:ins>
    </w:p>
    <w:p w14:paraId="291F9F47" w14:textId="77777777" w:rsidR="005C0FC7" w:rsidRPr="005C0FC7" w:rsidRDefault="005C0FC7" w:rsidP="005C0FC7">
      <w:pPr>
        <w:spacing w:after="0" w:line="240" w:lineRule="auto"/>
        <w:rPr>
          <w:ins w:id="1870" w:author="Leeyoung" w:date="2019-06-13T16:26:00Z"/>
          <w:rFonts w:eastAsiaTheme="minorEastAsia"/>
          <w:sz w:val="22"/>
          <w:szCs w:val="22"/>
        </w:rPr>
      </w:pPr>
      <w:ins w:id="1871" w:author="Leeyoung" w:date="2019-06-13T16:26:00Z">
        <w:r w:rsidRPr="005C0FC7">
          <w:rPr>
            <w:rFonts w:eastAsiaTheme="minorEastAsia"/>
            <w:sz w:val="22"/>
            <w:szCs w:val="22"/>
          </w:rPr>
          <w:t xml:space="preserve">            }</w:t>
        </w:r>
      </w:ins>
    </w:p>
    <w:p w14:paraId="3D2E3FE2" w14:textId="77777777" w:rsidR="005C0FC7" w:rsidRPr="005C0FC7" w:rsidRDefault="005C0FC7" w:rsidP="005C0FC7">
      <w:pPr>
        <w:spacing w:after="0" w:line="240" w:lineRule="auto"/>
        <w:rPr>
          <w:ins w:id="1872" w:author="Leeyoung" w:date="2019-06-13T16:26:00Z"/>
          <w:rFonts w:eastAsiaTheme="minorEastAsia"/>
          <w:sz w:val="22"/>
          <w:szCs w:val="22"/>
        </w:rPr>
      </w:pPr>
      <w:ins w:id="1873" w:author="Leeyoung" w:date="2019-06-13T16:26:00Z">
        <w:r w:rsidRPr="005C0FC7">
          <w:rPr>
            <w:rFonts w:eastAsiaTheme="minorEastAsia"/>
            <w:sz w:val="22"/>
            <w:szCs w:val="22"/>
          </w:rPr>
          <w:t xml:space="preserve">            description</w:t>
        </w:r>
      </w:ins>
    </w:p>
    <w:p w14:paraId="325599D1" w14:textId="77777777" w:rsidR="005C0FC7" w:rsidRPr="005C0FC7" w:rsidRDefault="005C0FC7" w:rsidP="005C0FC7">
      <w:pPr>
        <w:spacing w:after="0" w:line="240" w:lineRule="auto"/>
        <w:rPr>
          <w:ins w:id="1874" w:author="Leeyoung" w:date="2019-06-13T16:26:00Z"/>
          <w:rFonts w:eastAsiaTheme="minorEastAsia"/>
          <w:sz w:val="22"/>
          <w:szCs w:val="22"/>
        </w:rPr>
      </w:pPr>
      <w:ins w:id="1875" w:author="Leeyoung" w:date="2019-06-13T16:26:00Z">
        <w:r w:rsidRPr="005C0FC7">
          <w:rPr>
            <w:rFonts w:eastAsiaTheme="minorEastAsia"/>
            <w:sz w:val="22"/>
            <w:szCs w:val="22"/>
          </w:rPr>
          <w:t xml:space="preserve">                 "a reference to the abstract node in TE</w:t>
        </w:r>
      </w:ins>
    </w:p>
    <w:p w14:paraId="18FAC32A" w14:textId="77777777" w:rsidR="005C0FC7" w:rsidRPr="005C0FC7" w:rsidRDefault="005C0FC7" w:rsidP="005C0FC7">
      <w:pPr>
        <w:spacing w:after="0" w:line="240" w:lineRule="auto"/>
        <w:rPr>
          <w:ins w:id="1876" w:author="Leeyoung" w:date="2019-06-13T16:26:00Z"/>
          <w:rFonts w:eastAsiaTheme="minorEastAsia"/>
          <w:sz w:val="22"/>
          <w:szCs w:val="22"/>
        </w:rPr>
      </w:pPr>
      <w:ins w:id="1877" w:author="Leeyoung" w:date="2019-06-13T16:26:00Z">
        <w:r w:rsidRPr="005C0FC7">
          <w:rPr>
            <w:rFonts w:eastAsiaTheme="minorEastAsia"/>
            <w:sz w:val="22"/>
            <w:szCs w:val="22"/>
          </w:rPr>
          <w:t xml:space="preserve">                  Topology";</w:t>
        </w:r>
      </w:ins>
    </w:p>
    <w:p w14:paraId="671DECBC" w14:textId="77777777" w:rsidR="005C0FC7" w:rsidRPr="005C0FC7" w:rsidRDefault="005C0FC7" w:rsidP="005C0FC7">
      <w:pPr>
        <w:spacing w:after="0" w:line="240" w:lineRule="auto"/>
        <w:rPr>
          <w:ins w:id="1878" w:author="Leeyoung" w:date="2019-06-13T16:26:00Z"/>
          <w:rFonts w:eastAsiaTheme="minorEastAsia"/>
          <w:sz w:val="22"/>
          <w:szCs w:val="22"/>
        </w:rPr>
      </w:pPr>
      <w:ins w:id="1879" w:author="Leeyoung" w:date="2019-06-13T16:26:00Z">
        <w:r w:rsidRPr="005C0FC7">
          <w:rPr>
            <w:rFonts w:eastAsiaTheme="minorEastAsia"/>
            <w:sz w:val="22"/>
            <w:szCs w:val="22"/>
          </w:rPr>
          <w:t xml:space="preserve">        }</w:t>
        </w:r>
      </w:ins>
    </w:p>
    <w:p w14:paraId="020FD745" w14:textId="77777777" w:rsidR="005C0FC7" w:rsidRPr="005C0FC7" w:rsidRDefault="005C0FC7" w:rsidP="005C0FC7">
      <w:pPr>
        <w:spacing w:after="0" w:line="240" w:lineRule="auto"/>
        <w:rPr>
          <w:ins w:id="1880" w:author="Leeyoung" w:date="2019-06-13T16:26:00Z"/>
          <w:rFonts w:eastAsiaTheme="minorEastAsia"/>
          <w:sz w:val="22"/>
          <w:szCs w:val="22"/>
        </w:rPr>
      </w:pPr>
      <w:ins w:id="1881" w:author="Leeyoung" w:date="2019-06-13T16:26:00Z">
        <w:r w:rsidRPr="005C0FC7">
          <w:rPr>
            <w:rFonts w:eastAsiaTheme="minorEastAsia"/>
            <w:sz w:val="22"/>
            <w:szCs w:val="22"/>
          </w:rPr>
          <w:t xml:space="preserve">        leaf ltp {</w:t>
        </w:r>
      </w:ins>
    </w:p>
    <w:p w14:paraId="34C225EB" w14:textId="77777777" w:rsidR="005C0FC7" w:rsidRPr="005C0FC7" w:rsidRDefault="005C0FC7" w:rsidP="005C0FC7">
      <w:pPr>
        <w:spacing w:after="0" w:line="240" w:lineRule="auto"/>
        <w:rPr>
          <w:ins w:id="1882" w:author="Leeyoung" w:date="2019-06-13T16:26:00Z"/>
          <w:rFonts w:eastAsiaTheme="minorEastAsia"/>
          <w:sz w:val="22"/>
          <w:szCs w:val="22"/>
        </w:rPr>
      </w:pPr>
      <w:ins w:id="1883" w:author="Leeyoung" w:date="2019-06-13T16:26:00Z">
        <w:r w:rsidRPr="005C0FC7">
          <w:rPr>
            <w:rFonts w:eastAsiaTheme="minorEastAsia"/>
            <w:sz w:val="22"/>
            <w:szCs w:val="22"/>
          </w:rPr>
          <w:t xml:space="preserve">            type leafref {</w:t>
        </w:r>
      </w:ins>
    </w:p>
    <w:p w14:paraId="17357687" w14:textId="77777777" w:rsidR="005C0FC7" w:rsidRPr="005C0FC7" w:rsidRDefault="005C0FC7" w:rsidP="005C0FC7">
      <w:pPr>
        <w:spacing w:after="0" w:line="240" w:lineRule="auto"/>
        <w:rPr>
          <w:ins w:id="1884" w:author="Leeyoung" w:date="2019-06-13T16:26:00Z"/>
          <w:rFonts w:eastAsiaTheme="minorEastAsia"/>
          <w:sz w:val="22"/>
          <w:szCs w:val="22"/>
        </w:rPr>
      </w:pPr>
      <w:ins w:id="1885" w:author="Leeyoung" w:date="2019-06-13T16:26:00Z">
        <w:r w:rsidRPr="005C0FC7">
          <w:rPr>
            <w:rFonts w:eastAsiaTheme="minorEastAsia"/>
            <w:sz w:val="22"/>
            <w:szCs w:val="22"/>
          </w:rPr>
          <w:t xml:space="preserve">               path "/nw:networks/nw:network/nw:node/"</w:t>
        </w:r>
      </w:ins>
    </w:p>
    <w:p w14:paraId="7910CE77" w14:textId="77777777" w:rsidR="005C0FC7" w:rsidRPr="005C0FC7" w:rsidRDefault="005C0FC7" w:rsidP="005C0FC7">
      <w:pPr>
        <w:spacing w:after="0" w:line="240" w:lineRule="auto"/>
        <w:rPr>
          <w:ins w:id="1886" w:author="Leeyoung" w:date="2019-06-13T16:26:00Z"/>
          <w:rFonts w:eastAsiaTheme="minorEastAsia"/>
          <w:sz w:val="22"/>
          <w:szCs w:val="22"/>
        </w:rPr>
      </w:pPr>
      <w:ins w:id="1887" w:author="Leeyoung" w:date="2019-06-13T16:26:00Z">
        <w:r w:rsidRPr="005C0FC7">
          <w:rPr>
            <w:rFonts w:eastAsiaTheme="minorEastAsia"/>
            <w:sz w:val="22"/>
            <w:szCs w:val="22"/>
          </w:rPr>
          <w:tab/>
          <w:t xml:space="preserve">           +"nt:termination-point/tet:te-tp-id";</w:t>
        </w:r>
      </w:ins>
    </w:p>
    <w:p w14:paraId="14CD98A1" w14:textId="77777777" w:rsidR="005C0FC7" w:rsidRPr="005C0FC7" w:rsidRDefault="005C0FC7" w:rsidP="005C0FC7">
      <w:pPr>
        <w:spacing w:after="0" w:line="240" w:lineRule="auto"/>
        <w:rPr>
          <w:ins w:id="1888" w:author="Leeyoung" w:date="2019-06-13T16:26:00Z"/>
          <w:rFonts w:eastAsiaTheme="minorEastAsia"/>
          <w:sz w:val="22"/>
          <w:szCs w:val="22"/>
        </w:rPr>
      </w:pPr>
      <w:ins w:id="1889" w:author="Leeyoung" w:date="2019-06-13T16:26:00Z">
        <w:r w:rsidRPr="005C0FC7">
          <w:rPr>
            <w:rFonts w:eastAsiaTheme="minorEastAsia"/>
            <w:sz w:val="22"/>
            <w:szCs w:val="22"/>
          </w:rPr>
          <w:t xml:space="preserve">            }</w:t>
        </w:r>
      </w:ins>
    </w:p>
    <w:p w14:paraId="2E651375" w14:textId="77777777" w:rsidR="005C0FC7" w:rsidRPr="005C0FC7" w:rsidRDefault="005C0FC7" w:rsidP="005C0FC7">
      <w:pPr>
        <w:spacing w:after="0" w:line="240" w:lineRule="auto"/>
        <w:rPr>
          <w:ins w:id="1890" w:author="Leeyoung" w:date="2019-06-13T16:26:00Z"/>
          <w:rFonts w:eastAsiaTheme="minorEastAsia"/>
          <w:sz w:val="22"/>
          <w:szCs w:val="22"/>
        </w:rPr>
      </w:pPr>
      <w:ins w:id="1891" w:author="Leeyoung" w:date="2019-06-13T16:26:00Z">
        <w:r w:rsidRPr="005C0FC7">
          <w:rPr>
            <w:rFonts w:eastAsiaTheme="minorEastAsia"/>
            <w:sz w:val="22"/>
            <w:szCs w:val="22"/>
          </w:rPr>
          <w:t xml:space="preserve">            description</w:t>
        </w:r>
      </w:ins>
    </w:p>
    <w:p w14:paraId="76A84777" w14:textId="77777777" w:rsidR="005C0FC7" w:rsidRPr="005C0FC7" w:rsidRDefault="005C0FC7" w:rsidP="005C0FC7">
      <w:pPr>
        <w:spacing w:after="0" w:line="240" w:lineRule="auto"/>
        <w:rPr>
          <w:ins w:id="1892" w:author="Leeyoung" w:date="2019-06-13T16:26:00Z"/>
          <w:rFonts w:eastAsiaTheme="minorEastAsia"/>
          <w:sz w:val="22"/>
          <w:szCs w:val="22"/>
        </w:rPr>
      </w:pPr>
      <w:ins w:id="1893" w:author="Leeyoung" w:date="2019-06-13T16:26:00Z">
        <w:r w:rsidRPr="005C0FC7">
          <w:rPr>
            <w:rFonts w:eastAsiaTheme="minorEastAsia"/>
            <w:sz w:val="22"/>
            <w:szCs w:val="22"/>
          </w:rPr>
          <w:t xml:space="preserve">                "Reference LTP in the TE-topology";</w:t>
        </w:r>
      </w:ins>
    </w:p>
    <w:p w14:paraId="30CAA9E0" w14:textId="77777777" w:rsidR="005C0FC7" w:rsidRPr="005C0FC7" w:rsidRDefault="005C0FC7" w:rsidP="005C0FC7">
      <w:pPr>
        <w:spacing w:after="0" w:line="240" w:lineRule="auto"/>
        <w:rPr>
          <w:ins w:id="1894" w:author="Leeyoung" w:date="2019-06-13T16:26:00Z"/>
          <w:rFonts w:eastAsiaTheme="minorEastAsia"/>
          <w:sz w:val="22"/>
          <w:szCs w:val="22"/>
        </w:rPr>
      </w:pPr>
      <w:ins w:id="1895" w:author="Leeyoung" w:date="2019-06-13T16:26:00Z">
        <w:r w:rsidRPr="005C0FC7">
          <w:rPr>
            <w:rFonts w:eastAsiaTheme="minorEastAsia"/>
            <w:sz w:val="22"/>
            <w:szCs w:val="22"/>
          </w:rPr>
          <w:t xml:space="preserve">        }</w:t>
        </w:r>
      </w:ins>
    </w:p>
    <w:p w14:paraId="69E3C3C6" w14:textId="77777777" w:rsidR="005C0FC7" w:rsidRPr="005C0FC7" w:rsidRDefault="005C0FC7" w:rsidP="005C0FC7">
      <w:pPr>
        <w:spacing w:after="0" w:line="240" w:lineRule="auto"/>
        <w:rPr>
          <w:ins w:id="1896" w:author="Leeyoung" w:date="2019-06-13T16:26:00Z"/>
          <w:rFonts w:eastAsiaTheme="minorEastAsia"/>
          <w:sz w:val="22"/>
          <w:szCs w:val="22"/>
        </w:rPr>
      </w:pPr>
      <w:ins w:id="1897" w:author="Leeyoung" w:date="2019-06-13T16:26:00Z">
        <w:r w:rsidRPr="005C0FC7">
          <w:rPr>
            <w:rFonts w:eastAsiaTheme="minorEastAsia"/>
            <w:sz w:val="22"/>
            <w:szCs w:val="22"/>
          </w:rPr>
          <w:t xml:space="preserve">    }</w:t>
        </w:r>
      </w:ins>
    </w:p>
    <w:p w14:paraId="61DA751E" w14:textId="77777777" w:rsidR="005C0FC7" w:rsidRPr="005C0FC7" w:rsidRDefault="005C0FC7" w:rsidP="005C0FC7">
      <w:pPr>
        <w:spacing w:after="0" w:line="240" w:lineRule="auto"/>
        <w:rPr>
          <w:ins w:id="1898" w:author="Leeyoung" w:date="2019-06-13T16:26:00Z"/>
          <w:rFonts w:eastAsiaTheme="minorEastAsia"/>
          <w:sz w:val="22"/>
          <w:szCs w:val="22"/>
        </w:rPr>
      </w:pPr>
      <w:ins w:id="1899" w:author="Leeyoung" w:date="2019-06-13T16:26:00Z">
        <w:r w:rsidRPr="005C0FC7">
          <w:rPr>
            <w:rFonts w:eastAsiaTheme="minorEastAsia"/>
            <w:sz w:val="22"/>
            <w:szCs w:val="22"/>
          </w:rPr>
          <w:t xml:space="preserve">    grouping access-point{</w:t>
        </w:r>
      </w:ins>
    </w:p>
    <w:p w14:paraId="14CBF936" w14:textId="77777777" w:rsidR="005C0FC7" w:rsidRPr="005C0FC7" w:rsidRDefault="005C0FC7" w:rsidP="005C0FC7">
      <w:pPr>
        <w:spacing w:after="0" w:line="240" w:lineRule="auto"/>
        <w:rPr>
          <w:ins w:id="1900" w:author="Leeyoung" w:date="2019-06-13T16:26:00Z"/>
          <w:rFonts w:eastAsiaTheme="minorEastAsia"/>
          <w:sz w:val="22"/>
          <w:szCs w:val="22"/>
        </w:rPr>
      </w:pPr>
      <w:ins w:id="1901" w:author="Leeyoung" w:date="2019-06-13T16:26:00Z">
        <w:r w:rsidRPr="005C0FC7">
          <w:rPr>
            <w:rFonts w:eastAsiaTheme="minorEastAsia"/>
            <w:sz w:val="22"/>
            <w:szCs w:val="22"/>
          </w:rPr>
          <w:t xml:space="preserve">        description</w:t>
        </w:r>
      </w:ins>
    </w:p>
    <w:p w14:paraId="70244303" w14:textId="77777777" w:rsidR="005C0FC7" w:rsidRPr="005C0FC7" w:rsidRDefault="005C0FC7" w:rsidP="005C0FC7">
      <w:pPr>
        <w:spacing w:after="0" w:line="240" w:lineRule="auto"/>
        <w:rPr>
          <w:ins w:id="1902" w:author="Leeyoung" w:date="2019-06-13T16:26:00Z"/>
          <w:rFonts w:eastAsiaTheme="minorEastAsia"/>
          <w:sz w:val="22"/>
          <w:szCs w:val="22"/>
        </w:rPr>
      </w:pPr>
      <w:ins w:id="1903" w:author="Leeyoung" w:date="2019-06-13T16:26:00Z">
        <w:r w:rsidRPr="005C0FC7">
          <w:rPr>
            <w:rFonts w:eastAsiaTheme="minorEastAsia"/>
            <w:sz w:val="22"/>
            <w:szCs w:val="22"/>
          </w:rPr>
          <w:t xml:space="preserve">            "AP related information";</w:t>
        </w:r>
      </w:ins>
    </w:p>
    <w:p w14:paraId="3A2BC559" w14:textId="77777777" w:rsidR="005C0FC7" w:rsidRPr="005C0FC7" w:rsidRDefault="005C0FC7" w:rsidP="005C0FC7">
      <w:pPr>
        <w:spacing w:after="0" w:line="240" w:lineRule="auto"/>
        <w:rPr>
          <w:ins w:id="1904" w:author="Leeyoung" w:date="2019-06-13T16:26:00Z"/>
          <w:rFonts w:eastAsiaTheme="minorEastAsia"/>
          <w:sz w:val="22"/>
          <w:szCs w:val="22"/>
        </w:rPr>
      </w:pPr>
      <w:ins w:id="1905" w:author="Leeyoung" w:date="2019-06-13T16:26:00Z">
        <w:r w:rsidRPr="005C0FC7">
          <w:rPr>
            <w:rFonts w:eastAsiaTheme="minorEastAsia"/>
            <w:sz w:val="22"/>
            <w:szCs w:val="22"/>
          </w:rPr>
          <w:t xml:space="preserve">        leaf access-point-id {</w:t>
        </w:r>
      </w:ins>
    </w:p>
    <w:p w14:paraId="3C3EB987" w14:textId="77777777" w:rsidR="005C0FC7" w:rsidRPr="005C0FC7" w:rsidRDefault="005C0FC7" w:rsidP="005C0FC7">
      <w:pPr>
        <w:spacing w:after="0" w:line="240" w:lineRule="auto"/>
        <w:rPr>
          <w:ins w:id="1906" w:author="Leeyoung" w:date="2019-06-13T16:26:00Z"/>
          <w:rFonts w:eastAsiaTheme="minorEastAsia"/>
          <w:sz w:val="22"/>
          <w:szCs w:val="22"/>
        </w:rPr>
      </w:pPr>
      <w:ins w:id="1907" w:author="Leeyoung" w:date="2019-06-13T16:26:00Z">
        <w:r w:rsidRPr="005C0FC7">
          <w:rPr>
            <w:rFonts w:eastAsiaTheme="minorEastAsia"/>
            <w:sz w:val="22"/>
            <w:szCs w:val="22"/>
          </w:rPr>
          <w:t xml:space="preserve">            type uint32;</w:t>
        </w:r>
      </w:ins>
    </w:p>
    <w:p w14:paraId="4D6053D9" w14:textId="77777777" w:rsidR="005C0FC7" w:rsidRPr="005C0FC7" w:rsidRDefault="005C0FC7" w:rsidP="005C0FC7">
      <w:pPr>
        <w:spacing w:after="0" w:line="240" w:lineRule="auto"/>
        <w:rPr>
          <w:ins w:id="1908" w:author="Leeyoung" w:date="2019-06-13T16:26:00Z"/>
          <w:rFonts w:eastAsiaTheme="minorEastAsia"/>
          <w:sz w:val="22"/>
          <w:szCs w:val="22"/>
        </w:rPr>
      </w:pPr>
      <w:ins w:id="1909" w:author="Leeyoung" w:date="2019-06-13T16:26:00Z">
        <w:r w:rsidRPr="005C0FC7">
          <w:rPr>
            <w:rFonts w:eastAsiaTheme="minorEastAsia"/>
            <w:sz w:val="22"/>
            <w:szCs w:val="22"/>
          </w:rPr>
          <w:t xml:space="preserve">            description</w:t>
        </w:r>
      </w:ins>
    </w:p>
    <w:p w14:paraId="037D8394" w14:textId="77777777" w:rsidR="005C0FC7" w:rsidRPr="005C0FC7" w:rsidRDefault="005C0FC7" w:rsidP="005C0FC7">
      <w:pPr>
        <w:spacing w:after="0" w:line="240" w:lineRule="auto"/>
        <w:rPr>
          <w:ins w:id="1910" w:author="Leeyoung" w:date="2019-06-13T16:26:00Z"/>
          <w:rFonts w:eastAsiaTheme="minorEastAsia"/>
          <w:sz w:val="22"/>
          <w:szCs w:val="22"/>
        </w:rPr>
      </w:pPr>
      <w:ins w:id="1911" w:author="Leeyoung" w:date="2019-06-13T16:26:00Z">
        <w:r w:rsidRPr="005C0FC7">
          <w:rPr>
            <w:rFonts w:eastAsiaTheme="minorEastAsia"/>
            <w:sz w:val="22"/>
            <w:szCs w:val="22"/>
          </w:rPr>
          <w:t xml:space="preserve">                "unique identifier for the referred</w:t>
        </w:r>
      </w:ins>
    </w:p>
    <w:p w14:paraId="012D6CC8" w14:textId="77777777" w:rsidR="005C0FC7" w:rsidRPr="005C0FC7" w:rsidRDefault="005C0FC7" w:rsidP="005C0FC7">
      <w:pPr>
        <w:spacing w:after="0" w:line="240" w:lineRule="auto"/>
        <w:rPr>
          <w:ins w:id="1912" w:author="Leeyoung" w:date="2019-06-13T16:26:00Z"/>
          <w:rFonts w:eastAsiaTheme="minorEastAsia"/>
          <w:sz w:val="22"/>
          <w:szCs w:val="22"/>
        </w:rPr>
      </w:pPr>
      <w:ins w:id="1913" w:author="Leeyoung" w:date="2019-06-13T16:26:00Z">
        <w:r w:rsidRPr="005C0FC7">
          <w:rPr>
            <w:rFonts w:eastAsiaTheme="minorEastAsia"/>
            <w:sz w:val="22"/>
            <w:szCs w:val="22"/>
          </w:rPr>
          <w:t xml:space="preserve">                access point";</w:t>
        </w:r>
      </w:ins>
    </w:p>
    <w:p w14:paraId="46B2E7FB" w14:textId="77777777" w:rsidR="005C0FC7" w:rsidRPr="005C0FC7" w:rsidRDefault="005C0FC7" w:rsidP="005C0FC7">
      <w:pPr>
        <w:spacing w:after="0" w:line="240" w:lineRule="auto"/>
        <w:rPr>
          <w:ins w:id="1914" w:author="Leeyoung" w:date="2019-06-13T16:26:00Z"/>
          <w:rFonts w:eastAsiaTheme="minorEastAsia"/>
          <w:sz w:val="22"/>
          <w:szCs w:val="22"/>
        </w:rPr>
      </w:pPr>
      <w:ins w:id="1915" w:author="Leeyoung" w:date="2019-06-13T16:26:00Z">
        <w:r w:rsidRPr="005C0FC7">
          <w:rPr>
            <w:rFonts w:eastAsiaTheme="minorEastAsia"/>
            <w:sz w:val="22"/>
            <w:szCs w:val="22"/>
          </w:rPr>
          <w:t xml:space="preserve">        }</w:t>
        </w:r>
      </w:ins>
    </w:p>
    <w:p w14:paraId="587A7248" w14:textId="77777777" w:rsidR="005C0FC7" w:rsidRPr="005C0FC7" w:rsidRDefault="005C0FC7" w:rsidP="005C0FC7">
      <w:pPr>
        <w:spacing w:after="0" w:line="240" w:lineRule="auto"/>
        <w:rPr>
          <w:ins w:id="1916" w:author="Leeyoung" w:date="2019-06-13T16:26:00Z"/>
          <w:rFonts w:eastAsiaTheme="minorEastAsia"/>
          <w:sz w:val="22"/>
          <w:szCs w:val="22"/>
        </w:rPr>
      </w:pPr>
      <w:ins w:id="1917" w:author="Leeyoung" w:date="2019-06-13T16:26:00Z">
        <w:r w:rsidRPr="005C0FC7">
          <w:rPr>
            <w:rFonts w:eastAsiaTheme="minorEastAsia"/>
            <w:sz w:val="22"/>
            <w:szCs w:val="22"/>
          </w:rPr>
          <w:t xml:space="preserve">        leaf access-point-name {</w:t>
        </w:r>
      </w:ins>
    </w:p>
    <w:p w14:paraId="6C7F2140" w14:textId="77777777" w:rsidR="005C0FC7" w:rsidRPr="005C0FC7" w:rsidRDefault="005C0FC7" w:rsidP="005C0FC7">
      <w:pPr>
        <w:spacing w:after="0" w:line="240" w:lineRule="auto"/>
        <w:rPr>
          <w:ins w:id="1918" w:author="Leeyoung" w:date="2019-06-13T16:26:00Z"/>
          <w:rFonts w:eastAsiaTheme="minorEastAsia"/>
          <w:sz w:val="22"/>
          <w:szCs w:val="22"/>
        </w:rPr>
      </w:pPr>
      <w:ins w:id="1919" w:author="Leeyoung" w:date="2019-06-13T16:26:00Z">
        <w:r w:rsidRPr="005C0FC7">
          <w:rPr>
            <w:rFonts w:eastAsiaTheme="minorEastAsia"/>
            <w:sz w:val="22"/>
            <w:szCs w:val="22"/>
          </w:rPr>
          <w:t xml:space="preserve">            type string;</w:t>
        </w:r>
      </w:ins>
    </w:p>
    <w:p w14:paraId="642B8012" w14:textId="77777777" w:rsidR="005C0FC7" w:rsidRPr="005C0FC7" w:rsidRDefault="005C0FC7" w:rsidP="005C0FC7">
      <w:pPr>
        <w:spacing w:after="0" w:line="240" w:lineRule="auto"/>
        <w:rPr>
          <w:ins w:id="1920" w:author="Leeyoung" w:date="2019-06-13T16:26:00Z"/>
          <w:rFonts w:eastAsiaTheme="minorEastAsia"/>
          <w:sz w:val="22"/>
          <w:szCs w:val="22"/>
        </w:rPr>
      </w:pPr>
      <w:ins w:id="1921" w:author="Leeyoung" w:date="2019-06-13T16:26:00Z">
        <w:r w:rsidRPr="005C0FC7">
          <w:rPr>
            <w:rFonts w:eastAsiaTheme="minorEastAsia"/>
            <w:sz w:val="22"/>
            <w:szCs w:val="22"/>
          </w:rPr>
          <w:t xml:space="preserve">            description</w:t>
        </w:r>
      </w:ins>
    </w:p>
    <w:p w14:paraId="73DD1B10" w14:textId="77777777" w:rsidR="005C0FC7" w:rsidRPr="005C0FC7" w:rsidRDefault="005C0FC7" w:rsidP="005C0FC7">
      <w:pPr>
        <w:spacing w:after="0" w:line="240" w:lineRule="auto"/>
        <w:rPr>
          <w:ins w:id="1922" w:author="Leeyoung" w:date="2019-06-13T16:26:00Z"/>
          <w:rFonts w:eastAsiaTheme="minorEastAsia"/>
          <w:sz w:val="22"/>
          <w:szCs w:val="22"/>
        </w:rPr>
      </w:pPr>
      <w:ins w:id="1923" w:author="Leeyoung" w:date="2019-06-13T16:26:00Z">
        <w:r w:rsidRPr="005C0FC7">
          <w:rPr>
            <w:rFonts w:eastAsiaTheme="minorEastAsia"/>
            <w:sz w:val="22"/>
            <w:szCs w:val="22"/>
          </w:rPr>
          <w:t xml:space="preserve">                "ap name";</w:t>
        </w:r>
      </w:ins>
    </w:p>
    <w:p w14:paraId="04641D91" w14:textId="77777777" w:rsidR="005C0FC7" w:rsidRPr="005C0FC7" w:rsidRDefault="005C0FC7" w:rsidP="005C0FC7">
      <w:pPr>
        <w:spacing w:after="0" w:line="240" w:lineRule="auto"/>
        <w:rPr>
          <w:ins w:id="1924" w:author="Leeyoung" w:date="2019-06-13T16:26:00Z"/>
          <w:rFonts w:eastAsiaTheme="minorEastAsia"/>
          <w:sz w:val="22"/>
          <w:szCs w:val="22"/>
        </w:rPr>
      </w:pPr>
      <w:ins w:id="1925" w:author="Leeyoung" w:date="2019-06-13T16:26:00Z">
        <w:r w:rsidRPr="005C0FC7">
          <w:rPr>
            <w:rFonts w:eastAsiaTheme="minorEastAsia"/>
            <w:sz w:val="22"/>
            <w:szCs w:val="22"/>
          </w:rPr>
          <w:t xml:space="preserve">        }</w:t>
        </w:r>
      </w:ins>
    </w:p>
    <w:p w14:paraId="0FCEF4C2" w14:textId="77777777" w:rsidR="005C0FC7" w:rsidRPr="005C0FC7" w:rsidRDefault="005C0FC7" w:rsidP="005C0FC7">
      <w:pPr>
        <w:spacing w:after="0" w:line="240" w:lineRule="auto"/>
        <w:rPr>
          <w:ins w:id="1926" w:author="Leeyoung" w:date="2019-06-13T16:26:00Z"/>
          <w:rFonts w:eastAsiaTheme="minorEastAsia"/>
          <w:sz w:val="22"/>
          <w:szCs w:val="22"/>
        </w:rPr>
      </w:pPr>
    </w:p>
    <w:p w14:paraId="119068FB" w14:textId="77777777" w:rsidR="005C0FC7" w:rsidRPr="005C0FC7" w:rsidRDefault="005C0FC7" w:rsidP="005C0FC7">
      <w:pPr>
        <w:spacing w:after="0" w:line="240" w:lineRule="auto"/>
        <w:rPr>
          <w:ins w:id="1927" w:author="Leeyoung" w:date="2019-06-13T16:26:00Z"/>
          <w:rFonts w:eastAsiaTheme="minorEastAsia"/>
          <w:sz w:val="22"/>
          <w:szCs w:val="22"/>
        </w:rPr>
      </w:pPr>
      <w:ins w:id="1928" w:author="Leeyoung" w:date="2019-06-13T16:26:00Z">
        <w:r w:rsidRPr="005C0FC7">
          <w:rPr>
            <w:rFonts w:eastAsiaTheme="minorEastAsia"/>
            <w:sz w:val="22"/>
            <w:szCs w:val="22"/>
          </w:rPr>
          <w:t xml:space="preserve">        leaf max-bandwidth {</w:t>
        </w:r>
      </w:ins>
    </w:p>
    <w:p w14:paraId="6C1828FE" w14:textId="77777777" w:rsidR="005C0FC7" w:rsidRPr="005C0FC7" w:rsidRDefault="005C0FC7" w:rsidP="005C0FC7">
      <w:pPr>
        <w:spacing w:after="0" w:line="240" w:lineRule="auto"/>
        <w:rPr>
          <w:ins w:id="1929" w:author="Leeyoung" w:date="2019-06-13T16:26:00Z"/>
          <w:rFonts w:eastAsiaTheme="minorEastAsia"/>
          <w:sz w:val="22"/>
          <w:szCs w:val="22"/>
        </w:rPr>
      </w:pPr>
      <w:ins w:id="1930" w:author="Leeyoung" w:date="2019-06-13T16:26:00Z">
        <w:r w:rsidRPr="005C0FC7">
          <w:rPr>
            <w:rFonts w:eastAsiaTheme="minorEastAsia"/>
            <w:sz w:val="22"/>
            <w:szCs w:val="22"/>
          </w:rPr>
          <w:t xml:space="preserve">            type te-types:te-bandwidth;</w:t>
        </w:r>
      </w:ins>
    </w:p>
    <w:p w14:paraId="75E980DF" w14:textId="77777777" w:rsidR="005C0FC7" w:rsidRPr="005C0FC7" w:rsidRDefault="005C0FC7" w:rsidP="005C0FC7">
      <w:pPr>
        <w:spacing w:after="0" w:line="240" w:lineRule="auto"/>
        <w:rPr>
          <w:ins w:id="1931" w:author="Leeyoung" w:date="2019-06-13T16:26:00Z"/>
          <w:rFonts w:eastAsiaTheme="minorEastAsia"/>
          <w:sz w:val="22"/>
          <w:szCs w:val="22"/>
        </w:rPr>
      </w:pPr>
      <w:ins w:id="1932" w:author="Leeyoung" w:date="2019-06-13T16:26:00Z">
        <w:r w:rsidRPr="005C0FC7">
          <w:rPr>
            <w:rFonts w:eastAsiaTheme="minorEastAsia"/>
            <w:sz w:val="22"/>
            <w:szCs w:val="22"/>
          </w:rPr>
          <w:t xml:space="preserve">            description</w:t>
        </w:r>
      </w:ins>
    </w:p>
    <w:p w14:paraId="1A01DABC" w14:textId="77777777" w:rsidR="005C0FC7" w:rsidRPr="005C0FC7" w:rsidRDefault="005C0FC7" w:rsidP="005C0FC7">
      <w:pPr>
        <w:spacing w:after="0" w:line="240" w:lineRule="auto"/>
        <w:rPr>
          <w:ins w:id="1933" w:author="Leeyoung" w:date="2019-06-13T16:26:00Z"/>
          <w:rFonts w:eastAsiaTheme="minorEastAsia"/>
          <w:sz w:val="22"/>
          <w:szCs w:val="22"/>
        </w:rPr>
      </w:pPr>
      <w:ins w:id="1934" w:author="Leeyoung" w:date="2019-06-13T16:26:00Z">
        <w:r w:rsidRPr="005C0FC7">
          <w:rPr>
            <w:rFonts w:eastAsiaTheme="minorEastAsia"/>
            <w:sz w:val="22"/>
            <w:szCs w:val="22"/>
          </w:rPr>
          <w:t xml:space="preserve">                "max bandwidth of the AP";</w:t>
        </w:r>
      </w:ins>
    </w:p>
    <w:p w14:paraId="54310B2E" w14:textId="77777777" w:rsidR="005C0FC7" w:rsidRPr="005C0FC7" w:rsidRDefault="005C0FC7" w:rsidP="005C0FC7">
      <w:pPr>
        <w:spacing w:after="0" w:line="240" w:lineRule="auto"/>
        <w:rPr>
          <w:ins w:id="1935" w:author="Leeyoung" w:date="2019-06-13T16:26:00Z"/>
          <w:rFonts w:eastAsiaTheme="minorEastAsia"/>
          <w:sz w:val="22"/>
          <w:szCs w:val="22"/>
        </w:rPr>
      </w:pPr>
      <w:ins w:id="1936" w:author="Leeyoung" w:date="2019-06-13T16:26:00Z">
        <w:r w:rsidRPr="005C0FC7">
          <w:rPr>
            <w:rFonts w:eastAsiaTheme="minorEastAsia"/>
            <w:sz w:val="22"/>
            <w:szCs w:val="22"/>
          </w:rPr>
          <w:t xml:space="preserve">        }</w:t>
        </w:r>
      </w:ins>
    </w:p>
    <w:p w14:paraId="7886B5FB" w14:textId="77777777" w:rsidR="005C0FC7" w:rsidRPr="005C0FC7" w:rsidRDefault="005C0FC7" w:rsidP="005C0FC7">
      <w:pPr>
        <w:spacing w:after="0" w:line="240" w:lineRule="auto"/>
        <w:rPr>
          <w:ins w:id="1937" w:author="Leeyoung" w:date="2019-06-13T16:26:00Z"/>
          <w:rFonts w:eastAsiaTheme="minorEastAsia"/>
          <w:sz w:val="22"/>
          <w:szCs w:val="22"/>
        </w:rPr>
      </w:pPr>
      <w:ins w:id="1938" w:author="Leeyoung" w:date="2019-06-13T16:26:00Z">
        <w:r w:rsidRPr="005C0FC7">
          <w:rPr>
            <w:rFonts w:eastAsiaTheme="minorEastAsia"/>
            <w:sz w:val="22"/>
            <w:szCs w:val="22"/>
          </w:rPr>
          <w:t xml:space="preserve">        leaf avl-bandwidth {</w:t>
        </w:r>
      </w:ins>
    </w:p>
    <w:p w14:paraId="630048F4" w14:textId="77777777" w:rsidR="005C0FC7" w:rsidRPr="005C0FC7" w:rsidRDefault="005C0FC7" w:rsidP="005C0FC7">
      <w:pPr>
        <w:spacing w:after="0" w:line="240" w:lineRule="auto"/>
        <w:rPr>
          <w:ins w:id="1939" w:author="Leeyoung" w:date="2019-06-13T16:26:00Z"/>
          <w:rFonts w:eastAsiaTheme="minorEastAsia"/>
          <w:sz w:val="22"/>
          <w:szCs w:val="22"/>
        </w:rPr>
      </w:pPr>
      <w:ins w:id="1940" w:author="Leeyoung" w:date="2019-06-13T16:26:00Z">
        <w:r w:rsidRPr="005C0FC7">
          <w:rPr>
            <w:rFonts w:eastAsiaTheme="minorEastAsia"/>
            <w:sz w:val="22"/>
            <w:szCs w:val="22"/>
          </w:rPr>
          <w:t xml:space="preserve">            type te-types:te-bandwidth;</w:t>
        </w:r>
      </w:ins>
    </w:p>
    <w:p w14:paraId="1CFBB2B4" w14:textId="77777777" w:rsidR="005C0FC7" w:rsidRPr="005C0FC7" w:rsidRDefault="005C0FC7" w:rsidP="005C0FC7">
      <w:pPr>
        <w:spacing w:after="0" w:line="240" w:lineRule="auto"/>
        <w:rPr>
          <w:ins w:id="1941" w:author="Leeyoung" w:date="2019-06-13T16:26:00Z"/>
          <w:rFonts w:eastAsiaTheme="minorEastAsia"/>
          <w:sz w:val="22"/>
          <w:szCs w:val="22"/>
        </w:rPr>
      </w:pPr>
      <w:ins w:id="1942" w:author="Leeyoung" w:date="2019-06-13T16:26:00Z">
        <w:r w:rsidRPr="005C0FC7">
          <w:rPr>
            <w:rFonts w:eastAsiaTheme="minorEastAsia"/>
            <w:sz w:val="22"/>
            <w:szCs w:val="22"/>
          </w:rPr>
          <w:t xml:space="preserve">            description</w:t>
        </w:r>
      </w:ins>
    </w:p>
    <w:p w14:paraId="7F0352BE" w14:textId="77777777" w:rsidR="005C0FC7" w:rsidRPr="005C0FC7" w:rsidRDefault="005C0FC7" w:rsidP="005C0FC7">
      <w:pPr>
        <w:spacing w:after="0" w:line="240" w:lineRule="auto"/>
        <w:rPr>
          <w:ins w:id="1943" w:author="Leeyoung" w:date="2019-06-13T16:26:00Z"/>
          <w:rFonts w:eastAsiaTheme="minorEastAsia"/>
          <w:sz w:val="22"/>
          <w:szCs w:val="22"/>
        </w:rPr>
      </w:pPr>
      <w:ins w:id="1944" w:author="Leeyoung" w:date="2019-06-13T16:26:00Z">
        <w:r w:rsidRPr="005C0FC7">
          <w:rPr>
            <w:rFonts w:eastAsiaTheme="minorEastAsia"/>
            <w:sz w:val="22"/>
            <w:szCs w:val="22"/>
          </w:rPr>
          <w:t xml:space="preserve">                "available bandwidth of the AP";</w:t>
        </w:r>
      </w:ins>
    </w:p>
    <w:p w14:paraId="3D8A3B6F" w14:textId="77777777" w:rsidR="005C0FC7" w:rsidRPr="005C0FC7" w:rsidRDefault="005C0FC7" w:rsidP="005C0FC7">
      <w:pPr>
        <w:spacing w:after="0" w:line="240" w:lineRule="auto"/>
        <w:rPr>
          <w:ins w:id="1945" w:author="Leeyoung" w:date="2019-06-13T16:26:00Z"/>
          <w:rFonts w:eastAsiaTheme="minorEastAsia"/>
          <w:sz w:val="22"/>
          <w:szCs w:val="22"/>
        </w:rPr>
      </w:pPr>
      <w:ins w:id="1946" w:author="Leeyoung" w:date="2019-06-13T16:26:00Z">
        <w:r w:rsidRPr="005C0FC7">
          <w:rPr>
            <w:rFonts w:eastAsiaTheme="minorEastAsia"/>
            <w:sz w:val="22"/>
            <w:szCs w:val="22"/>
          </w:rPr>
          <w:t xml:space="preserve">        }</w:t>
        </w:r>
      </w:ins>
    </w:p>
    <w:p w14:paraId="7B16E744" w14:textId="77777777" w:rsidR="005C0FC7" w:rsidRPr="005C0FC7" w:rsidRDefault="005C0FC7" w:rsidP="005C0FC7">
      <w:pPr>
        <w:spacing w:after="0" w:line="240" w:lineRule="auto"/>
        <w:rPr>
          <w:ins w:id="1947" w:author="Leeyoung" w:date="2019-06-13T16:26:00Z"/>
          <w:rFonts w:eastAsiaTheme="minorEastAsia"/>
          <w:sz w:val="22"/>
          <w:szCs w:val="22"/>
        </w:rPr>
      </w:pPr>
      <w:ins w:id="1948" w:author="Leeyoung" w:date="2019-06-13T16:26:00Z">
        <w:r w:rsidRPr="005C0FC7">
          <w:rPr>
            <w:rFonts w:eastAsiaTheme="minorEastAsia"/>
            <w:sz w:val="22"/>
            <w:szCs w:val="22"/>
          </w:rPr>
          <w:t xml:space="preserve">        /*add details and any other properties of AP,</w:t>
        </w:r>
      </w:ins>
    </w:p>
    <w:p w14:paraId="38B302A8" w14:textId="77777777" w:rsidR="005C0FC7" w:rsidRPr="005C0FC7" w:rsidRDefault="005C0FC7" w:rsidP="005C0FC7">
      <w:pPr>
        <w:spacing w:after="0" w:line="240" w:lineRule="auto"/>
        <w:rPr>
          <w:ins w:id="1949" w:author="Leeyoung" w:date="2019-06-13T16:26:00Z"/>
          <w:rFonts w:eastAsiaTheme="minorEastAsia"/>
          <w:sz w:val="22"/>
          <w:szCs w:val="22"/>
        </w:rPr>
      </w:pPr>
      <w:ins w:id="1950" w:author="Leeyoung" w:date="2019-06-13T16:26:00Z">
        <w:r w:rsidRPr="005C0FC7">
          <w:rPr>
            <w:rFonts w:eastAsiaTheme="minorEastAsia"/>
            <w:sz w:val="22"/>
            <w:szCs w:val="22"/>
          </w:rPr>
          <w:t xml:space="preserve">        not associated by a VN</w:t>
        </w:r>
      </w:ins>
    </w:p>
    <w:p w14:paraId="4679B0B0" w14:textId="77777777" w:rsidR="005C0FC7" w:rsidRPr="005C0FC7" w:rsidRDefault="005C0FC7" w:rsidP="005C0FC7">
      <w:pPr>
        <w:spacing w:after="0" w:line="240" w:lineRule="auto"/>
        <w:rPr>
          <w:ins w:id="1951" w:author="Leeyoung" w:date="2019-06-13T16:26:00Z"/>
          <w:rFonts w:eastAsiaTheme="minorEastAsia"/>
          <w:sz w:val="22"/>
          <w:szCs w:val="22"/>
        </w:rPr>
      </w:pPr>
      <w:ins w:id="1952" w:author="Leeyoung" w:date="2019-06-13T16:26:00Z">
        <w:r w:rsidRPr="005C0FC7">
          <w:rPr>
            <w:rFonts w:eastAsiaTheme="minorEastAsia"/>
            <w:sz w:val="22"/>
            <w:szCs w:val="22"/>
          </w:rPr>
          <w:t xml:space="preserve">        CE port, PE port etc.</w:t>
        </w:r>
      </w:ins>
    </w:p>
    <w:p w14:paraId="457C189E" w14:textId="77777777" w:rsidR="005C0FC7" w:rsidRPr="005C0FC7" w:rsidRDefault="005C0FC7" w:rsidP="005C0FC7">
      <w:pPr>
        <w:spacing w:after="0" w:line="240" w:lineRule="auto"/>
        <w:rPr>
          <w:ins w:id="1953" w:author="Leeyoung" w:date="2019-06-13T16:26:00Z"/>
          <w:rFonts w:eastAsiaTheme="minorEastAsia"/>
          <w:sz w:val="22"/>
          <w:szCs w:val="22"/>
        </w:rPr>
      </w:pPr>
      <w:ins w:id="1954" w:author="Leeyoung" w:date="2019-06-13T16:26:00Z">
        <w:r w:rsidRPr="005C0FC7">
          <w:rPr>
            <w:rFonts w:eastAsiaTheme="minorEastAsia"/>
            <w:sz w:val="22"/>
            <w:szCs w:val="22"/>
          </w:rPr>
          <w:t xml:space="preserve">        */</w:t>
        </w:r>
      </w:ins>
    </w:p>
    <w:p w14:paraId="44C94695" w14:textId="77777777" w:rsidR="005C0FC7" w:rsidRPr="005C0FC7" w:rsidRDefault="005C0FC7" w:rsidP="005C0FC7">
      <w:pPr>
        <w:spacing w:after="0" w:line="240" w:lineRule="auto"/>
        <w:rPr>
          <w:ins w:id="1955" w:author="Leeyoung" w:date="2019-06-13T16:26:00Z"/>
          <w:rFonts w:eastAsiaTheme="minorEastAsia"/>
          <w:sz w:val="22"/>
          <w:szCs w:val="22"/>
        </w:rPr>
      </w:pPr>
      <w:ins w:id="1956" w:author="Leeyoung" w:date="2019-06-13T16:26:00Z">
        <w:r w:rsidRPr="005C0FC7">
          <w:rPr>
            <w:rFonts w:eastAsiaTheme="minorEastAsia"/>
            <w:sz w:val="22"/>
            <w:szCs w:val="22"/>
          </w:rPr>
          <w:t xml:space="preserve">        list vn-ap {</w:t>
        </w:r>
      </w:ins>
    </w:p>
    <w:p w14:paraId="78A58C28" w14:textId="77777777" w:rsidR="005C0FC7" w:rsidRPr="005C0FC7" w:rsidRDefault="005C0FC7" w:rsidP="005C0FC7">
      <w:pPr>
        <w:spacing w:after="0" w:line="240" w:lineRule="auto"/>
        <w:rPr>
          <w:ins w:id="1957" w:author="Leeyoung" w:date="2019-06-13T16:26:00Z"/>
          <w:rFonts w:eastAsiaTheme="minorEastAsia"/>
          <w:sz w:val="22"/>
          <w:szCs w:val="22"/>
        </w:rPr>
      </w:pPr>
      <w:ins w:id="1958" w:author="Leeyoung" w:date="2019-06-13T16:26:00Z">
        <w:r w:rsidRPr="005C0FC7">
          <w:rPr>
            <w:rFonts w:eastAsiaTheme="minorEastAsia"/>
            <w:sz w:val="22"/>
            <w:szCs w:val="22"/>
          </w:rPr>
          <w:t xml:space="preserve">             key vn-ap-id;</w:t>
        </w:r>
      </w:ins>
    </w:p>
    <w:p w14:paraId="01FEC60F" w14:textId="77777777" w:rsidR="005C0FC7" w:rsidRPr="005C0FC7" w:rsidRDefault="005C0FC7" w:rsidP="005C0FC7">
      <w:pPr>
        <w:spacing w:after="0" w:line="240" w:lineRule="auto"/>
        <w:rPr>
          <w:ins w:id="1959" w:author="Leeyoung" w:date="2019-06-13T16:26:00Z"/>
          <w:rFonts w:eastAsiaTheme="minorEastAsia"/>
          <w:sz w:val="22"/>
          <w:szCs w:val="22"/>
        </w:rPr>
      </w:pPr>
      <w:ins w:id="1960" w:author="Leeyoung" w:date="2019-06-13T16:26:00Z">
        <w:r w:rsidRPr="005C0FC7">
          <w:rPr>
            <w:rFonts w:eastAsiaTheme="minorEastAsia"/>
            <w:sz w:val="22"/>
            <w:szCs w:val="22"/>
          </w:rPr>
          <w:t xml:space="preserve">             uses vn-ap;</w:t>
        </w:r>
      </w:ins>
    </w:p>
    <w:p w14:paraId="2600D3BD" w14:textId="77777777" w:rsidR="005C0FC7" w:rsidRPr="005C0FC7" w:rsidRDefault="005C0FC7" w:rsidP="005C0FC7">
      <w:pPr>
        <w:spacing w:after="0" w:line="240" w:lineRule="auto"/>
        <w:rPr>
          <w:ins w:id="1961" w:author="Leeyoung" w:date="2019-06-13T16:26:00Z"/>
          <w:rFonts w:eastAsiaTheme="minorEastAsia"/>
          <w:sz w:val="22"/>
          <w:szCs w:val="22"/>
        </w:rPr>
      </w:pPr>
      <w:ins w:id="1962" w:author="Leeyoung" w:date="2019-06-13T16:26:00Z">
        <w:r w:rsidRPr="005C0FC7">
          <w:rPr>
            <w:rFonts w:eastAsiaTheme="minorEastAsia"/>
            <w:sz w:val="22"/>
            <w:szCs w:val="22"/>
          </w:rPr>
          <w:t xml:space="preserve">             description</w:t>
        </w:r>
      </w:ins>
    </w:p>
    <w:p w14:paraId="08C7CC89" w14:textId="77777777" w:rsidR="005C0FC7" w:rsidRPr="005C0FC7" w:rsidRDefault="005C0FC7" w:rsidP="005C0FC7">
      <w:pPr>
        <w:spacing w:after="0" w:line="240" w:lineRule="auto"/>
        <w:rPr>
          <w:ins w:id="1963" w:author="Leeyoung" w:date="2019-06-13T16:26:00Z"/>
          <w:rFonts w:eastAsiaTheme="minorEastAsia"/>
          <w:sz w:val="22"/>
          <w:szCs w:val="22"/>
        </w:rPr>
      </w:pPr>
      <w:ins w:id="1964" w:author="Leeyoung" w:date="2019-06-13T16:26:00Z">
        <w:r w:rsidRPr="005C0FC7">
          <w:rPr>
            <w:rFonts w:eastAsiaTheme="minorEastAsia"/>
            <w:sz w:val="22"/>
            <w:szCs w:val="22"/>
          </w:rPr>
          <w:t xml:space="preserve">                 "list of VNAP in this AP";</w:t>
        </w:r>
      </w:ins>
    </w:p>
    <w:p w14:paraId="73FE6A33" w14:textId="77777777" w:rsidR="005C0FC7" w:rsidRPr="005C0FC7" w:rsidRDefault="005C0FC7" w:rsidP="005C0FC7">
      <w:pPr>
        <w:spacing w:after="0" w:line="240" w:lineRule="auto"/>
        <w:rPr>
          <w:ins w:id="1965" w:author="Leeyoung" w:date="2019-06-13T16:26:00Z"/>
          <w:rFonts w:eastAsiaTheme="minorEastAsia"/>
          <w:sz w:val="22"/>
          <w:szCs w:val="22"/>
        </w:rPr>
      </w:pPr>
      <w:ins w:id="1966" w:author="Leeyoung" w:date="2019-06-13T16:26:00Z">
        <w:r w:rsidRPr="005C0FC7">
          <w:rPr>
            <w:rFonts w:eastAsiaTheme="minorEastAsia"/>
            <w:sz w:val="22"/>
            <w:szCs w:val="22"/>
          </w:rPr>
          <w:t xml:space="preserve">        }</w:t>
        </w:r>
      </w:ins>
    </w:p>
    <w:p w14:paraId="023D1CD8" w14:textId="77777777" w:rsidR="005C0FC7" w:rsidRPr="005C0FC7" w:rsidRDefault="005C0FC7" w:rsidP="005C0FC7">
      <w:pPr>
        <w:spacing w:after="0" w:line="240" w:lineRule="auto"/>
        <w:rPr>
          <w:ins w:id="1967" w:author="Leeyoung" w:date="2019-06-13T16:26:00Z"/>
          <w:rFonts w:eastAsiaTheme="minorEastAsia"/>
          <w:sz w:val="22"/>
          <w:szCs w:val="22"/>
        </w:rPr>
      </w:pPr>
      <w:ins w:id="1968" w:author="Leeyoung" w:date="2019-06-13T16:26:00Z">
        <w:r w:rsidRPr="005C0FC7">
          <w:rPr>
            <w:rFonts w:eastAsiaTheme="minorEastAsia"/>
            <w:sz w:val="22"/>
            <w:szCs w:val="22"/>
          </w:rPr>
          <w:t xml:space="preserve">    }//access-point</w:t>
        </w:r>
      </w:ins>
    </w:p>
    <w:p w14:paraId="7D8836BF" w14:textId="77777777" w:rsidR="005C0FC7" w:rsidRPr="005C0FC7" w:rsidRDefault="005C0FC7" w:rsidP="005C0FC7">
      <w:pPr>
        <w:spacing w:after="0" w:line="240" w:lineRule="auto"/>
        <w:rPr>
          <w:ins w:id="1969" w:author="Leeyoung" w:date="2019-06-13T16:26:00Z"/>
          <w:rFonts w:eastAsiaTheme="minorEastAsia"/>
          <w:sz w:val="22"/>
          <w:szCs w:val="22"/>
        </w:rPr>
      </w:pPr>
      <w:ins w:id="1970" w:author="Leeyoung" w:date="2019-06-13T16:26:00Z">
        <w:r w:rsidRPr="005C0FC7">
          <w:rPr>
            <w:rFonts w:eastAsiaTheme="minorEastAsia"/>
            <w:sz w:val="22"/>
            <w:szCs w:val="22"/>
          </w:rPr>
          <w:t xml:space="preserve">    grouping vn-member {</w:t>
        </w:r>
      </w:ins>
    </w:p>
    <w:p w14:paraId="6DA94B00" w14:textId="77777777" w:rsidR="005C0FC7" w:rsidRPr="005C0FC7" w:rsidRDefault="005C0FC7" w:rsidP="005C0FC7">
      <w:pPr>
        <w:spacing w:after="0" w:line="240" w:lineRule="auto"/>
        <w:rPr>
          <w:ins w:id="1971" w:author="Leeyoung" w:date="2019-06-13T16:26:00Z"/>
          <w:rFonts w:eastAsiaTheme="minorEastAsia"/>
          <w:sz w:val="22"/>
          <w:szCs w:val="22"/>
        </w:rPr>
      </w:pPr>
      <w:ins w:id="1972" w:author="Leeyoung" w:date="2019-06-13T16:26:00Z">
        <w:r w:rsidRPr="005C0FC7">
          <w:rPr>
            <w:rFonts w:eastAsiaTheme="minorEastAsia"/>
            <w:sz w:val="22"/>
            <w:szCs w:val="22"/>
          </w:rPr>
          <w:t xml:space="preserve">        description</w:t>
        </w:r>
      </w:ins>
    </w:p>
    <w:p w14:paraId="12AF3B76" w14:textId="77777777" w:rsidR="005C0FC7" w:rsidRPr="005C0FC7" w:rsidRDefault="005C0FC7" w:rsidP="005C0FC7">
      <w:pPr>
        <w:spacing w:after="0" w:line="240" w:lineRule="auto"/>
        <w:rPr>
          <w:ins w:id="1973" w:author="Leeyoung" w:date="2019-06-13T16:26:00Z"/>
          <w:rFonts w:eastAsiaTheme="minorEastAsia"/>
          <w:sz w:val="22"/>
          <w:szCs w:val="22"/>
        </w:rPr>
      </w:pPr>
      <w:ins w:id="1974" w:author="Leeyoung" w:date="2019-06-13T16:26:00Z">
        <w:r w:rsidRPr="005C0FC7">
          <w:rPr>
            <w:rFonts w:eastAsiaTheme="minorEastAsia"/>
            <w:sz w:val="22"/>
            <w:szCs w:val="22"/>
          </w:rPr>
          <w:t xml:space="preserve">            "vn-member is described by this container";</w:t>
        </w:r>
      </w:ins>
    </w:p>
    <w:p w14:paraId="6788C61A" w14:textId="77777777" w:rsidR="005C0FC7" w:rsidRPr="005C0FC7" w:rsidRDefault="005C0FC7" w:rsidP="005C0FC7">
      <w:pPr>
        <w:spacing w:after="0" w:line="240" w:lineRule="auto"/>
        <w:rPr>
          <w:ins w:id="1975" w:author="Leeyoung" w:date="2019-06-13T16:26:00Z"/>
          <w:rFonts w:eastAsiaTheme="minorEastAsia"/>
          <w:sz w:val="22"/>
          <w:szCs w:val="22"/>
        </w:rPr>
      </w:pPr>
      <w:ins w:id="1976" w:author="Leeyoung" w:date="2019-06-13T16:26:00Z">
        <w:r w:rsidRPr="005C0FC7">
          <w:rPr>
            <w:rFonts w:eastAsiaTheme="minorEastAsia"/>
            <w:sz w:val="22"/>
            <w:szCs w:val="22"/>
          </w:rPr>
          <w:t xml:space="preserve">        leaf vn-member-id {</w:t>
        </w:r>
      </w:ins>
    </w:p>
    <w:p w14:paraId="0524C20B" w14:textId="77777777" w:rsidR="005C0FC7" w:rsidRPr="005C0FC7" w:rsidRDefault="005C0FC7" w:rsidP="005C0FC7">
      <w:pPr>
        <w:spacing w:after="0" w:line="240" w:lineRule="auto"/>
        <w:rPr>
          <w:ins w:id="1977" w:author="Leeyoung" w:date="2019-06-13T16:26:00Z"/>
          <w:rFonts w:eastAsiaTheme="minorEastAsia"/>
          <w:sz w:val="22"/>
          <w:szCs w:val="22"/>
        </w:rPr>
      </w:pPr>
      <w:ins w:id="1978" w:author="Leeyoung" w:date="2019-06-13T16:26:00Z">
        <w:r w:rsidRPr="005C0FC7">
          <w:rPr>
            <w:rFonts w:eastAsiaTheme="minorEastAsia"/>
            <w:sz w:val="22"/>
            <w:szCs w:val="22"/>
          </w:rPr>
          <w:t xml:space="preserve">            type uint32;</w:t>
        </w:r>
      </w:ins>
    </w:p>
    <w:p w14:paraId="6E34D75E" w14:textId="77777777" w:rsidR="005C0FC7" w:rsidRPr="005C0FC7" w:rsidRDefault="005C0FC7" w:rsidP="005C0FC7">
      <w:pPr>
        <w:spacing w:after="0" w:line="240" w:lineRule="auto"/>
        <w:rPr>
          <w:ins w:id="1979" w:author="Leeyoung" w:date="2019-06-13T16:26:00Z"/>
          <w:rFonts w:eastAsiaTheme="minorEastAsia"/>
          <w:sz w:val="22"/>
          <w:szCs w:val="22"/>
        </w:rPr>
      </w:pPr>
      <w:ins w:id="1980" w:author="Leeyoung" w:date="2019-06-13T16:26:00Z">
        <w:r w:rsidRPr="005C0FC7">
          <w:rPr>
            <w:rFonts w:eastAsiaTheme="minorEastAsia"/>
            <w:sz w:val="22"/>
            <w:szCs w:val="22"/>
          </w:rPr>
          <w:t xml:space="preserve">            description</w:t>
        </w:r>
      </w:ins>
    </w:p>
    <w:p w14:paraId="7C3713E7" w14:textId="77777777" w:rsidR="005C0FC7" w:rsidRPr="005C0FC7" w:rsidRDefault="005C0FC7" w:rsidP="005C0FC7">
      <w:pPr>
        <w:spacing w:after="0" w:line="240" w:lineRule="auto"/>
        <w:rPr>
          <w:ins w:id="1981" w:author="Leeyoung" w:date="2019-06-13T16:26:00Z"/>
          <w:rFonts w:eastAsiaTheme="minorEastAsia"/>
          <w:sz w:val="22"/>
          <w:szCs w:val="22"/>
        </w:rPr>
      </w:pPr>
      <w:ins w:id="1982" w:author="Leeyoung" w:date="2019-06-13T16:26:00Z">
        <w:r w:rsidRPr="005C0FC7">
          <w:rPr>
            <w:rFonts w:eastAsiaTheme="minorEastAsia"/>
            <w:sz w:val="22"/>
            <w:szCs w:val="22"/>
          </w:rPr>
          <w:t xml:space="preserve">                "vn-member identifier";</w:t>
        </w:r>
      </w:ins>
    </w:p>
    <w:p w14:paraId="68036E57" w14:textId="77777777" w:rsidR="005C0FC7" w:rsidRPr="005C0FC7" w:rsidRDefault="005C0FC7" w:rsidP="005C0FC7">
      <w:pPr>
        <w:spacing w:after="0" w:line="240" w:lineRule="auto"/>
        <w:rPr>
          <w:ins w:id="1983" w:author="Leeyoung" w:date="2019-06-13T16:26:00Z"/>
          <w:rFonts w:eastAsiaTheme="minorEastAsia"/>
          <w:sz w:val="22"/>
          <w:szCs w:val="22"/>
        </w:rPr>
      </w:pPr>
      <w:ins w:id="1984" w:author="Leeyoung" w:date="2019-06-13T16:26:00Z">
        <w:r w:rsidRPr="005C0FC7">
          <w:rPr>
            <w:rFonts w:eastAsiaTheme="minorEastAsia"/>
            <w:sz w:val="22"/>
            <w:szCs w:val="22"/>
          </w:rPr>
          <w:t xml:space="preserve">        }</w:t>
        </w:r>
      </w:ins>
    </w:p>
    <w:p w14:paraId="66ACEF52" w14:textId="77777777" w:rsidR="005C0FC7" w:rsidRPr="005C0FC7" w:rsidRDefault="005C0FC7" w:rsidP="005C0FC7">
      <w:pPr>
        <w:spacing w:after="0" w:line="240" w:lineRule="auto"/>
        <w:rPr>
          <w:ins w:id="1985" w:author="Leeyoung" w:date="2019-06-13T16:26:00Z"/>
          <w:rFonts w:eastAsiaTheme="minorEastAsia"/>
          <w:sz w:val="22"/>
          <w:szCs w:val="22"/>
        </w:rPr>
      </w:pPr>
      <w:ins w:id="1986" w:author="Leeyoung" w:date="2019-06-13T16:26:00Z">
        <w:r w:rsidRPr="005C0FC7">
          <w:rPr>
            <w:rFonts w:eastAsiaTheme="minorEastAsia"/>
            <w:sz w:val="22"/>
            <w:szCs w:val="22"/>
          </w:rPr>
          <w:t xml:space="preserve">        container src</w:t>
        </w:r>
      </w:ins>
    </w:p>
    <w:p w14:paraId="13661653" w14:textId="77777777" w:rsidR="005C0FC7" w:rsidRPr="005C0FC7" w:rsidRDefault="005C0FC7" w:rsidP="005C0FC7">
      <w:pPr>
        <w:spacing w:after="0" w:line="240" w:lineRule="auto"/>
        <w:rPr>
          <w:ins w:id="1987" w:author="Leeyoung" w:date="2019-06-13T16:26:00Z"/>
          <w:rFonts w:eastAsiaTheme="minorEastAsia"/>
          <w:sz w:val="22"/>
          <w:szCs w:val="22"/>
        </w:rPr>
      </w:pPr>
      <w:ins w:id="1988" w:author="Leeyoung" w:date="2019-06-13T16:26:00Z">
        <w:r w:rsidRPr="005C0FC7">
          <w:rPr>
            <w:rFonts w:eastAsiaTheme="minorEastAsia"/>
            <w:sz w:val="22"/>
            <w:szCs w:val="22"/>
          </w:rPr>
          <w:t xml:space="preserve">        {</w:t>
        </w:r>
      </w:ins>
    </w:p>
    <w:p w14:paraId="4E733974" w14:textId="77777777" w:rsidR="005C0FC7" w:rsidRPr="005C0FC7" w:rsidRDefault="005C0FC7" w:rsidP="005C0FC7">
      <w:pPr>
        <w:spacing w:after="0" w:line="240" w:lineRule="auto"/>
        <w:rPr>
          <w:ins w:id="1989" w:author="Leeyoung" w:date="2019-06-13T16:26:00Z"/>
          <w:rFonts w:eastAsiaTheme="minorEastAsia"/>
          <w:sz w:val="22"/>
          <w:szCs w:val="22"/>
        </w:rPr>
      </w:pPr>
      <w:ins w:id="1990" w:author="Leeyoung" w:date="2019-06-13T16:26:00Z">
        <w:r w:rsidRPr="005C0FC7">
          <w:rPr>
            <w:rFonts w:eastAsiaTheme="minorEastAsia"/>
            <w:sz w:val="22"/>
            <w:szCs w:val="22"/>
          </w:rPr>
          <w:t xml:space="preserve">            description</w:t>
        </w:r>
      </w:ins>
    </w:p>
    <w:p w14:paraId="35700609" w14:textId="77777777" w:rsidR="005C0FC7" w:rsidRPr="005C0FC7" w:rsidRDefault="005C0FC7" w:rsidP="005C0FC7">
      <w:pPr>
        <w:spacing w:after="0" w:line="240" w:lineRule="auto"/>
        <w:rPr>
          <w:ins w:id="1991" w:author="Leeyoung" w:date="2019-06-13T16:26:00Z"/>
          <w:rFonts w:eastAsiaTheme="minorEastAsia"/>
          <w:sz w:val="22"/>
          <w:szCs w:val="22"/>
        </w:rPr>
      </w:pPr>
      <w:ins w:id="1992" w:author="Leeyoung" w:date="2019-06-13T16:26:00Z">
        <w:r w:rsidRPr="005C0FC7">
          <w:rPr>
            <w:rFonts w:eastAsiaTheme="minorEastAsia"/>
            <w:sz w:val="22"/>
            <w:szCs w:val="22"/>
          </w:rPr>
          <w:t xml:space="preserve">                "the source of VN Member";</w:t>
        </w:r>
      </w:ins>
    </w:p>
    <w:p w14:paraId="25A45A84" w14:textId="77777777" w:rsidR="005C0FC7" w:rsidRPr="005C0FC7" w:rsidRDefault="005C0FC7" w:rsidP="005C0FC7">
      <w:pPr>
        <w:spacing w:after="0" w:line="240" w:lineRule="auto"/>
        <w:rPr>
          <w:ins w:id="1993" w:author="Leeyoung" w:date="2019-06-13T16:26:00Z"/>
          <w:rFonts w:eastAsiaTheme="minorEastAsia"/>
          <w:sz w:val="22"/>
          <w:szCs w:val="22"/>
        </w:rPr>
      </w:pPr>
      <w:ins w:id="1994" w:author="Leeyoung" w:date="2019-06-13T16:26:00Z">
        <w:r w:rsidRPr="005C0FC7">
          <w:rPr>
            <w:rFonts w:eastAsiaTheme="minorEastAsia"/>
            <w:sz w:val="22"/>
            <w:szCs w:val="22"/>
          </w:rPr>
          <w:t xml:space="preserve">            leaf src {</w:t>
        </w:r>
      </w:ins>
    </w:p>
    <w:p w14:paraId="2D314C3A" w14:textId="77777777" w:rsidR="005C0FC7" w:rsidRPr="005C0FC7" w:rsidRDefault="005C0FC7" w:rsidP="005C0FC7">
      <w:pPr>
        <w:spacing w:after="0" w:line="240" w:lineRule="auto"/>
        <w:rPr>
          <w:ins w:id="1995" w:author="Leeyoung" w:date="2019-06-13T16:26:00Z"/>
          <w:rFonts w:eastAsiaTheme="minorEastAsia"/>
          <w:sz w:val="22"/>
          <w:szCs w:val="22"/>
        </w:rPr>
      </w:pPr>
      <w:ins w:id="1996" w:author="Leeyoung" w:date="2019-06-13T16:26:00Z">
        <w:r w:rsidRPr="005C0FC7">
          <w:rPr>
            <w:rFonts w:eastAsiaTheme="minorEastAsia"/>
            <w:sz w:val="22"/>
            <w:szCs w:val="22"/>
          </w:rPr>
          <w:t xml:space="preserve">                type leafref {</w:t>
        </w:r>
      </w:ins>
    </w:p>
    <w:p w14:paraId="5746117B" w14:textId="77777777" w:rsidR="005C0FC7" w:rsidRPr="005C0FC7" w:rsidRDefault="005C0FC7" w:rsidP="005C0FC7">
      <w:pPr>
        <w:spacing w:after="0" w:line="240" w:lineRule="auto"/>
        <w:rPr>
          <w:ins w:id="1997" w:author="Leeyoung" w:date="2019-06-13T16:26:00Z"/>
          <w:rFonts w:eastAsiaTheme="minorEastAsia"/>
          <w:sz w:val="22"/>
          <w:szCs w:val="22"/>
        </w:rPr>
      </w:pPr>
      <w:ins w:id="1998" w:author="Leeyoung" w:date="2019-06-13T16:26:00Z">
        <w:r w:rsidRPr="005C0FC7">
          <w:rPr>
            <w:rFonts w:eastAsiaTheme="minorEastAsia"/>
            <w:sz w:val="22"/>
            <w:szCs w:val="22"/>
          </w:rPr>
          <w:t xml:space="preserve">                    path "/ap/access-point-list/access-point-id";</w:t>
        </w:r>
      </w:ins>
    </w:p>
    <w:p w14:paraId="36196F4E" w14:textId="77777777" w:rsidR="005C0FC7" w:rsidRPr="005C0FC7" w:rsidRDefault="005C0FC7" w:rsidP="005C0FC7">
      <w:pPr>
        <w:spacing w:after="0" w:line="240" w:lineRule="auto"/>
        <w:rPr>
          <w:ins w:id="1999" w:author="Leeyoung" w:date="2019-06-13T16:26:00Z"/>
          <w:rFonts w:eastAsiaTheme="minorEastAsia"/>
          <w:sz w:val="22"/>
          <w:szCs w:val="22"/>
        </w:rPr>
      </w:pPr>
      <w:ins w:id="2000" w:author="Leeyoung" w:date="2019-06-13T16:26:00Z">
        <w:r w:rsidRPr="005C0FC7">
          <w:rPr>
            <w:rFonts w:eastAsiaTheme="minorEastAsia"/>
            <w:sz w:val="22"/>
            <w:szCs w:val="22"/>
          </w:rPr>
          <w:t xml:space="preserve">                }</w:t>
        </w:r>
      </w:ins>
    </w:p>
    <w:p w14:paraId="08CFD217" w14:textId="77777777" w:rsidR="005C0FC7" w:rsidRPr="005C0FC7" w:rsidRDefault="005C0FC7" w:rsidP="005C0FC7">
      <w:pPr>
        <w:spacing w:after="0" w:line="240" w:lineRule="auto"/>
        <w:rPr>
          <w:ins w:id="2001" w:author="Leeyoung" w:date="2019-06-13T16:26:00Z"/>
          <w:rFonts w:eastAsiaTheme="minorEastAsia"/>
          <w:sz w:val="22"/>
          <w:szCs w:val="22"/>
        </w:rPr>
      </w:pPr>
      <w:ins w:id="2002" w:author="Leeyoung" w:date="2019-06-13T16:26:00Z">
        <w:r w:rsidRPr="005C0FC7">
          <w:rPr>
            <w:rFonts w:eastAsiaTheme="minorEastAsia"/>
            <w:sz w:val="22"/>
            <w:szCs w:val="22"/>
          </w:rPr>
          <w:t xml:space="preserve">                description</w:t>
        </w:r>
      </w:ins>
    </w:p>
    <w:p w14:paraId="27BB6C29" w14:textId="77777777" w:rsidR="005C0FC7" w:rsidRPr="005C0FC7" w:rsidRDefault="005C0FC7" w:rsidP="005C0FC7">
      <w:pPr>
        <w:spacing w:after="0" w:line="240" w:lineRule="auto"/>
        <w:rPr>
          <w:ins w:id="2003" w:author="Leeyoung" w:date="2019-06-13T16:26:00Z"/>
          <w:rFonts w:eastAsiaTheme="minorEastAsia"/>
          <w:sz w:val="22"/>
          <w:szCs w:val="22"/>
        </w:rPr>
      </w:pPr>
      <w:ins w:id="2004" w:author="Leeyoung" w:date="2019-06-13T16:26:00Z">
        <w:r w:rsidRPr="005C0FC7">
          <w:rPr>
            <w:rFonts w:eastAsiaTheme="minorEastAsia"/>
            <w:sz w:val="22"/>
            <w:szCs w:val="22"/>
          </w:rPr>
          <w:t xml:space="preserve">                    "reference to source AP";</w:t>
        </w:r>
      </w:ins>
    </w:p>
    <w:p w14:paraId="5C313663" w14:textId="77777777" w:rsidR="005C0FC7" w:rsidRPr="005C0FC7" w:rsidRDefault="005C0FC7" w:rsidP="005C0FC7">
      <w:pPr>
        <w:spacing w:after="0" w:line="240" w:lineRule="auto"/>
        <w:rPr>
          <w:ins w:id="2005" w:author="Leeyoung" w:date="2019-06-13T16:26:00Z"/>
          <w:rFonts w:eastAsiaTheme="minorEastAsia"/>
          <w:sz w:val="22"/>
          <w:szCs w:val="22"/>
        </w:rPr>
      </w:pPr>
      <w:ins w:id="2006" w:author="Leeyoung" w:date="2019-06-13T16:26:00Z">
        <w:r w:rsidRPr="005C0FC7">
          <w:rPr>
            <w:rFonts w:eastAsiaTheme="minorEastAsia"/>
            <w:sz w:val="22"/>
            <w:szCs w:val="22"/>
          </w:rPr>
          <w:t xml:space="preserve">            }</w:t>
        </w:r>
      </w:ins>
    </w:p>
    <w:p w14:paraId="67005778" w14:textId="77777777" w:rsidR="005C0FC7" w:rsidRPr="005C0FC7" w:rsidRDefault="005C0FC7" w:rsidP="005C0FC7">
      <w:pPr>
        <w:spacing w:after="0" w:line="240" w:lineRule="auto"/>
        <w:rPr>
          <w:ins w:id="2007" w:author="Leeyoung" w:date="2019-06-13T16:26:00Z"/>
          <w:rFonts w:eastAsiaTheme="minorEastAsia"/>
          <w:sz w:val="22"/>
          <w:szCs w:val="22"/>
        </w:rPr>
      </w:pPr>
      <w:ins w:id="2008" w:author="Leeyoung" w:date="2019-06-13T16:26:00Z">
        <w:r w:rsidRPr="005C0FC7">
          <w:rPr>
            <w:rFonts w:eastAsiaTheme="minorEastAsia"/>
            <w:sz w:val="22"/>
            <w:szCs w:val="22"/>
          </w:rPr>
          <w:t xml:space="preserve">            leaf src-vn-ap-id{</w:t>
        </w:r>
      </w:ins>
    </w:p>
    <w:p w14:paraId="132878D4" w14:textId="77777777" w:rsidR="005C0FC7" w:rsidRPr="005C0FC7" w:rsidRDefault="005C0FC7" w:rsidP="005C0FC7">
      <w:pPr>
        <w:spacing w:after="0" w:line="240" w:lineRule="auto"/>
        <w:rPr>
          <w:ins w:id="2009" w:author="Leeyoung" w:date="2019-06-13T16:26:00Z"/>
          <w:rFonts w:eastAsiaTheme="minorEastAsia"/>
          <w:sz w:val="22"/>
          <w:szCs w:val="22"/>
        </w:rPr>
      </w:pPr>
      <w:ins w:id="2010" w:author="Leeyoung" w:date="2019-06-13T16:26:00Z">
        <w:r w:rsidRPr="005C0FC7">
          <w:rPr>
            <w:rFonts w:eastAsiaTheme="minorEastAsia"/>
            <w:sz w:val="22"/>
            <w:szCs w:val="22"/>
          </w:rPr>
          <w:t xml:space="preserve">                type leafref {</w:t>
        </w:r>
      </w:ins>
    </w:p>
    <w:p w14:paraId="12B01584" w14:textId="77777777" w:rsidR="005C0FC7" w:rsidRPr="005C0FC7" w:rsidRDefault="005C0FC7" w:rsidP="005C0FC7">
      <w:pPr>
        <w:spacing w:after="0" w:line="240" w:lineRule="auto"/>
        <w:rPr>
          <w:ins w:id="2011" w:author="Leeyoung" w:date="2019-06-13T16:26:00Z"/>
          <w:rFonts w:eastAsiaTheme="minorEastAsia"/>
          <w:sz w:val="22"/>
          <w:szCs w:val="22"/>
        </w:rPr>
      </w:pPr>
      <w:ins w:id="2012" w:author="Leeyoung" w:date="2019-06-13T16:26:00Z">
        <w:r w:rsidRPr="005C0FC7">
          <w:rPr>
            <w:rFonts w:eastAsiaTheme="minorEastAsia"/>
            <w:sz w:val="22"/>
            <w:szCs w:val="22"/>
          </w:rPr>
          <w:t xml:space="preserve">                    path "/ap/access-point-list/vn-ap/vn-ap-id";</w:t>
        </w:r>
      </w:ins>
    </w:p>
    <w:p w14:paraId="08361AC9" w14:textId="77777777" w:rsidR="005C0FC7" w:rsidRPr="005C0FC7" w:rsidRDefault="005C0FC7" w:rsidP="005C0FC7">
      <w:pPr>
        <w:spacing w:after="0" w:line="240" w:lineRule="auto"/>
        <w:rPr>
          <w:ins w:id="2013" w:author="Leeyoung" w:date="2019-06-13T16:26:00Z"/>
          <w:rFonts w:eastAsiaTheme="minorEastAsia"/>
          <w:sz w:val="22"/>
          <w:szCs w:val="22"/>
        </w:rPr>
      </w:pPr>
      <w:ins w:id="2014" w:author="Leeyoung" w:date="2019-06-13T16:26:00Z">
        <w:r w:rsidRPr="005C0FC7">
          <w:rPr>
            <w:rFonts w:eastAsiaTheme="minorEastAsia"/>
            <w:sz w:val="22"/>
            <w:szCs w:val="22"/>
          </w:rPr>
          <w:t xml:space="preserve">                }</w:t>
        </w:r>
      </w:ins>
    </w:p>
    <w:p w14:paraId="1EAE3C7B" w14:textId="77777777" w:rsidR="005C0FC7" w:rsidRPr="005C0FC7" w:rsidRDefault="005C0FC7" w:rsidP="005C0FC7">
      <w:pPr>
        <w:spacing w:after="0" w:line="240" w:lineRule="auto"/>
        <w:rPr>
          <w:ins w:id="2015" w:author="Leeyoung" w:date="2019-06-13T16:26:00Z"/>
          <w:rFonts w:eastAsiaTheme="minorEastAsia"/>
          <w:sz w:val="22"/>
          <w:szCs w:val="22"/>
        </w:rPr>
      </w:pPr>
      <w:ins w:id="2016" w:author="Leeyoung" w:date="2019-06-13T16:26:00Z">
        <w:r w:rsidRPr="005C0FC7">
          <w:rPr>
            <w:rFonts w:eastAsiaTheme="minorEastAsia"/>
            <w:sz w:val="22"/>
            <w:szCs w:val="22"/>
          </w:rPr>
          <w:t xml:space="preserve">                description</w:t>
        </w:r>
      </w:ins>
    </w:p>
    <w:p w14:paraId="1D52FBA6" w14:textId="77777777" w:rsidR="005C0FC7" w:rsidRPr="005C0FC7" w:rsidRDefault="005C0FC7" w:rsidP="005C0FC7">
      <w:pPr>
        <w:spacing w:after="0" w:line="240" w:lineRule="auto"/>
        <w:rPr>
          <w:ins w:id="2017" w:author="Leeyoung" w:date="2019-06-13T16:26:00Z"/>
          <w:rFonts w:eastAsiaTheme="minorEastAsia"/>
          <w:sz w:val="22"/>
          <w:szCs w:val="22"/>
        </w:rPr>
      </w:pPr>
      <w:ins w:id="2018" w:author="Leeyoung" w:date="2019-06-13T16:26:00Z">
        <w:r w:rsidRPr="005C0FC7">
          <w:rPr>
            <w:rFonts w:eastAsiaTheme="minorEastAsia"/>
            <w:sz w:val="22"/>
            <w:szCs w:val="22"/>
          </w:rPr>
          <w:t xml:space="preserve">                    "reference to source VNAP";</w:t>
        </w:r>
      </w:ins>
    </w:p>
    <w:p w14:paraId="138CD54A" w14:textId="77777777" w:rsidR="005C0FC7" w:rsidRPr="005C0FC7" w:rsidRDefault="005C0FC7" w:rsidP="005C0FC7">
      <w:pPr>
        <w:spacing w:after="0" w:line="240" w:lineRule="auto"/>
        <w:rPr>
          <w:ins w:id="2019" w:author="Leeyoung" w:date="2019-06-13T16:26:00Z"/>
          <w:rFonts w:eastAsiaTheme="minorEastAsia"/>
          <w:sz w:val="22"/>
          <w:szCs w:val="22"/>
        </w:rPr>
      </w:pPr>
      <w:ins w:id="2020" w:author="Leeyoung" w:date="2019-06-13T16:26:00Z">
        <w:r w:rsidRPr="005C0FC7">
          <w:rPr>
            <w:rFonts w:eastAsiaTheme="minorEastAsia"/>
            <w:sz w:val="22"/>
            <w:szCs w:val="22"/>
          </w:rPr>
          <w:t xml:space="preserve">            }</w:t>
        </w:r>
      </w:ins>
    </w:p>
    <w:p w14:paraId="1CDF4463" w14:textId="77777777" w:rsidR="005C0FC7" w:rsidRPr="005C0FC7" w:rsidRDefault="005C0FC7" w:rsidP="005C0FC7">
      <w:pPr>
        <w:spacing w:after="0" w:line="240" w:lineRule="auto"/>
        <w:rPr>
          <w:ins w:id="2021" w:author="Leeyoung" w:date="2019-06-13T16:26:00Z"/>
          <w:rFonts w:eastAsiaTheme="minorEastAsia"/>
          <w:sz w:val="22"/>
          <w:szCs w:val="22"/>
        </w:rPr>
      </w:pPr>
      <w:ins w:id="2022" w:author="Leeyoung" w:date="2019-06-13T16:26:00Z">
        <w:r w:rsidRPr="005C0FC7">
          <w:rPr>
            <w:rFonts w:eastAsiaTheme="minorEastAsia"/>
            <w:sz w:val="22"/>
            <w:szCs w:val="22"/>
          </w:rPr>
          <w:t xml:space="preserve">            leaf multi-src {</w:t>
        </w:r>
      </w:ins>
    </w:p>
    <w:p w14:paraId="3C4F4EE6" w14:textId="77777777" w:rsidR="005C0FC7" w:rsidRPr="005C0FC7" w:rsidRDefault="005C0FC7" w:rsidP="005C0FC7">
      <w:pPr>
        <w:spacing w:after="0" w:line="240" w:lineRule="auto"/>
        <w:rPr>
          <w:ins w:id="2023" w:author="Leeyoung" w:date="2019-06-13T16:26:00Z"/>
          <w:rFonts w:eastAsiaTheme="minorEastAsia"/>
          <w:sz w:val="22"/>
          <w:szCs w:val="22"/>
        </w:rPr>
      </w:pPr>
      <w:ins w:id="2024" w:author="Leeyoung" w:date="2019-06-13T16:26:00Z">
        <w:r w:rsidRPr="005C0FC7">
          <w:rPr>
            <w:rFonts w:eastAsiaTheme="minorEastAsia"/>
            <w:sz w:val="22"/>
            <w:szCs w:val="22"/>
          </w:rPr>
          <w:t xml:space="preserve">                if-feature multi-src-dest;</w:t>
        </w:r>
      </w:ins>
    </w:p>
    <w:p w14:paraId="4992AB97" w14:textId="77777777" w:rsidR="005C0FC7" w:rsidRPr="005C0FC7" w:rsidRDefault="005C0FC7" w:rsidP="005C0FC7">
      <w:pPr>
        <w:spacing w:after="0" w:line="240" w:lineRule="auto"/>
        <w:rPr>
          <w:ins w:id="2025" w:author="Leeyoung" w:date="2019-06-13T16:26:00Z"/>
          <w:rFonts w:eastAsiaTheme="minorEastAsia"/>
          <w:sz w:val="22"/>
          <w:szCs w:val="22"/>
        </w:rPr>
      </w:pPr>
      <w:ins w:id="2026" w:author="Leeyoung" w:date="2019-06-13T16:26:00Z">
        <w:r w:rsidRPr="005C0FC7">
          <w:rPr>
            <w:rFonts w:eastAsiaTheme="minorEastAsia"/>
            <w:sz w:val="22"/>
            <w:szCs w:val="22"/>
          </w:rPr>
          <w:t xml:space="preserve">                type boolean;</w:t>
        </w:r>
      </w:ins>
    </w:p>
    <w:p w14:paraId="1ACD9820" w14:textId="77777777" w:rsidR="005C0FC7" w:rsidRPr="005C0FC7" w:rsidRDefault="005C0FC7" w:rsidP="005C0FC7">
      <w:pPr>
        <w:spacing w:after="0" w:line="240" w:lineRule="auto"/>
        <w:rPr>
          <w:ins w:id="2027" w:author="Leeyoung" w:date="2019-06-13T16:26:00Z"/>
          <w:rFonts w:eastAsiaTheme="minorEastAsia"/>
          <w:sz w:val="22"/>
          <w:szCs w:val="22"/>
        </w:rPr>
      </w:pPr>
      <w:ins w:id="2028" w:author="Leeyoung" w:date="2019-06-13T16:26:00Z">
        <w:r w:rsidRPr="005C0FC7">
          <w:rPr>
            <w:rFonts w:eastAsiaTheme="minorEastAsia"/>
            <w:sz w:val="22"/>
            <w:szCs w:val="22"/>
          </w:rPr>
          <w:t xml:space="preserve">                description</w:t>
        </w:r>
      </w:ins>
    </w:p>
    <w:p w14:paraId="5C51B60D" w14:textId="77777777" w:rsidR="005C0FC7" w:rsidRPr="005C0FC7" w:rsidRDefault="005C0FC7" w:rsidP="005C0FC7">
      <w:pPr>
        <w:spacing w:after="0" w:line="240" w:lineRule="auto"/>
        <w:rPr>
          <w:ins w:id="2029" w:author="Leeyoung" w:date="2019-06-13T16:26:00Z"/>
          <w:rFonts w:eastAsiaTheme="minorEastAsia"/>
          <w:sz w:val="22"/>
          <w:szCs w:val="22"/>
        </w:rPr>
      </w:pPr>
      <w:ins w:id="2030" w:author="Leeyoung" w:date="2019-06-13T16:26:00Z">
        <w:r w:rsidRPr="005C0FC7">
          <w:rPr>
            <w:rFonts w:eastAsiaTheme="minorEastAsia"/>
            <w:sz w:val="22"/>
            <w:szCs w:val="22"/>
          </w:rPr>
          <w:t xml:space="preserve">                    "Is source part of multi-source, where</w:t>
        </w:r>
      </w:ins>
    </w:p>
    <w:p w14:paraId="45C1F3ED" w14:textId="77777777" w:rsidR="005C0FC7" w:rsidRPr="005C0FC7" w:rsidRDefault="005C0FC7" w:rsidP="005C0FC7">
      <w:pPr>
        <w:spacing w:after="0" w:line="240" w:lineRule="auto"/>
        <w:rPr>
          <w:ins w:id="2031" w:author="Leeyoung" w:date="2019-06-13T16:26:00Z"/>
          <w:rFonts w:eastAsiaTheme="minorEastAsia"/>
          <w:sz w:val="22"/>
          <w:szCs w:val="22"/>
        </w:rPr>
      </w:pPr>
      <w:ins w:id="2032" w:author="Leeyoung" w:date="2019-06-13T16:26:00Z">
        <w:r w:rsidRPr="005C0FC7">
          <w:rPr>
            <w:rFonts w:eastAsiaTheme="minorEastAsia"/>
            <w:sz w:val="22"/>
            <w:szCs w:val="22"/>
          </w:rPr>
          <w:t xml:space="preserve">                    only one of the source is enabled";</w:t>
        </w:r>
      </w:ins>
    </w:p>
    <w:p w14:paraId="3CB7B7D2" w14:textId="77777777" w:rsidR="005C0FC7" w:rsidRPr="005C0FC7" w:rsidRDefault="005C0FC7" w:rsidP="005C0FC7">
      <w:pPr>
        <w:spacing w:after="0" w:line="240" w:lineRule="auto"/>
        <w:rPr>
          <w:ins w:id="2033" w:author="Leeyoung" w:date="2019-06-13T16:26:00Z"/>
          <w:rFonts w:eastAsiaTheme="minorEastAsia"/>
          <w:sz w:val="22"/>
          <w:szCs w:val="22"/>
        </w:rPr>
      </w:pPr>
      <w:ins w:id="2034" w:author="Leeyoung" w:date="2019-06-13T16:26:00Z">
        <w:r w:rsidRPr="005C0FC7">
          <w:rPr>
            <w:rFonts w:eastAsiaTheme="minorEastAsia"/>
            <w:sz w:val="22"/>
            <w:szCs w:val="22"/>
          </w:rPr>
          <w:t xml:space="preserve">            }</w:t>
        </w:r>
      </w:ins>
    </w:p>
    <w:p w14:paraId="6F13BC44" w14:textId="77777777" w:rsidR="005C0FC7" w:rsidRPr="005C0FC7" w:rsidRDefault="005C0FC7" w:rsidP="005C0FC7">
      <w:pPr>
        <w:spacing w:after="0" w:line="240" w:lineRule="auto"/>
        <w:rPr>
          <w:ins w:id="2035" w:author="Leeyoung" w:date="2019-06-13T16:26:00Z"/>
          <w:rFonts w:eastAsiaTheme="minorEastAsia"/>
          <w:sz w:val="22"/>
          <w:szCs w:val="22"/>
        </w:rPr>
      </w:pPr>
      <w:ins w:id="2036" w:author="Leeyoung" w:date="2019-06-13T16:26:00Z">
        <w:r w:rsidRPr="005C0FC7">
          <w:rPr>
            <w:rFonts w:eastAsiaTheme="minorEastAsia"/>
            <w:sz w:val="22"/>
            <w:szCs w:val="22"/>
          </w:rPr>
          <w:t xml:space="preserve">        }</w:t>
        </w:r>
      </w:ins>
    </w:p>
    <w:p w14:paraId="632A79C2" w14:textId="77777777" w:rsidR="005C0FC7" w:rsidRPr="005C0FC7" w:rsidRDefault="005C0FC7" w:rsidP="005C0FC7">
      <w:pPr>
        <w:spacing w:after="0" w:line="240" w:lineRule="auto"/>
        <w:rPr>
          <w:ins w:id="2037" w:author="Leeyoung" w:date="2019-06-13T16:26:00Z"/>
          <w:rFonts w:eastAsiaTheme="minorEastAsia"/>
          <w:sz w:val="22"/>
          <w:szCs w:val="22"/>
        </w:rPr>
      </w:pPr>
      <w:ins w:id="2038" w:author="Leeyoung" w:date="2019-06-13T16:26:00Z">
        <w:r w:rsidRPr="005C0FC7">
          <w:rPr>
            <w:rFonts w:eastAsiaTheme="minorEastAsia"/>
            <w:sz w:val="22"/>
            <w:szCs w:val="22"/>
          </w:rPr>
          <w:t xml:space="preserve">        container dest</w:t>
        </w:r>
      </w:ins>
    </w:p>
    <w:p w14:paraId="6F8DE775" w14:textId="77777777" w:rsidR="005C0FC7" w:rsidRPr="005C0FC7" w:rsidRDefault="005C0FC7" w:rsidP="005C0FC7">
      <w:pPr>
        <w:spacing w:after="0" w:line="240" w:lineRule="auto"/>
        <w:rPr>
          <w:ins w:id="2039" w:author="Leeyoung" w:date="2019-06-13T16:26:00Z"/>
          <w:rFonts w:eastAsiaTheme="minorEastAsia"/>
          <w:sz w:val="22"/>
          <w:szCs w:val="22"/>
        </w:rPr>
      </w:pPr>
      <w:ins w:id="2040" w:author="Leeyoung" w:date="2019-06-13T16:26:00Z">
        <w:r w:rsidRPr="005C0FC7">
          <w:rPr>
            <w:rFonts w:eastAsiaTheme="minorEastAsia"/>
            <w:sz w:val="22"/>
            <w:szCs w:val="22"/>
          </w:rPr>
          <w:t xml:space="preserve">        {</w:t>
        </w:r>
      </w:ins>
    </w:p>
    <w:p w14:paraId="31F5677E" w14:textId="77777777" w:rsidR="005C0FC7" w:rsidRPr="005C0FC7" w:rsidRDefault="005C0FC7" w:rsidP="005C0FC7">
      <w:pPr>
        <w:spacing w:after="0" w:line="240" w:lineRule="auto"/>
        <w:rPr>
          <w:ins w:id="2041" w:author="Leeyoung" w:date="2019-06-13T16:26:00Z"/>
          <w:rFonts w:eastAsiaTheme="minorEastAsia"/>
          <w:sz w:val="22"/>
          <w:szCs w:val="22"/>
        </w:rPr>
      </w:pPr>
      <w:ins w:id="2042" w:author="Leeyoung" w:date="2019-06-13T16:26:00Z">
        <w:r w:rsidRPr="005C0FC7">
          <w:rPr>
            <w:rFonts w:eastAsiaTheme="minorEastAsia"/>
            <w:sz w:val="22"/>
            <w:szCs w:val="22"/>
          </w:rPr>
          <w:t xml:space="preserve">            description</w:t>
        </w:r>
      </w:ins>
    </w:p>
    <w:p w14:paraId="2E902D82" w14:textId="77777777" w:rsidR="005C0FC7" w:rsidRPr="005C0FC7" w:rsidRDefault="005C0FC7" w:rsidP="005C0FC7">
      <w:pPr>
        <w:spacing w:after="0" w:line="240" w:lineRule="auto"/>
        <w:rPr>
          <w:ins w:id="2043" w:author="Leeyoung" w:date="2019-06-13T16:26:00Z"/>
          <w:rFonts w:eastAsiaTheme="minorEastAsia"/>
          <w:sz w:val="22"/>
          <w:szCs w:val="22"/>
        </w:rPr>
      </w:pPr>
      <w:ins w:id="2044" w:author="Leeyoung" w:date="2019-06-13T16:26:00Z">
        <w:r w:rsidRPr="005C0FC7">
          <w:rPr>
            <w:rFonts w:eastAsiaTheme="minorEastAsia"/>
            <w:sz w:val="22"/>
            <w:szCs w:val="22"/>
          </w:rPr>
          <w:t xml:space="preserve">                "the destination of VN Member";</w:t>
        </w:r>
      </w:ins>
    </w:p>
    <w:p w14:paraId="6C2E9ACF" w14:textId="77777777" w:rsidR="005C0FC7" w:rsidRPr="005C0FC7" w:rsidRDefault="005C0FC7" w:rsidP="005C0FC7">
      <w:pPr>
        <w:spacing w:after="0" w:line="240" w:lineRule="auto"/>
        <w:rPr>
          <w:ins w:id="2045" w:author="Leeyoung" w:date="2019-06-13T16:26:00Z"/>
          <w:rFonts w:eastAsiaTheme="minorEastAsia"/>
          <w:sz w:val="22"/>
          <w:szCs w:val="22"/>
        </w:rPr>
      </w:pPr>
      <w:ins w:id="2046" w:author="Leeyoung" w:date="2019-06-13T16:26:00Z">
        <w:r w:rsidRPr="005C0FC7">
          <w:rPr>
            <w:rFonts w:eastAsiaTheme="minorEastAsia"/>
            <w:sz w:val="22"/>
            <w:szCs w:val="22"/>
          </w:rPr>
          <w:t xml:space="preserve">            leaf dest {</w:t>
        </w:r>
      </w:ins>
    </w:p>
    <w:p w14:paraId="52F5D515" w14:textId="77777777" w:rsidR="005C0FC7" w:rsidRPr="005C0FC7" w:rsidRDefault="005C0FC7" w:rsidP="005C0FC7">
      <w:pPr>
        <w:spacing w:after="0" w:line="240" w:lineRule="auto"/>
        <w:rPr>
          <w:ins w:id="2047" w:author="Leeyoung" w:date="2019-06-13T16:26:00Z"/>
          <w:rFonts w:eastAsiaTheme="minorEastAsia"/>
          <w:sz w:val="22"/>
          <w:szCs w:val="22"/>
        </w:rPr>
      </w:pPr>
      <w:ins w:id="2048" w:author="Leeyoung" w:date="2019-06-13T16:26:00Z">
        <w:r w:rsidRPr="005C0FC7">
          <w:rPr>
            <w:rFonts w:eastAsiaTheme="minorEastAsia"/>
            <w:sz w:val="22"/>
            <w:szCs w:val="22"/>
          </w:rPr>
          <w:t xml:space="preserve">                type leafref {</w:t>
        </w:r>
      </w:ins>
    </w:p>
    <w:p w14:paraId="3BFC7766" w14:textId="77777777" w:rsidR="005C0FC7" w:rsidRPr="005C0FC7" w:rsidRDefault="005C0FC7" w:rsidP="005C0FC7">
      <w:pPr>
        <w:spacing w:after="0" w:line="240" w:lineRule="auto"/>
        <w:rPr>
          <w:ins w:id="2049" w:author="Leeyoung" w:date="2019-06-13T16:26:00Z"/>
          <w:rFonts w:eastAsiaTheme="minorEastAsia"/>
          <w:sz w:val="22"/>
          <w:szCs w:val="22"/>
        </w:rPr>
      </w:pPr>
      <w:ins w:id="2050" w:author="Leeyoung" w:date="2019-06-13T16:26:00Z">
        <w:r w:rsidRPr="005C0FC7">
          <w:rPr>
            <w:rFonts w:eastAsiaTheme="minorEastAsia"/>
            <w:sz w:val="22"/>
            <w:szCs w:val="22"/>
          </w:rPr>
          <w:t xml:space="preserve">                    path "/ap/access-point-list/access-point-id";</w:t>
        </w:r>
      </w:ins>
    </w:p>
    <w:p w14:paraId="5F7D45B1" w14:textId="77777777" w:rsidR="005C0FC7" w:rsidRPr="005C0FC7" w:rsidRDefault="005C0FC7" w:rsidP="005C0FC7">
      <w:pPr>
        <w:spacing w:after="0" w:line="240" w:lineRule="auto"/>
        <w:rPr>
          <w:ins w:id="2051" w:author="Leeyoung" w:date="2019-06-13T16:26:00Z"/>
          <w:rFonts w:eastAsiaTheme="minorEastAsia"/>
          <w:sz w:val="22"/>
          <w:szCs w:val="22"/>
        </w:rPr>
      </w:pPr>
      <w:ins w:id="2052" w:author="Leeyoung" w:date="2019-06-13T16:26:00Z">
        <w:r w:rsidRPr="005C0FC7">
          <w:rPr>
            <w:rFonts w:eastAsiaTheme="minorEastAsia"/>
            <w:sz w:val="22"/>
            <w:szCs w:val="22"/>
          </w:rPr>
          <w:t xml:space="preserve">                }</w:t>
        </w:r>
      </w:ins>
    </w:p>
    <w:p w14:paraId="63E775A2" w14:textId="77777777" w:rsidR="005C0FC7" w:rsidRPr="005C0FC7" w:rsidRDefault="005C0FC7" w:rsidP="005C0FC7">
      <w:pPr>
        <w:spacing w:after="0" w:line="240" w:lineRule="auto"/>
        <w:rPr>
          <w:ins w:id="2053" w:author="Leeyoung" w:date="2019-06-13T16:26:00Z"/>
          <w:rFonts w:eastAsiaTheme="minorEastAsia"/>
          <w:sz w:val="22"/>
          <w:szCs w:val="22"/>
        </w:rPr>
      </w:pPr>
      <w:ins w:id="2054" w:author="Leeyoung" w:date="2019-06-13T16:26:00Z">
        <w:r w:rsidRPr="005C0FC7">
          <w:rPr>
            <w:rFonts w:eastAsiaTheme="minorEastAsia"/>
            <w:sz w:val="22"/>
            <w:szCs w:val="22"/>
          </w:rPr>
          <w:t xml:space="preserve">                description</w:t>
        </w:r>
      </w:ins>
    </w:p>
    <w:p w14:paraId="4198BBFE" w14:textId="77777777" w:rsidR="005C0FC7" w:rsidRPr="005C0FC7" w:rsidRDefault="005C0FC7" w:rsidP="005C0FC7">
      <w:pPr>
        <w:spacing w:after="0" w:line="240" w:lineRule="auto"/>
        <w:rPr>
          <w:ins w:id="2055" w:author="Leeyoung" w:date="2019-06-13T16:26:00Z"/>
          <w:rFonts w:eastAsiaTheme="minorEastAsia"/>
          <w:sz w:val="22"/>
          <w:szCs w:val="22"/>
        </w:rPr>
      </w:pPr>
      <w:ins w:id="2056" w:author="Leeyoung" w:date="2019-06-13T16:26:00Z">
        <w:r w:rsidRPr="005C0FC7">
          <w:rPr>
            <w:rFonts w:eastAsiaTheme="minorEastAsia"/>
            <w:sz w:val="22"/>
            <w:szCs w:val="22"/>
          </w:rPr>
          <w:t xml:space="preserve">                    "reference to destination AP";</w:t>
        </w:r>
      </w:ins>
    </w:p>
    <w:p w14:paraId="1B70C795" w14:textId="77777777" w:rsidR="005C0FC7" w:rsidRPr="005C0FC7" w:rsidRDefault="005C0FC7" w:rsidP="005C0FC7">
      <w:pPr>
        <w:spacing w:after="0" w:line="240" w:lineRule="auto"/>
        <w:rPr>
          <w:ins w:id="2057" w:author="Leeyoung" w:date="2019-06-13T16:26:00Z"/>
          <w:rFonts w:eastAsiaTheme="minorEastAsia"/>
          <w:sz w:val="22"/>
          <w:szCs w:val="22"/>
        </w:rPr>
      </w:pPr>
      <w:ins w:id="2058" w:author="Leeyoung" w:date="2019-06-13T16:26:00Z">
        <w:r w:rsidRPr="005C0FC7">
          <w:rPr>
            <w:rFonts w:eastAsiaTheme="minorEastAsia"/>
            <w:sz w:val="22"/>
            <w:szCs w:val="22"/>
          </w:rPr>
          <w:t xml:space="preserve">            }</w:t>
        </w:r>
      </w:ins>
    </w:p>
    <w:p w14:paraId="50A55D78" w14:textId="77777777" w:rsidR="005C0FC7" w:rsidRPr="005C0FC7" w:rsidRDefault="005C0FC7" w:rsidP="005C0FC7">
      <w:pPr>
        <w:spacing w:after="0" w:line="240" w:lineRule="auto"/>
        <w:rPr>
          <w:ins w:id="2059" w:author="Leeyoung" w:date="2019-06-13T16:26:00Z"/>
          <w:rFonts w:eastAsiaTheme="minorEastAsia"/>
          <w:sz w:val="22"/>
          <w:szCs w:val="22"/>
        </w:rPr>
      </w:pPr>
      <w:ins w:id="2060" w:author="Leeyoung" w:date="2019-06-13T16:26:00Z">
        <w:r w:rsidRPr="005C0FC7">
          <w:rPr>
            <w:rFonts w:eastAsiaTheme="minorEastAsia"/>
            <w:sz w:val="22"/>
            <w:szCs w:val="22"/>
          </w:rPr>
          <w:t xml:space="preserve">            leaf dest-vn-ap-id{</w:t>
        </w:r>
      </w:ins>
    </w:p>
    <w:p w14:paraId="72FFA33A" w14:textId="77777777" w:rsidR="005C0FC7" w:rsidRPr="005C0FC7" w:rsidRDefault="005C0FC7" w:rsidP="005C0FC7">
      <w:pPr>
        <w:spacing w:after="0" w:line="240" w:lineRule="auto"/>
        <w:rPr>
          <w:ins w:id="2061" w:author="Leeyoung" w:date="2019-06-13T16:26:00Z"/>
          <w:rFonts w:eastAsiaTheme="minorEastAsia"/>
          <w:sz w:val="22"/>
          <w:szCs w:val="22"/>
        </w:rPr>
      </w:pPr>
      <w:ins w:id="2062" w:author="Leeyoung" w:date="2019-06-13T16:26:00Z">
        <w:r w:rsidRPr="005C0FC7">
          <w:rPr>
            <w:rFonts w:eastAsiaTheme="minorEastAsia"/>
            <w:sz w:val="22"/>
            <w:szCs w:val="22"/>
          </w:rPr>
          <w:t xml:space="preserve">                type leafref {</w:t>
        </w:r>
      </w:ins>
    </w:p>
    <w:p w14:paraId="5425D1B8" w14:textId="77777777" w:rsidR="005C0FC7" w:rsidRPr="005C0FC7" w:rsidRDefault="005C0FC7" w:rsidP="005C0FC7">
      <w:pPr>
        <w:spacing w:after="0" w:line="240" w:lineRule="auto"/>
        <w:rPr>
          <w:ins w:id="2063" w:author="Leeyoung" w:date="2019-06-13T16:26:00Z"/>
          <w:rFonts w:eastAsiaTheme="minorEastAsia"/>
          <w:sz w:val="22"/>
          <w:szCs w:val="22"/>
        </w:rPr>
      </w:pPr>
      <w:ins w:id="2064" w:author="Leeyoung" w:date="2019-06-13T16:26:00Z">
        <w:r w:rsidRPr="005C0FC7">
          <w:rPr>
            <w:rFonts w:eastAsiaTheme="minorEastAsia"/>
            <w:sz w:val="22"/>
            <w:szCs w:val="22"/>
          </w:rPr>
          <w:t xml:space="preserve">                    path "/ap/access-point-list/vn-ap/vn-ap-id";</w:t>
        </w:r>
      </w:ins>
    </w:p>
    <w:p w14:paraId="49EB5E2E" w14:textId="77777777" w:rsidR="005C0FC7" w:rsidRPr="005C0FC7" w:rsidRDefault="005C0FC7" w:rsidP="005C0FC7">
      <w:pPr>
        <w:spacing w:after="0" w:line="240" w:lineRule="auto"/>
        <w:rPr>
          <w:ins w:id="2065" w:author="Leeyoung" w:date="2019-06-13T16:26:00Z"/>
          <w:rFonts w:eastAsiaTheme="minorEastAsia"/>
          <w:sz w:val="22"/>
          <w:szCs w:val="22"/>
        </w:rPr>
      </w:pPr>
      <w:ins w:id="2066" w:author="Leeyoung" w:date="2019-06-13T16:26:00Z">
        <w:r w:rsidRPr="005C0FC7">
          <w:rPr>
            <w:rFonts w:eastAsiaTheme="minorEastAsia"/>
            <w:sz w:val="22"/>
            <w:szCs w:val="22"/>
          </w:rPr>
          <w:t xml:space="preserve">                }</w:t>
        </w:r>
      </w:ins>
    </w:p>
    <w:p w14:paraId="6588D87C" w14:textId="77777777" w:rsidR="005C0FC7" w:rsidRPr="005C0FC7" w:rsidRDefault="005C0FC7" w:rsidP="005C0FC7">
      <w:pPr>
        <w:spacing w:after="0" w:line="240" w:lineRule="auto"/>
        <w:rPr>
          <w:ins w:id="2067" w:author="Leeyoung" w:date="2019-06-13T16:26:00Z"/>
          <w:rFonts w:eastAsiaTheme="minorEastAsia"/>
          <w:sz w:val="22"/>
          <w:szCs w:val="22"/>
        </w:rPr>
      </w:pPr>
      <w:ins w:id="2068" w:author="Leeyoung" w:date="2019-06-13T16:26:00Z">
        <w:r w:rsidRPr="005C0FC7">
          <w:rPr>
            <w:rFonts w:eastAsiaTheme="minorEastAsia"/>
            <w:sz w:val="22"/>
            <w:szCs w:val="22"/>
          </w:rPr>
          <w:t xml:space="preserve">                description</w:t>
        </w:r>
      </w:ins>
    </w:p>
    <w:p w14:paraId="4DE5FBB7" w14:textId="77777777" w:rsidR="005C0FC7" w:rsidRPr="005C0FC7" w:rsidRDefault="005C0FC7" w:rsidP="005C0FC7">
      <w:pPr>
        <w:spacing w:after="0" w:line="240" w:lineRule="auto"/>
        <w:rPr>
          <w:ins w:id="2069" w:author="Leeyoung" w:date="2019-06-13T16:26:00Z"/>
          <w:rFonts w:eastAsiaTheme="minorEastAsia"/>
          <w:sz w:val="22"/>
          <w:szCs w:val="22"/>
        </w:rPr>
      </w:pPr>
      <w:ins w:id="2070" w:author="Leeyoung" w:date="2019-06-13T16:26:00Z">
        <w:r w:rsidRPr="005C0FC7">
          <w:rPr>
            <w:rFonts w:eastAsiaTheme="minorEastAsia"/>
            <w:sz w:val="22"/>
            <w:szCs w:val="22"/>
          </w:rPr>
          <w:t xml:space="preserve">                    "reference to dest VNAP";</w:t>
        </w:r>
      </w:ins>
    </w:p>
    <w:p w14:paraId="0AF68030" w14:textId="77777777" w:rsidR="005C0FC7" w:rsidRPr="005C0FC7" w:rsidRDefault="005C0FC7" w:rsidP="005C0FC7">
      <w:pPr>
        <w:spacing w:after="0" w:line="240" w:lineRule="auto"/>
        <w:rPr>
          <w:ins w:id="2071" w:author="Leeyoung" w:date="2019-06-13T16:26:00Z"/>
          <w:rFonts w:eastAsiaTheme="minorEastAsia"/>
          <w:sz w:val="22"/>
          <w:szCs w:val="22"/>
        </w:rPr>
      </w:pPr>
      <w:ins w:id="2072" w:author="Leeyoung" w:date="2019-06-13T16:26:00Z">
        <w:r w:rsidRPr="005C0FC7">
          <w:rPr>
            <w:rFonts w:eastAsiaTheme="minorEastAsia"/>
            <w:sz w:val="22"/>
            <w:szCs w:val="22"/>
          </w:rPr>
          <w:t xml:space="preserve">            }</w:t>
        </w:r>
      </w:ins>
    </w:p>
    <w:p w14:paraId="2DA069B6" w14:textId="77777777" w:rsidR="005C0FC7" w:rsidRPr="005C0FC7" w:rsidRDefault="005C0FC7" w:rsidP="005C0FC7">
      <w:pPr>
        <w:spacing w:after="0" w:line="240" w:lineRule="auto"/>
        <w:rPr>
          <w:ins w:id="2073" w:author="Leeyoung" w:date="2019-06-13T16:26:00Z"/>
          <w:rFonts w:eastAsiaTheme="minorEastAsia"/>
          <w:sz w:val="22"/>
          <w:szCs w:val="22"/>
        </w:rPr>
      </w:pPr>
      <w:ins w:id="2074" w:author="Leeyoung" w:date="2019-06-13T16:26:00Z">
        <w:r w:rsidRPr="005C0FC7">
          <w:rPr>
            <w:rFonts w:eastAsiaTheme="minorEastAsia"/>
            <w:sz w:val="22"/>
            <w:szCs w:val="22"/>
          </w:rPr>
          <w:t xml:space="preserve">            leaf multi-dest {</w:t>
        </w:r>
      </w:ins>
    </w:p>
    <w:p w14:paraId="7E042E66" w14:textId="77777777" w:rsidR="005C0FC7" w:rsidRPr="005C0FC7" w:rsidRDefault="005C0FC7" w:rsidP="005C0FC7">
      <w:pPr>
        <w:spacing w:after="0" w:line="240" w:lineRule="auto"/>
        <w:rPr>
          <w:ins w:id="2075" w:author="Leeyoung" w:date="2019-06-13T16:26:00Z"/>
          <w:rFonts w:eastAsiaTheme="minorEastAsia"/>
          <w:sz w:val="22"/>
          <w:szCs w:val="22"/>
        </w:rPr>
      </w:pPr>
      <w:ins w:id="2076" w:author="Leeyoung" w:date="2019-06-13T16:26:00Z">
        <w:r w:rsidRPr="005C0FC7">
          <w:rPr>
            <w:rFonts w:eastAsiaTheme="minorEastAsia"/>
            <w:sz w:val="22"/>
            <w:szCs w:val="22"/>
          </w:rPr>
          <w:t xml:space="preserve">                if-feature multi-src-dest;</w:t>
        </w:r>
      </w:ins>
    </w:p>
    <w:p w14:paraId="0175039B" w14:textId="77777777" w:rsidR="005C0FC7" w:rsidRPr="005C0FC7" w:rsidRDefault="005C0FC7" w:rsidP="005C0FC7">
      <w:pPr>
        <w:spacing w:after="0" w:line="240" w:lineRule="auto"/>
        <w:rPr>
          <w:ins w:id="2077" w:author="Leeyoung" w:date="2019-06-13T16:26:00Z"/>
          <w:rFonts w:eastAsiaTheme="minorEastAsia"/>
          <w:sz w:val="22"/>
          <w:szCs w:val="22"/>
        </w:rPr>
      </w:pPr>
      <w:ins w:id="2078" w:author="Leeyoung" w:date="2019-06-13T16:26:00Z">
        <w:r w:rsidRPr="005C0FC7">
          <w:rPr>
            <w:rFonts w:eastAsiaTheme="minorEastAsia"/>
            <w:sz w:val="22"/>
            <w:szCs w:val="22"/>
          </w:rPr>
          <w:t xml:space="preserve">                type boolean;</w:t>
        </w:r>
      </w:ins>
    </w:p>
    <w:p w14:paraId="0118113A" w14:textId="77777777" w:rsidR="005C0FC7" w:rsidRPr="005C0FC7" w:rsidRDefault="005C0FC7" w:rsidP="005C0FC7">
      <w:pPr>
        <w:spacing w:after="0" w:line="240" w:lineRule="auto"/>
        <w:rPr>
          <w:ins w:id="2079" w:author="Leeyoung" w:date="2019-06-13T16:26:00Z"/>
          <w:rFonts w:eastAsiaTheme="minorEastAsia"/>
          <w:sz w:val="22"/>
          <w:szCs w:val="22"/>
        </w:rPr>
      </w:pPr>
      <w:ins w:id="2080" w:author="Leeyoung" w:date="2019-06-13T16:26:00Z">
        <w:r w:rsidRPr="005C0FC7">
          <w:rPr>
            <w:rFonts w:eastAsiaTheme="minorEastAsia"/>
            <w:sz w:val="22"/>
            <w:szCs w:val="22"/>
          </w:rPr>
          <w:t xml:space="preserve">                description</w:t>
        </w:r>
      </w:ins>
    </w:p>
    <w:p w14:paraId="13598F3A" w14:textId="77777777" w:rsidR="005C0FC7" w:rsidRPr="005C0FC7" w:rsidRDefault="005C0FC7" w:rsidP="005C0FC7">
      <w:pPr>
        <w:spacing w:after="0" w:line="240" w:lineRule="auto"/>
        <w:rPr>
          <w:ins w:id="2081" w:author="Leeyoung" w:date="2019-06-13T16:26:00Z"/>
          <w:rFonts w:eastAsiaTheme="minorEastAsia"/>
          <w:sz w:val="22"/>
          <w:szCs w:val="22"/>
        </w:rPr>
      </w:pPr>
      <w:ins w:id="2082" w:author="Leeyoung" w:date="2019-06-13T16:26:00Z">
        <w:r w:rsidRPr="005C0FC7">
          <w:rPr>
            <w:rFonts w:eastAsiaTheme="minorEastAsia"/>
            <w:sz w:val="22"/>
            <w:szCs w:val="22"/>
          </w:rPr>
          <w:t xml:space="preserve">                    "Is destination part of multi-destination, where</w:t>
        </w:r>
      </w:ins>
    </w:p>
    <w:p w14:paraId="6DD86909" w14:textId="77777777" w:rsidR="005C0FC7" w:rsidRPr="005C0FC7" w:rsidRDefault="005C0FC7" w:rsidP="005C0FC7">
      <w:pPr>
        <w:spacing w:after="0" w:line="240" w:lineRule="auto"/>
        <w:rPr>
          <w:ins w:id="2083" w:author="Leeyoung" w:date="2019-06-13T16:26:00Z"/>
          <w:rFonts w:eastAsiaTheme="minorEastAsia"/>
          <w:sz w:val="22"/>
          <w:szCs w:val="22"/>
        </w:rPr>
      </w:pPr>
      <w:ins w:id="2084" w:author="Leeyoung" w:date="2019-06-13T16:26:00Z">
        <w:r w:rsidRPr="005C0FC7">
          <w:rPr>
            <w:rFonts w:eastAsiaTheme="minorEastAsia"/>
            <w:sz w:val="22"/>
            <w:szCs w:val="22"/>
          </w:rPr>
          <w:t xml:space="preserve">                    only one of the destination is enabled";</w:t>
        </w:r>
      </w:ins>
    </w:p>
    <w:p w14:paraId="22428255" w14:textId="77777777" w:rsidR="005C0FC7" w:rsidRPr="005C0FC7" w:rsidRDefault="005C0FC7" w:rsidP="005C0FC7">
      <w:pPr>
        <w:spacing w:after="0" w:line="240" w:lineRule="auto"/>
        <w:rPr>
          <w:ins w:id="2085" w:author="Leeyoung" w:date="2019-06-13T16:26:00Z"/>
          <w:rFonts w:eastAsiaTheme="minorEastAsia"/>
          <w:sz w:val="22"/>
          <w:szCs w:val="22"/>
        </w:rPr>
      </w:pPr>
      <w:ins w:id="2086" w:author="Leeyoung" w:date="2019-06-13T16:26:00Z">
        <w:r w:rsidRPr="005C0FC7">
          <w:rPr>
            <w:rFonts w:eastAsiaTheme="minorEastAsia"/>
            <w:sz w:val="22"/>
            <w:szCs w:val="22"/>
          </w:rPr>
          <w:t xml:space="preserve">            }</w:t>
        </w:r>
      </w:ins>
    </w:p>
    <w:p w14:paraId="6C8EC314" w14:textId="77777777" w:rsidR="005C0FC7" w:rsidRPr="005C0FC7" w:rsidRDefault="005C0FC7" w:rsidP="005C0FC7">
      <w:pPr>
        <w:spacing w:after="0" w:line="240" w:lineRule="auto"/>
        <w:rPr>
          <w:ins w:id="2087" w:author="Leeyoung" w:date="2019-06-13T16:26:00Z"/>
          <w:rFonts w:eastAsiaTheme="minorEastAsia"/>
          <w:sz w:val="22"/>
          <w:szCs w:val="22"/>
        </w:rPr>
      </w:pPr>
      <w:ins w:id="2088" w:author="Leeyoung" w:date="2019-06-13T16:26:00Z">
        <w:r w:rsidRPr="005C0FC7">
          <w:rPr>
            <w:rFonts w:eastAsiaTheme="minorEastAsia"/>
            <w:sz w:val="22"/>
            <w:szCs w:val="22"/>
          </w:rPr>
          <w:t xml:space="preserve">        }</w:t>
        </w:r>
      </w:ins>
    </w:p>
    <w:p w14:paraId="3BDECC0E" w14:textId="77777777" w:rsidR="005C0FC7" w:rsidRPr="005C0FC7" w:rsidRDefault="005C0FC7" w:rsidP="005C0FC7">
      <w:pPr>
        <w:spacing w:after="0" w:line="240" w:lineRule="auto"/>
        <w:rPr>
          <w:ins w:id="2089" w:author="Leeyoung" w:date="2019-06-13T16:26:00Z"/>
          <w:rFonts w:eastAsiaTheme="minorEastAsia"/>
          <w:sz w:val="22"/>
          <w:szCs w:val="22"/>
        </w:rPr>
      </w:pPr>
      <w:ins w:id="2090" w:author="Leeyoung" w:date="2019-06-13T16:26:00Z">
        <w:r w:rsidRPr="005C0FC7">
          <w:rPr>
            <w:rFonts w:eastAsiaTheme="minorEastAsia"/>
            <w:sz w:val="22"/>
            <w:szCs w:val="22"/>
          </w:rPr>
          <w:t xml:space="preserve">        leaf connectivity-matrix-id{</w:t>
        </w:r>
      </w:ins>
    </w:p>
    <w:p w14:paraId="6D46FD3D" w14:textId="77777777" w:rsidR="005C0FC7" w:rsidRPr="005C0FC7" w:rsidRDefault="005C0FC7" w:rsidP="005C0FC7">
      <w:pPr>
        <w:spacing w:after="0" w:line="240" w:lineRule="auto"/>
        <w:rPr>
          <w:ins w:id="2091" w:author="Leeyoung" w:date="2019-06-13T16:26:00Z"/>
          <w:rFonts w:eastAsiaTheme="minorEastAsia"/>
          <w:sz w:val="22"/>
          <w:szCs w:val="22"/>
        </w:rPr>
      </w:pPr>
      <w:ins w:id="2092" w:author="Leeyoung" w:date="2019-06-13T16:26:00Z">
        <w:r w:rsidRPr="005C0FC7">
          <w:rPr>
            <w:rFonts w:eastAsiaTheme="minorEastAsia"/>
            <w:sz w:val="22"/>
            <w:szCs w:val="22"/>
          </w:rPr>
          <w:t xml:space="preserve">            type leafref {</w:t>
        </w:r>
      </w:ins>
    </w:p>
    <w:p w14:paraId="576E0A4A" w14:textId="77777777" w:rsidR="005C0FC7" w:rsidRPr="005C0FC7" w:rsidRDefault="005C0FC7" w:rsidP="005C0FC7">
      <w:pPr>
        <w:spacing w:after="0" w:line="240" w:lineRule="auto"/>
        <w:rPr>
          <w:ins w:id="2093" w:author="Leeyoung" w:date="2019-06-13T16:26:00Z"/>
          <w:rFonts w:eastAsiaTheme="minorEastAsia"/>
          <w:sz w:val="22"/>
          <w:szCs w:val="22"/>
        </w:rPr>
      </w:pPr>
      <w:ins w:id="2094" w:author="Leeyoung" w:date="2019-06-13T16:26:00Z">
        <w:r w:rsidRPr="005C0FC7">
          <w:rPr>
            <w:rFonts w:eastAsiaTheme="minorEastAsia"/>
            <w:sz w:val="22"/>
            <w:szCs w:val="22"/>
          </w:rPr>
          <w:t xml:space="preserve">                path "/nw:networks/nw:network/nw:node/tet:te/"</w:t>
        </w:r>
      </w:ins>
    </w:p>
    <w:p w14:paraId="338D9FE9" w14:textId="77777777" w:rsidR="005C0FC7" w:rsidRPr="005C0FC7" w:rsidRDefault="005C0FC7" w:rsidP="005C0FC7">
      <w:pPr>
        <w:spacing w:after="0" w:line="240" w:lineRule="auto"/>
        <w:rPr>
          <w:ins w:id="2095" w:author="Leeyoung" w:date="2019-06-13T16:26:00Z"/>
          <w:rFonts w:eastAsiaTheme="minorEastAsia"/>
          <w:sz w:val="22"/>
          <w:szCs w:val="22"/>
        </w:rPr>
      </w:pPr>
      <w:ins w:id="2096" w:author="Leeyoung" w:date="2019-06-13T16:26:00Z">
        <w:r w:rsidRPr="005C0FC7">
          <w:rPr>
            <w:rFonts w:eastAsiaTheme="minorEastAsia"/>
            <w:sz w:val="22"/>
            <w:szCs w:val="22"/>
          </w:rPr>
          <w:t xml:space="preserve">                + "tet:te-node-attributes/"</w:t>
        </w:r>
      </w:ins>
    </w:p>
    <w:p w14:paraId="5B3C7E1E" w14:textId="77777777" w:rsidR="005C0FC7" w:rsidRPr="005C0FC7" w:rsidRDefault="005C0FC7" w:rsidP="005C0FC7">
      <w:pPr>
        <w:spacing w:after="0" w:line="240" w:lineRule="auto"/>
        <w:rPr>
          <w:ins w:id="2097" w:author="Leeyoung" w:date="2019-06-13T16:26:00Z"/>
          <w:rFonts w:eastAsiaTheme="minorEastAsia"/>
          <w:sz w:val="22"/>
          <w:szCs w:val="22"/>
        </w:rPr>
      </w:pPr>
      <w:ins w:id="2098" w:author="Leeyoung" w:date="2019-06-13T16:26:00Z">
        <w:r w:rsidRPr="005C0FC7">
          <w:rPr>
            <w:rFonts w:eastAsiaTheme="minorEastAsia"/>
            <w:sz w:val="22"/>
            <w:szCs w:val="22"/>
          </w:rPr>
          <w:t xml:space="preserve">                + "tet:connectivity-matrices/"</w:t>
        </w:r>
      </w:ins>
    </w:p>
    <w:p w14:paraId="3ABF21E3" w14:textId="77777777" w:rsidR="005C0FC7" w:rsidRPr="005C0FC7" w:rsidRDefault="005C0FC7" w:rsidP="005C0FC7">
      <w:pPr>
        <w:spacing w:after="0" w:line="240" w:lineRule="auto"/>
        <w:rPr>
          <w:ins w:id="2099" w:author="Leeyoung" w:date="2019-06-13T16:26:00Z"/>
          <w:rFonts w:eastAsiaTheme="minorEastAsia"/>
          <w:sz w:val="22"/>
          <w:szCs w:val="22"/>
        </w:rPr>
      </w:pPr>
      <w:ins w:id="2100" w:author="Leeyoung" w:date="2019-06-13T16:26:00Z">
        <w:r w:rsidRPr="005C0FC7">
          <w:rPr>
            <w:rFonts w:eastAsiaTheme="minorEastAsia"/>
            <w:sz w:val="22"/>
            <w:szCs w:val="22"/>
          </w:rPr>
          <w:t xml:space="preserve">                + "tet:connectivity-matrix/tet:id";</w:t>
        </w:r>
      </w:ins>
    </w:p>
    <w:p w14:paraId="5183C4E6" w14:textId="77777777" w:rsidR="005C0FC7" w:rsidRPr="005C0FC7" w:rsidRDefault="005C0FC7" w:rsidP="005C0FC7">
      <w:pPr>
        <w:spacing w:after="0" w:line="240" w:lineRule="auto"/>
        <w:rPr>
          <w:ins w:id="2101" w:author="Leeyoung" w:date="2019-06-13T16:26:00Z"/>
          <w:rFonts w:eastAsiaTheme="minorEastAsia"/>
          <w:sz w:val="22"/>
          <w:szCs w:val="22"/>
        </w:rPr>
      </w:pPr>
      <w:ins w:id="2102" w:author="Leeyoung" w:date="2019-06-13T16:26:00Z">
        <w:r w:rsidRPr="005C0FC7">
          <w:rPr>
            <w:rFonts w:eastAsiaTheme="minorEastAsia"/>
            <w:sz w:val="22"/>
            <w:szCs w:val="22"/>
          </w:rPr>
          <w:t xml:space="preserve">            }</w:t>
        </w:r>
      </w:ins>
    </w:p>
    <w:p w14:paraId="472597AD" w14:textId="77777777" w:rsidR="005C0FC7" w:rsidRPr="005C0FC7" w:rsidRDefault="005C0FC7" w:rsidP="005C0FC7">
      <w:pPr>
        <w:spacing w:after="0" w:line="240" w:lineRule="auto"/>
        <w:rPr>
          <w:ins w:id="2103" w:author="Leeyoung" w:date="2019-06-13T16:26:00Z"/>
          <w:rFonts w:eastAsiaTheme="minorEastAsia"/>
          <w:sz w:val="22"/>
          <w:szCs w:val="22"/>
        </w:rPr>
      </w:pPr>
      <w:ins w:id="2104" w:author="Leeyoung" w:date="2019-06-13T16:26:00Z">
        <w:r w:rsidRPr="005C0FC7">
          <w:rPr>
            <w:rFonts w:eastAsiaTheme="minorEastAsia"/>
            <w:sz w:val="22"/>
            <w:szCs w:val="22"/>
          </w:rPr>
          <w:t xml:space="preserve">            description</w:t>
        </w:r>
      </w:ins>
    </w:p>
    <w:p w14:paraId="0838A5D0" w14:textId="77777777" w:rsidR="005C0FC7" w:rsidRPr="005C0FC7" w:rsidRDefault="005C0FC7" w:rsidP="005C0FC7">
      <w:pPr>
        <w:spacing w:after="0" w:line="240" w:lineRule="auto"/>
        <w:rPr>
          <w:ins w:id="2105" w:author="Leeyoung" w:date="2019-06-13T16:26:00Z"/>
          <w:rFonts w:eastAsiaTheme="minorEastAsia"/>
          <w:sz w:val="22"/>
          <w:szCs w:val="22"/>
        </w:rPr>
      </w:pPr>
      <w:ins w:id="2106" w:author="Leeyoung" w:date="2019-06-13T16:26:00Z">
        <w:r w:rsidRPr="005C0FC7">
          <w:rPr>
            <w:rFonts w:eastAsiaTheme="minorEastAsia"/>
            <w:sz w:val="22"/>
            <w:szCs w:val="22"/>
          </w:rPr>
          <w:t xml:space="preserve">                "reference to connectivity-matrix";</w:t>
        </w:r>
      </w:ins>
    </w:p>
    <w:p w14:paraId="003DC780" w14:textId="77777777" w:rsidR="005C0FC7" w:rsidRPr="005C0FC7" w:rsidRDefault="005C0FC7" w:rsidP="005C0FC7">
      <w:pPr>
        <w:spacing w:after="0" w:line="240" w:lineRule="auto"/>
        <w:rPr>
          <w:ins w:id="2107" w:author="Leeyoung" w:date="2019-06-13T16:26:00Z"/>
          <w:rFonts w:eastAsiaTheme="minorEastAsia"/>
          <w:sz w:val="22"/>
          <w:szCs w:val="22"/>
        </w:rPr>
      </w:pPr>
      <w:ins w:id="2108" w:author="Leeyoung" w:date="2019-06-13T16:26:00Z">
        <w:r w:rsidRPr="005C0FC7">
          <w:rPr>
            <w:rFonts w:eastAsiaTheme="minorEastAsia"/>
            <w:sz w:val="22"/>
            <w:szCs w:val="22"/>
          </w:rPr>
          <w:t xml:space="preserve">        }</w:t>
        </w:r>
      </w:ins>
    </w:p>
    <w:p w14:paraId="5D1B300C" w14:textId="77777777" w:rsidR="005C0FC7" w:rsidRPr="005C0FC7" w:rsidRDefault="005C0FC7" w:rsidP="005C0FC7">
      <w:pPr>
        <w:spacing w:after="0" w:line="240" w:lineRule="auto"/>
        <w:rPr>
          <w:ins w:id="2109" w:author="Leeyoung" w:date="2019-06-13T16:26:00Z"/>
          <w:rFonts w:eastAsiaTheme="minorEastAsia"/>
          <w:sz w:val="22"/>
          <w:szCs w:val="22"/>
        </w:rPr>
      </w:pPr>
      <w:ins w:id="2110" w:author="Leeyoung" w:date="2019-06-13T16:26:00Z">
        <w:r w:rsidRPr="005C0FC7">
          <w:rPr>
            <w:rFonts w:eastAsiaTheme="minorEastAsia"/>
            <w:sz w:val="22"/>
            <w:szCs w:val="22"/>
          </w:rPr>
          <w:t xml:space="preserve">    }//vn-member</w:t>
        </w:r>
      </w:ins>
    </w:p>
    <w:p w14:paraId="770F1F30" w14:textId="77777777" w:rsidR="005C0FC7" w:rsidRPr="005C0FC7" w:rsidRDefault="005C0FC7" w:rsidP="005C0FC7">
      <w:pPr>
        <w:spacing w:after="0" w:line="240" w:lineRule="auto"/>
        <w:rPr>
          <w:ins w:id="2111" w:author="Leeyoung" w:date="2019-06-13T16:26:00Z"/>
          <w:rFonts w:eastAsiaTheme="minorEastAsia"/>
          <w:sz w:val="22"/>
          <w:szCs w:val="22"/>
        </w:rPr>
      </w:pPr>
      <w:ins w:id="2112" w:author="Leeyoung" w:date="2019-06-13T16:26:00Z">
        <w:r w:rsidRPr="005C0FC7">
          <w:rPr>
            <w:rFonts w:eastAsiaTheme="minorEastAsia"/>
            <w:sz w:val="22"/>
            <w:szCs w:val="22"/>
          </w:rPr>
          <w:t xml:space="preserve">    /*</w:t>
        </w:r>
      </w:ins>
    </w:p>
    <w:p w14:paraId="1A2C7312" w14:textId="77777777" w:rsidR="005C0FC7" w:rsidRPr="005C0FC7" w:rsidRDefault="005C0FC7" w:rsidP="005C0FC7">
      <w:pPr>
        <w:spacing w:after="0" w:line="240" w:lineRule="auto"/>
        <w:rPr>
          <w:ins w:id="2113" w:author="Leeyoung" w:date="2019-06-13T16:26:00Z"/>
          <w:rFonts w:eastAsiaTheme="minorEastAsia"/>
          <w:sz w:val="22"/>
          <w:szCs w:val="22"/>
        </w:rPr>
      </w:pPr>
      <w:ins w:id="2114" w:author="Leeyoung" w:date="2019-06-13T16:26:00Z">
        <w:r w:rsidRPr="005C0FC7">
          <w:rPr>
            <w:rFonts w:eastAsiaTheme="minorEastAsia"/>
            <w:sz w:val="22"/>
            <w:szCs w:val="22"/>
          </w:rPr>
          <w:t xml:space="preserve">    grouping policy {</w:t>
        </w:r>
      </w:ins>
    </w:p>
    <w:p w14:paraId="36472C1E" w14:textId="77777777" w:rsidR="005C0FC7" w:rsidRPr="005C0FC7" w:rsidRDefault="005C0FC7" w:rsidP="005C0FC7">
      <w:pPr>
        <w:spacing w:after="0" w:line="240" w:lineRule="auto"/>
        <w:rPr>
          <w:ins w:id="2115" w:author="Leeyoung" w:date="2019-06-13T16:26:00Z"/>
          <w:rFonts w:eastAsiaTheme="minorEastAsia"/>
          <w:sz w:val="22"/>
          <w:szCs w:val="22"/>
        </w:rPr>
      </w:pPr>
      <w:ins w:id="2116" w:author="Leeyoung" w:date="2019-06-13T16:26:00Z">
        <w:r w:rsidRPr="005C0FC7">
          <w:rPr>
            <w:rFonts w:eastAsiaTheme="minorEastAsia"/>
            <w:sz w:val="22"/>
            <w:szCs w:val="22"/>
          </w:rPr>
          <w:t xml:space="preserve">        description</w:t>
        </w:r>
      </w:ins>
    </w:p>
    <w:p w14:paraId="637445AD" w14:textId="77777777" w:rsidR="005C0FC7" w:rsidRPr="005C0FC7" w:rsidRDefault="005C0FC7" w:rsidP="005C0FC7">
      <w:pPr>
        <w:spacing w:after="0" w:line="240" w:lineRule="auto"/>
        <w:rPr>
          <w:ins w:id="2117" w:author="Leeyoung" w:date="2019-06-13T16:26:00Z"/>
          <w:rFonts w:eastAsiaTheme="minorEastAsia"/>
          <w:sz w:val="22"/>
          <w:szCs w:val="22"/>
        </w:rPr>
      </w:pPr>
      <w:ins w:id="2118" w:author="Leeyoung" w:date="2019-06-13T16:26:00Z">
        <w:r w:rsidRPr="005C0FC7">
          <w:rPr>
            <w:rFonts w:eastAsiaTheme="minorEastAsia"/>
            <w:sz w:val="22"/>
            <w:szCs w:val="22"/>
          </w:rPr>
          <w:t xml:space="preserve">            "policy related to vn-member-id";</w:t>
        </w:r>
      </w:ins>
    </w:p>
    <w:p w14:paraId="7EA1E253" w14:textId="77777777" w:rsidR="005C0FC7" w:rsidRPr="005C0FC7" w:rsidRDefault="005C0FC7" w:rsidP="005C0FC7">
      <w:pPr>
        <w:spacing w:after="0" w:line="240" w:lineRule="auto"/>
        <w:rPr>
          <w:ins w:id="2119" w:author="Leeyoung" w:date="2019-06-13T16:26:00Z"/>
          <w:rFonts w:eastAsiaTheme="minorEastAsia"/>
          <w:sz w:val="22"/>
          <w:szCs w:val="22"/>
        </w:rPr>
      </w:pPr>
      <w:ins w:id="2120" w:author="Leeyoung" w:date="2019-06-13T16:26:00Z">
        <w:r w:rsidRPr="005C0FC7">
          <w:rPr>
            <w:rFonts w:eastAsiaTheme="minorEastAsia"/>
            <w:sz w:val="22"/>
            <w:szCs w:val="22"/>
          </w:rPr>
          <w:t xml:space="preserve">        leaf local-reroute {</w:t>
        </w:r>
      </w:ins>
    </w:p>
    <w:p w14:paraId="23747A3F" w14:textId="77777777" w:rsidR="005C0FC7" w:rsidRPr="005C0FC7" w:rsidRDefault="005C0FC7" w:rsidP="005C0FC7">
      <w:pPr>
        <w:spacing w:after="0" w:line="240" w:lineRule="auto"/>
        <w:rPr>
          <w:ins w:id="2121" w:author="Leeyoung" w:date="2019-06-13T16:26:00Z"/>
          <w:rFonts w:eastAsiaTheme="minorEastAsia"/>
          <w:sz w:val="22"/>
          <w:szCs w:val="22"/>
        </w:rPr>
      </w:pPr>
      <w:ins w:id="2122" w:author="Leeyoung" w:date="2019-06-13T16:26:00Z">
        <w:r w:rsidRPr="005C0FC7">
          <w:rPr>
            <w:rFonts w:eastAsiaTheme="minorEastAsia"/>
            <w:sz w:val="22"/>
            <w:szCs w:val="22"/>
          </w:rPr>
          <w:t xml:space="preserve">            type boolean;</w:t>
        </w:r>
      </w:ins>
    </w:p>
    <w:p w14:paraId="46829289" w14:textId="77777777" w:rsidR="005C0FC7" w:rsidRPr="005C0FC7" w:rsidRDefault="005C0FC7" w:rsidP="005C0FC7">
      <w:pPr>
        <w:spacing w:after="0" w:line="240" w:lineRule="auto"/>
        <w:rPr>
          <w:ins w:id="2123" w:author="Leeyoung" w:date="2019-06-13T16:26:00Z"/>
          <w:rFonts w:eastAsiaTheme="minorEastAsia"/>
          <w:sz w:val="22"/>
          <w:szCs w:val="22"/>
        </w:rPr>
      </w:pPr>
      <w:ins w:id="2124" w:author="Leeyoung" w:date="2019-06-13T16:26:00Z">
        <w:r w:rsidRPr="005C0FC7">
          <w:rPr>
            <w:rFonts w:eastAsiaTheme="minorEastAsia"/>
            <w:sz w:val="22"/>
            <w:szCs w:val="22"/>
          </w:rPr>
          <w:t xml:space="preserve">            description</w:t>
        </w:r>
      </w:ins>
    </w:p>
    <w:p w14:paraId="1A3C6ED5" w14:textId="77777777" w:rsidR="005C0FC7" w:rsidRPr="005C0FC7" w:rsidRDefault="005C0FC7" w:rsidP="005C0FC7">
      <w:pPr>
        <w:spacing w:after="0" w:line="240" w:lineRule="auto"/>
        <w:rPr>
          <w:ins w:id="2125" w:author="Leeyoung" w:date="2019-06-13T16:26:00Z"/>
          <w:rFonts w:eastAsiaTheme="minorEastAsia"/>
          <w:sz w:val="22"/>
          <w:szCs w:val="22"/>
        </w:rPr>
      </w:pPr>
      <w:ins w:id="2126" w:author="Leeyoung" w:date="2019-06-13T16:26:00Z">
        <w:r w:rsidRPr="005C0FC7">
          <w:rPr>
            <w:rFonts w:eastAsiaTheme="minorEastAsia"/>
            <w:sz w:val="22"/>
            <w:szCs w:val="22"/>
          </w:rPr>
          <w:t xml:space="preserve">                "Policy to state if reroute</w:t>
        </w:r>
      </w:ins>
    </w:p>
    <w:p w14:paraId="1B74ABC9" w14:textId="77777777" w:rsidR="005C0FC7" w:rsidRPr="005C0FC7" w:rsidRDefault="005C0FC7" w:rsidP="005C0FC7">
      <w:pPr>
        <w:spacing w:after="0" w:line="240" w:lineRule="auto"/>
        <w:rPr>
          <w:ins w:id="2127" w:author="Leeyoung" w:date="2019-06-13T16:26:00Z"/>
          <w:rFonts w:eastAsiaTheme="minorEastAsia"/>
          <w:sz w:val="22"/>
          <w:szCs w:val="22"/>
        </w:rPr>
      </w:pPr>
      <w:ins w:id="2128" w:author="Leeyoung" w:date="2019-06-13T16:26:00Z">
        <w:r w:rsidRPr="005C0FC7">
          <w:rPr>
            <w:rFonts w:eastAsiaTheme="minorEastAsia"/>
            <w:sz w:val="22"/>
            <w:szCs w:val="22"/>
          </w:rPr>
          <w:t xml:space="preserve">                can be done locally";</w:t>
        </w:r>
      </w:ins>
    </w:p>
    <w:p w14:paraId="65EEFFA8" w14:textId="77777777" w:rsidR="005C0FC7" w:rsidRPr="005C0FC7" w:rsidRDefault="005C0FC7" w:rsidP="005C0FC7">
      <w:pPr>
        <w:spacing w:after="0" w:line="240" w:lineRule="auto"/>
        <w:rPr>
          <w:ins w:id="2129" w:author="Leeyoung" w:date="2019-06-13T16:26:00Z"/>
          <w:rFonts w:eastAsiaTheme="minorEastAsia"/>
          <w:sz w:val="22"/>
          <w:szCs w:val="22"/>
        </w:rPr>
      </w:pPr>
      <w:ins w:id="2130" w:author="Leeyoung" w:date="2019-06-13T16:26:00Z">
        <w:r w:rsidRPr="005C0FC7">
          <w:rPr>
            <w:rFonts w:eastAsiaTheme="minorEastAsia"/>
            <w:sz w:val="22"/>
            <w:szCs w:val="22"/>
          </w:rPr>
          <w:t xml:space="preserve">        }</w:t>
        </w:r>
      </w:ins>
    </w:p>
    <w:p w14:paraId="1CD2AE5E" w14:textId="77777777" w:rsidR="005C0FC7" w:rsidRPr="005C0FC7" w:rsidRDefault="005C0FC7" w:rsidP="005C0FC7">
      <w:pPr>
        <w:spacing w:after="0" w:line="240" w:lineRule="auto"/>
        <w:rPr>
          <w:ins w:id="2131" w:author="Leeyoung" w:date="2019-06-13T16:26:00Z"/>
          <w:rFonts w:eastAsiaTheme="minorEastAsia"/>
          <w:sz w:val="22"/>
          <w:szCs w:val="22"/>
        </w:rPr>
      </w:pPr>
      <w:ins w:id="2132" w:author="Leeyoung" w:date="2019-06-13T16:26:00Z">
        <w:r w:rsidRPr="005C0FC7">
          <w:rPr>
            <w:rFonts w:eastAsiaTheme="minorEastAsia"/>
            <w:sz w:val="22"/>
            <w:szCs w:val="22"/>
          </w:rPr>
          <w:t xml:space="preserve">        leaf push-allowed {</w:t>
        </w:r>
      </w:ins>
    </w:p>
    <w:p w14:paraId="597819EC" w14:textId="77777777" w:rsidR="005C0FC7" w:rsidRPr="005C0FC7" w:rsidRDefault="005C0FC7" w:rsidP="005C0FC7">
      <w:pPr>
        <w:spacing w:after="0" w:line="240" w:lineRule="auto"/>
        <w:rPr>
          <w:ins w:id="2133" w:author="Leeyoung" w:date="2019-06-13T16:26:00Z"/>
          <w:rFonts w:eastAsiaTheme="minorEastAsia"/>
          <w:sz w:val="22"/>
          <w:szCs w:val="22"/>
        </w:rPr>
      </w:pPr>
      <w:ins w:id="2134" w:author="Leeyoung" w:date="2019-06-13T16:26:00Z">
        <w:r w:rsidRPr="005C0FC7">
          <w:rPr>
            <w:rFonts w:eastAsiaTheme="minorEastAsia"/>
            <w:sz w:val="22"/>
            <w:szCs w:val="22"/>
          </w:rPr>
          <w:t xml:space="preserve">            type boolean;</w:t>
        </w:r>
      </w:ins>
    </w:p>
    <w:p w14:paraId="6F876167" w14:textId="77777777" w:rsidR="005C0FC7" w:rsidRPr="005C0FC7" w:rsidRDefault="005C0FC7" w:rsidP="005C0FC7">
      <w:pPr>
        <w:spacing w:after="0" w:line="240" w:lineRule="auto"/>
        <w:rPr>
          <w:ins w:id="2135" w:author="Leeyoung" w:date="2019-06-13T16:26:00Z"/>
          <w:rFonts w:eastAsiaTheme="minorEastAsia"/>
          <w:sz w:val="22"/>
          <w:szCs w:val="22"/>
        </w:rPr>
      </w:pPr>
      <w:ins w:id="2136" w:author="Leeyoung" w:date="2019-06-13T16:26:00Z">
        <w:r w:rsidRPr="005C0FC7">
          <w:rPr>
            <w:rFonts w:eastAsiaTheme="minorEastAsia"/>
            <w:sz w:val="22"/>
            <w:szCs w:val="22"/>
          </w:rPr>
          <w:t xml:space="preserve">            description</w:t>
        </w:r>
      </w:ins>
    </w:p>
    <w:p w14:paraId="37B0911F" w14:textId="77777777" w:rsidR="005C0FC7" w:rsidRPr="005C0FC7" w:rsidRDefault="005C0FC7" w:rsidP="005C0FC7">
      <w:pPr>
        <w:spacing w:after="0" w:line="240" w:lineRule="auto"/>
        <w:rPr>
          <w:ins w:id="2137" w:author="Leeyoung" w:date="2019-06-13T16:26:00Z"/>
          <w:rFonts w:eastAsiaTheme="minorEastAsia"/>
          <w:sz w:val="22"/>
          <w:szCs w:val="22"/>
        </w:rPr>
      </w:pPr>
      <w:ins w:id="2138" w:author="Leeyoung" w:date="2019-06-13T16:26:00Z">
        <w:r w:rsidRPr="005C0FC7">
          <w:rPr>
            <w:rFonts w:eastAsiaTheme="minorEastAsia"/>
            <w:sz w:val="22"/>
            <w:szCs w:val="22"/>
          </w:rPr>
          <w:t xml:space="preserve">                "Policy to state if changes</w:t>
        </w:r>
      </w:ins>
    </w:p>
    <w:p w14:paraId="0BBC30E6" w14:textId="77777777" w:rsidR="005C0FC7" w:rsidRPr="005C0FC7" w:rsidRDefault="005C0FC7" w:rsidP="005C0FC7">
      <w:pPr>
        <w:spacing w:after="0" w:line="240" w:lineRule="auto"/>
        <w:rPr>
          <w:ins w:id="2139" w:author="Leeyoung" w:date="2019-06-13T16:26:00Z"/>
          <w:rFonts w:eastAsiaTheme="minorEastAsia"/>
          <w:sz w:val="22"/>
          <w:szCs w:val="22"/>
        </w:rPr>
      </w:pPr>
      <w:ins w:id="2140" w:author="Leeyoung" w:date="2019-06-13T16:26:00Z">
        <w:r w:rsidRPr="005C0FC7">
          <w:rPr>
            <w:rFonts w:eastAsiaTheme="minorEastAsia"/>
            <w:sz w:val="22"/>
            <w:szCs w:val="22"/>
          </w:rPr>
          <w:t xml:space="preserve">                can be pushed to the customer";</w:t>
        </w:r>
      </w:ins>
    </w:p>
    <w:p w14:paraId="4DACAAD7" w14:textId="77777777" w:rsidR="005C0FC7" w:rsidRPr="005C0FC7" w:rsidRDefault="005C0FC7" w:rsidP="005C0FC7">
      <w:pPr>
        <w:spacing w:after="0" w:line="240" w:lineRule="auto"/>
        <w:rPr>
          <w:ins w:id="2141" w:author="Leeyoung" w:date="2019-06-13T16:26:00Z"/>
          <w:rFonts w:eastAsiaTheme="minorEastAsia"/>
          <w:sz w:val="22"/>
          <w:szCs w:val="22"/>
        </w:rPr>
      </w:pPr>
      <w:ins w:id="2142" w:author="Leeyoung" w:date="2019-06-13T16:26:00Z">
        <w:r w:rsidRPr="005C0FC7">
          <w:rPr>
            <w:rFonts w:eastAsiaTheme="minorEastAsia"/>
            <w:sz w:val="22"/>
            <w:szCs w:val="22"/>
          </w:rPr>
          <w:t xml:space="preserve">        }</w:t>
        </w:r>
      </w:ins>
    </w:p>
    <w:p w14:paraId="7422D84A" w14:textId="77777777" w:rsidR="005C0FC7" w:rsidRPr="005C0FC7" w:rsidRDefault="005C0FC7" w:rsidP="005C0FC7">
      <w:pPr>
        <w:spacing w:after="0" w:line="240" w:lineRule="auto"/>
        <w:rPr>
          <w:ins w:id="2143" w:author="Leeyoung" w:date="2019-06-13T16:26:00Z"/>
          <w:rFonts w:eastAsiaTheme="minorEastAsia"/>
          <w:sz w:val="22"/>
          <w:szCs w:val="22"/>
        </w:rPr>
      </w:pPr>
      <w:ins w:id="2144" w:author="Leeyoung" w:date="2019-06-13T16:26:00Z">
        <w:r w:rsidRPr="005C0FC7">
          <w:rPr>
            <w:rFonts w:eastAsiaTheme="minorEastAsia"/>
            <w:sz w:val="22"/>
            <w:szCs w:val="22"/>
          </w:rPr>
          <w:t xml:space="preserve">        leaf incremental-update {</w:t>
        </w:r>
      </w:ins>
    </w:p>
    <w:p w14:paraId="77D07515" w14:textId="77777777" w:rsidR="005C0FC7" w:rsidRPr="005C0FC7" w:rsidRDefault="005C0FC7" w:rsidP="005C0FC7">
      <w:pPr>
        <w:spacing w:after="0" w:line="240" w:lineRule="auto"/>
        <w:rPr>
          <w:ins w:id="2145" w:author="Leeyoung" w:date="2019-06-13T16:26:00Z"/>
          <w:rFonts w:eastAsiaTheme="minorEastAsia"/>
          <w:sz w:val="22"/>
          <w:szCs w:val="22"/>
        </w:rPr>
      </w:pPr>
      <w:ins w:id="2146" w:author="Leeyoung" w:date="2019-06-13T16:26:00Z">
        <w:r w:rsidRPr="005C0FC7">
          <w:rPr>
            <w:rFonts w:eastAsiaTheme="minorEastAsia"/>
            <w:sz w:val="22"/>
            <w:szCs w:val="22"/>
          </w:rPr>
          <w:t xml:space="preserve">            type boolean;</w:t>
        </w:r>
      </w:ins>
    </w:p>
    <w:p w14:paraId="13289D8B" w14:textId="77777777" w:rsidR="005C0FC7" w:rsidRPr="005C0FC7" w:rsidRDefault="005C0FC7" w:rsidP="005C0FC7">
      <w:pPr>
        <w:spacing w:after="0" w:line="240" w:lineRule="auto"/>
        <w:rPr>
          <w:ins w:id="2147" w:author="Leeyoung" w:date="2019-06-13T16:26:00Z"/>
          <w:rFonts w:eastAsiaTheme="minorEastAsia"/>
          <w:sz w:val="22"/>
          <w:szCs w:val="22"/>
        </w:rPr>
      </w:pPr>
      <w:ins w:id="2148" w:author="Leeyoung" w:date="2019-06-13T16:26:00Z">
        <w:r w:rsidRPr="005C0FC7">
          <w:rPr>
            <w:rFonts w:eastAsiaTheme="minorEastAsia"/>
            <w:sz w:val="22"/>
            <w:szCs w:val="22"/>
          </w:rPr>
          <w:t xml:space="preserve">            description</w:t>
        </w:r>
      </w:ins>
    </w:p>
    <w:p w14:paraId="18309B2A" w14:textId="77777777" w:rsidR="005C0FC7" w:rsidRPr="005C0FC7" w:rsidRDefault="005C0FC7" w:rsidP="005C0FC7">
      <w:pPr>
        <w:spacing w:after="0" w:line="240" w:lineRule="auto"/>
        <w:rPr>
          <w:ins w:id="2149" w:author="Leeyoung" w:date="2019-06-13T16:26:00Z"/>
          <w:rFonts w:eastAsiaTheme="minorEastAsia"/>
          <w:sz w:val="22"/>
          <w:szCs w:val="22"/>
        </w:rPr>
      </w:pPr>
      <w:ins w:id="2150" w:author="Leeyoung" w:date="2019-06-13T16:26:00Z">
        <w:r w:rsidRPr="005C0FC7">
          <w:rPr>
            <w:rFonts w:eastAsiaTheme="minorEastAsia"/>
            <w:sz w:val="22"/>
            <w:szCs w:val="22"/>
          </w:rPr>
          <w:t xml:space="preserve">                "Policy to allow only the</w:t>
        </w:r>
      </w:ins>
    </w:p>
    <w:p w14:paraId="1BBD608B" w14:textId="77777777" w:rsidR="005C0FC7" w:rsidRPr="005C0FC7" w:rsidRDefault="005C0FC7" w:rsidP="005C0FC7">
      <w:pPr>
        <w:spacing w:after="0" w:line="240" w:lineRule="auto"/>
        <w:rPr>
          <w:ins w:id="2151" w:author="Leeyoung" w:date="2019-06-13T16:26:00Z"/>
          <w:rFonts w:eastAsiaTheme="minorEastAsia"/>
          <w:sz w:val="22"/>
          <w:szCs w:val="22"/>
        </w:rPr>
      </w:pPr>
      <w:ins w:id="2152" w:author="Leeyoung" w:date="2019-06-13T16:26:00Z">
        <w:r w:rsidRPr="005C0FC7">
          <w:rPr>
            <w:rFonts w:eastAsiaTheme="minorEastAsia"/>
            <w:sz w:val="22"/>
            <w:szCs w:val="22"/>
          </w:rPr>
          <w:t xml:space="preserve">                changes to be reported";</w:t>
        </w:r>
      </w:ins>
    </w:p>
    <w:p w14:paraId="4B2D7682" w14:textId="77777777" w:rsidR="005C0FC7" w:rsidRPr="005C0FC7" w:rsidRDefault="005C0FC7" w:rsidP="005C0FC7">
      <w:pPr>
        <w:spacing w:after="0" w:line="240" w:lineRule="auto"/>
        <w:rPr>
          <w:ins w:id="2153" w:author="Leeyoung" w:date="2019-06-13T16:26:00Z"/>
          <w:rFonts w:eastAsiaTheme="minorEastAsia"/>
          <w:sz w:val="22"/>
          <w:szCs w:val="22"/>
        </w:rPr>
      </w:pPr>
      <w:ins w:id="2154" w:author="Leeyoung" w:date="2019-06-13T16:26:00Z">
        <w:r w:rsidRPr="005C0FC7">
          <w:rPr>
            <w:rFonts w:eastAsiaTheme="minorEastAsia"/>
            <w:sz w:val="22"/>
            <w:szCs w:val="22"/>
          </w:rPr>
          <w:t xml:space="preserve">        }</w:t>
        </w:r>
      </w:ins>
    </w:p>
    <w:p w14:paraId="2A28340B" w14:textId="77777777" w:rsidR="005C0FC7" w:rsidRPr="005C0FC7" w:rsidRDefault="005C0FC7" w:rsidP="005C0FC7">
      <w:pPr>
        <w:spacing w:after="0" w:line="240" w:lineRule="auto"/>
        <w:rPr>
          <w:ins w:id="2155" w:author="Leeyoung" w:date="2019-06-13T16:26:00Z"/>
          <w:rFonts w:eastAsiaTheme="minorEastAsia"/>
          <w:sz w:val="22"/>
          <w:szCs w:val="22"/>
        </w:rPr>
      </w:pPr>
      <w:ins w:id="2156" w:author="Leeyoung" w:date="2019-06-13T16:26:00Z">
        <w:r w:rsidRPr="005C0FC7">
          <w:rPr>
            <w:rFonts w:eastAsiaTheme="minorEastAsia"/>
            <w:sz w:val="22"/>
            <w:szCs w:val="22"/>
          </w:rPr>
          <w:t xml:space="preserve">    }//policy</w:t>
        </w:r>
      </w:ins>
    </w:p>
    <w:p w14:paraId="6361432A" w14:textId="77777777" w:rsidR="005C0FC7" w:rsidRPr="005C0FC7" w:rsidRDefault="005C0FC7" w:rsidP="005C0FC7">
      <w:pPr>
        <w:spacing w:after="0" w:line="240" w:lineRule="auto"/>
        <w:rPr>
          <w:ins w:id="2157" w:author="Leeyoung" w:date="2019-06-13T16:26:00Z"/>
          <w:rFonts w:eastAsiaTheme="minorEastAsia"/>
          <w:sz w:val="22"/>
          <w:szCs w:val="22"/>
        </w:rPr>
      </w:pPr>
      <w:ins w:id="2158" w:author="Leeyoung" w:date="2019-06-13T16:26:00Z">
        <w:r w:rsidRPr="005C0FC7">
          <w:rPr>
            <w:rFonts w:eastAsiaTheme="minorEastAsia"/>
            <w:sz w:val="22"/>
            <w:szCs w:val="22"/>
          </w:rPr>
          <w:t xml:space="preserve">    */</w:t>
        </w:r>
      </w:ins>
    </w:p>
    <w:p w14:paraId="255A92CD" w14:textId="77777777" w:rsidR="005C0FC7" w:rsidRPr="005C0FC7" w:rsidRDefault="005C0FC7" w:rsidP="005C0FC7">
      <w:pPr>
        <w:spacing w:after="0" w:line="240" w:lineRule="auto"/>
        <w:rPr>
          <w:ins w:id="2159" w:author="Leeyoung" w:date="2019-06-13T16:26:00Z"/>
          <w:rFonts w:eastAsiaTheme="minorEastAsia"/>
          <w:sz w:val="22"/>
          <w:szCs w:val="22"/>
        </w:rPr>
      </w:pPr>
      <w:ins w:id="2160" w:author="Leeyoung" w:date="2019-06-13T16:26:00Z">
        <w:r w:rsidRPr="005C0FC7">
          <w:rPr>
            <w:rFonts w:eastAsiaTheme="minorEastAsia"/>
            <w:sz w:val="22"/>
            <w:szCs w:val="22"/>
          </w:rPr>
          <w:tab/>
          <w:t xml:space="preserve"> grouping vn-policy {</w:t>
        </w:r>
      </w:ins>
    </w:p>
    <w:p w14:paraId="1EBE9592" w14:textId="77777777" w:rsidR="005C0FC7" w:rsidRPr="005C0FC7" w:rsidRDefault="005C0FC7" w:rsidP="005C0FC7">
      <w:pPr>
        <w:spacing w:after="0" w:line="240" w:lineRule="auto"/>
        <w:rPr>
          <w:ins w:id="2161" w:author="Leeyoung" w:date="2019-06-13T16:26:00Z"/>
          <w:rFonts w:eastAsiaTheme="minorEastAsia"/>
          <w:sz w:val="22"/>
          <w:szCs w:val="22"/>
        </w:rPr>
      </w:pPr>
      <w:ins w:id="2162" w:author="Leeyoung" w:date="2019-06-13T16:26:00Z">
        <w:r w:rsidRPr="005C0FC7">
          <w:rPr>
            <w:rFonts w:eastAsiaTheme="minorEastAsia"/>
            <w:sz w:val="22"/>
            <w:szCs w:val="22"/>
          </w:rPr>
          <w:tab/>
          <w:t xml:space="preserve">      description</w:t>
        </w:r>
      </w:ins>
    </w:p>
    <w:p w14:paraId="107CC660" w14:textId="77777777" w:rsidR="005C0FC7" w:rsidRPr="005C0FC7" w:rsidRDefault="005C0FC7" w:rsidP="005C0FC7">
      <w:pPr>
        <w:spacing w:after="0" w:line="240" w:lineRule="auto"/>
        <w:rPr>
          <w:ins w:id="2163" w:author="Leeyoung" w:date="2019-06-13T16:26:00Z"/>
          <w:rFonts w:eastAsiaTheme="minorEastAsia"/>
          <w:sz w:val="22"/>
          <w:szCs w:val="22"/>
        </w:rPr>
      </w:pPr>
      <w:ins w:id="2164" w:author="Leeyoung" w:date="2019-06-13T16:26:00Z">
        <w:r w:rsidRPr="005C0FC7">
          <w:rPr>
            <w:rFonts w:eastAsiaTheme="minorEastAsia"/>
            <w:sz w:val="22"/>
            <w:szCs w:val="22"/>
          </w:rPr>
          <w:tab/>
        </w:r>
        <w:r w:rsidRPr="005C0FC7">
          <w:rPr>
            <w:rFonts w:eastAsiaTheme="minorEastAsia"/>
            <w:sz w:val="22"/>
            <w:szCs w:val="22"/>
          </w:rPr>
          <w:tab/>
          <w:t xml:space="preserve">       "policy for VN-level diverisity";</w:t>
        </w:r>
      </w:ins>
    </w:p>
    <w:p w14:paraId="1DD31D87" w14:textId="77777777" w:rsidR="005C0FC7" w:rsidRPr="005C0FC7" w:rsidRDefault="005C0FC7" w:rsidP="005C0FC7">
      <w:pPr>
        <w:spacing w:after="0" w:line="240" w:lineRule="auto"/>
        <w:rPr>
          <w:ins w:id="2165" w:author="Leeyoung" w:date="2019-06-13T16:26:00Z"/>
          <w:rFonts w:eastAsiaTheme="minorEastAsia"/>
          <w:sz w:val="22"/>
          <w:szCs w:val="22"/>
        </w:rPr>
      </w:pPr>
      <w:ins w:id="2166" w:author="Leeyoung" w:date="2019-06-13T16:26:00Z">
        <w:r w:rsidRPr="005C0FC7">
          <w:rPr>
            <w:rFonts w:eastAsiaTheme="minorEastAsia"/>
            <w:sz w:val="22"/>
            <w:szCs w:val="22"/>
          </w:rPr>
          <w:tab/>
          <w:t xml:space="preserve">      leaf vn-level-diversity {</w:t>
        </w:r>
      </w:ins>
    </w:p>
    <w:p w14:paraId="472096EA" w14:textId="77777777" w:rsidR="005C0FC7" w:rsidRPr="005C0FC7" w:rsidRDefault="005C0FC7" w:rsidP="005C0FC7">
      <w:pPr>
        <w:spacing w:after="0" w:line="240" w:lineRule="auto"/>
        <w:rPr>
          <w:ins w:id="2167" w:author="Leeyoung" w:date="2019-06-13T16:26:00Z"/>
          <w:rFonts w:eastAsiaTheme="minorEastAsia"/>
          <w:sz w:val="22"/>
          <w:szCs w:val="22"/>
        </w:rPr>
      </w:pPr>
      <w:ins w:id="2168" w:author="Leeyoung" w:date="2019-06-13T16:26:00Z">
        <w:r w:rsidRPr="005C0FC7">
          <w:rPr>
            <w:rFonts w:eastAsiaTheme="minorEastAsia"/>
            <w:sz w:val="22"/>
            <w:szCs w:val="22"/>
          </w:rPr>
          <w:tab/>
        </w:r>
        <w:r w:rsidRPr="005C0FC7">
          <w:rPr>
            <w:rFonts w:eastAsiaTheme="minorEastAsia"/>
            <w:sz w:val="22"/>
            <w:szCs w:val="22"/>
          </w:rPr>
          <w:tab/>
        </w:r>
        <w:r w:rsidRPr="005C0FC7">
          <w:rPr>
            <w:rFonts w:eastAsiaTheme="minorEastAsia"/>
            <w:sz w:val="22"/>
            <w:szCs w:val="22"/>
          </w:rPr>
          <w:tab/>
        </w:r>
        <w:r w:rsidRPr="005C0FC7">
          <w:rPr>
            <w:rFonts w:eastAsiaTheme="minorEastAsia"/>
            <w:sz w:val="22"/>
            <w:szCs w:val="22"/>
          </w:rPr>
          <w:tab/>
          <w:t>type vn-disjointness;</w:t>
        </w:r>
      </w:ins>
    </w:p>
    <w:p w14:paraId="484A64CD" w14:textId="77777777" w:rsidR="005C0FC7" w:rsidRPr="005C0FC7" w:rsidRDefault="005C0FC7" w:rsidP="005C0FC7">
      <w:pPr>
        <w:spacing w:after="0" w:line="240" w:lineRule="auto"/>
        <w:rPr>
          <w:ins w:id="2169" w:author="Leeyoung" w:date="2019-06-13T16:26:00Z"/>
          <w:rFonts w:eastAsiaTheme="minorEastAsia"/>
          <w:sz w:val="22"/>
          <w:szCs w:val="22"/>
        </w:rPr>
      </w:pPr>
      <w:ins w:id="2170" w:author="Leeyoung" w:date="2019-06-13T16:26:00Z">
        <w:r w:rsidRPr="005C0FC7">
          <w:rPr>
            <w:rFonts w:eastAsiaTheme="minorEastAsia"/>
            <w:sz w:val="22"/>
            <w:szCs w:val="22"/>
          </w:rPr>
          <w:tab/>
        </w:r>
        <w:r w:rsidRPr="005C0FC7">
          <w:rPr>
            <w:rFonts w:eastAsiaTheme="minorEastAsia"/>
            <w:sz w:val="22"/>
            <w:szCs w:val="22"/>
          </w:rPr>
          <w:tab/>
        </w:r>
        <w:r w:rsidRPr="005C0FC7">
          <w:rPr>
            <w:rFonts w:eastAsiaTheme="minorEastAsia"/>
            <w:sz w:val="22"/>
            <w:szCs w:val="22"/>
          </w:rPr>
          <w:tab/>
        </w:r>
        <w:r w:rsidRPr="005C0FC7">
          <w:rPr>
            <w:rFonts w:eastAsiaTheme="minorEastAsia"/>
            <w:sz w:val="22"/>
            <w:szCs w:val="22"/>
          </w:rPr>
          <w:tab/>
          <w:t>description</w:t>
        </w:r>
      </w:ins>
    </w:p>
    <w:p w14:paraId="6909E57C" w14:textId="77777777" w:rsidR="005C0FC7" w:rsidRPr="005C0FC7" w:rsidRDefault="005C0FC7" w:rsidP="005C0FC7">
      <w:pPr>
        <w:spacing w:after="0" w:line="240" w:lineRule="auto"/>
        <w:rPr>
          <w:ins w:id="2171" w:author="Leeyoung" w:date="2019-06-13T16:26:00Z"/>
          <w:rFonts w:eastAsiaTheme="minorEastAsia"/>
          <w:sz w:val="22"/>
          <w:szCs w:val="22"/>
        </w:rPr>
      </w:pPr>
      <w:ins w:id="2172" w:author="Leeyoung" w:date="2019-06-13T16:26:00Z">
        <w:r w:rsidRPr="005C0FC7">
          <w:rPr>
            <w:rFonts w:eastAsiaTheme="minorEastAsia"/>
            <w:sz w:val="22"/>
            <w:szCs w:val="22"/>
          </w:rPr>
          <w:tab/>
        </w:r>
        <w:r w:rsidRPr="005C0FC7">
          <w:rPr>
            <w:rFonts w:eastAsiaTheme="minorEastAsia"/>
            <w:sz w:val="22"/>
            <w:szCs w:val="22"/>
          </w:rPr>
          <w:tab/>
        </w:r>
        <w:r w:rsidRPr="005C0FC7">
          <w:rPr>
            <w:rFonts w:eastAsiaTheme="minorEastAsia"/>
            <w:sz w:val="22"/>
            <w:szCs w:val="22"/>
          </w:rPr>
          <w:tab/>
        </w:r>
        <w:r w:rsidRPr="005C0FC7">
          <w:rPr>
            <w:rFonts w:eastAsiaTheme="minorEastAsia"/>
            <w:sz w:val="22"/>
            <w:szCs w:val="22"/>
          </w:rPr>
          <w:tab/>
        </w:r>
        <w:r w:rsidRPr="005C0FC7">
          <w:rPr>
            <w:rFonts w:eastAsiaTheme="minorEastAsia"/>
            <w:sz w:val="22"/>
            <w:szCs w:val="22"/>
          </w:rPr>
          <w:tab/>
          <w:t xml:space="preserve">"the type of disjointness on the VN level </w:t>
        </w:r>
      </w:ins>
    </w:p>
    <w:p w14:paraId="3BB5BE28" w14:textId="77777777" w:rsidR="005C0FC7" w:rsidRPr="005C0FC7" w:rsidRDefault="005C0FC7" w:rsidP="005C0FC7">
      <w:pPr>
        <w:spacing w:after="0" w:line="240" w:lineRule="auto"/>
        <w:rPr>
          <w:ins w:id="2173" w:author="Leeyoung" w:date="2019-06-13T16:26:00Z"/>
          <w:rFonts w:eastAsiaTheme="minorEastAsia"/>
          <w:sz w:val="22"/>
          <w:szCs w:val="22"/>
        </w:rPr>
      </w:pPr>
      <w:ins w:id="2174" w:author="Leeyoung" w:date="2019-06-13T16:26:00Z">
        <w:r w:rsidRPr="005C0FC7">
          <w:rPr>
            <w:rFonts w:eastAsiaTheme="minorEastAsia"/>
            <w:sz w:val="22"/>
            <w:szCs w:val="22"/>
          </w:rPr>
          <w:tab/>
        </w:r>
        <w:r w:rsidRPr="005C0FC7">
          <w:rPr>
            <w:rFonts w:eastAsiaTheme="minorEastAsia"/>
            <w:sz w:val="22"/>
            <w:szCs w:val="22"/>
          </w:rPr>
          <w:tab/>
        </w:r>
        <w:r w:rsidRPr="005C0FC7">
          <w:rPr>
            <w:rFonts w:eastAsiaTheme="minorEastAsia"/>
            <w:sz w:val="22"/>
            <w:szCs w:val="22"/>
          </w:rPr>
          <w:tab/>
        </w:r>
        <w:r w:rsidRPr="005C0FC7">
          <w:rPr>
            <w:rFonts w:eastAsiaTheme="minorEastAsia"/>
            <w:sz w:val="22"/>
            <w:szCs w:val="22"/>
          </w:rPr>
          <w:tab/>
        </w:r>
        <w:r w:rsidRPr="005C0FC7">
          <w:rPr>
            <w:rFonts w:eastAsiaTheme="minorEastAsia"/>
            <w:sz w:val="22"/>
            <w:szCs w:val="22"/>
          </w:rPr>
          <w:tab/>
          <w:t>(i.e., across all VN members)";</w:t>
        </w:r>
      </w:ins>
    </w:p>
    <w:p w14:paraId="464CE4E4" w14:textId="77777777" w:rsidR="005C0FC7" w:rsidRPr="005C0FC7" w:rsidRDefault="005C0FC7" w:rsidP="005C0FC7">
      <w:pPr>
        <w:spacing w:after="0" w:line="240" w:lineRule="auto"/>
        <w:rPr>
          <w:ins w:id="2175" w:author="Leeyoung" w:date="2019-06-13T16:26:00Z"/>
          <w:rFonts w:eastAsiaTheme="minorEastAsia"/>
          <w:sz w:val="22"/>
          <w:szCs w:val="22"/>
        </w:rPr>
      </w:pPr>
      <w:ins w:id="2176" w:author="Leeyoung" w:date="2019-06-13T16:26:00Z">
        <w:r w:rsidRPr="005C0FC7">
          <w:rPr>
            <w:rFonts w:eastAsiaTheme="minorEastAsia"/>
            <w:sz w:val="22"/>
            <w:szCs w:val="22"/>
          </w:rPr>
          <w:tab/>
        </w:r>
        <w:r w:rsidRPr="005C0FC7">
          <w:rPr>
            <w:rFonts w:eastAsiaTheme="minorEastAsia"/>
            <w:sz w:val="22"/>
            <w:szCs w:val="22"/>
          </w:rPr>
          <w:tab/>
          <w:t xml:space="preserve">  }</w:t>
        </w:r>
      </w:ins>
    </w:p>
    <w:p w14:paraId="0EF5C8EF" w14:textId="77777777" w:rsidR="005C0FC7" w:rsidRPr="005C0FC7" w:rsidRDefault="005C0FC7" w:rsidP="005C0FC7">
      <w:pPr>
        <w:spacing w:after="0" w:line="240" w:lineRule="auto"/>
        <w:rPr>
          <w:ins w:id="2177" w:author="Leeyoung" w:date="2019-06-13T16:26:00Z"/>
          <w:rFonts w:eastAsiaTheme="minorEastAsia"/>
          <w:sz w:val="22"/>
          <w:szCs w:val="22"/>
        </w:rPr>
      </w:pPr>
      <w:ins w:id="2178" w:author="Leeyoung" w:date="2019-06-13T16:26:00Z">
        <w:r w:rsidRPr="005C0FC7">
          <w:rPr>
            <w:rFonts w:eastAsiaTheme="minorEastAsia"/>
            <w:sz w:val="22"/>
            <w:szCs w:val="22"/>
          </w:rPr>
          <w:tab/>
          <w:t xml:space="preserve"> }</w:t>
        </w:r>
      </w:ins>
    </w:p>
    <w:p w14:paraId="062A44F5" w14:textId="77777777" w:rsidR="005C0FC7" w:rsidRPr="005C0FC7" w:rsidRDefault="005C0FC7" w:rsidP="005C0FC7">
      <w:pPr>
        <w:spacing w:after="0" w:line="240" w:lineRule="auto"/>
        <w:rPr>
          <w:ins w:id="2179" w:author="Leeyoung" w:date="2019-06-13T16:26:00Z"/>
          <w:rFonts w:eastAsiaTheme="minorEastAsia"/>
          <w:sz w:val="22"/>
          <w:szCs w:val="22"/>
        </w:rPr>
      </w:pPr>
      <w:ins w:id="2180" w:author="Leeyoung" w:date="2019-06-13T16:26:00Z">
        <w:r w:rsidRPr="005C0FC7">
          <w:rPr>
            <w:rFonts w:eastAsiaTheme="minorEastAsia"/>
            <w:sz w:val="22"/>
            <w:szCs w:val="22"/>
          </w:rPr>
          <w:t xml:space="preserve">    /*</w:t>
        </w:r>
      </w:ins>
    </w:p>
    <w:p w14:paraId="1EA40D19" w14:textId="77777777" w:rsidR="005C0FC7" w:rsidRPr="005C0FC7" w:rsidRDefault="005C0FC7" w:rsidP="005C0FC7">
      <w:pPr>
        <w:spacing w:after="0" w:line="240" w:lineRule="auto"/>
        <w:rPr>
          <w:ins w:id="2181" w:author="Leeyoung" w:date="2019-06-13T16:26:00Z"/>
          <w:rFonts w:eastAsiaTheme="minorEastAsia"/>
          <w:sz w:val="22"/>
          <w:szCs w:val="22"/>
        </w:rPr>
      </w:pPr>
      <w:ins w:id="2182" w:author="Leeyoung" w:date="2019-06-13T16:26:00Z">
        <w:r w:rsidRPr="005C0FC7">
          <w:rPr>
            <w:rFonts w:eastAsiaTheme="minorEastAsia"/>
            <w:sz w:val="22"/>
            <w:szCs w:val="22"/>
          </w:rPr>
          <w:t xml:space="preserve">    grouping metrics-op {</w:t>
        </w:r>
      </w:ins>
    </w:p>
    <w:p w14:paraId="1697445D" w14:textId="77777777" w:rsidR="005C0FC7" w:rsidRPr="005C0FC7" w:rsidRDefault="005C0FC7" w:rsidP="005C0FC7">
      <w:pPr>
        <w:spacing w:after="0" w:line="240" w:lineRule="auto"/>
        <w:rPr>
          <w:ins w:id="2183" w:author="Leeyoung" w:date="2019-06-13T16:26:00Z"/>
          <w:rFonts w:eastAsiaTheme="minorEastAsia"/>
          <w:sz w:val="22"/>
          <w:szCs w:val="22"/>
        </w:rPr>
      </w:pPr>
      <w:ins w:id="2184" w:author="Leeyoung" w:date="2019-06-13T16:26:00Z">
        <w:r w:rsidRPr="005C0FC7">
          <w:rPr>
            <w:rFonts w:eastAsiaTheme="minorEastAsia"/>
            <w:sz w:val="22"/>
            <w:szCs w:val="22"/>
          </w:rPr>
          <w:t xml:space="preserve">        description</w:t>
        </w:r>
      </w:ins>
    </w:p>
    <w:p w14:paraId="442653D0" w14:textId="77777777" w:rsidR="005C0FC7" w:rsidRPr="005C0FC7" w:rsidRDefault="005C0FC7" w:rsidP="005C0FC7">
      <w:pPr>
        <w:spacing w:after="0" w:line="240" w:lineRule="auto"/>
        <w:rPr>
          <w:ins w:id="2185" w:author="Leeyoung" w:date="2019-06-13T16:26:00Z"/>
          <w:rFonts w:eastAsiaTheme="minorEastAsia"/>
          <w:sz w:val="22"/>
          <w:szCs w:val="22"/>
        </w:rPr>
      </w:pPr>
      <w:ins w:id="2186" w:author="Leeyoung" w:date="2019-06-13T16:26:00Z">
        <w:r w:rsidRPr="005C0FC7">
          <w:rPr>
            <w:rFonts w:eastAsiaTheme="minorEastAsia"/>
            <w:sz w:val="22"/>
            <w:szCs w:val="22"/>
          </w:rPr>
          <w:t xml:space="preserve">            "metric related information";</w:t>
        </w:r>
      </w:ins>
    </w:p>
    <w:p w14:paraId="0D6A3CF7" w14:textId="77777777" w:rsidR="005C0FC7" w:rsidRPr="005C0FC7" w:rsidRDefault="005C0FC7" w:rsidP="005C0FC7">
      <w:pPr>
        <w:spacing w:after="0" w:line="240" w:lineRule="auto"/>
        <w:rPr>
          <w:ins w:id="2187" w:author="Leeyoung" w:date="2019-06-13T16:26:00Z"/>
          <w:rFonts w:eastAsiaTheme="minorEastAsia"/>
          <w:sz w:val="22"/>
          <w:szCs w:val="22"/>
        </w:rPr>
      </w:pPr>
      <w:ins w:id="2188" w:author="Leeyoung" w:date="2019-06-13T16:26:00Z">
        <w:r w:rsidRPr="005C0FC7">
          <w:rPr>
            <w:rFonts w:eastAsiaTheme="minorEastAsia"/>
            <w:sz w:val="22"/>
            <w:szCs w:val="22"/>
          </w:rPr>
          <w:t xml:space="preserve">        list metric{</w:t>
        </w:r>
      </w:ins>
    </w:p>
    <w:p w14:paraId="3FB18082" w14:textId="77777777" w:rsidR="005C0FC7" w:rsidRPr="005C0FC7" w:rsidRDefault="005C0FC7" w:rsidP="005C0FC7">
      <w:pPr>
        <w:spacing w:after="0" w:line="240" w:lineRule="auto"/>
        <w:rPr>
          <w:ins w:id="2189" w:author="Leeyoung" w:date="2019-06-13T16:26:00Z"/>
          <w:rFonts w:eastAsiaTheme="minorEastAsia"/>
          <w:sz w:val="22"/>
          <w:szCs w:val="22"/>
        </w:rPr>
      </w:pPr>
      <w:ins w:id="2190" w:author="Leeyoung" w:date="2019-06-13T16:26:00Z">
        <w:r w:rsidRPr="005C0FC7">
          <w:rPr>
            <w:rFonts w:eastAsiaTheme="minorEastAsia"/>
            <w:sz w:val="22"/>
            <w:szCs w:val="22"/>
          </w:rPr>
          <w:t xml:space="preserve">            key "metric-type";</w:t>
        </w:r>
      </w:ins>
    </w:p>
    <w:p w14:paraId="179BDE96" w14:textId="77777777" w:rsidR="005C0FC7" w:rsidRPr="005C0FC7" w:rsidRDefault="005C0FC7" w:rsidP="005C0FC7">
      <w:pPr>
        <w:spacing w:after="0" w:line="240" w:lineRule="auto"/>
        <w:rPr>
          <w:ins w:id="2191" w:author="Leeyoung" w:date="2019-06-13T16:26:00Z"/>
          <w:rFonts w:eastAsiaTheme="minorEastAsia"/>
          <w:sz w:val="22"/>
          <w:szCs w:val="22"/>
        </w:rPr>
      </w:pPr>
      <w:ins w:id="2192" w:author="Leeyoung" w:date="2019-06-13T16:26:00Z">
        <w:r w:rsidRPr="005C0FC7">
          <w:rPr>
            <w:rFonts w:eastAsiaTheme="minorEastAsia"/>
            <w:sz w:val="22"/>
            <w:szCs w:val="22"/>
          </w:rPr>
          <w:t xml:space="preserve">            config false;</w:t>
        </w:r>
      </w:ins>
    </w:p>
    <w:p w14:paraId="51B6CE6C" w14:textId="77777777" w:rsidR="005C0FC7" w:rsidRPr="005C0FC7" w:rsidRDefault="005C0FC7" w:rsidP="005C0FC7">
      <w:pPr>
        <w:spacing w:after="0" w:line="240" w:lineRule="auto"/>
        <w:rPr>
          <w:ins w:id="2193" w:author="Leeyoung" w:date="2019-06-13T16:26:00Z"/>
          <w:rFonts w:eastAsiaTheme="minorEastAsia"/>
          <w:sz w:val="22"/>
          <w:szCs w:val="22"/>
        </w:rPr>
      </w:pPr>
      <w:ins w:id="2194" w:author="Leeyoung" w:date="2019-06-13T16:26:00Z">
        <w:r w:rsidRPr="005C0FC7">
          <w:rPr>
            <w:rFonts w:eastAsiaTheme="minorEastAsia"/>
            <w:sz w:val="22"/>
            <w:szCs w:val="22"/>
          </w:rPr>
          <w:t xml:space="preserve">            description</w:t>
        </w:r>
      </w:ins>
    </w:p>
    <w:p w14:paraId="6D19EC55" w14:textId="77777777" w:rsidR="005C0FC7" w:rsidRPr="005C0FC7" w:rsidRDefault="005C0FC7" w:rsidP="005C0FC7">
      <w:pPr>
        <w:spacing w:after="0" w:line="240" w:lineRule="auto"/>
        <w:rPr>
          <w:ins w:id="2195" w:author="Leeyoung" w:date="2019-06-13T16:26:00Z"/>
          <w:rFonts w:eastAsiaTheme="minorEastAsia"/>
          <w:sz w:val="22"/>
          <w:szCs w:val="22"/>
        </w:rPr>
      </w:pPr>
      <w:ins w:id="2196" w:author="Leeyoung" w:date="2019-06-13T16:26:00Z">
        <w:r w:rsidRPr="005C0FC7">
          <w:rPr>
            <w:rFonts w:eastAsiaTheme="minorEastAsia"/>
            <w:sz w:val="22"/>
            <w:szCs w:val="22"/>
          </w:rPr>
          <w:t xml:space="preserve">                "The list of metrics for VN";</w:t>
        </w:r>
      </w:ins>
    </w:p>
    <w:p w14:paraId="168C76B0" w14:textId="77777777" w:rsidR="005C0FC7" w:rsidRPr="005C0FC7" w:rsidRDefault="005C0FC7" w:rsidP="005C0FC7">
      <w:pPr>
        <w:spacing w:after="0" w:line="240" w:lineRule="auto"/>
        <w:rPr>
          <w:ins w:id="2197" w:author="Leeyoung" w:date="2019-06-13T16:26:00Z"/>
          <w:rFonts w:eastAsiaTheme="minorEastAsia"/>
          <w:sz w:val="22"/>
          <w:szCs w:val="22"/>
        </w:rPr>
      </w:pPr>
      <w:ins w:id="2198" w:author="Leeyoung" w:date="2019-06-13T16:26:00Z">
        <w:r w:rsidRPr="005C0FC7">
          <w:rPr>
            <w:rFonts w:eastAsiaTheme="minorEastAsia"/>
            <w:sz w:val="22"/>
            <w:szCs w:val="22"/>
          </w:rPr>
          <w:t xml:space="preserve">            leaf metric-type {</w:t>
        </w:r>
      </w:ins>
    </w:p>
    <w:p w14:paraId="25B1F084" w14:textId="77777777" w:rsidR="005C0FC7" w:rsidRPr="005C0FC7" w:rsidRDefault="005C0FC7" w:rsidP="005C0FC7">
      <w:pPr>
        <w:spacing w:after="0" w:line="240" w:lineRule="auto"/>
        <w:rPr>
          <w:ins w:id="2199" w:author="Leeyoung" w:date="2019-06-13T16:26:00Z"/>
          <w:rFonts w:eastAsiaTheme="minorEastAsia"/>
          <w:sz w:val="22"/>
          <w:szCs w:val="22"/>
        </w:rPr>
      </w:pPr>
      <w:ins w:id="2200" w:author="Leeyoung" w:date="2019-06-13T16:26:00Z">
        <w:r w:rsidRPr="005C0FC7">
          <w:rPr>
            <w:rFonts w:eastAsiaTheme="minorEastAsia"/>
            <w:sz w:val="22"/>
            <w:szCs w:val="22"/>
          </w:rPr>
          <w:t xml:space="preserve">                type identityref {</w:t>
        </w:r>
      </w:ins>
    </w:p>
    <w:p w14:paraId="3664C2BC" w14:textId="77777777" w:rsidR="005C0FC7" w:rsidRPr="005C0FC7" w:rsidRDefault="005C0FC7" w:rsidP="005C0FC7">
      <w:pPr>
        <w:spacing w:after="0" w:line="240" w:lineRule="auto"/>
        <w:rPr>
          <w:ins w:id="2201" w:author="Leeyoung" w:date="2019-06-13T16:26:00Z"/>
          <w:rFonts w:eastAsiaTheme="minorEastAsia"/>
          <w:sz w:val="22"/>
          <w:szCs w:val="22"/>
        </w:rPr>
      </w:pPr>
      <w:ins w:id="2202" w:author="Leeyoung" w:date="2019-06-13T16:26:00Z">
        <w:r w:rsidRPr="005C0FC7">
          <w:rPr>
            <w:rFonts w:eastAsiaTheme="minorEastAsia"/>
            <w:sz w:val="22"/>
            <w:szCs w:val="22"/>
          </w:rPr>
          <w:t xml:space="preserve">                    base te-types:path-metric-type;</w:t>
        </w:r>
      </w:ins>
    </w:p>
    <w:p w14:paraId="528F6469" w14:textId="77777777" w:rsidR="005C0FC7" w:rsidRPr="005C0FC7" w:rsidRDefault="005C0FC7" w:rsidP="005C0FC7">
      <w:pPr>
        <w:spacing w:after="0" w:line="240" w:lineRule="auto"/>
        <w:rPr>
          <w:ins w:id="2203" w:author="Leeyoung" w:date="2019-06-13T16:26:00Z"/>
          <w:rFonts w:eastAsiaTheme="minorEastAsia"/>
          <w:sz w:val="22"/>
          <w:szCs w:val="22"/>
        </w:rPr>
      </w:pPr>
      <w:ins w:id="2204" w:author="Leeyoung" w:date="2019-06-13T16:26:00Z">
        <w:r w:rsidRPr="005C0FC7">
          <w:rPr>
            <w:rFonts w:eastAsiaTheme="minorEastAsia"/>
            <w:sz w:val="22"/>
            <w:szCs w:val="22"/>
          </w:rPr>
          <w:t xml:space="preserve">                }</w:t>
        </w:r>
      </w:ins>
    </w:p>
    <w:p w14:paraId="620C003C" w14:textId="77777777" w:rsidR="005C0FC7" w:rsidRPr="005C0FC7" w:rsidRDefault="005C0FC7" w:rsidP="005C0FC7">
      <w:pPr>
        <w:spacing w:after="0" w:line="240" w:lineRule="auto"/>
        <w:rPr>
          <w:ins w:id="2205" w:author="Leeyoung" w:date="2019-06-13T16:26:00Z"/>
          <w:rFonts w:eastAsiaTheme="minorEastAsia"/>
          <w:sz w:val="22"/>
          <w:szCs w:val="22"/>
        </w:rPr>
      </w:pPr>
      <w:ins w:id="2206" w:author="Leeyoung" w:date="2019-06-13T16:26:00Z">
        <w:r w:rsidRPr="005C0FC7">
          <w:rPr>
            <w:rFonts w:eastAsiaTheme="minorEastAsia"/>
            <w:sz w:val="22"/>
            <w:szCs w:val="22"/>
          </w:rPr>
          <w:t xml:space="preserve">                description</w:t>
        </w:r>
      </w:ins>
    </w:p>
    <w:p w14:paraId="0171F3D0" w14:textId="77777777" w:rsidR="005C0FC7" w:rsidRPr="005C0FC7" w:rsidRDefault="005C0FC7" w:rsidP="005C0FC7">
      <w:pPr>
        <w:spacing w:after="0" w:line="240" w:lineRule="auto"/>
        <w:rPr>
          <w:ins w:id="2207" w:author="Leeyoung" w:date="2019-06-13T16:26:00Z"/>
          <w:rFonts w:eastAsiaTheme="minorEastAsia"/>
          <w:sz w:val="22"/>
          <w:szCs w:val="22"/>
        </w:rPr>
      </w:pPr>
      <w:ins w:id="2208" w:author="Leeyoung" w:date="2019-06-13T16:26:00Z">
        <w:r w:rsidRPr="005C0FC7">
          <w:rPr>
            <w:rFonts w:eastAsiaTheme="minorEastAsia"/>
            <w:sz w:val="22"/>
            <w:szCs w:val="22"/>
          </w:rPr>
          <w:t xml:space="preserve">                    "The VN metric type.";</w:t>
        </w:r>
      </w:ins>
    </w:p>
    <w:p w14:paraId="0BA32944" w14:textId="77777777" w:rsidR="005C0FC7" w:rsidRPr="005C0FC7" w:rsidRDefault="005C0FC7" w:rsidP="005C0FC7">
      <w:pPr>
        <w:spacing w:after="0" w:line="240" w:lineRule="auto"/>
        <w:rPr>
          <w:ins w:id="2209" w:author="Leeyoung" w:date="2019-06-13T16:26:00Z"/>
          <w:rFonts w:eastAsiaTheme="minorEastAsia"/>
          <w:sz w:val="22"/>
          <w:szCs w:val="22"/>
        </w:rPr>
      </w:pPr>
      <w:ins w:id="2210" w:author="Leeyoung" w:date="2019-06-13T16:26:00Z">
        <w:r w:rsidRPr="005C0FC7">
          <w:rPr>
            <w:rFonts w:eastAsiaTheme="minorEastAsia"/>
            <w:sz w:val="22"/>
            <w:szCs w:val="22"/>
          </w:rPr>
          <w:t xml:space="preserve">            }</w:t>
        </w:r>
      </w:ins>
    </w:p>
    <w:p w14:paraId="0D72B9C0" w14:textId="77777777" w:rsidR="005C0FC7" w:rsidRPr="005C0FC7" w:rsidRDefault="005C0FC7" w:rsidP="005C0FC7">
      <w:pPr>
        <w:spacing w:after="0" w:line="240" w:lineRule="auto"/>
        <w:rPr>
          <w:ins w:id="2211" w:author="Leeyoung" w:date="2019-06-13T16:26:00Z"/>
          <w:rFonts w:eastAsiaTheme="minorEastAsia"/>
          <w:sz w:val="22"/>
          <w:szCs w:val="22"/>
        </w:rPr>
      </w:pPr>
      <w:ins w:id="2212" w:author="Leeyoung" w:date="2019-06-13T16:26:00Z">
        <w:r w:rsidRPr="005C0FC7">
          <w:rPr>
            <w:rFonts w:eastAsiaTheme="minorEastAsia"/>
            <w:sz w:val="22"/>
            <w:szCs w:val="22"/>
          </w:rPr>
          <w:t xml:space="preserve">            leaf value{</w:t>
        </w:r>
      </w:ins>
    </w:p>
    <w:p w14:paraId="054CA188" w14:textId="77777777" w:rsidR="005C0FC7" w:rsidRPr="005C0FC7" w:rsidRDefault="005C0FC7" w:rsidP="005C0FC7">
      <w:pPr>
        <w:spacing w:after="0" w:line="240" w:lineRule="auto"/>
        <w:rPr>
          <w:ins w:id="2213" w:author="Leeyoung" w:date="2019-06-13T16:26:00Z"/>
          <w:rFonts w:eastAsiaTheme="minorEastAsia"/>
          <w:sz w:val="22"/>
          <w:szCs w:val="22"/>
        </w:rPr>
      </w:pPr>
      <w:ins w:id="2214" w:author="Leeyoung" w:date="2019-06-13T16:26:00Z">
        <w:r w:rsidRPr="005C0FC7">
          <w:rPr>
            <w:rFonts w:eastAsiaTheme="minorEastAsia"/>
            <w:sz w:val="22"/>
            <w:szCs w:val="22"/>
          </w:rPr>
          <w:t xml:space="preserve">                type uint32;</w:t>
        </w:r>
      </w:ins>
    </w:p>
    <w:p w14:paraId="67DD7EA9" w14:textId="77777777" w:rsidR="005C0FC7" w:rsidRPr="005C0FC7" w:rsidRDefault="005C0FC7" w:rsidP="005C0FC7">
      <w:pPr>
        <w:spacing w:after="0" w:line="240" w:lineRule="auto"/>
        <w:rPr>
          <w:ins w:id="2215" w:author="Leeyoung" w:date="2019-06-13T16:26:00Z"/>
          <w:rFonts w:eastAsiaTheme="minorEastAsia"/>
          <w:sz w:val="22"/>
          <w:szCs w:val="22"/>
        </w:rPr>
      </w:pPr>
      <w:ins w:id="2216" w:author="Leeyoung" w:date="2019-06-13T16:26:00Z">
        <w:r w:rsidRPr="005C0FC7">
          <w:rPr>
            <w:rFonts w:eastAsiaTheme="minorEastAsia"/>
            <w:sz w:val="22"/>
            <w:szCs w:val="22"/>
          </w:rPr>
          <w:t xml:space="preserve">                description</w:t>
        </w:r>
      </w:ins>
    </w:p>
    <w:p w14:paraId="37510DF2" w14:textId="77777777" w:rsidR="005C0FC7" w:rsidRPr="005C0FC7" w:rsidRDefault="005C0FC7" w:rsidP="005C0FC7">
      <w:pPr>
        <w:spacing w:after="0" w:line="240" w:lineRule="auto"/>
        <w:rPr>
          <w:ins w:id="2217" w:author="Leeyoung" w:date="2019-06-13T16:26:00Z"/>
          <w:rFonts w:eastAsiaTheme="minorEastAsia"/>
          <w:sz w:val="22"/>
          <w:szCs w:val="22"/>
        </w:rPr>
      </w:pPr>
      <w:ins w:id="2218" w:author="Leeyoung" w:date="2019-06-13T16:26:00Z">
        <w:r w:rsidRPr="005C0FC7">
          <w:rPr>
            <w:rFonts w:eastAsiaTheme="minorEastAsia"/>
            <w:sz w:val="22"/>
            <w:szCs w:val="22"/>
          </w:rPr>
          <w:t xml:space="preserve">                    "The limit value";</w:t>
        </w:r>
      </w:ins>
    </w:p>
    <w:p w14:paraId="3B90D854" w14:textId="77777777" w:rsidR="005C0FC7" w:rsidRPr="005C0FC7" w:rsidRDefault="005C0FC7" w:rsidP="005C0FC7">
      <w:pPr>
        <w:spacing w:after="0" w:line="240" w:lineRule="auto"/>
        <w:rPr>
          <w:ins w:id="2219" w:author="Leeyoung" w:date="2019-06-13T16:26:00Z"/>
          <w:rFonts w:eastAsiaTheme="minorEastAsia"/>
          <w:sz w:val="22"/>
          <w:szCs w:val="22"/>
        </w:rPr>
      </w:pPr>
      <w:ins w:id="2220" w:author="Leeyoung" w:date="2019-06-13T16:26:00Z">
        <w:r w:rsidRPr="005C0FC7">
          <w:rPr>
            <w:rFonts w:eastAsiaTheme="minorEastAsia"/>
            <w:sz w:val="22"/>
            <w:szCs w:val="22"/>
          </w:rPr>
          <w:t xml:space="preserve">            }</w:t>
        </w:r>
      </w:ins>
    </w:p>
    <w:p w14:paraId="3EC7D912" w14:textId="77777777" w:rsidR="005C0FC7" w:rsidRPr="005C0FC7" w:rsidRDefault="005C0FC7" w:rsidP="005C0FC7">
      <w:pPr>
        <w:spacing w:after="0" w:line="240" w:lineRule="auto"/>
        <w:rPr>
          <w:ins w:id="2221" w:author="Leeyoung" w:date="2019-06-13T16:26:00Z"/>
          <w:rFonts w:eastAsiaTheme="minorEastAsia"/>
          <w:sz w:val="22"/>
          <w:szCs w:val="22"/>
        </w:rPr>
      </w:pPr>
      <w:ins w:id="2222" w:author="Leeyoung" w:date="2019-06-13T16:26:00Z">
        <w:r w:rsidRPr="005C0FC7">
          <w:rPr>
            <w:rFonts w:eastAsiaTheme="minorEastAsia"/>
            <w:sz w:val="22"/>
            <w:szCs w:val="22"/>
          </w:rPr>
          <w:t xml:space="preserve">        }</w:t>
        </w:r>
      </w:ins>
    </w:p>
    <w:p w14:paraId="13DF571E" w14:textId="77777777" w:rsidR="005C0FC7" w:rsidRPr="005C0FC7" w:rsidRDefault="005C0FC7" w:rsidP="005C0FC7">
      <w:pPr>
        <w:spacing w:after="0" w:line="240" w:lineRule="auto"/>
        <w:rPr>
          <w:ins w:id="2223" w:author="Leeyoung" w:date="2019-06-13T16:26:00Z"/>
          <w:rFonts w:eastAsiaTheme="minorEastAsia"/>
          <w:sz w:val="22"/>
          <w:szCs w:val="22"/>
        </w:rPr>
      </w:pPr>
      <w:ins w:id="2224" w:author="Leeyoung" w:date="2019-06-13T16:26:00Z">
        <w:r w:rsidRPr="005C0FC7">
          <w:rPr>
            <w:rFonts w:eastAsiaTheme="minorEastAsia"/>
            <w:sz w:val="22"/>
            <w:szCs w:val="22"/>
          </w:rPr>
          <w:t xml:space="preserve">    }</w:t>
        </w:r>
      </w:ins>
    </w:p>
    <w:p w14:paraId="7A1DC9A0" w14:textId="77777777" w:rsidR="005C0FC7" w:rsidRPr="005C0FC7" w:rsidRDefault="005C0FC7" w:rsidP="005C0FC7">
      <w:pPr>
        <w:spacing w:after="0" w:line="240" w:lineRule="auto"/>
        <w:rPr>
          <w:ins w:id="2225" w:author="Leeyoung" w:date="2019-06-13T16:26:00Z"/>
          <w:rFonts w:eastAsiaTheme="minorEastAsia"/>
          <w:sz w:val="22"/>
          <w:szCs w:val="22"/>
        </w:rPr>
      </w:pPr>
      <w:ins w:id="2226" w:author="Leeyoung" w:date="2019-06-13T16:26:00Z">
        <w:r w:rsidRPr="005C0FC7">
          <w:rPr>
            <w:rFonts w:eastAsiaTheme="minorEastAsia"/>
            <w:sz w:val="22"/>
            <w:szCs w:val="22"/>
          </w:rPr>
          <w:t xml:space="preserve">    */</w:t>
        </w:r>
      </w:ins>
    </w:p>
    <w:p w14:paraId="63CCF403" w14:textId="77777777" w:rsidR="005C0FC7" w:rsidRPr="005C0FC7" w:rsidRDefault="005C0FC7" w:rsidP="005C0FC7">
      <w:pPr>
        <w:spacing w:after="0" w:line="240" w:lineRule="auto"/>
        <w:rPr>
          <w:ins w:id="2227" w:author="Leeyoung" w:date="2019-06-13T16:26:00Z"/>
          <w:rFonts w:eastAsiaTheme="minorEastAsia"/>
          <w:sz w:val="22"/>
          <w:szCs w:val="22"/>
        </w:rPr>
      </w:pPr>
      <w:ins w:id="2228" w:author="Leeyoung" w:date="2019-06-13T16:26:00Z">
        <w:r w:rsidRPr="005C0FC7">
          <w:rPr>
            <w:rFonts w:eastAsiaTheme="minorEastAsia"/>
            <w:sz w:val="22"/>
            <w:szCs w:val="22"/>
          </w:rPr>
          <w:t xml:space="preserve">    /*</w:t>
        </w:r>
      </w:ins>
    </w:p>
    <w:p w14:paraId="48B9FEB7" w14:textId="77777777" w:rsidR="005C0FC7" w:rsidRPr="005C0FC7" w:rsidRDefault="005C0FC7" w:rsidP="005C0FC7">
      <w:pPr>
        <w:spacing w:after="0" w:line="240" w:lineRule="auto"/>
        <w:rPr>
          <w:ins w:id="2229" w:author="Leeyoung" w:date="2019-06-13T16:26:00Z"/>
          <w:rFonts w:eastAsiaTheme="minorEastAsia"/>
          <w:sz w:val="22"/>
          <w:szCs w:val="22"/>
        </w:rPr>
      </w:pPr>
      <w:ins w:id="2230" w:author="Leeyoung" w:date="2019-06-13T16:26:00Z">
        <w:r w:rsidRPr="005C0FC7">
          <w:rPr>
            <w:rFonts w:eastAsiaTheme="minorEastAsia"/>
            <w:sz w:val="22"/>
            <w:szCs w:val="22"/>
          </w:rPr>
          <w:t xml:space="preserve">    grouping metrics {</w:t>
        </w:r>
      </w:ins>
    </w:p>
    <w:p w14:paraId="226D9457" w14:textId="77777777" w:rsidR="005C0FC7" w:rsidRPr="005C0FC7" w:rsidRDefault="005C0FC7" w:rsidP="005C0FC7">
      <w:pPr>
        <w:spacing w:after="0" w:line="240" w:lineRule="auto"/>
        <w:rPr>
          <w:ins w:id="2231" w:author="Leeyoung" w:date="2019-06-13T16:26:00Z"/>
          <w:rFonts w:eastAsiaTheme="minorEastAsia"/>
          <w:sz w:val="22"/>
          <w:szCs w:val="22"/>
        </w:rPr>
      </w:pPr>
      <w:ins w:id="2232" w:author="Leeyoung" w:date="2019-06-13T16:26:00Z">
        <w:r w:rsidRPr="005C0FC7">
          <w:rPr>
            <w:rFonts w:eastAsiaTheme="minorEastAsia"/>
            <w:sz w:val="22"/>
            <w:szCs w:val="22"/>
          </w:rPr>
          <w:t xml:space="preserve">        description</w:t>
        </w:r>
      </w:ins>
    </w:p>
    <w:p w14:paraId="60E0899F" w14:textId="77777777" w:rsidR="005C0FC7" w:rsidRPr="005C0FC7" w:rsidRDefault="005C0FC7" w:rsidP="005C0FC7">
      <w:pPr>
        <w:spacing w:after="0" w:line="240" w:lineRule="auto"/>
        <w:rPr>
          <w:ins w:id="2233" w:author="Leeyoung" w:date="2019-06-13T16:26:00Z"/>
          <w:rFonts w:eastAsiaTheme="minorEastAsia"/>
          <w:sz w:val="22"/>
          <w:szCs w:val="22"/>
        </w:rPr>
      </w:pPr>
      <w:ins w:id="2234" w:author="Leeyoung" w:date="2019-06-13T16:26:00Z">
        <w:r w:rsidRPr="005C0FC7">
          <w:rPr>
            <w:rFonts w:eastAsiaTheme="minorEastAsia"/>
            <w:sz w:val="22"/>
            <w:szCs w:val="22"/>
          </w:rPr>
          <w:t xml:space="preserve">            "metric related information";</w:t>
        </w:r>
      </w:ins>
    </w:p>
    <w:p w14:paraId="210C858F" w14:textId="77777777" w:rsidR="005C0FC7" w:rsidRPr="005C0FC7" w:rsidRDefault="005C0FC7" w:rsidP="005C0FC7">
      <w:pPr>
        <w:spacing w:after="0" w:line="240" w:lineRule="auto"/>
        <w:rPr>
          <w:ins w:id="2235" w:author="Leeyoung" w:date="2019-06-13T16:26:00Z"/>
          <w:rFonts w:eastAsiaTheme="minorEastAsia"/>
          <w:sz w:val="22"/>
          <w:szCs w:val="22"/>
        </w:rPr>
      </w:pPr>
      <w:ins w:id="2236" w:author="Leeyoung" w:date="2019-06-13T16:26:00Z">
        <w:r w:rsidRPr="005C0FC7">
          <w:rPr>
            <w:rFonts w:eastAsiaTheme="minorEastAsia"/>
            <w:sz w:val="22"/>
            <w:szCs w:val="22"/>
          </w:rPr>
          <w:t xml:space="preserve">        list metric{</w:t>
        </w:r>
      </w:ins>
    </w:p>
    <w:p w14:paraId="786C8EE5" w14:textId="77777777" w:rsidR="005C0FC7" w:rsidRPr="005C0FC7" w:rsidRDefault="005C0FC7" w:rsidP="005C0FC7">
      <w:pPr>
        <w:spacing w:after="0" w:line="240" w:lineRule="auto"/>
        <w:rPr>
          <w:ins w:id="2237" w:author="Leeyoung" w:date="2019-06-13T16:26:00Z"/>
          <w:rFonts w:eastAsiaTheme="minorEastAsia"/>
          <w:sz w:val="22"/>
          <w:szCs w:val="22"/>
        </w:rPr>
      </w:pPr>
      <w:ins w:id="2238" w:author="Leeyoung" w:date="2019-06-13T16:26:00Z">
        <w:r w:rsidRPr="005C0FC7">
          <w:rPr>
            <w:rFonts w:eastAsiaTheme="minorEastAsia"/>
            <w:sz w:val="22"/>
            <w:szCs w:val="22"/>
          </w:rPr>
          <w:t xml:space="preserve">            key "metric-type";</w:t>
        </w:r>
      </w:ins>
    </w:p>
    <w:p w14:paraId="77B2E01F" w14:textId="77777777" w:rsidR="005C0FC7" w:rsidRPr="005C0FC7" w:rsidRDefault="005C0FC7" w:rsidP="005C0FC7">
      <w:pPr>
        <w:spacing w:after="0" w:line="240" w:lineRule="auto"/>
        <w:rPr>
          <w:ins w:id="2239" w:author="Leeyoung" w:date="2019-06-13T16:26:00Z"/>
          <w:rFonts w:eastAsiaTheme="minorEastAsia"/>
          <w:sz w:val="22"/>
          <w:szCs w:val="22"/>
        </w:rPr>
      </w:pPr>
      <w:ins w:id="2240" w:author="Leeyoung" w:date="2019-06-13T16:26:00Z">
        <w:r w:rsidRPr="005C0FC7">
          <w:rPr>
            <w:rFonts w:eastAsiaTheme="minorEastAsia"/>
            <w:sz w:val="22"/>
            <w:szCs w:val="22"/>
          </w:rPr>
          <w:t xml:space="preserve">            description</w:t>
        </w:r>
      </w:ins>
    </w:p>
    <w:p w14:paraId="244D0C0F" w14:textId="77777777" w:rsidR="005C0FC7" w:rsidRPr="005C0FC7" w:rsidRDefault="005C0FC7" w:rsidP="005C0FC7">
      <w:pPr>
        <w:spacing w:after="0" w:line="240" w:lineRule="auto"/>
        <w:rPr>
          <w:ins w:id="2241" w:author="Leeyoung" w:date="2019-06-13T16:26:00Z"/>
          <w:rFonts w:eastAsiaTheme="minorEastAsia"/>
          <w:sz w:val="22"/>
          <w:szCs w:val="22"/>
        </w:rPr>
      </w:pPr>
      <w:ins w:id="2242" w:author="Leeyoung" w:date="2019-06-13T16:26:00Z">
        <w:r w:rsidRPr="005C0FC7">
          <w:rPr>
            <w:rFonts w:eastAsiaTheme="minorEastAsia"/>
            <w:sz w:val="22"/>
            <w:szCs w:val="22"/>
          </w:rPr>
          <w:t xml:space="preserve">                "The list of metrics for VN";</w:t>
        </w:r>
      </w:ins>
    </w:p>
    <w:p w14:paraId="3AD46C99" w14:textId="77777777" w:rsidR="005C0FC7" w:rsidRPr="005C0FC7" w:rsidRDefault="005C0FC7" w:rsidP="005C0FC7">
      <w:pPr>
        <w:spacing w:after="0" w:line="240" w:lineRule="auto"/>
        <w:rPr>
          <w:ins w:id="2243" w:author="Leeyoung" w:date="2019-06-13T16:26:00Z"/>
          <w:rFonts w:eastAsiaTheme="minorEastAsia"/>
          <w:sz w:val="22"/>
          <w:szCs w:val="22"/>
        </w:rPr>
      </w:pPr>
      <w:ins w:id="2244" w:author="Leeyoung" w:date="2019-06-13T16:26:00Z">
        <w:r w:rsidRPr="005C0FC7">
          <w:rPr>
            <w:rFonts w:eastAsiaTheme="minorEastAsia"/>
            <w:sz w:val="22"/>
            <w:szCs w:val="22"/>
          </w:rPr>
          <w:t xml:space="preserve">            uses te:path-metrics-bounds_config;</w:t>
        </w:r>
      </w:ins>
    </w:p>
    <w:p w14:paraId="0256F88F" w14:textId="77777777" w:rsidR="005C0FC7" w:rsidRPr="005C0FC7" w:rsidRDefault="005C0FC7" w:rsidP="005C0FC7">
      <w:pPr>
        <w:spacing w:after="0" w:line="240" w:lineRule="auto"/>
        <w:rPr>
          <w:ins w:id="2245" w:author="Leeyoung" w:date="2019-06-13T16:26:00Z"/>
          <w:rFonts w:eastAsiaTheme="minorEastAsia"/>
          <w:sz w:val="22"/>
          <w:szCs w:val="22"/>
        </w:rPr>
      </w:pPr>
      <w:ins w:id="2246" w:author="Leeyoung" w:date="2019-06-13T16:26:00Z">
        <w:r w:rsidRPr="005C0FC7">
          <w:rPr>
            <w:rFonts w:eastAsiaTheme="minorEastAsia"/>
            <w:sz w:val="22"/>
            <w:szCs w:val="22"/>
          </w:rPr>
          <w:t xml:space="preserve">            container optimize{</w:t>
        </w:r>
      </w:ins>
    </w:p>
    <w:p w14:paraId="5D8A4AA8" w14:textId="77777777" w:rsidR="005C0FC7" w:rsidRPr="005C0FC7" w:rsidRDefault="005C0FC7" w:rsidP="005C0FC7">
      <w:pPr>
        <w:spacing w:after="0" w:line="240" w:lineRule="auto"/>
        <w:rPr>
          <w:ins w:id="2247" w:author="Leeyoung" w:date="2019-06-13T16:26:00Z"/>
          <w:rFonts w:eastAsiaTheme="minorEastAsia"/>
          <w:sz w:val="22"/>
          <w:szCs w:val="22"/>
        </w:rPr>
      </w:pPr>
      <w:ins w:id="2248" w:author="Leeyoung" w:date="2019-06-13T16:26:00Z">
        <w:r w:rsidRPr="005C0FC7">
          <w:rPr>
            <w:rFonts w:eastAsiaTheme="minorEastAsia"/>
            <w:sz w:val="22"/>
            <w:szCs w:val="22"/>
          </w:rPr>
          <w:t xml:space="preserve">                description</w:t>
        </w:r>
      </w:ins>
    </w:p>
    <w:p w14:paraId="1D5EFE88" w14:textId="77777777" w:rsidR="005C0FC7" w:rsidRPr="005C0FC7" w:rsidRDefault="005C0FC7" w:rsidP="005C0FC7">
      <w:pPr>
        <w:spacing w:after="0" w:line="240" w:lineRule="auto"/>
        <w:rPr>
          <w:ins w:id="2249" w:author="Leeyoung" w:date="2019-06-13T16:26:00Z"/>
          <w:rFonts w:eastAsiaTheme="minorEastAsia"/>
          <w:sz w:val="22"/>
          <w:szCs w:val="22"/>
        </w:rPr>
      </w:pPr>
      <w:ins w:id="2250" w:author="Leeyoung" w:date="2019-06-13T16:26:00Z">
        <w:r w:rsidRPr="005C0FC7">
          <w:rPr>
            <w:rFonts w:eastAsiaTheme="minorEastAsia"/>
            <w:sz w:val="22"/>
            <w:szCs w:val="22"/>
          </w:rPr>
          <w:t xml:space="preserve">                    "optimizing constraints";</w:t>
        </w:r>
      </w:ins>
    </w:p>
    <w:p w14:paraId="6057564F" w14:textId="77777777" w:rsidR="005C0FC7" w:rsidRPr="005C0FC7" w:rsidRDefault="005C0FC7" w:rsidP="005C0FC7">
      <w:pPr>
        <w:spacing w:after="0" w:line="240" w:lineRule="auto"/>
        <w:rPr>
          <w:ins w:id="2251" w:author="Leeyoung" w:date="2019-06-13T16:26:00Z"/>
          <w:rFonts w:eastAsiaTheme="minorEastAsia"/>
          <w:sz w:val="22"/>
          <w:szCs w:val="22"/>
        </w:rPr>
      </w:pPr>
      <w:ins w:id="2252" w:author="Leeyoung" w:date="2019-06-13T16:26:00Z">
        <w:r w:rsidRPr="005C0FC7">
          <w:rPr>
            <w:rFonts w:eastAsiaTheme="minorEastAsia"/>
            <w:sz w:val="22"/>
            <w:szCs w:val="22"/>
          </w:rPr>
          <w:t xml:space="preserve">                leaf enabled{</w:t>
        </w:r>
      </w:ins>
    </w:p>
    <w:p w14:paraId="119709AA" w14:textId="77777777" w:rsidR="005C0FC7" w:rsidRPr="005C0FC7" w:rsidRDefault="005C0FC7" w:rsidP="005C0FC7">
      <w:pPr>
        <w:spacing w:after="0" w:line="240" w:lineRule="auto"/>
        <w:rPr>
          <w:ins w:id="2253" w:author="Leeyoung" w:date="2019-06-13T16:26:00Z"/>
          <w:rFonts w:eastAsiaTheme="minorEastAsia"/>
          <w:sz w:val="22"/>
          <w:szCs w:val="22"/>
        </w:rPr>
      </w:pPr>
      <w:ins w:id="2254" w:author="Leeyoung" w:date="2019-06-13T16:26:00Z">
        <w:r w:rsidRPr="005C0FC7">
          <w:rPr>
            <w:rFonts w:eastAsiaTheme="minorEastAsia"/>
            <w:sz w:val="22"/>
            <w:szCs w:val="22"/>
          </w:rPr>
          <w:t xml:space="preserve">                    type boolean;</w:t>
        </w:r>
      </w:ins>
    </w:p>
    <w:p w14:paraId="6A5A86FD" w14:textId="77777777" w:rsidR="005C0FC7" w:rsidRPr="005C0FC7" w:rsidRDefault="005C0FC7" w:rsidP="005C0FC7">
      <w:pPr>
        <w:spacing w:after="0" w:line="240" w:lineRule="auto"/>
        <w:rPr>
          <w:ins w:id="2255" w:author="Leeyoung" w:date="2019-06-13T16:26:00Z"/>
          <w:rFonts w:eastAsiaTheme="minorEastAsia"/>
          <w:sz w:val="22"/>
          <w:szCs w:val="22"/>
        </w:rPr>
      </w:pPr>
      <w:ins w:id="2256" w:author="Leeyoung" w:date="2019-06-13T16:26:00Z">
        <w:r w:rsidRPr="005C0FC7">
          <w:rPr>
            <w:rFonts w:eastAsiaTheme="minorEastAsia"/>
            <w:sz w:val="22"/>
            <w:szCs w:val="22"/>
          </w:rPr>
          <w:t xml:space="preserve">                    description</w:t>
        </w:r>
      </w:ins>
    </w:p>
    <w:p w14:paraId="2DF975A6" w14:textId="77777777" w:rsidR="005C0FC7" w:rsidRPr="005C0FC7" w:rsidRDefault="005C0FC7" w:rsidP="005C0FC7">
      <w:pPr>
        <w:spacing w:after="0" w:line="240" w:lineRule="auto"/>
        <w:rPr>
          <w:ins w:id="2257" w:author="Leeyoung" w:date="2019-06-13T16:26:00Z"/>
          <w:rFonts w:eastAsiaTheme="minorEastAsia"/>
          <w:sz w:val="22"/>
          <w:szCs w:val="22"/>
        </w:rPr>
      </w:pPr>
      <w:ins w:id="2258" w:author="Leeyoung" w:date="2019-06-13T16:26:00Z">
        <w:r w:rsidRPr="005C0FC7">
          <w:rPr>
            <w:rFonts w:eastAsiaTheme="minorEastAsia"/>
            <w:sz w:val="22"/>
            <w:szCs w:val="22"/>
          </w:rPr>
          <w:t xml:space="preserve">                        "Metric to optimize";</w:t>
        </w:r>
      </w:ins>
    </w:p>
    <w:p w14:paraId="56231DB2" w14:textId="77777777" w:rsidR="005C0FC7" w:rsidRPr="005C0FC7" w:rsidRDefault="005C0FC7" w:rsidP="005C0FC7">
      <w:pPr>
        <w:spacing w:after="0" w:line="240" w:lineRule="auto"/>
        <w:rPr>
          <w:ins w:id="2259" w:author="Leeyoung" w:date="2019-06-13T16:26:00Z"/>
          <w:rFonts w:eastAsiaTheme="minorEastAsia"/>
          <w:sz w:val="22"/>
          <w:szCs w:val="22"/>
        </w:rPr>
      </w:pPr>
      <w:ins w:id="2260" w:author="Leeyoung" w:date="2019-06-13T16:26:00Z">
        <w:r w:rsidRPr="005C0FC7">
          <w:rPr>
            <w:rFonts w:eastAsiaTheme="minorEastAsia"/>
            <w:sz w:val="22"/>
            <w:szCs w:val="22"/>
          </w:rPr>
          <w:t xml:space="preserve">                 }</w:t>
        </w:r>
      </w:ins>
    </w:p>
    <w:p w14:paraId="1C371EF1" w14:textId="77777777" w:rsidR="005C0FC7" w:rsidRPr="005C0FC7" w:rsidRDefault="005C0FC7" w:rsidP="005C0FC7">
      <w:pPr>
        <w:spacing w:after="0" w:line="240" w:lineRule="auto"/>
        <w:rPr>
          <w:ins w:id="2261" w:author="Leeyoung" w:date="2019-06-13T16:26:00Z"/>
          <w:rFonts w:eastAsiaTheme="minorEastAsia"/>
          <w:sz w:val="22"/>
          <w:szCs w:val="22"/>
        </w:rPr>
      </w:pPr>
      <w:ins w:id="2262" w:author="Leeyoung" w:date="2019-06-13T16:26:00Z">
        <w:r w:rsidRPr="005C0FC7">
          <w:rPr>
            <w:rFonts w:eastAsiaTheme="minorEastAsia"/>
            <w:sz w:val="22"/>
            <w:szCs w:val="22"/>
          </w:rPr>
          <w:t xml:space="preserve">                 leaf value{</w:t>
        </w:r>
      </w:ins>
    </w:p>
    <w:p w14:paraId="09AABEE6" w14:textId="77777777" w:rsidR="005C0FC7" w:rsidRPr="005C0FC7" w:rsidRDefault="005C0FC7" w:rsidP="005C0FC7">
      <w:pPr>
        <w:spacing w:after="0" w:line="240" w:lineRule="auto"/>
        <w:rPr>
          <w:ins w:id="2263" w:author="Leeyoung" w:date="2019-06-13T16:26:00Z"/>
          <w:rFonts w:eastAsiaTheme="minorEastAsia"/>
          <w:sz w:val="22"/>
          <w:szCs w:val="22"/>
        </w:rPr>
      </w:pPr>
      <w:ins w:id="2264" w:author="Leeyoung" w:date="2019-06-13T16:26:00Z">
        <w:r w:rsidRPr="005C0FC7">
          <w:rPr>
            <w:rFonts w:eastAsiaTheme="minorEastAsia"/>
            <w:sz w:val="22"/>
            <w:szCs w:val="22"/>
          </w:rPr>
          <w:t xml:space="preserve">                     type uint32;</w:t>
        </w:r>
      </w:ins>
    </w:p>
    <w:p w14:paraId="766A2BA2" w14:textId="77777777" w:rsidR="005C0FC7" w:rsidRPr="005C0FC7" w:rsidRDefault="005C0FC7" w:rsidP="005C0FC7">
      <w:pPr>
        <w:spacing w:after="0" w:line="240" w:lineRule="auto"/>
        <w:rPr>
          <w:ins w:id="2265" w:author="Leeyoung" w:date="2019-06-13T16:26:00Z"/>
          <w:rFonts w:eastAsiaTheme="minorEastAsia"/>
          <w:sz w:val="22"/>
          <w:szCs w:val="22"/>
        </w:rPr>
      </w:pPr>
      <w:ins w:id="2266" w:author="Leeyoung" w:date="2019-06-13T16:26:00Z">
        <w:r w:rsidRPr="005C0FC7">
          <w:rPr>
            <w:rFonts w:eastAsiaTheme="minorEastAsia"/>
            <w:sz w:val="22"/>
            <w:szCs w:val="22"/>
          </w:rPr>
          <w:t xml:space="preserve">                     description</w:t>
        </w:r>
      </w:ins>
    </w:p>
    <w:p w14:paraId="6218DAE3" w14:textId="77777777" w:rsidR="005C0FC7" w:rsidRPr="005C0FC7" w:rsidRDefault="005C0FC7" w:rsidP="005C0FC7">
      <w:pPr>
        <w:spacing w:after="0" w:line="240" w:lineRule="auto"/>
        <w:rPr>
          <w:ins w:id="2267" w:author="Leeyoung" w:date="2019-06-13T16:26:00Z"/>
          <w:rFonts w:eastAsiaTheme="minorEastAsia"/>
          <w:sz w:val="22"/>
          <w:szCs w:val="22"/>
        </w:rPr>
      </w:pPr>
      <w:ins w:id="2268" w:author="Leeyoung" w:date="2019-06-13T16:26:00Z">
        <w:r w:rsidRPr="005C0FC7">
          <w:rPr>
            <w:rFonts w:eastAsiaTheme="minorEastAsia"/>
            <w:sz w:val="22"/>
            <w:szCs w:val="22"/>
          </w:rPr>
          <w:t xml:space="preserve">                        "The computed value";</w:t>
        </w:r>
      </w:ins>
    </w:p>
    <w:p w14:paraId="6E922C2D" w14:textId="77777777" w:rsidR="005C0FC7" w:rsidRPr="005C0FC7" w:rsidRDefault="005C0FC7" w:rsidP="005C0FC7">
      <w:pPr>
        <w:spacing w:after="0" w:line="240" w:lineRule="auto"/>
        <w:rPr>
          <w:ins w:id="2269" w:author="Leeyoung" w:date="2019-06-13T16:26:00Z"/>
          <w:rFonts w:eastAsiaTheme="minorEastAsia"/>
          <w:sz w:val="22"/>
          <w:szCs w:val="22"/>
        </w:rPr>
      </w:pPr>
      <w:ins w:id="2270" w:author="Leeyoung" w:date="2019-06-13T16:26:00Z">
        <w:r w:rsidRPr="005C0FC7">
          <w:rPr>
            <w:rFonts w:eastAsiaTheme="minorEastAsia"/>
            <w:sz w:val="22"/>
            <w:szCs w:val="22"/>
          </w:rPr>
          <w:t xml:space="preserve">                }</w:t>
        </w:r>
      </w:ins>
    </w:p>
    <w:p w14:paraId="78B5A1E5" w14:textId="77777777" w:rsidR="005C0FC7" w:rsidRPr="005C0FC7" w:rsidRDefault="005C0FC7" w:rsidP="005C0FC7">
      <w:pPr>
        <w:spacing w:after="0" w:line="240" w:lineRule="auto"/>
        <w:rPr>
          <w:ins w:id="2271" w:author="Leeyoung" w:date="2019-06-13T16:26:00Z"/>
          <w:rFonts w:eastAsiaTheme="minorEastAsia"/>
          <w:sz w:val="22"/>
          <w:szCs w:val="22"/>
        </w:rPr>
      </w:pPr>
      <w:ins w:id="2272" w:author="Leeyoung" w:date="2019-06-13T16:26:00Z">
        <w:r w:rsidRPr="005C0FC7">
          <w:rPr>
            <w:rFonts w:eastAsiaTheme="minorEastAsia"/>
            <w:sz w:val="22"/>
            <w:szCs w:val="22"/>
          </w:rPr>
          <w:t xml:space="preserve">            }</w:t>
        </w:r>
      </w:ins>
    </w:p>
    <w:p w14:paraId="6B10CF97" w14:textId="77777777" w:rsidR="005C0FC7" w:rsidRPr="005C0FC7" w:rsidRDefault="005C0FC7" w:rsidP="005C0FC7">
      <w:pPr>
        <w:spacing w:after="0" w:line="240" w:lineRule="auto"/>
        <w:rPr>
          <w:ins w:id="2273" w:author="Leeyoung" w:date="2019-06-13T16:26:00Z"/>
          <w:rFonts w:eastAsiaTheme="minorEastAsia"/>
          <w:sz w:val="22"/>
          <w:szCs w:val="22"/>
        </w:rPr>
      </w:pPr>
      <w:ins w:id="2274" w:author="Leeyoung" w:date="2019-06-13T16:26:00Z">
        <w:r w:rsidRPr="005C0FC7">
          <w:rPr>
            <w:rFonts w:eastAsiaTheme="minorEastAsia"/>
            <w:sz w:val="22"/>
            <w:szCs w:val="22"/>
          </w:rPr>
          <w:t xml:space="preserve">        }</w:t>
        </w:r>
      </w:ins>
    </w:p>
    <w:p w14:paraId="7EF8C85E" w14:textId="77777777" w:rsidR="005C0FC7" w:rsidRPr="005C0FC7" w:rsidRDefault="005C0FC7" w:rsidP="005C0FC7">
      <w:pPr>
        <w:spacing w:after="0" w:line="240" w:lineRule="auto"/>
        <w:rPr>
          <w:ins w:id="2275" w:author="Leeyoung" w:date="2019-06-13T16:26:00Z"/>
          <w:rFonts w:eastAsiaTheme="minorEastAsia"/>
          <w:sz w:val="22"/>
          <w:szCs w:val="22"/>
        </w:rPr>
      </w:pPr>
      <w:ins w:id="2276" w:author="Leeyoung" w:date="2019-06-13T16:26:00Z">
        <w:r w:rsidRPr="005C0FC7">
          <w:rPr>
            <w:rFonts w:eastAsiaTheme="minorEastAsia"/>
            <w:sz w:val="22"/>
            <w:szCs w:val="22"/>
          </w:rPr>
          <w:t xml:space="preserve">    }</w:t>
        </w:r>
      </w:ins>
    </w:p>
    <w:p w14:paraId="292BA95F" w14:textId="77777777" w:rsidR="005C0FC7" w:rsidRPr="005C0FC7" w:rsidRDefault="005C0FC7" w:rsidP="005C0FC7">
      <w:pPr>
        <w:spacing w:after="0" w:line="240" w:lineRule="auto"/>
        <w:rPr>
          <w:ins w:id="2277" w:author="Leeyoung" w:date="2019-06-13T16:26:00Z"/>
          <w:rFonts w:eastAsiaTheme="minorEastAsia"/>
          <w:sz w:val="22"/>
          <w:szCs w:val="22"/>
        </w:rPr>
      </w:pPr>
      <w:ins w:id="2278" w:author="Leeyoung" w:date="2019-06-13T16:26:00Z">
        <w:r w:rsidRPr="005C0FC7">
          <w:rPr>
            <w:rFonts w:eastAsiaTheme="minorEastAsia"/>
            <w:sz w:val="22"/>
            <w:szCs w:val="22"/>
          </w:rPr>
          <w:t xml:space="preserve">    */</w:t>
        </w:r>
      </w:ins>
    </w:p>
    <w:p w14:paraId="0B0D78A8" w14:textId="77777777" w:rsidR="005C0FC7" w:rsidRPr="005C0FC7" w:rsidRDefault="005C0FC7" w:rsidP="005C0FC7">
      <w:pPr>
        <w:spacing w:after="0" w:line="240" w:lineRule="auto"/>
        <w:rPr>
          <w:ins w:id="2279" w:author="Leeyoung" w:date="2019-06-13T16:26:00Z"/>
          <w:rFonts w:eastAsiaTheme="minorEastAsia"/>
          <w:sz w:val="22"/>
          <w:szCs w:val="22"/>
        </w:rPr>
      </w:pPr>
      <w:ins w:id="2280" w:author="Leeyoung" w:date="2019-06-13T16:26:00Z">
        <w:r w:rsidRPr="005C0FC7">
          <w:rPr>
            <w:rFonts w:eastAsiaTheme="minorEastAsia"/>
            <w:sz w:val="22"/>
            <w:szCs w:val="22"/>
          </w:rPr>
          <w:t xml:space="preserve">    /*</w:t>
        </w:r>
      </w:ins>
    </w:p>
    <w:p w14:paraId="1EDA8206" w14:textId="77777777" w:rsidR="005C0FC7" w:rsidRPr="005C0FC7" w:rsidRDefault="005C0FC7" w:rsidP="005C0FC7">
      <w:pPr>
        <w:spacing w:after="0" w:line="240" w:lineRule="auto"/>
        <w:rPr>
          <w:ins w:id="2281" w:author="Leeyoung" w:date="2019-06-13T16:26:00Z"/>
          <w:rFonts w:eastAsiaTheme="minorEastAsia"/>
          <w:sz w:val="22"/>
          <w:szCs w:val="22"/>
        </w:rPr>
      </w:pPr>
      <w:ins w:id="2282" w:author="Leeyoung" w:date="2019-06-13T16:26:00Z">
        <w:r w:rsidRPr="005C0FC7">
          <w:rPr>
            <w:rFonts w:eastAsiaTheme="minorEastAsia"/>
            <w:sz w:val="22"/>
            <w:szCs w:val="22"/>
          </w:rPr>
          <w:t xml:space="preserve">    grouping service-metric {</w:t>
        </w:r>
      </w:ins>
    </w:p>
    <w:p w14:paraId="3FBAF479" w14:textId="77777777" w:rsidR="005C0FC7" w:rsidRPr="005C0FC7" w:rsidRDefault="005C0FC7" w:rsidP="005C0FC7">
      <w:pPr>
        <w:spacing w:after="0" w:line="240" w:lineRule="auto"/>
        <w:rPr>
          <w:ins w:id="2283" w:author="Leeyoung" w:date="2019-06-13T16:26:00Z"/>
          <w:rFonts w:eastAsiaTheme="minorEastAsia"/>
          <w:sz w:val="22"/>
          <w:szCs w:val="22"/>
        </w:rPr>
      </w:pPr>
      <w:ins w:id="2284" w:author="Leeyoung" w:date="2019-06-13T16:26:00Z">
        <w:r w:rsidRPr="005C0FC7">
          <w:rPr>
            <w:rFonts w:eastAsiaTheme="minorEastAsia"/>
            <w:sz w:val="22"/>
            <w:szCs w:val="22"/>
          </w:rPr>
          <w:t xml:space="preserve">        description</w:t>
        </w:r>
      </w:ins>
    </w:p>
    <w:p w14:paraId="0241AD10" w14:textId="77777777" w:rsidR="005C0FC7" w:rsidRPr="005C0FC7" w:rsidRDefault="005C0FC7" w:rsidP="005C0FC7">
      <w:pPr>
        <w:spacing w:after="0" w:line="240" w:lineRule="auto"/>
        <w:rPr>
          <w:ins w:id="2285" w:author="Leeyoung" w:date="2019-06-13T16:26:00Z"/>
          <w:rFonts w:eastAsiaTheme="minorEastAsia"/>
          <w:sz w:val="22"/>
          <w:szCs w:val="22"/>
        </w:rPr>
      </w:pPr>
      <w:ins w:id="2286" w:author="Leeyoung" w:date="2019-06-13T16:26:00Z">
        <w:r w:rsidRPr="005C0FC7">
          <w:rPr>
            <w:rFonts w:eastAsiaTheme="minorEastAsia"/>
            <w:sz w:val="22"/>
            <w:szCs w:val="22"/>
          </w:rPr>
          <w:t xml:space="preserve">            "service-metric";</w:t>
        </w:r>
      </w:ins>
    </w:p>
    <w:p w14:paraId="2C98EFE4" w14:textId="77777777" w:rsidR="005C0FC7" w:rsidRPr="005C0FC7" w:rsidRDefault="005C0FC7" w:rsidP="005C0FC7">
      <w:pPr>
        <w:spacing w:after="0" w:line="240" w:lineRule="auto"/>
        <w:rPr>
          <w:ins w:id="2287" w:author="Leeyoung" w:date="2019-06-13T16:26:00Z"/>
          <w:rFonts w:eastAsiaTheme="minorEastAsia"/>
          <w:sz w:val="22"/>
          <w:szCs w:val="22"/>
        </w:rPr>
      </w:pPr>
      <w:ins w:id="2288" w:author="Leeyoung" w:date="2019-06-13T16:26:00Z">
        <w:r w:rsidRPr="005C0FC7">
          <w:rPr>
            <w:rFonts w:eastAsiaTheme="minorEastAsia"/>
            <w:sz w:val="22"/>
            <w:szCs w:val="22"/>
          </w:rPr>
          <w:t xml:space="preserve">        uses te:path-objective-function_config;</w:t>
        </w:r>
      </w:ins>
    </w:p>
    <w:p w14:paraId="0237D6B3" w14:textId="77777777" w:rsidR="005C0FC7" w:rsidRPr="005C0FC7" w:rsidRDefault="005C0FC7" w:rsidP="005C0FC7">
      <w:pPr>
        <w:spacing w:after="0" w:line="240" w:lineRule="auto"/>
        <w:rPr>
          <w:ins w:id="2289" w:author="Leeyoung" w:date="2019-06-13T16:26:00Z"/>
          <w:rFonts w:eastAsiaTheme="minorEastAsia"/>
          <w:sz w:val="22"/>
          <w:szCs w:val="22"/>
        </w:rPr>
      </w:pPr>
      <w:ins w:id="2290" w:author="Leeyoung" w:date="2019-06-13T16:26:00Z">
        <w:r w:rsidRPr="005C0FC7">
          <w:rPr>
            <w:rFonts w:eastAsiaTheme="minorEastAsia"/>
            <w:sz w:val="22"/>
            <w:szCs w:val="22"/>
          </w:rPr>
          <w:t xml:space="preserve">        uses metrics;</w:t>
        </w:r>
      </w:ins>
    </w:p>
    <w:p w14:paraId="3334457A" w14:textId="77777777" w:rsidR="005C0FC7" w:rsidRPr="005C0FC7" w:rsidRDefault="005C0FC7" w:rsidP="005C0FC7">
      <w:pPr>
        <w:spacing w:after="0" w:line="240" w:lineRule="auto"/>
        <w:rPr>
          <w:ins w:id="2291" w:author="Leeyoung" w:date="2019-06-13T16:26:00Z"/>
          <w:rFonts w:eastAsiaTheme="minorEastAsia"/>
          <w:sz w:val="22"/>
          <w:szCs w:val="22"/>
        </w:rPr>
      </w:pPr>
      <w:ins w:id="2292" w:author="Leeyoung" w:date="2019-06-13T16:26:00Z">
        <w:r w:rsidRPr="005C0FC7">
          <w:rPr>
            <w:rFonts w:eastAsiaTheme="minorEastAsia"/>
            <w:sz w:val="22"/>
            <w:szCs w:val="22"/>
          </w:rPr>
          <w:t xml:space="preserve">        uses te-types:common-constraints_config;</w:t>
        </w:r>
      </w:ins>
    </w:p>
    <w:p w14:paraId="775A38DA" w14:textId="77777777" w:rsidR="005C0FC7" w:rsidRPr="005C0FC7" w:rsidRDefault="005C0FC7" w:rsidP="005C0FC7">
      <w:pPr>
        <w:spacing w:after="0" w:line="240" w:lineRule="auto"/>
        <w:rPr>
          <w:ins w:id="2293" w:author="Leeyoung" w:date="2019-06-13T16:26:00Z"/>
          <w:rFonts w:eastAsiaTheme="minorEastAsia"/>
          <w:sz w:val="22"/>
          <w:szCs w:val="22"/>
        </w:rPr>
      </w:pPr>
      <w:ins w:id="2294" w:author="Leeyoung" w:date="2019-06-13T16:26:00Z">
        <w:r w:rsidRPr="005C0FC7">
          <w:rPr>
            <w:rFonts w:eastAsiaTheme="minorEastAsia"/>
            <w:sz w:val="22"/>
            <w:szCs w:val="22"/>
          </w:rPr>
          <w:t xml:space="preserve">        uses te:protection-restoration-params_config;</w:t>
        </w:r>
      </w:ins>
    </w:p>
    <w:p w14:paraId="5B440ABD" w14:textId="77777777" w:rsidR="005C0FC7" w:rsidRPr="005C0FC7" w:rsidRDefault="005C0FC7" w:rsidP="005C0FC7">
      <w:pPr>
        <w:spacing w:after="0" w:line="240" w:lineRule="auto"/>
        <w:rPr>
          <w:ins w:id="2295" w:author="Leeyoung" w:date="2019-06-13T16:26:00Z"/>
          <w:rFonts w:eastAsiaTheme="minorEastAsia"/>
          <w:sz w:val="22"/>
          <w:szCs w:val="22"/>
        </w:rPr>
      </w:pPr>
      <w:ins w:id="2296" w:author="Leeyoung" w:date="2019-06-13T16:26:00Z">
        <w:r w:rsidRPr="005C0FC7">
          <w:rPr>
            <w:rFonts w:eastAsiaTheme="minorEastAsia"/>
            <w:sz w:val="22"/>
            <w:szCs w:val="22"/>
          </w:rPr>
          <w:t xml:space="preserve">        uses policy;</w:t>
        </w:r>
      </w:ins>
    </w:p>
    <w:p w14:paraId="5C5CE520" w14:textId="77777777" w:rsidR="005C0FC7" w:rsidRPr="005C0FC7" w:rsidRDefault="005C0FC7" w:rsidP="005C0FC7">
      <w:pPr>
        <w:spacing w:after="0" w:line="240" w:lineRule="auto"/>
        <w:rPr>
          <w:ins w:id="2297" w:author="Leeyoung" w:date="2019-06-13T16:26:00Z"/>
          <w:rFonts w:eastAsiaTheme="minorEastAsia"/>
          <w:sz w:val="22"/>
          <w:szCs w:val="22"/>
        </w:rPr>
      </w:pPr>
      <w:ins w:id="2298" w:author="Leeyoung" w:date="2019-06-13T16:26:00Z">
        <w:r w:rsidRPr="005C0FC7">
          <w:rPr>
            <w:rFonts w:eastAsiaTheme="minorEastAsia"/>
            <w:sz w:val="22"/>
            <w:szCs w:val="22"/>
          </w:rPr>
          <w:t xml:space="preserve">    }//service-metric</w:t>
        </w:r>
      </w:ins>
    </w:p>
    <w:p w14:paraId="72CEEF1D" w14:textId="77777777" w:rsidR="005C0FC7" w:rsidRPr="005C0FC7" w:rsidRDefault="005C0FC7" w:rsidP="005C0FC7">
      <w:pPr>
        <w:spacing w:after="0" w:line="240" w:lineRule="auto"/>
        <w:rPr>
          <w:ins w:id="2299" w:author="Leeyoung" w:date="2019-06-13T16:26:00Z"/>
          <w:rFonts w:eastAsiaTheme="minorEastAsia"/>
          <w:sz w:val="22"/>
          <w:szCs w:val="22"/>
        </w:rPr>
      </w:pPr>
      <w:ins w:id="2300" w:author="Leeyoung" w:date="2019-06-13T16:26:00Z">
        <w:r w:rsidRPr="005C0FC7">
          <w:rPr>
            <w:rFonts w:eastAsiaTheme="minorEastAsia"/>
            <w:sz w:val="22"/>
            <w:szCs w:val="22"/>
          </w:rPr>
          <w:t xml:space="preserve">    */</w:t>
        </w:r>
      </w:ins>
    </w:p>
    <w:p w14:paraId="07B81A5C" w14:textId="77777777" w:rsidR="005C0FC7" w:rsidRPr="005C0FC7" w:rsidRDefault="005C0FC7" w:rsidP="005C0FC7">
      <w:pPr>
        <w:spacing w:after="0" w:line="240" w:lineRule="auto"/>
        <w:rPr>
          <w:ins w:id="2301" w:author="Leeyoung" w:date="2019-06-13T16:26:00Z"/>
          <w:rFonts w:eastAsiaTheme="minorEastAsia"/>
          <w:sz w:val="22"/>
          <w:szCs w:val="22"/>
        </w:rPr>
      </w:pPr>
      <w:ins w:id="2302" w:author="Leeyoung" w:date="2019-06-13T16:26:00Z">
        <w:r w:rsidRPr="005C0FC7">
          <w:rPr>
            <w:rFonts w:eastAsiaTheme="minorEastAsia"/>
            <w:sz w:val="22"/>
            <w:szCs w:val="22"/>
          </w:rPr>
          <w:t xml:space="preserve">    /*</w:t>
        </w:r>
      </w:ins>
    </w:p>
    <w:p w14:paraId="3CD7E169" w14:textId="77777777" w:rsidR="005C0FC7" w:rsidRPr="005C0FC7" w:rsidRDefault="005C0FC7" w:rsidP="005C0FC7">
      <w:pPr>
        <w:spacing w:after="0" w:line="240" w:lineRule="auto"/>
        <w:rPr>
          <w:ins w:id="2303" w:author="Leeyoung" w:date="2019-06-13T16:26:00Z"/>
          <w:rFonts w:eastAsiaTheme="minorEastAsia"/>
          <w:sz w:val="22"/>
          <w:szCs w:val="22"/>
        </w:rPr>
      </w:pPr>
      <w:ins w:id="2304" w:author="Leeyoung" w:date="2019-06-13T16:26:00Z">
        <w:r w:rsidRPr="005C0FC7">
          <w:rPr>
            <w:rFonts w:eastAsiaTheme="minorEastAsia"/>
            <w:sz w:val="22"/>
            <w:szCs w:val="22"/>
          </w:rPr>
          <w:t xml:space="preserve">     * Configuration data nodes</w:t>
        </w:r>
      </w:ins>
    </w:p>
    <w:p w14:paraId="40EF5681" w14:textId="77777777" w:rsidR="005C0FC7" w:rsidRPr="005C0FC7" w:rsidRDefault="005C0FC7" w:rsidP="005C0FC7">
      <w:pPr>
        <w:spacing w:after="0" w:line="240" w:lineRule="auto"/>
        <w:rPr>
          <w:ins w:id="2305" w:author="Leeyoung" w:date="2019-06-13T16:26:00Z"/>
          <w:rFonts w:eastAsiaTheme="minorEastAsia"/>
          <w:sz w:val="22"/>
          <w:szCs w:val="22"/>
        </w:rPr>
      </w:pPr>
      <w:ins w:id="2306" w:author="Leeyoung" w:date="2019-06-13T16:26:00Z">
        <w:r w:rsidRPr="005C0FC7">
          <w:rPr>
            <w:rFonts w:eastAsiaTheme="minorEastAsia"/>
            <w:sz w:val="22"/>
            <w:szCs w:val="22"/>
          </w:rPr>
          <w:t xml:space="preserve">     */</w:t>
        </w:r>
      </w:ins>
    </w:p>
    <w:p w14:paraId="38D67924" w14:textId="77777777" w:rsidR="005C0FC7" w:rsidRPr="005C0FC7" w:rsidRDefault="005C0FC7" w:rsidP="005C0FC7">
      <w:pPr>
        <w:spacing w:after="0" w:line="240" w:lineRule="auto"/>
        <w:rPr>
          <w:ins w:id="2307" w:author="Leeyoung" w:date="2019-06-13T16:26:00Z"/>
          <w:rFonts w:eastAsiaTheme="minorEastAsia"/>
          <w:sz w:val="22"/>
          <w:szCs w:val="22"/>
        </w:rPr>
      </w:pPr>
    </w:p>
    <w:p w14:paraId="16F23199" w14:textId="77777777" w:rsidR="005C0FC7" w:rsidRPr="005C0FC7" w:rsidRDefault="005C0FC7" w:rsidP="005C0FC7">
      <w:pPr>
        <w:spacing w:after="0" w:line="240" w:lineRule="auto"/>
        <w:rPr>
          <w:ins w:id="2308" w:author="Leeyoung" w:date="2019-06-13T16:26:00Z"/>
          <w:rFonts w:eastAsiaTheme="minorEastAsia"/>
          <w:sz w:val="22"/>
          <w:szCs w:val="22"/>
        </w:rPr>
      </w:pPr>
      <w:ins w:id="2309" w:author="Leeyoung" w:date="2019-06-13T16:26:00Z">
        <w:r w:rsidRPr="005C0FC7">
          <w:rPr>
            <w:rFonts w:eastAsiaTheme="minorEastAsia"/>
            <w:sz w:val="22"/>
            <w:szCs w:val="22"/>
          </w:rPr>
          <w:t xml:space="preserve">        container ap {</w:t>
        </w:r>
      </w:ins>
    </w:p>
    <w:p w14:paraId="6465740D" w14:textId="77777777" w:rsidR="005C0FC7" w:rsidRPr="005C0FC7" w:rsidRDefault="005C0FC7" w:rsidP="005C0FC7">
      <w:pPr>
        <w:spacing w:after="0" w:line="240" w:lineRule="auto"/>
        <w:rPr>
          <w:ins w:id="2310" w:author="Leeyoung" w:date="2019-06-13T16:26:00Z"/>
          <w:rFonts w:eastAsiaTheme="minorEastAsia"/>
          <w:sz w:val="22"/>
          <w:szCs w:val="22"/>
        </w:rPr>
      </w:pPr>
      <w:ins w:id="2311" w:author="Leeyoung" w:date="2019-06-13T16:26:00Z">
        <w:r w:rsidRPr="005C0FC7">
          <w:rPr>
            <w:rFonts w:eastAsiaTheme="minorEastAsia"/>
            <w:sz w:val="22"/>
            <w:szCs w:val="22"/>
          </w:rPr>
          <w:t xml:space="preserve">            description</w:t>
        </w:r>
      </w:ins>
    </w:p>
    <w:p w14:paraId="2321FCC7" w14:textId="77777777" w:rsidR="005C0FC7" w:rsidRPr="005C0FC7" w:rsidRDefault="005C0FC7" w:rsidP="005C0FC7">
      <w:pPr>
        <w:spacing w:after="0" w:line="240" w:lineRule="auto"/>
        <w:rPr>
          <w:ins w:id="2312" w:author="Leeyoung" w:date="2019-06-13T16:26:00Z"/>
          <w:rFonts w:eastAsiaTheme="minorEastAsia"/>
          <w:sz w:val="22"/>
          <w:szCs w:val="22"/>
        </w:rPr>
      </w:pPr>
      <w:ins w:id="2313" w:author="Leeyoung" w:date="2019-06-13T16:26:00Z">
        <w:r w:rsidRPr="005C0FC7">
          <w:rPr>
            <w:rFonts w:eastAsiaTheme="minorEastAsia"/>
            <w:sz w:val="22"/>
            <w:szCs w:val="22"/>
          </w:rPr>
          <w:t xml:space="preserve">                "AP configurations";</w:t>
        </w:r>
      </w:ins>
    </w:p>
    <w:p w14:paraId="69EB20E7" w14:textId="77777777" w:rsidR="005C0FC7" w:rsidRPr="005C0FC7" w:rsidRDefault="005C0FC7" w:rsidP="005C0FC7">
      <w:pPr>
        <w:spacing w:after="0" w:line="240" w:lineRule="auto"/>
        <w:rPr>
          <w:ins w:id="2314" w:author="Leeyoung" w:date="2019-06-13T16:26:00Z"/>
          <w:rFonts w:eastAsiaTheme="minorEastAsia"/>
          <w:sz w:val="22"/>
          <w:szCs w:val="22"/>
        </w:rPr>
      </w:pPr>
      <w:ins w:id="2315" w:author="Leeyoung" w:date="2019-06-13T16:26:00Z">
        <w:r w:rsidRPr="005C0FC7">
          <w:rPr>
            <w:rFonts w:eastAsiaTheme="minorEastAsia"/>
            <w:sz w:val="22"/>
            <w:szCs w:val="22"/>
          </w:rPr>
          <w:t xml:space="preserve">         list access-point-list {</w:t>
        </w:r>
      </w:ins>
    </w:p>
    <w:p w14:paraId="7C5A2A1C" w14:textId="77777777" w:rsidR="005C0FC7" w:rsidRPr="005C0FC7" w:rsidRDefault="005C0FC7" w:rsidP="005C0FC7">
      <w:pPr>
        <w:spacing w:after="0" w:line="240" w:lineRule="auto"/>
        <w:rPr>
          <w:ins w:id="2316" w:author="Leeyoung" w:date="2019-06-13T16:26:00Z"/>
          <w:rFonts w:eastAsiaTheme="minorEastAsia"/>
          <w:sz w:val="22"/>
          <w:szCs w:val="22"/>
        </w:rPr>
      </w:pPr>
      <w:ins w:id="2317" w:author="Leeyoung" w:date="2019-06-13T16:26:00Z">
        <w:r w:rsidRPr="005C0FC7">
          <w:rPr>
            <w:rFonts w:eastAsiaTheme="minorEastAsia"/>
            <w:sz w:val="22"/>
            <w:szCs w:val="22"/>
          </w:rPr>
          <w:t xml:space="preserve">                key "access-point-id";</w:t>
        </w:r>
      </w:ins>
    </w:p>
    <w:p w14:paraId="2A0E7F77" w14:textId="77777777" w:rsidR="005C0FC7" w:rsidRPr="005C0FC7" w:rsidRDefault="005C0FC7" w:rsidP="005C0FC7">
      <w:pPr>
        <w:spacing w:after="0" w:line="240" w:lineRule="auto"/>
        <w:rPr>
          <w:ins w:id="2318" w:author="Leeyoung" w:date="2019-06-13T16:26:00Z"/>
          <w:rFonts w:eastAsiaTheme="minorEastAsia"/>
          <w:sz w:val="22"/>
          <w:szCs w:val="22"/>
        </w:rPr>
      </w:pPr>
      <w:ins w:id="2319" w:author="Leeyoung" w:date="2019-06-13T16:26:00Z">
        <w:r w:rsidRPr="005C0FC7">
          <w:rPr>
            <w:rFonts w:eastAsiaTheme="minorEastAsia"/>
            <w:sz w:val="22"/>
            <w:szCs w:val="22"/>
          </w:rPr>
          <w:t xml:space="preserve">                description</w:t>
        </w:r>
      </w:ins>
    </w:p>
    <w:p w14:paraId="093CC57C" w14:textId="77777777" w:rsidR="005C0FC7" w:rsidRPr="005C0FC7" w:rsidRDefault="005C0FC7" w:rsidP="005C0FC7">
      <w:pPr>
        <w:spacing w:after="0" w:line="240" w:lineRule="auto"/>
        <w:rPr>
          <w:ins w:id="2320" w:author="Leeyoung" w:date="2019-06-13T16:26:00Z"/>
          <w:rFonts w:eastAsiaTheme="minorEastAsia"/>
          <w:sz w:val="22"/>
          <w:szCs w:val="22"/>
        </w:rPr>
      </w:pPr>
      <w:ins w:id="2321" w:author="Leeyoung" w:date="2019-06-13T16:26:00Z">
        <w:r w:rsidRPr="005C0FC7">
          <w:rPr>
            <w:rFonts w:eastAsiaTheme="minorEastAsia"/>
            <w:sz w:val="22"/>
            <w:szCs w:val="22"/>
          </w:rPr>
          <w:t xml:space="preserve">                    "access-point identifier";</w:t>
        </w:r>
      </w:ins>
    </w:p>
    <w:p w14:paraId="7B70E3EF" w14:textId="77777777" w:rsidR="005C0FC7" w:rsidRPr="005C0FC7" w:rsidRDefault="005C0FC7" w:rsidP="005C0FC7">
      <w:pPr>
        <w:spacing w:after="0" w:line="240" w:lineRule="auto"/>
        <w:rPr>
          <w:ins w:id="2322" w:author="Leeyoung" w:date="2019-06-13T16:26:00Z"/>
          <w:rFonts w:eastAsiaTheme="minorEastAsia"/>
          <w:sz w:val="22"/>
          <w:szCs w:val="22"/>
        </w:rPr>
      </w:pPr>
      <w:ins w:id="2323" w:author="Leeyoung" w:date="2019-06-13T16:26:00Z">
        <w:r w:rsidRPr="005C0FC7">
          <w:rPr>
            <w:rFonts w:eastAsiaTheme="minorEastAsia"/>
            <w:sz w:val="22"/>
            <w:szCs w:val="22"/>
          </w:rPr>
          <w:t xml:space="preserve">                uses access-point {</w:t>
        </w:r>
      </w:ins>
    </w:p>
    <w:p w14:paraId="34E54960" w14:textId="77777777" w:rsidR="005C0FC7" w:rsidRPr="005C0FC7" w:rsidRDefault="005C0FC7" w:rsidP="005C0FC7">
      <w:pPr>
        <w:spacing w:after="0" w:line="240" w:lineRule="auto"/>
        <w:rPr>
          <w:ins w:id="2324" w:author="Leeyoung" w:date="2019-06-13T16:26:00Z"/>
          <w:rFonts w:eastAsiaTheme="minorEastAsia"/>
          <w:sz w:val="22"/>
          <w:szCs w:val="22"/>
        </w:rPr>
      </w:pPr>
      <w:ins w:id="2325" w:author="Leeyoung" w:date="2019-06-13T16:26:00Z">
        <w:r w:rsidRPr="005C0FC7">
          <w:rPr>
            <w:rFonts w:eastAsiaTheme="minorEastAsia"/>
            <w:sz w:val="22"/>
            <w:szCs w:val="22"/>
          </w:rPr>
          <w:t xml:space="preserve">                    description</w:t>
        </w:r>
      </w:ins>
    </w:p>
    <w:p w14:paraId="5B3CC3F6" w14:textId="77777777" w:rsidR="005C0FC7" w:rsidRPr="005C0FC7" w:rsidRDefault="005C0FC7" w:rsidP="005C0FC7">
      <w:pPr>
        <w:spacing w:after="0" w:line="240" w:lineRule="auto"/>
        <w:rPr>
          <w:ins w:id="2326" w:author="Leeyoung" w:date="2019-06-13T16:26:00Z"/>
          <w:rFonts w:eastAsiaTheme="minorEastAsia"/>
          <w:sz w:val="22"/>
          <w:szCs w:val="22"/>
        </w:rPr>
      </w:pPr>
      <w:ins w:id="2327" w:author="Leeyoung" w:date="2019-06-13T16:26:00Z">
        <w:r w:rsidRPr="005C0FC7">
          <w:rPr>
            <w:rFonts w:eastAsiaTheme="minorEastAsia"/>
            <w:sz w:val="22"/>
            <w:szCs w:val="22"/>
          </w:rPr>
          <w:t xml:space="preserve">                        "access-point information";</w:t>
        </w:r>
      </w:ins>
    </w:p>
    <w:p w14:paraId="45369746" w14:textId="77777777" w:rsidR="005C0FC7" w:rsidRPr="005C0FC7" w:rsidRDefault="005C0FC7" w:rsidP="005C0FC7">
      <w:pPr>
        <w:spacing w:after="0" w:line="240" w:lineRule="auto"/>
        <w:rPr>
          <w:ins w:id="2328" w:author="Leeyoung" w:date="2019-06-13T16:26:00Z"/>
          <w:rFonts w:eastAsiaTheme="minorEastAsia"/>
          <w:sz w:val="22"/>
          <w:szCs w:val="22"/>
        </w:rPr>
      </w:pPr>
      <w:ins w:id="2329" w:author="Leeyoung" w:date="2019-06-13T16:26:00Z">
        <w:r w:rsidRPr="005C0FC7">
          <w:rPr>
            <w:rFonts w:eastAsiaTheme="minorEastAsia"/>
            <w:sz w:val="22"/>
            <w:szCs w:val="22"/>
          </w:rPr>
          <w:t xml:space="preserve">                }</w:t>
        </w:r>
      </w:ins>
    </w:p>
    <w:p w14:paraId="5A562947" w14:textId="77777777" w:rsidR="005C0FC7" w:rsidRPr="005C0FC7" w:rsidRDefault="005C0FC7" w:rsidP="005C0FC7">
      <w:pPr>
        <w:spacing w:after="0" w:line="240" w:lineRule="auto"/>
        <w:rPr>
          <w:ins w:id="2330" w:author="Leeyoung" w:date="2019-06-13T16:26:00Z"/>
          <w:rFonts w:eastAsiaTheme="minorEastAsia"/>
          <w:sz w:val="22"/>
          <w:szCs w:val="22"/>
        </w:rPr>
      </w:pPr>
      <w:ins w:id="2331" w:author="Leeyoung" w:date="2019-06-13T16:26:00Z">
        <w:r w:rsidRPr="005C0FC7">
          <w:rPr>
            <w:rFonts w:eastAsiaTheme="minorEastAsia"/>
            <w:sz w:val="22"/>
            <w:szCs w:val="22"/>
          </w:rPr>
          <w:t xml:space="preserve">         }</w:t>
        </w:r>
      </w:ins>
    </w:p>
    <w:p w14:paraId="367A6242" w14:textId="77777777" w:rsidR="005C0FC7" w:rsidRPr="005C0FC7" w:rsidRDefault="005C0FC7" w:rsidP="005C0FC7">
      <w:pPr>
        <w:spacing w:after="0" w:line="240" w:lineRule="auto"/>
        <w:rPr>
          <w:ins w:id="2332" w:author="Leeyoung" w:date="2019-06-13T16:26:00Z"/>
          <w:rFonts w:eastAsiaTheme="minorEastAsia"/>
          <w:sz w:val="22"/>
          <w:szCs w:val="22"/>
        </w:rPr>
      </w:pPr>
      <w:ins w:id="2333" w:author="Leeyoung" w:date="2019-06-13T16:26:00Z">
        <w:r w:rsidRPr="005C0FC7">
          <w:rPr>
            <w:rFonts w:eastAsiaTheme="minorEastAsia"/>
            <w:sz w:val="22"/>
            <w:szCs w:val="22"/>
          </w:rPr>
          <w:t xml:space="preserve">        }</w:t>
        </w:r>
      </w:ins>
    </w:p>
    <w:p w14:paraId="1018532C" w14:textId="77777777" w:rsidR="005C0FC7" w:rsidRPr="005C0FC7" w:rsidRDefault="005C0FC7" w:rsidP="005C0FC7">
      <w:pPr>
        <w:spacing w:after="0" w:line="240" w:lineRule="auto"/>
        <w:rPr>
          <w:ins w:id="2334" w:author="Leeyoung" w:date="2019-06-13T16:26:00Z"/>
          <w:rFonts w:eastAsiaTheme="minorEastAsia"/>
          <w:sz w:val="22"/>
          <w:szCs w:val="22"/>
        </w:rPr>
      </w:pPr>
      <w:ins w:id="2335" w:author="Leeyoung" w:date="2019-06-13T16:26:00Z">
        <w:r w:rsidRPr="005C0FC7">
          <w:rPr>
            <w:rFonts w:eastAsiaTheme="minorEastAsia"/>
            <w:sz w:val="22"/>
            <w:szCs w:val="22"/>
          </w:rPr>
          <w:t xml:space="preserve">        </w:t>
        </w:r>
      </w:ins>
    </w:p>
    <w:p w14:paraId="103B869E" w14:textId="77777777" w:rsidR="005C0FC7" w:rsidRPr="005C0FC7" w:rsidRDefault="005C0FC7" w:rsidP="005C0FC7">
      <w:pPr>
        <w:spacing w:after="0" w:line="240" w:lineRule="auto"/>
        <w:rPr>
          <w:ins w:id="2336" w:author="Leeyoung" w:date="2019-06-13T16:26:00Z"/>
          <w:rFonts w:eastAsiaTheme="minorEastAsia"/>
          <w:sz w:val="22"/>
          <w:szCs w:val="22"/>
        </w:rPr>
      </w:pPr>
      <w:ins w:id="2337" w:author="Leeyoung" w:date="2019-06-13T16:26:00Z">
        <w:r w:rsidRPr="005C0FC7">
          <w:rPr>
            <w:rFonts w:eastAsiaTheme="minorEastAsia"/>
            <w:sz w:val="22"/>
            <w:szCs w:val="22"/>
          </w:rPr>
          <w:t xml:space="preserve">        container vn {</w:t>
        </w:r>
      </w:ins>
    </w:p>
    <w:p w14:paraId="56A827C0" w14:textId="77777777" w:rsidR="005C0FC7" w:rsidRPr="005C0FC7" w:rsidRDefault="005C0FC7" w:rsidP="005C0FC7">
      <w:pPr>
        <w:spacing w:after="0" w:line="240" w:lineRule="auto"/>
        <w:rPr>
          <w:ins w:id="2338" w:author="Leeyoung" w:date="2019-06-13T16:26:00Z"/>
          <w:rFonts w:eastAsiaTheme="minorEastAsia"/>
          <w:sz w:val="22"/>
          <w:szCs w:val="22"/>
        </w:rPr>
      </w:pPr>
      <w:ins w:id="2339" w:author="Leeyoung" w:date="2019-06-13T16:26:00Z">
        <w:r w:rsidRPr="005C0FC7">
          <w:rPr>
            <w:rFonts w:eastAsiaTheme="minorEastAsia"/>
            <w:sz w:val="22"/>
            <w:szCs w:val="22"/>
          </w:rPr>
          <w:t xml:space="preserve">            description</w:t>
        </w:r>
      </w:ins>
    </w:p>
    <w:p w14:paraId="0C09CE1D" w14:textId="77777777" w:rsidR="005C0FC7" w:rsidRPr="005C0FC7" w:rsidRDefault="005C0FC7" w:rsidP="005C0FC7">
      <w:pPr>
        <w:spacing w:after="0" w:line="240" w:lineRule="auto"/>
        <w:rPr>
          <w:ins w:id="2340" w:author="Leeyoung" w:date="2019-06-13T16:26:00Z"/>
          <w:rFonts w:eastAsiaTheme="minorEastAsia"/>
          <w:sz w:val="22"/>
          <w:szCs w:val="22"/>
        </w:rPr>
      </w:pPr>
      <w:ins w:id="2341" w:author="Leeyoung" w:date="2019-06-13T16:26:00Z">
        <w:r w:rsidRPr="005C0FC7">
          <w:rPr>
            <w:rFonts w:eastAsiaTheme="minorEastAsia"/>
            <w:sz w:val="22"/>
            <w:szCs w:val="22"/>
          </w:rPr>
          <w:t xml:space="preserve">                "VN configurations";</w:t>
        </w:r>
      </w:ins>
    </w:p>
    <w:p w14:paraId="6F34EE72" w14:textId="77777777" w:rsidR="005C0FC7" w:rsidRPr="005C0FC7" w:rsidRDefault="005C0FC7" w:rsidP="005C0FC7">
      <w:pPr>
        <w:spacing w:after="0" w:line="240" w:lineRule="auto"/>
        <w:rPr>
          <w:ins w:id="2342" w:author="Leeyoung" w:date="2019-06-13T16:26:00Z"/>
          <w:rFonts w:eastAsiaTheme="minorEastAsia"/>
          <w:sz w:val="22"/>
          <w:szCs w:val="22"/>
        </w:rPr>
      </w:pPr>
      <w:ins w:id="2343" w:author="Leeyoung" w:date="2019-06-13T16:26:00Z">
        <w:r w:rsidRPr="005C0FC7">
          <w:rPr>
            <w:rFonts w:eastAsiaTheme="minorEastAsia"/>
            <w:sz w:val="22"/>
            <w:szCs w:val="22"/>
          </w:rPr>
          <w:t xml:space="preserve">            list vn-list {</w:t>
        </w:r>
      </w:ins>
    </w:p>
    <w:p w14:paraId="5CAC894B" w14:textId="77777777" w:rsidR="005C0FC7" w:rsidRPr="005C0FC7" w:rsidRDefault="005C0FC7" w:rsidP="005C0FC7">
      <w:pPr>
        <w:spacing w:after="0" w:line="240" w:lineRule="auto"/>
        <w:rPr>
          <w:ins w:id="2344" w:author="Leeyoung" w:date="2019-06-13T16:26:00Z"/>
          <w:rFonts w:eastAsiaTheme="minorEastAsia"/>
          <w:sz w:val="22"/>
          <w:szCs w:val="22"/>
        </w:rPr>
      </w:pPr>
      <w:ins w:id="2345" w:author="Leeyoung" w:date="2019-06-13T16:26:00Z">
        <w:r w:rsidRPr="005C0FC7">
          <w:rPr>
            <w:rFonts w:eastAsiaTheme="minorEastAsia"/>
            <w:sz w:val="22"/>
            <w:szCs w:val="22"/>
          </w:rPr>
          <w:t xml:space="preserve">                key "vn-id";</w:t>
        </w:r>
      </w:ins>
    </w:p>
    <w:p w14:paraId="621BE214" w14:textId="77777777" w:rsidR="005C0FC7" w:rsidRPr="005C0FC7" w:rsidRDefault="005C0FC7" w:rsidP="005C0FC7">
      <w:pPr>
        <w:spacing w:after="0" w:line="240" w:lineRule="auto"/>
        <w:rPr>
          <w:ins w:id="2346" w:author="Leeyoung" w:date="2019-06-13T16:26:00Z"/>
          <w:rFonts w:eastAsiaTheme="minorEastAsia"/>
          <w:sz w:val="22"/>
          <w:szCs w:val="22"/>
        </w:rPr>
      </w:pPr>
      <w:ins w:id="2347" w:author="Leeyoung" w:date="2019-06-13T16:26:00Z">
        <w:r w:rsidRPr="005C0FC7">
          <w:rPr>
            <w:rFonts w:eastAsiaTheme="minorEastAsia"/>
            <w:sz w:val="22"/>
            <w:szCs w:val="22"/>
          </w:rPr>
          <w:t xml:space="preserve">                description</w:t>
        </w:r>
      </w:ins>
    </w:p>
    <w:p w14:paraId="62BCFF51" w14:textId="77777777" w:rsidR="005C0FC7" w:rsidRPr="005C0FC7" w:rsidRDefault="005C0FC7" w:rsidP="005C0FC7">
      <w:pPr>
        <w:spacing w:after="0" w:line="240" w:lineRule="auto"/>
        <w:rPr>
          <w:ins w:id="2348" w:author="Leeyoung" w:date="2019-06-13T16:26:00Z"/>
          <w:rFonts w:eastAsiaTheme="minorEastAsia"/>
          <w:sz w:val="22"/>
          <w:szCs w:val="22"/>
        </w:rPr>
      </w:pPr>
      <w:ins w:id="2349" w:author="Leeyoung" w:date="2019-06-13T16:26:00Z">
        <w:r w:rsidRPr="005C0FC7">
          <w:rPr>
            <w:rFonts w:eastAsiaTheme="minorEastAsia"/>
            <w:sz w:val="22"/>
            <w:szCs w:val="22"/>
          </w:rPr>
          <w:t xml:space="preserve">                    "a virtual network is identified by a vn-id";</w:t>
        </w:r>
      </w:ins>
    </w:p>
    <w:p w14:paraId="079BAF67" w14:textId="77777777" w:rsidR="005C0FC7" w:rsidRPr="005C0FC7" w:rsidRDefault="005C0FC7" w:rsidP="005C0FC7">
      <w:pPr>
        <w:spacing w:after="0" w:line="240" w:lineRule="auto"/>
        <w:rPr>
          <w:ins w:id="2350" w:author="Leeyoung" w:date="2019-06-13T16:26:00Z"/>
          <w:rFonts w:eastAsiaTheme="minorEastAsia"/>
          <w:sz w:val="22"/>
          <w:szCs w:val="22"/>
        </w:rPr>
      </w:pPr>
      <w:ins w:id="2351" w:author="Leeyoung" w:date="2019-06-13T16:26:00Z">
        <w:r w:rsidRPr="005C0FC7">
          <w:rPr>
            <w:rFonts w:eastAsiaTheme="minorEastAsia"/>
            <w:sz w:val="22"/>
            <w:szCs w:val="22"/>
          </w:rPr>
          <w:t xml:space="preserve">                leaf vn-id {</w:t>
        </w:r>
      </w:ins>
    </w:p>
    <w:p w14:paraId="7AA4C83F" w14:textId="77777777" w:rsidR="005C0FC7" w:rsidRPr="005C0FC7" w:rsidRDefault="005C0FC7" w:rsidP="005C0FC7">
      <w:pPr>
        <w:spacing w:after="0" w:line="240" w:lineRule="auto"/>
        <w:rPr>
          <w:ins w:id="2352" w:author="Leeyoung" w:date="2019-06-13T16:26:00Z"/>
          <w:rFonts w:eastAsiaTheme="minorEastAsia"/>
          <w:sz w:val="22"/>
          <w:szCs w:val="22"/>
        </w:rPr>
      </w:pPr>
      <w:ins w:id="2353" w:author="Leeyoung" w:date="2019-06-13T16:26:00Z">
        <w:r w:rsidRPr="005C0FC7">
          <w:rPr>
            <w:rFonts w:eastAsiaTheme="minorEastAsia"/>
            <w:sz w:val="22"/>
            <w:szCs w:val="22"/>
          </w:rPr>
          <w:t xml:space="preserve">                    type uint32;</w:t>
        </w:r>
      </w:ins>
    </w:p>
    <w:p w14:paraId="1EA3242E" w14:textId="77777777" w:rsidR="005C0FC7" w:rsidRPr="005C0FC7" w:rsidRDefault="005C0FC7" w:rsidP="005C0FC7">
      <w:pPr>
        <w:spacing w:after="0" w:line="240" w:lineRule="auto"/>
        <w:rPr>
          <w:ins w:id="2354" w:author="Leeyoung" w:date="2019-06-13T16:26:00Z"/>
          <w:rFonts w:eastAsiaTheme="minorEastAsia"/>
          <w:sz w:val="22"/>
          <w:szCs w:val="22"/>
        </w:rPr>
      </w:pPr>
      <w:ins w:id="2355" w:author="Leeyoung" w:date="2019-06-13T16:26:00Z">
        <w:r w:rsidRPr="005C0FC7">
          <w:rPr>
            <w:rFonts w:eastAsiaTheme="minorEastAsia"/>
            <w:sz w:val="22"/>
            <w:szCs w:val="22"/>
          </w:rPr>
          <w:t xml:space="preserve">                    description</w:t>
        </w:r>
      </w:ins>
    </w:p>
    <w:p w14:paraId="73AFC5F6" w14:textId="77777777" w:rsidR="005C0FC7" w:rsidRPr="005C0FC7" w:rsidRDefault="005C0FC7" w:rsidP="005C0FC7">
      <w:pPr>
        <w:spacing w:after="0" w:line="240" w:lineRule="auto"/>
        <w:rPr>
          <w:ins w:id="2356" w:author="Leeyoung" w:date="2019-06-13T16:26:00Z"/>
          <w:rFonts w:eastAsiaTheme="minorEastAsia"/>
          <w:sz w:val="22"/>
          <w:szCs w:val="22"/>
        </w:rPr>
      </w:pPr>
      <w:ins w:id="2357" w:author="Leeyoung" w:date="2019-06-13T16:26:00Z">
        <w:r w:rsidRPr="005C0FC7">
          <w:rPr>
            <w:rFonts w:eastAsiaTheme="minorEastAsia"/>
            <w:sz w:val="22"/>
            <w:szCs w:val="22"/>
          </w:rPr>
          <w:t xml:space="preserve">                        "a unique vn identifier";</w:t>
        </w:r>
      </w:ins>
    </w:p>
    <w:p w14:paraId="394A529F" w14:textId="77777777" w:rsidR="005C0FC7" w:rsidRPr="005C0FC7" w:rsidRDefault="005C0FC7" w:rsidP="005C0FC7">
      <w:pPr>
        <w:spacing w:after="0" w:line="240" w:lineRule="auto"/>
        <w:rPr>
          <w:ins w:id="2358" w:author="Leeyoung" w:date="2019-06-13T16:26:00Z"/>
          <w:rFonts w:eastAsiaTheme="minorEastAsia"/>
          <w:sz w:val="22"/>
          <w:szCs w:val="22"/>
        </w:rPr>
      </w:pPr>
      <w:ins w:id="2359" w:author="Leeyoung" w:date="2019-06-13T16:26:00Z">
        <w:r w:rsidRPr="005C0FC7">
          <w:rPr>
            <w:rFonts w:eastAsiaTheme="minorEastAsia"/>
            <w:sz w:val="22"/>
            <w:szCs w:val="22"/>
          </w:rPr>
          <w:t xml:space="preserve">                }</w:t>
        </w:r>
      </w:ins>
    </w:p>
    <w:p w14:paraId="73507919" w14:textId="77777777" w:rsidR="005C0FC7" w:rsidRPr="005C0FC7" w:rsidRDefault="005C0FC7" w:rsidP="005C0FC7">
      <w:pPr>
        <w:spacing w:after="0" w:line="240" w:lineRule="auto"/>
        <w:rPr>
          <w:ins w:id="2360" w:author="Leeyoung" w:date="2019-06-13T16:26:00Z"/>
          <w:rFonts w:eastAsiaTheme="minorEastAsia"/>
          <w:sz w:val="22"/>
          <w:szCs w:val="22"/>
        </w:rPr>
      </w:pPr>
      <w:ins w:id="2361" w:author="Leeyoung" w:date="2019-06-13T16:26:00Z">
        <w:r w:rsidRPr="005C0FC7">
          <w:rPr>
            <w:rFonts w:eastAsiaTheme="minorEastAsia"/>
            <w:sz w:val="22"/>
            <w:szCs w:val="22"/>
          </w:rPr>
          <w:t xml:space="preserve">                leaf vn-name {</w:t>
        </w:r>
      </w:ins>
    </w:p>
    <w:p w14:paraId="71429E07" w14:textId="77777777" w:rsidR="005C0FC7" w:rsidRPr="005C0FC7" w:rsidRDefault="005C0FC7" w:rsidP="005C0FC7">
      <w:pPr>
        <w:spacing w:after="0" w:line="240" w:lineRule="auto"/>
        <w:rPr>
          <w:ins w:id="2362" w:author="Leeyoung" w:date="2019-06-13T16:26:00Z"/>
          <w:rFonts w:eastAsiaTheme="minorEastAsia"/>
          <w:sz w:val="22"/>
          <w:szCs w:val="22"/>
        </w:rPr>
      </w:pPr>
      <w:ins w:id="2363" w:author="Leeyoung" w:date="2019-06-13T16:26:00Z">
        <w:r w:rsidRPr="005C0FC7">
          <w:rPr>
            <w:rFonts w:eastAsiaTheme="minorEastAsia"/>
            <w:sz w:val="22"/>
            <w:szCs w:val="22"/>
          </w:rPr>
          <w:t xml:space="preserve">                    type string;</w:t>
        </w:r>
      </w:ins>
    </w:p>
    <w:p w14:paraId="23B56CC1" w14:textId="77777777" w:rsidR="005C0FC7" w:rsidRPr="005C0FC7" w:rsidRDefault="005C0FC7" w:rsidP="005C0FC7">
      <w:pPr>
        <w:spacing w:after="0" w:line="240" w:lineRule="auto"/>
        <w:rPr>
          <w:ins w:id="2364" w:author="Leeyoung" w:date="2019-06-13T16:26:00Z"/>
          <w:rFonts w:eastAsiaTheme="minorEastAsia"/>
          <w:sz w:val="22"/>
          <w:szCs w:val="22"/>
        </w:rPr>
      </w:pPr>
      <w:ins w:id="2365" w:author="Leeyoung" w:date="2019-06-13T16:26:00Z">
        <w:r w:rsidRPr="005C0FC7">
          <w:rPr>
            <w:rFonts w:eastAsiaTheme="minorEastAsia"/>
            <w:sz w:val="22"/>
            <w:szCs w:val="22"/>
          </w:rPr>
          <w:t xml:space="preserve">                    description "vn name";</w:t>
        </w:r>
      </w:ins>
    </w:p>
    <w:p w14:paraId="0219E57C" w14:textId="77777777" w:rsidR="005C0FC7" w:rsidRPr="005C0FC7" w:rsidRDefault="005C0FC7" w:rsidP="005C0FC7">
      <w:pPr>
        <w:spacing w:after="0" w:line="240" w:lineRule="auto"/>
        <w:rPr>
          <w:ins w:id="2366" w:author="Leeyoung" w:date="2019-06-13T16:26:00Z"/>
          <w:rFonts w:eastAsiaTheme="minorEastAsia"/>
          <w:sz w:val="22"/>
          <w:szCs w:val="22"/>
        </w:rPr>
      </w:pPr>
      <w:ins w:id="2367" w:author="Leeyoung" w:date="2019-06-13T16:26:00Z">
        <w:r w:rsidRPr="005C0FC7">
          <w:rPr>
            <w:rFonts w:eastAsiaTheme="minorEastAsia"/>
            <w:sz w:val="22"/>
            <w:szCs w:val="22"/>
          </w:rPr>
          <w:t xml:space="preserve">                }</w:t>
        </w:r>
      </w:ins>
    </w:p>
    <w:p w14:paraId="36857075" w14:textId="77777777" w:rsidR="005C0FC7" w:rsidRPr="005C0FC7" w:rsidRDefault="005C0FC7" w:rsidP="005C0FC7">
      <w:pPr>
        <w:spacing w:after="0" w:line="240" w:lineRule="auto"/>
        <w:rPr>
          <w:ins w:id="2368" w:author="Leeyoung" w:date="2019-06-13T16:26:00Z"/>
          <w:rFonts w:eastAsiaTheme="minorEastAsia"/>
          <w:sz w:val="22"/>
          <w:szCs w:val="22"/>
        </w:rPr>
      </w:pPr>
      <w:ins w:id="2369" w:author="Leeyoung" w:date="2019-06-13T16:26:00Z">
        <w:r w:rsidRPr="005C0FC7">
          <w:rPr>
            <w:rFonts w:eastAsiaTheme="minorEastAsia"/>
            <w:sz w:val="22"/>
            <w:szCs w:val="22"/>
          </w:rPr>
          <w:t xml:space="preserve">                leaf vn-topology-id{</w:t>
        </w:r>
      </w:ins>
    </w:p>
    <w:p w14:paraId="38380B01" w14:textId="77777777" w:rsidR="005C0FC7" w:rsidRPr="005C0FC7" w:rsidRDefault="005C0FC7" w:rsidP="005C0FC7">
      <w:pPr>
        <w:spacing w:after="0" w:line="240" w:lineRule="auto"/>
        <w:rPr>
          <w:ins w:id="2370" w:author="Leeyoung" w:date="2019-06-13T16:26:00Z"/>
          <w:rFonts w:eastAsiaTheme="minorEastAsia"/>
          <w:sz w:val="22"/>
          <w:szCs w:val="22"/>
        </w:rPr>
      </w:pPr>
      <w:ins w:id="2371" w:author="Leeyoung" w:date="2019-06-13T16:26:00Z">
        <w:r w:rsidRPr="005C0FC7">
          <w:rPr>
            <w:rFonts w:eastAsiaTheme="minorEastAsia"/>
            <w:sz w:val="22"/>
            <w:szCs w:val="22"/>
          </w:rPr>
          <w:t xml:space="preserve">                    type te-types:te-topology-id;</w:t>
        </w:r>
      </w:ins>
    </w:p>
    <w:p w14:paraId="590AEF51" w14:textId="77777777" w:rsidR="005C0FC7" w:rsidRPr="005C0FC7" w:rsidRDefault="005C0FC7" w:rsidP="005C0FC7">
      <w:pPr>
        <w:spacing w:after="0" w:line="240" w:lineRule="auto"/>
        <w:rPr>
          <w:ins w:id="2372" w:author="Leeyoung" w:date="2019-06-13T16:26:00Z"/>
          <w:rFonts w:eastAsiaTheme="minorEastAsia"/>
          <w:sz w:val="22"/>
          <w:szCs w:val="22"/>
        </w:rPr>
      </w:pPr>
      <w:ins w:id="2373" w:author="Leeyoung" w:date="2019-06-13T16:26:00Z">
        <w:r w:rsidRPr="005C0FC7">
          <w:rPr>
            <w:rFonts w:eastAsiaTheme="minorEastAsia"/>
            <w:sz w:val="22"/>
            <w:szCs w:val="22"/>
          </w:rPr>
          <w:t xml:space="preserve">                    description</w:t>
        </w:r>
      </w:ins>
    </w:p>
    <w:p w14:paraId="138BDAFC" w14:textId="77777777" w:rsidR="005C0FC7" w:rsidRPr="005C0FC7" w:rsidRDefault="005C0FC7" w:rsidP="005C0FC7">
      <w:pPr>
        <w:spacing w:after="0" w:line="240" w:lineRule="auto"/>
        <w:rPr>
          <w:ins w:id="2374" w:author="Leeyoung" w:date="2019-06-13T16:26:00Z"/>
          <w:rFonts w:eastAsiaTheme="minorEastAsia"/>
          <w:sz w:val="22"/>
          <w:szCs w:val="22"/>
        </w:rPr>
      </w:pPr>
      <w:ins w:id="2375" w:author="Leeyoung" w:date="2019-06-13T16:26:00Z">
        <w:r w:rsidRPr="005C0FC7">
          <w:rPr>
            <w:rFonts w:eastAsiaTheme="minorEastAsia"/>
            <w:sz w:val="22"/>
            <w:szCs w:val="22"/>
          </w:rPr>
          <w:t xml:space="preserve">                        "An optional identifier to the TE Topology</w:t>
        </w:r>
      </w:ins>
    </w:p>
    <w:p w14:paraId="775C9FE1" w14:textId="77777777" w:rsidR="005C0FC7" w:rsidRPr="005C0FC7" w:rsidRDefault="005C0FC7" w:rsidP="005C0FC7">
      <w:pPr>
        <w:spacing w:after="0" w:line="240" w:lineRule="auto"/>
        <w:rPr>
          <w:ins w:id="2376" w:author="Leeyoung" w:date="2019-06-13T16:26:00Z"/>
          <w:rFonts w:eastAsiaTheme="minorEastAsia"/>
          <w:sz w:val="22"/>
          <w:szCs w:val="22"/>
        </w:rPr>
      </w:pPr>
      <w:ins w:id="2377" w:author="Leeyoung" w:date="2019-06-13T16:26:00Z">
        <w:r w:rsidRPr="005C0FC7">
          <w:rPr>
            <w:rFonts w:eastAsiaTheme="minorEastAsia"/>
            <w:sz w:val="22"/>
            <w:szCs w:val="22"/>
          </w:rPr>
          <w:t xml:space="preserve">                         Model where the abstract nodes and links</w:t>
        </w:r>
      </w:ins>
    </w:p>
    <w:p w14:paraId="376E6CA1" w14:textId="77777777" w:rsidR="005C0FC7" w:rsidRPr="005C0FC7" w:rsidRDefault="005C0FC7" w:rsidP="005C0FC7">
      <w:pPr>
        <w:spacing w:after="0" w:line="240" w:lineRule="auto"/>
        <w:rPr>
          <w:ins w:id="2378" w:author="Leeyoung" w:date="2019-06-13T16:26:00Z"/>
          <w:rFonts w:eastAsiaTheme="minorEastAsia"/>
          <w:sz w:val="22"/>
          <w:szCs w:val="22"/>
        </w:rPr>
      </w:pPr>
      <w:ins w:id="2379" w:author="Leeyoung" w:date="2019-06-13T16:26:00Z">
        <w:r w:rsidRPr="005C0FC7">
          <w:rPr>
            <w:rFonts w:eastAsiaTheme="minorEastAsia"/>
            <w:sz w:val="22"/>
            <w:szCs w:val="22"/>
          </w:rPr>
          <w:t xml:space="preserve">                         of the Topology can be found for Type 2</w:t>
        </w:r>
      </w:ins>
    </w:p>
    <w:p w14:paraId="224A39ED" w14:textId="77777777" w:rsidR="005C0FC7" w:rsidRPr="005C0FC7" w:rsidRDefault="005C0FC7" w:rsidP="005C0FC7">
      <w:pPr>
        <w:spacing w:after="0" w:line="240" w:lineRule="auto"/>
        <w:rPr>
          <w:ins w:id="2380" w:author="Leeyoung" w:date="2019-06-13T16:26:00Z"/>
          <w:rFonts w:eastAsiaTheme="minorEastAsia"/>
          <w:sz w:val="22"/>
          <w:szCs w:val="22"/>
        </w:rPr>
      </w:pPr>
      <w:ins w:id="2381" w:author="Leeyoung" w:date="2019-06-13T16:26:00Z">
        <w:r w:rsidRPr="005C0FC7">
          <w:rPr>
            <w:rFonts w:eastAsiaTheme="minorEastAsia"/>
            <w:sz w:val="22"/>
            <w:szCs w:val="22"/>
          </w:rPr>
          <w:t xml:space="preserve">                         VNS";</w:t>
        </w:r>
      </w:ins>
    </w:p>
    <w:p w14:paraId="149CFFFC" w14:textId="77777777" w:rsidR="005C0FC7" w:rsidRPr="005C0FC7" w:rsidRDefault="005C0FC7" w:rsidP="005C0FC7">
      <w:pPr>
        <w:spacing w:after="0" w:line="240" w:lineRule="auto"/>
        <w:rPr>
          <w:ins w:id="2382" w:author="Leeyoung" w:date="2019-06-13T16:26:00Z"/>
          <w:rFonts w:eastAsiaTheme="minorEastAsia"/>
          <w:sz w:val="22"/>
          <w:szCs w:val="22"/>
        </w:rPr>
      </w:pPr>
      <w:ins w:id="2383" w:author="Leeyoung" w:date="2019-06-13T16:26:00Z">
        <w:r w:rsidRPr="005C0FC7">
          <w:rPr>
            <w:rFonts w:eastAsiaTheme="minorEastAsia"/>
            <w:sz w:val="22"/>
            <w:szCs w:val="22"/>
          </w:rPr>
          <w:t xml:space="preserve">                }</w:t>
        </w:r>
      </w:ins>
    </w:p>
    <w:p w14:paraId="66151394" w14:textId="77777777" w:rsidR="005C0FC7" w:rsidRPr="005C0FC7" w:rsidRDefault="005C0FC7" w:rsidP="005C0FC7">
      <w:pPr>
        <w:spacing w:after="0" w:line="240" w:lineRule="auto"/>
        <w:rPr>
          <w:ins w:id="2384" w:author="Leeyoung" w:date="2019-06-13T16:26:00Z"/>
          <w:rFonts w:eastAsiaTheme="minorEastAsia"/>
          <w:sz w:val="22"/>
          <w:szCs w:val="22"/>
        </w:rPr>
      </w:pPr>
      <w:ins w:id="2385" w:author="Leeyoung" w:date="2019-06-13T16:26:00Z">
        <w:r w:rsidRPr="005C0FC7">
          <w:rPr>
            <w:rFonts w:eastAsiaTheme="minorEastAsia"/>
            <w:sz w:val="22"/>
            <w:szCs w:val="22"/>
          </w:rPr>
          <w:t xml:space="preserve">                leaf abstract-node {</w:t>
        </w:r>
      </w:ins>
    </w:p>
    <w:p w14:paraId="519CF4F9" w14:textId="77777777" w:rsidR="005C0FC7" w:rsidRPr="005C0FC7" w:rsidRDefault="005C0FC7" w:rsidP="005C0FC7">
      <w:pPr>
        <w:spacing w:after="0" w:line="240" w:lineRule="auto"/>
        <w:rPr>
          <w:ins w:id="2386" w:author="Leeyoung" w:date="2019-06-13T16:26:00Z"/>
          <w:rFonts w:eastAsiaTheme="minorEastAsia"/>
          <w:sz w:val="22"/>
          <w:szCs w:val="22"/>
        </w:rPr>
      </w:pPr>
      <w:ins w:id="2387" w:author="Leeyoung" w:date="2019-06-13T16:26:00Z">
        <w:r w:rsidRPr="005C0FC7">
          <w:rPr>
            <w:rFonts w:eastAsiaTheme="minorEastAsia"/>
            <w:sz w:val="22"/>
            <w:szCs w:val="22"/>
          </w:rPr>
          <w:t xml:space="preserve">                     type leafref {</w:t>
        </w:r>
      </w:ins>
    </w:p>
    <w:p w14:paraId="0D6ED6FE" w14:textId="77777777" w:rsidR="005C0FC7" w:rsidRPr="005C0FC7" w:rsidRDefault="005C0FC7" w:rsidP="005C0FC7">
      <w:pPr>
        <w:spacing w:after="0" w:line="240" w:lineRule="auto"/>
        <w:rPr>
          <w:ins w:id="2388" w:author="Leeyoung" w:date="2019-06-13T16:26:00Z"/>
          <w:rFonts w:eastAsiaTheme="minorEastAsia"/>
          <w:sz w:val="22"/>
          <w:szCs w:val="22"/>
        </w:rPr>
      </w:pPr>
      <w:ins w:id="2389" w:author="Leeyoung" w:date="2019-06-13T16:26:00Z">
        <w:r w:rsidRPr="005C0FC7">
          <w:rPr>
            <w:rFonts w:eastAsiaTheme="minorEastAsia"/>
            <w:sz w:val="22"/>
            <w:szCs w:val="22"/>
          </w:rPr>
          <w:t xml:space="preserve">                       path "/nw:networks/nw:network/nw:node/"</w:t>
        </w:r>
      </w:ins>
    </w:p>
    <w:p w14:paraId="703A7C47" w14:textId="77777777" w:rsidR="005C0FC7" w:rsidRPr="005C0FC7" w:rsidRDefault="005C0FC7" w:rsidP="005C0FC7">
      <w:pPr>
        <w:spacing w:after="0" w:line="240" w:lineRule="auto"/>
        <w:rPr>
          <w:ins w:id="2390" w:author="Leeyoung" w:date="2019-06-13T16:26:00Z"/>
          <w:rFonts w:eastAsiaTheme="minorEastAsia"/>
          <w:sz w:val="22"/>
          <w:szCs w:val="22"/>
        </w:rPr>
      </w:pPr>
      <w:ins w:id="2391" w:author="Leeyoung" w:date="2019-06-13T16:26:00Z">
        <w:r w:rsidRPr="005C0FC7">
          <w:rPr>
            <w:rFonts w:eastAsiaTheme="minorEastAsia"/>
            <w:sz w:val="22"/>
            <w:szCs w:val="22"/>
          </w:rPr>
          <w:t xml:space="preserve">                            + "tet:te-node-id";</w:t>
        </w:r>
      </w:ins>
    </w:p>
    <w:p w14:paraId="0EBE9DDE" w14:textId="77777777" w:rsidR="005C0FC7" w:rsidRPr="005C0FC7" w:rsidRDefault="005C0FC7" w:rsidP="005C0FC7">
      <w:pPr>
        <w:spacing w:after="0" w:line="240" w:lineRule="auto"/>
        <w:rPr>
          <w:ins w:id="2392" w:author="Leeyoung" w:date="2019-06-13T16:26:00Z"/>
          <w:rFonts w:eastAsiaTheme="minorEastAsia"/>
          <w:sz w:val="22"/>
          <w:szCs w:val="22"/>
        </w:rPr>
      </w:pPr>
      <w:ins w:id="2393" w:author="Leeyoung" w:date="2019-06-13T16:26:00Z">
        <w:r w:rsidRPr="005C0FC7">
          <w:rPr>
            <w:rFonts w:eastAsiaTheme="minorEastAsia"/>
            <w:sz w:val="22"/>
            <w:szCs w:val="22"/>
          </w:rPr>
          <w:t xml:space="preserve">                     }</w:t>
        </w:r>
      </w:ins>
    </w:p>
    <w:p w14:paraId="41BAFAAE" w14:textId="77777777" w:rsidR="005C0FC7" w:rsidRPr="005C0FC7" w:rsidRDefault="005C0FC7" w:rsidP="005C0FC7">
      <w:pPr>
        <w:spacing w:after="0" w:line="240" w:lineRule="auto"/>
        <w:rPr>
          <w:ins w:id="2394" w:author="Leeyoung" w:date="2019-06-13T16:26:00Z"/>
          <w:rFonts w:eastAsiaTheme="minorEastAsia"/>
          <w:sz w:val="22"/>
          <w:szCs w:val="22"/>
        </w:rPr>
      </w:pPr>
      <w:ins w:id="2395" w:author="Leeyoung" w:date="2019-06-13T16:26:00Z">
        <w:r w:rsidRPr="005C0FC7">
          <w:rPr>
            <w:rFonts w:eastAsiaTheme="minorEastAsia"/>
            <w:sz w:val="22"/>
            <w:szCs w:val="22"/>
          </w:rPr>
          <w:t xml:space="preserve">                     description</w:t>
        </w:r>
      </w:ins>
    </w:p>
    <w:p w14:paraId="3D2FC56B" w14:textId="77777777" w:rsidR="005C0FC7" w:rsidRPr="005C0FC7" w:rsidRDefault="005C0FC7" w:rsidP="005C0FC7">
      <w:pPr>
        <w:spacing w:after="0" w:line="240" w:lineRule="auto"/>
        <w:rPr>
          <w:ins w:id="2396" w:author="Leeyoung" w:date="2019-06-13T16:26:00Z"/>
          <w:rFonts w:eastAsiaTheme="minorEastAsia"/>
          <w:sz w:val="22"/>
          <w:szCs w:val="22"/>
        </w:rPr>
      </w:pPr>
      <w:ins w:id="2397" w:author="Leeyoung" w:date="2019-06-13T16:26:00Z">
        <w:r w:rsidRPr="005C0FC7">
          <w:rPr>
            <w:rFonts w:eastAsiaTheme="minorEastAsia"/>
            <w:sz w:val="22"/>
            <w:szCs w:val="22"/>
          </w:rPr>
          <w:t xml:space="preserve">                       "a reference to the abstract node in TE</w:t>
        </w:r>
      </w:ins>
    </w:p>
    <w:p w14:paraId="6CB57C66" w14:textId="77777777" w:rsidR="005C0FC7" w:rsidRPr="005C0FC7" w:rsidRDefault="005C0FC7" w:rsidP="005C0FC7">
      <w:pPr>
        <w:spacing w:after="0" w:line="240" w:lineRule="auto"/>
        <w:rPr>
          <w:ins w:id="2398" w:author="Leeyoung" w:date="2019-06-13T16:26:00Z"/>
          <w:rFonts w:eastAsiaTheme="minorEastAsia"/>
          <w:sz w:val="22"/>
          <w:szCs w:val="22"/>
        </w:rPr>
      </w:pPr>
      <w:ins w:id="2399" w:author="Leeyoung" w:date="2019-06-13T16:26:00Z">
        <w:r w:rsidRPr="005C0FC7">
          <w:rPr>
            <w:rFonts w:eastAsiaTheme="minorEastAsia"/>
            <w:sz w:val="22"/>
            <w:szCs w:val="22"/>
          </w:rPr>
          <w:t xml:space="preserve">                        Topology";</w:t>
        </w:r>
      </w:ins>
    </w:p>
    <w:p w14:paraId="09724FCA" w14:textId="77777777" w:rsidR="005C0FC7" w:rsidRPr="005C0FC7" w:rsidRDefault="005C0FC7" w:rsidP="005C0FC7">
      <w:pPr>
        <w:spacing w:after="0" w:line="240" w:lineRule="auto"/>
        <w:rPr>
          <w:ins w:id="2400" w:author="Leeyoung" w:date="2019-06-13T16:26:00Z"/>
          <w:rFonts w:eastAsiaTheme="minorEastAsia"/>
          <w:sz w:val="22"/>
          <w:szCs w:val="22"/>
        </w:rPr>
      </w:pPr>
      <w:ins w:id="2401" w:author="Leeyoung" w:date="2019-06-13T16:26:00Z">
        <w:r w:rsidRPr="005C0FC7">
          <w:rPr>
            <w:rFonts w:eastAsiaTheme="minorEastAsia"/>
            <w:sz w:val="22"/>
            <w:szCs w:val="22"/>
          </w:rPr>
          <w:t xml:space="preserve">                }</w:t>
        </w:r>
      </w:ins>
    </w:p>
    <w:p w14:paraId="016BC03E" w14:textId="77777777" w:rsidR="005C0FC7" w:rsidRPr="005C0FC7" w:rsidRDefault="005C0FC7" w:rsidP="005C0FC7">
      <w:pPr>
        <w:spacing w:after="0" w:line="240" w:lineRule="auto"/>
        <w:rPr>
          <w:ins w:id="2402" w:author="Leeyoung" w:date="2019-06-13T16:26:00Z"/>
          <w:rFonts w:eastAsiaTheme="minorEastAsia"/>
          <w:sz w:val="22"/>
          <w:szCs w:val="22"/>
        </w:rPr>
      </w:pPr>
      <w:ins w:id="2403" w:author="Leeyoung" w:date="2019-06-13T16:26:00Z">
        <w:r w:rsidRPr="005C0FC7">
          <w:rPr>
            <w:rFonts w:eastAsiaTheme="minorEastAsia"/>
            <w:sz w:val="22"/>
            <w:szCs w:val="22"/>
          </w:rPr>
          <w:t xml:space="preserve">                list vn-member-list{</w:t>
        </w:r>
      </w:ins>
    </w:p>
    <w:p w14:paraId="1DBAC56B" w14:textId="77777777" w:rsidR="005C0FC7" w:rsidRPr="005C0FC7" w:rsidRDefault="005C0FC7" w:rsidP="005C0FC7">
      <w:pPr>
        <w:spacing w:after="0" w:line="240" w:lineRule="auto"/>
        <w:rPr>
          <w:ins w:id="2404" w:author="Leeyoung" w:date="2019-06-13T16:26:00Z"/>
          <w:rFonts w:eastAsiaTheme="minorEastAsia"/>
          <w:sz w:val="22"/>
          <w:szCs w:val="22"/>
        </w:rPr>
      </w:pPr>
      <w:ins w:id="2405" w:author="Leeyoung" w:date="2019-06-13T16:26:00Z">
        <w:r w:rsidRPr="005C0FC7">
          <w:rPr>
            <w:rFonts w:eastAsiaTheme="minorEastAsia"/>
            <w:sz w:val="22"/>
            <w:szCs w:val="22"/>
          </w:rPr>
          <w:t xml:space="preserve">                    key "vn-member-id";</w:t>
        </w:r>
      </w:ins>
    </w:p>
    <w:p w14:paraId="21346ADF" w14:textId="77777777" w:rsidR="005C0FC7" w:rsidRPr="005C0FC7" w:rsidRDefault="005C0FC7" w:rsidP="005C0FC7">
      <w:pPr>
        <w:spacing w:after="0" w:line="240" w:lineRule="auto"/>
        <w:rPr>
          <w:ins w:id="2406" w:author="Leeyoung" w:date="2019-06-13T16:26:00Z"/>
          <w:rFonts w:eastAsiaTheme="minorEastAsia"/>
          <w:sz w:val="22"/>
          <w:szCs w:val="22"/>
        </w:rPr>
      </w:pPr>
      <w:ins w:id="2407" w:author="Leeyoung" w:date="2019-06-13T16:26:00Z">
        <w:r w:rsidRPr="005C0FC7">
          <w:rPr>
            <w:rFonts w:eastAsiaTheme="minorEastAsia"/>
            <w:sz w:val="22"/>
            <w:szCs w:val="22"/>
          </w:rPr>
          <w:t xml:space="preserve">                    description</w:t>
        </w:r>
      </w:ins>
    </w:p>
    <w:p w14:paraId="72F4B98C" w14:textId="77777777" w:rsidR="005C0FC7" w:rsidRPr="005C0FC7" w:rsidRDefault="005C0FC7" w:rsidP="005C0FC7">
      <w:pPr>
        <w:spacing w:after="0" w:line="240" w:lineRule="auto"/>
        <w:rPr>
          <w:ins w:id="2408" w:author="Leeyoung" w:date="2019-06-13T16:26:00Z"/>
          <w:rFonts w:eastAsiaTheme="minorEastAsia"/>
          <w:sz w:val="22"/>
          <w:szCs w:val="22"/>
        </w:rPr>
      </w:pPr>
      <w:ins w:id="2409" w:author="Leeyoung" w:date="2019-06-13T16:26:00Z">
        <w:r w:rsidRPr="005C0FC7">
          <w:rPr>
            <w:rFonts w:eastAsiaTheme="minorEastAsia"/>
            <w:sz w:val="22"/>
            <w:szCs w:val="22"/>
          </w:rPr>
          <w:t xml:space="preserve">                        "List of VN-members in a VN";</w:t>
        </w:r>
      </w:ins>
    </w:p>
    <w:p w14:paraId="317F31D3" w14:textId="77777777" w:rsidR="005C0FC7" w:rsidRPr="005C0FC7" w:rsidRDefault="005C0FC7" w:rsidP="005C0FC7">
      <w:pPr>
        <w:spacing w:after="0" w:line="240" w:lineRule="auto"/>
        <w:rPr>
          <w:ins w:id="2410" w:author="Leeyoung" w:date="2019-06-13T16:26:00Z"/>
          <w:rFonts w:eastAsiaTheme="minorEastAsia"/>
          <w:sz w:val="22"/>
          <w:szCs w:val="22"/>
        </w:rPr>
      </w:pPr>
      <w:ins w:id="2411" w:author="Leeyoung" w:date="2019-06-13T16:26:00Z">
        <w:r w:rsidRPr="005C0FC7">
          <w:rPr>
            <w:rFonts w:eastAsiaTheme="minorEastAsia"/>
            <w:sz w:val="22"/>
            <w:szCs w:val="22"/>
          </w:rPr>
          <w:t xml:space="preserve">                    uses vn-member;</w:t>
        </w:r>
      </w:ins>
    </w:p>
    <w:p w14:paraId="77A7348E" w14:textId="77777777" w:rsidR="005C0FC7" w:rsidRPr="005C0FC7" w:rsidRDefault="005C0FC7" w:rsidP="005C0FC7">
      <w:pPr>
        <w:spacing w:after="0" w:line="240" w:lineRule="auto"/>
        <w:rPr>
          <w:ins w:id="2412" w:author="Leeyoung" w:date="2019-06-13T16:26:00Z"/>
          <w:rFonts w:eastAsiaTheme="minorEastAsia"/>
          <w:sz w:val="22"/>
          <w:szCs w:val="22"/>
        </w:rPr>
      </w:pPr>
      <w:ins w:id="2413" w:author="Leeyoung" w:date="2019-06-13T16:26:00Z">
        <w:r w:rsidRPr="005C0FC7">
          <w:rPr>
            <w:rFonts w:eastAsiaTheme="minorEastAsia"/>
            <w:sz w:val="22"/>
            <w:szCs w:val="22"/>
          </w:rPr>
          <w:t xml:space="preserve">                    /*uses metrics-op;*/</w:t>
        </w:r>
      </w:ins>
    </w:p>
    <w:p w14:paraId="649821AC" w14:textId="77777777" w:rsidR="005C0FC7" w:rsidRPr="005C0FC7" w:rsidRDefault="005C0FC7" w:rsidP="005C0FC7">
      <w:pPr>
        <w:spacing w:after="0" w:line="240" w:lineRule="auto"/>
        <w:rPr>
          <w:ins w:id="2414" w:author="Leeyoung" w:date="2019-06-13T16:26:00Z"/>
          <w:rFonts w:eastAsiaTheme="minorEastAsia"/>
          <w:sz w:val="22"/>
          <w:szCs w:val="22"/>
        </w:rPr>
      </w:pPr>
      <w:ins w:id="2415" w:author="Leeyoung" w:date="2019-06-13T16:26:00Z">
        <w:r w:rsidRPr="005C0FC7">
          <w:rPr>
            <w:rFonts w:eastAsiaTheme="minorEastAsia"/>
            <w:sz w:val="22"/>
            <w:szCs w:val="22"/>
          </w:rPr>
          <w:t xml:space="preserve">                    leaf oper-status {</w:t>
        </w:r>
      </w:ins>
    </w:p>
    <w:p w14:paraId="3B50A784" w14:textId="77777777" w:rsidR="005C0FC7" w:rsidRPr="005C0FC7" w:rsidRDefault="005C0FC7" w:rsidP="005C0FC7">
      <w:pPr>
        <w:spacing w:after="0" w:line="240" w:lineRule="auto"/>
        <w:rPr>
          <w:ins w:id="2416" w:author="Leeyoung" w:date="2019-06-13T16:26:00Z"/>
          <w:rFonts w:eastAsiaTheme="minorEastAsia"/>
          <w:sz w:val="22"/>
          <w:szCs w:val="22"/>
        </w:rPr>
      </w:pPr>
      <w:ins w:id="2417" w:author="Leeyoung" w:date="2019-06-13T16:26:00Z">
        <w:r w:rsidRPr="005C0FC7">
          <w:rPr>
            <w:rFonts w:eastAsiaTheme="minorEastAsia"/>
            <w:sz w:val="22"/>
            <w:szCs w:val="22"/>
          </w:rPr>
          <w:t xml:space="preserve">                        type identityref {</w:t>
        </w:r>
      </w:ins>
    </w:p>
    <w:p w14:paraId="2037393D" w14:textId="77777777" w:rsidR="005C0FC7" w:rsidRPr="005C0FC7" w:rsidRDefault="005C0FC7" w:rsidP="005C0FC7">
      <w:pPr>
        <w:spacing w:after="0" w:line="240" w:lineRule="auto"/>
        <w:rPr>
          <w:ins w:id="2418" w:author="Leeyoung" w:date="2019-06-13T16:26:00Z"/>
          <w:rFonts w:eastAsiaTheme="minorEastAsia"/>
          <w:sz w:val="22"/>
          <w:szCs w:val="22"/>
        </w:rPr>
      </w:pPr>
      <w:ins w:id="2419" w:author="Leeyoung" w:date="2019-06-13T16:26:00Z">
        <w:r w:rsidRPr="005C0FC7">
          <w:rPr>
            <w:rFonts w:eastAsiaTheme="minorEastAsia"/>
            <w:sz w:val="22"/>
            <w:szCs w:val="22"/>
          </w:rPr>
          <w:t xml:space="preserve">                            base vn-state-type;</w:t>
        </w:r>
      </w:ins>
    </w:p>
    <w:p w14:paraId="019B9B2D" w14:textId="77777777" w:rsidR="005C0FC7" w:rsidRPr="005C0FC7" w:rsidRDefault="005C0FC7" w:rsidP="005C0FC7">
      <w:pPr>
        <w:spacing w:after="0" w:line="240" w:lineRule="auto"/>
        <w:rPr>
          <w:ins w:id="2420" w:author="Leeyoung" w:date="2019-06-13T16:26:00Z"/>
          <w:rFonts w:eastAsiaTheme="minorEastAsia"/>
          <w:sz w:val="22"/>
          <w:szCs w:val="22"/>
        </w:rPr>
      </w:pPr>
      <w:ins w:id="2421" w:author="Leeyoung" w:date="2019-06-13T16:26:00Z">
        <w:r w:rsidRPr="005C0FC7">
          <w:rPr>
            <w:rFonts w:eastAsiaTheme="minorEastAsia"/>
            <w:sz w:val="22"/>
            <w:szCs w:val="22"/>
          </w:rPr>
          <w:t xml:space="preserve">                        }</w:t>
        </w:r>
      </w:ins>
    </w:p>
    <w:p w14:paraId="499CC1CC" w14:textId="77777777" w:rsidR="005C0FC7" w:rsidRPr="005C0FC7" w:rsidRDefault="005C0FC7" w:rsidP="005C0FC7">
      <w:pPr>
        <w:spacing w:after="0" w:line="240" w:lineRule="auto"/>
        <w:rPr>
          <w:ins w:id="2422" w:author="Leeyoung" w:date="2019-06-13T16:26:00Z"/>
          <w:rFonts w:eastAsiaTheme="minorEastAsia"/>
          <w:sz w:val="22"/>
          <w:szCs w:val="22"/>
        </w:rPr>
      </w:pPr>
      <w:ins w:id="2423" w:author="Leeyoung" w:date="2019-06-13T16:26:00Z">
        <w:r w:rsidRPr="005C0FC7">
          <w:rPr>
            <w:rFonts w:eastAsiaTheme="minorEastAsia"/>
            <w:sz w:val="22"/>
            <w:szCs w:val="22"/>
          </w:rPr>
          <w:t xml:space="preserve">                        config false;</w:t>
        </w:r>
      </w:ins>
    </w:p>
    <w:p w14:paraId="1DC38EA6" w14:textId="77777777" w:rsidR="005C0FC7" w:rsidRPr="005C0FC7" w:rsidRDefault="005C0FC7" w:rsidP="005C0FC7">
      <w:pPr>
        <w:spacing w:after="0" w:line="240" w:lineRule="auto"/>
        <w:rPr>
          <w:ins w:id="2424" w:author="Leeyoung" w:date="2019-06-13T16:26:00Z"/>
          <w:rFonts w:eastAsiaTheme="minorEastAsia"/>
          <w:sz w:val="22"/>
          <w:szCs w:val="22"/>
        </w:rPr>
      </w:pPr>
      <w:ins w:id="2425" w:author="Leeyoung" w:date="2019-06-13T16:26:00Z">
        <w:r w:rsidRPr="005C0FC7">
          <w:rPr>
            <w:rFonts w:eastAsiaTheme="minorEastAsia"/>
            <w:sz w:val="22"/>
            <w:szCs w:val="22"/>
          </w:rPr>
          <w:t xml:space="preserve">                        description</w:t>
        </w:r>
      </w:ins>
    </w:p>
    <w:p w14:paraId="72442595" w14:textId="77777777" w:rsidR="005C0FC7" w:rsidRPr="005C0FC7" w:rsidRDefault="005C0FC7" w:rsidP="005C0FC7">
      <w:pPr>
        <w:spacing w:after="0" w:line="240" w:lineRule="auto"/>
        <w:rPr>
          <w:ins w:id="2426" w:author="Leeyoung" w:date="2019-06-13T16:26:00Z"/>
          <w:rFonts w:eastAsiaTheme="minorEastAsia"/>
          <w:sz w:val="22"/>
          <w:szCs w:val="22"/>
        </w:rPr>
      </w:pPr>
      <w:ins w:id="2427" w:author="Leeyoung" w:date="2019-06-13T16:26:00Z">
        <w:r w:rsidRPr="005C0FC7">
          <w:rPr>
            <w:rFonts w:eastAsiaTheme="minorEastAsia"/>
            <w:sz w:val="22"/>
            <w:szCs w:val="22"/>
          </w:rPr>
          <w:t xml:space="preserve">                            "VN-member operational state.";</w:t>
        </w:r>
      </w:ins>
    </w:p>
    <w:p w14:paraId="3B62B692" w14:textId="77777777" w:rsidR="005C0FC7" w:rsidRPr="005C0FC7" w:rsidRDefault="005C0FC7" w:rsidP="005C0FC7">
      <w:pPr>
        <w:spacing w:after="0" w:line="240" w:lineRule="auto"/>
        <w:rPr>
          <w:ins w:id="2428" w:author="Leeyoung" w:date="2019-06-13T16:26:00Z"/>
          <w:rFonts w:eastAsiaTheme="minorEastAsia"/>
          <w:sz w:val="22"/>
          <w:szCs w:val="22"/>
        </w:rPr>
      </w:pPr>
      <w:ins w:id="2429" w:author="Leeyoung" w:date="2019-06-13T16:26:00Z">
        <w:r w:rsidRPr="005C0FC7">
          <w:rPr>
            <w:rFonts w:eastAsiaTheme="minorEastAsia"/>
            <w:sz w:val="22"/>
            <w:szCs w:val="22"/>
          </w:rPr>
          <w:t xml:space="preserve">                    }</w:t>
        </w:r>
      </w:ins>
    </w:p>
    <w:p w14:paraId="5502D92D" w14:textId="77777777" w:rsidR="005C0FC7" w:rsidRPr="005C0FC7" w:rsidRDefault="005C0FC7" w:rsidP="005C0FC7">
      <w:pPr>
        <w:spacing w:after="0" w:line="240" w:lineRule="auto"/>
        <w:rPr>
          <w:ins w:id="2430" w:author="Leeyoung" w:date="2019-06-13T16:26:00Z"/>
          <w:rFonts w:eastAsiaTheme="minorEastAsia"/>
          <w:sz w:val="22"/>
          <w:szCs w:val="22"/>
        </w:rPr>
      </w:pPr>
    </w:p>
    <w:p w14:paraId="695280E4" w14:textId="77777777" w:rsidR="005C0FC7" w:rsidRPr="005C0FC7" w:rsidRDefault="005C0FC7" w:rsidP="005C0FC7">
      <w:pPr>
        <w:spacing w:after="0" w:line="240" w:lineRule="auto"/>
        <w:rPr>
          <w:ins w:id="2431" w:author="Leeyoung" w:date="2019-06-13T16:26:00Z"/>
          <w:rFonts w:eastAsiaTheme="minorEastAsia"/>
          <w:sz w:val="22"/>
          <w:szCs w:val="22"/>
        </w:rPr>
      </w:pPr>
      <w:ins w:id="2432" w:author="Leeyoung" w:date="2019-06-13T16:26:00Z">
        <w:r w:rsidRPr="005C0FC7">
          <w:rPr>
            <w:rFonts w:eastAsiaTheme="minorEastAsia"/>
            <w:sz w:val="22"/>
            <w:szCs w:val="22"/>
          </w:rPr>
          <w:t xml:space="preserve">                }</w:t>
        </w:r>
      </w:ins>
    </w:p>
    <w:p w14:paraId="1D279A19" w14:textId="77777777" w:rsidR="005C0FC7" w:rsidRPr="005C0FC7" w:rsidRDefault="005C0FC7" w:rsidP="005C0FC7">
      <w:pPr>
        <w:spacing w:after="0" w:line="240" w:lineRule="auto"/>
        <w:rPr>
          <w:ins w:id="2433" w:author="Leeyoung" w:date="2019-06-13T16:26:00Z"/>
          <w:rFonts w:eastAsiaTheme="minorEastAsia"/>
          <w:sz w:val="22"/>
          <w:szCs w:val="22"/>
        </w:rPr>
      </w:pPr>
      <w:ins w:id="2434" w:author="Leeyoung" w:date="2019-06-13T16:26:00Z">
        <w:r w:rsidRPr="005C0FC7">
          <w:rPr>
            <w:rFonts w:eastAsiaTheme="minorEastAsia"/>
            <w:sz w:val="22"/>
            <w:szCs w:val="22"/>
          </w:rPr>
          <w:t xml:space="preserve">                  leaf if-selected{</w:t>
        </w:r>
      </w:ins>
    </w:p>
    <w:p w14:paraId="134F80CF" w14:textId="77777777" w:rsidR="005C0FC7" w:rsidRPr="005C0FC7" w:rsidRDefault="005C0FC7" w:rsidP="005C0FC7">
      <w:pPr>
        <w:spacing w:after="0" w:line="240" w:lineRule="auto"/>
        <w:rPr>
          <w:ins w:id="2435" w:author="Leeyoung" w:date="2019-06-13T16:26:00Z"/>
          <w:rFonts w:eastAsiaTheme="minorEastAsia"/>
          <w:sz w:val="22"/>
          <w:szCs w:val="22"/>
        </w:rPr>
      </w:pPr>
      <w:ins w:id="2436" w:author="Leeyoung" w:date="2019-06-13T16:26:00Z">
        <w:r w:rsidRPr="005C0FC7">
          <w:rPr>
            <w:rFonts w:eastAsiaTheme="minorEastAsia"/>
            <w:sz w:val="22"/>
            <w:szCs w:val="22"/>
          </w:rPr>
          <w:t xml:space="preserve">                    if-feature multi-src-dest;</w:t>
        </w:r>
      </w:ins>
    </w:p>
    <w:p w14:paraId="6C0D42DD" w14:textId="77777777" w:rsidR="005C0FC7" w:rsidRPr="005C0FC7" w:rsidRDefault="005C0FC7" w:rsidP="005C0FC7">
      <w:pPr>
        <w:spacing w:after="0" w:line="240" w:lineRule="auto"/>
        <w:rPr>
          <w:ins w:id="2437" w:author="Leeyoung" w:date="2019-06-13T16:26:00Z"/>
          <w:rFonts w:eastAsiaTheme="minorEastAsia"/>
          <w:sz w:val="22"/>
          <w:szCs w:val="22"/>
        </w:rPr>
      </w:pPr>
      <w:ins w:id="2438" w:author="Leeyoung" w:date="2019-06-13T16:26:00Z">
        <w:r w:rsidRPr="005C0FC7">
          <w:rPr>
            <w:rFonts w:eastAsiaTheme="minorEastAsia"/>
            <w:sz w:val="22"/>
            <w:szCs w:val="22"/>
          </w:rPr>
          <w:t xml:space="preserve">                      type boolean;</w:t>
        </w:r>
      </w:ins>
    </w:p>
    <w:p w14:paraId="53CB04EE" w14:textId="77777777" w:rsidR="005C0FC7" w:rsidRPr="005C0FC7" w:rsidRDefault="005C0FC7" w:rsidP="005C0FC7">
      <w:pPr>
        <w:spacing w:after="0" w:line="240" w:lineRule="auto"/>
        <w:rPr>
          <w:ins w:id="2439" w:author="Leeyoung" w:date="2019-06-13T16:26:00Z"/>
          <w:rFonts w:eastAsiaTheme="minorEastAsia"/>
          <w:sz w:val="22"/>
          <w:szCs w:val="22"/>
        </w:rPr>
      </w:pPr>
      <w:ins w:id="2440" w:author="Leeyoung" w:date="2019-06-13T16:26:00Z">
        <w:r w:rsidRPr="005C0FC7">
          <w:rPr>
            <w:rFonts w:eastAsiaTheme="minorEastAsia"/>
            <w:sz w:val="22"/>
            <w:szCs w:val="22"/>
          </w:rPr>
          <w:t xml:space="preserve">                      default false;</w:t>
        </w:r>
      </w:ins>
    </w:p>
    <w:p w14:paraId="2E8906FD" w14:textId="77777777" w:rsidR="005C0FC7" w:rsidRPr="005C0FC7" w:rsidRDefault="005C0FC7" w:rsidP="005C0FC7">
      <w:pPr>
        <w:spacing w:after="0" w:line="240" w:lineRule="auto"/>
        <w:rPr>
          <w:ins w:id="2441" w:author="Leeyoung" w:date="2019-06-13T16:26:00Z"/>
          <w:rFonts w:eastAsiaTheme="minorEastAsia"/>
          <w:sz w:val="22"/>
          <w:szCs w:val="22"/>
        </w:rPr>
      </w:pPr>
      <w:ins w:id="2442" w:author="Leeyoung" w:date="2019-06-13T16:26:00Z">
        <w:r w:rsidRPr="005C0FC7">
          <w:rPr>
            <w:rFonts w:eastAsiaTheme="minorEastAsia"/>
            <w:sz w:val="22"/>
            <w:szCs w:val="22"/>
          </w:rPr>
          <w:t xml:space="preserve">                    config false;</w:t>
        </w:r>
      </w:ins>
    </w:p>
    <w:p w14:paraId="59DDDA4C" w14:textId="77777777" w:rsidR="005C0FC7" w:rsidRPr="005C0FC7" w:rsidRDefault="005C0FC7" w:rsidP="005C0FC7">
      <w:pPr>
        <w:spacing w:after="0" w:line="240" w:lineRule="auto"/>
        <w:rPr>
          <w:ins w:id="2443" w:author="Leeyoung" w:date="2019-06-13T16:26:00Z"/>
          <w:rFonts w:eastAsiaTheme="minorEastAsia"/>
          <w:sz w:val="22"/>
          <w:szCs w:val="22"/>
        </w:rPr>
      </w:pPr>
      <w:ins w:id="2444" w:author="Leeyoung" w:date="2019-06-13T16:26:00Z">
        <w:r w:rsidRPr="005C0FC7">
          <w:rPr>
            <w:rFonts w:eastAsiaTheme="minorEastAsia"/>
            <w:sz w:val="22"/>
            <w:szCs w:val="22"/>
          </w:rPr>
          <w:t xml:space="preserve">                      description</w:t>
        </w:r>
      </w:ins>
    </w:p>
    <w:p w14:paraId="2F0C6CE7" w14:textId="77777777" w:rsidR="005C0FC7" w:rsidRPr="005C0FC7" w:rsidRDefault="005C0FC7" w:rsidP="005C0FC7">
      <w:pPr>
        <w:spacing w:after="0" w:line="240" w:lineRule="auto"/>
        <w:rPr>
          <w:ins w:id="2445" w:author="Leeyoung" w:date="2019-06-13T16:26:00Z"/>
          <w:rFonts w:eastAsiaTheme="minorEastAsia"/>
          <w:sz w:val="22"/>
          <w:szCs w:val="22"/>
        </w:rPr>
      </w:pPr>
      <w:ins w:id="2446" w:author="Leeyoung" w:date="2019-06-13T16:26:00Z">
        <w:r w:rsidRPr="005C0FC7">
          <w:rPr>
            <w:rFonts w:eastAsiaTheme="minorEastAsia"/>
            <w:sz w:val="22"/>
            <w:szCs w:val="22"/>
          </w:rPr>
          <w:t xml:space="preserve">                          "Is the vn-member is selected among the</w:t>
        </w:r>
      </w:ins>
    </w:p>
    <w:p w14:paraId="0ABAA4DA" w14:textId="77777777" w:rsidR="005C0FC7" w:rsidRPr="005C0FC7" w:rsidRDefault="005C0FC7" w:rsidP="005C0FC7">
      <w:pPr>
        <w:spacing w:after="0" w:line="240" w:lineRule="auto"/>
        <w:rPr>
          <w:ins w:id="2447" w:author="Leeyoung" w:date="2019-06-13T16:26:00Z"/>
          <w:rFonts w:eastAsiaTheme="minorEastAsia"/>
          <w:sz w:val="22"/>
          <w:szCs w:val="22"/>
        </w:rPr>
      </w:pPr>
      <w:ins w:id="2448" w:author="Leeyoung" w:date="2019-06-13T16:26:00Z">
        <w:r w:rsidRPr="005C0FC7">
          <w:rPr>
            <w:rFonts w:eastAsiaTheme="minorEastAsia"/>
            <w:sz w:val="22"/>
            <w:szCs w:val="22"/>
          </w:rPr>
          <w:t xml:space="preserve">                           multi-src/dest options";</w:t>
        </w:r>
      </w:ins>
    </w:p>
    <w:p w14:paraId="3552E4E3" w14:textId="77777777" w:rsidR="005C0FC7" w:rsidRPr="005C0FC7" w:rsidRDefault="005C0FC7" w:rsidP="005C0FC7">
      <w:pPr>
        <w:spacing w:after="0" w:line="240" w:lineRule="auto"/>
        <w:rPr>
          <w:ins w:id="2449" w:author="Leeyoung" w:date="2019-06-13T16:26:00Z"/>
          <w:rFonts w:eastAsiaTheme="minorEastAsia"/>
          <w:sz w:val="22"/>
          <w:szCs w:val="22"/>
        </w:rPr>
      </w:pPr>
      <w:ins w:id="2450" w:author="Leeyoung" w:date="2019-06-13T16:26:00Z">
        <w:r w:rsidRPr="005C0FC7">
          <w:rPr>
            <w:rFonts w:eastAsiaTheme="minorEastAsia"/>
            <w:sz w:val="22"/>
            <w:szCs w:val="22"/>
          </w:rPr>
          <w:t xml:space="preserve">                  }</w:t>
        </w:r>
      </w:ins>
    </w:p>
    <w:p w14:paraId="482399F4" w14:textId="77777777" w:rsidR="005C0FC7" w:rsidRPr="005C0FC7" w:rsidRDefault="005C0FC7" w:rsidP="005C0FC7">
      <w:pPr>
        <w:spacing w:after="0" w:line="240" w:lineRule="auto"/>
        <w:rPr>
          <w:ins w:id="2451" w:author="Leeyoung" w:date="2019-06-13T16:26:00Z"/>
          <w:rFonts w:eastAsiaTheme="minorEastAsia"/>
          <w:sz w:val="22"/>
          <w:szCs w:val="22"/>
        </w:rPr>
      </w:pPr>
      <w:ins w:id="2452" w:author="Leeyoung" w:date="2019-06-13T16:26:00Z">
        <w:r w:rsidRPr="005C0FC7">
          <w:rPr>
            <w:rFonts w:eastAsiaTheme="minorEastAsia"/>
            <w:sz w:val="22"/>
            <w:szCs w:val="22"/>
          </w:rPr>
          <w:t xml:space="preserve">                /*</w:t>
        </w:r>
      </w:ins>
    </w:p>
    <w:p w14:paraId="18D5F60B" w14:textId="77777777" w:rsidR="005C0FC7" w:rsidRPr="005C0FC7" w:rsidRDefault="005C0FC7" w:rsidP="005C0FC7">
      <w:pPr>
        <w:spacing w:after="0" w:line="240" w:lineRule="auto"/>
        <w:rPr>
          <w:ins w:id="2453" w:author="Leeyoung" w:date="2019-06-13T16:26:00Z"/>
          <w:rFonts w:eastAsiaTheme="minorEastAsia"/>
          <w:sz w:val="22"/>
          <w:szCs w:val="22"/>
        </w:rPr>
      </w:pPr>
      <w:ins w:id="2454" w:author="Leeyoung" w:date="2019-06-13T16:26:00Z">
        <w:r w:rsidRPr="005C0FC7">
          <w:rPr>
            <w:rFonts w:eastAsiaTheme="minorEastAsia"/>
            <w:sz w:val="22"/>
            <w:szCs w:val="22"/>
          </w:rPr>
          <w:t xml:space="preserve">                container multi-src-dest{</w:t>
        </w:r>
      </w:ins>
    </w:p>
    <w:p w14:paraId="634CB3A6" w14:textId="77777777" w:rsidR="005C0FC7" w:rsidRPr="005C0FC7" w:rsidRDefault="005C0FC7" w:rsidP="005C0FC7">
      <w:pPr>
        <w:spacing w:after="0" w:line="240" w:lineRule="auto"/>
        <w:rPr>
          <w:ins w:id="2455" w:author="Leeyoung" w:date="2019-06-13T16:26:00Z"/>
          <w:rFonts w:eastAsiaTheme="minorEastAsia"/>
          <w:sz w:val="22"/>
          <w:szCs w:val="22"/>
        </w:rPr>
      </w:pPr>
      <w:ins w:id="2456" w:author="Leeyoung" w:date="2019-06-13T16:26:00Z">
        <w:r w:rsidRPr="005C0FC7">
          <w:rPr>
            <w:rFonts w:eastAsiaTheme="minorEastAsia"/>
            <w:sz w:val="22"/>
            <w:szCs w:val="22"/>
          </w:rPr>
          <w:t xml:space="preserve">                    if-feature multi-src-dest;</w:t>
        </w:r>
      </w:ins>
    </w:p>
    <w:p w14:paraId="1094D53A" w14:textId="77777777" w:rsidR="005C0FC7" w:rsidRPr="005C0FC7" w:rsidRDefault="005C0FC7" w:rsidP="005C0FC7">
      <w:pPr>
        <w:spacing w:after="0" w:line="240" w:lineRule="auto"/>
        <w:rPr>
          <w:ins w:id="2457" w:author="Leeyoung" w:date="2019-06-13T16:26:00Z"/>
          <w:rFonts w:eastAsiaTheme="minorEastAsia"/>
          <w:sz w:val="22"/>
          <w:szCs w:val="22"/>
        </w:rPr>
      </w:pPr>
      <w:ins w:id="2458" w:author="Leeyoung" w:date="2019-06-13T16:26:00Z">
        <w:r w:rsidRPr="005C0FC7">
          <w:rPr>
            <w:rFonts w:eastAsiaTheme="minorEastAsia"/>
            <w:sz w:val="22"/>
            <w:szCs w:val="22"/>
          </w:rPr>
          <w:t xml:space="preserve">                    config false;</w:t>
        </w:r>
      </w:ins>
    </w:p>
    <w:p w14:paraId="38C4D774" w14:textId="77777777" w:rsidR="005C0FC7" w:rsidRPr="005C0FC7" w:rsidRDefault="005C0FC7" w:rsidP="005C0FC7">
      <w:pPr>
        <w:spacing w:after="0" w:line="240" w:lineRule="auto"/>
        <w:rPr>
          <w:ins w:id="2459" w:author="Leeyoung" w:date="2019-06-13T16:26:00Z"/>
          <w:rFonts w:eastAsiaTheme="minorEastAsia"/>
          <w:sz w:val="22"/>
          <w:szCs w:val="22"/>
        </w:rPr>
      </w:pPr>
      <w:ins w:id="2460" w:author="Leeyoung" w:date="2019-06-13T16:26:00Z">
        <w:r w:rsidRPr="005C0FC7">
          <w:rPr>
            <w:rFonts w:eastAsiaTheme="minorEastAsia"/>
            <w:sz w:val="22"/>
            <w:szCs w:val="22"/>
          </w:rPr>
          <w:t xml:space="preserve">                    description</w:t>
        </w:r>
      </w:ins>
    </w:p>
    <w:p w14:paraId="728A5E9F" w14:textId="77777777" w:rsidR="005C0FC7" w:rsidRPr="005C0FC7" w:rsidRDefault="005C0FC7" w:rsidP="005C0FC7">
      <w:pPr>
        <w:spacing w:after="0" w:line="240" w:lineRule="auto"/>
        <w:rPr>
          <w:ins w:id="2461" w:author="Leeyoung" w:date="2019-06-13T16:26:00Z"/>
          <w:rFonts w:eastAsiaTheme="minorEastAsia"/>
          <w:sz w:val="22"/>
          <w:szCs w:val="22"/>
        </w:rPr>
      </w:pPr>
      <w:ins w:id="2462" w:author="Leeyoung" w:date="2019-06-13T16:26:00Z">
        <w:r w:rsidRPr="005C0FC7">
          <w:rPr>
            <w:rFonts w:eastAsiaTheme="minorEastAsia"/>
            <w:sz w:val="22"/>
            <w:szCs w:val="22"/>
          </w:rPr>
          <w:t xml:space="preserve">                        "The selected VN Member when multi-src</w:t>
        </w:r>
      </w:ins>
    </w:p>
    <w:p w14:paraId="415CDFAA" w14:textId="77777777" w:rsidR="005C0FC7" w:rsidRPr="005C0FC7" w:rsidRDefault="005C0FC7" w:rsidP="005C0FC7">
      <w:pPr>
        <w:spacing w:after="0" w:line="240" w:lineRule="auto"/>
        <w:rPr>
          <w:ins w:id="2463" w:author="Leeyoung" w:date="2019-06-13T16:26:00Z"/>
          <w:rFonts w:eastAsiaTheme="minorEastAsia"/>
          <w:sz w:val="22"/>
          <w:szCs w:val="22"/>
        </w:rPr>
      </w:pPr>
      <w:ins w:id="2464" w:author="Leeyoung" w:date="2019-06-13T16:26:00Z">
        <w:r w:rsidRPr="005C0FC7">
          <w:rPr>
            <w:rFonts w:eastAsiaTheme="minorEastAsia"/>
            <w:sz w:val="22"/>
            <w:szCs w:val="22"/>
          </w:rPr>
          <w:t xml:space="preserve">                        and/or mult-destination is enabled.";</w:t>
        </w:r>
      </w:ins>
    </w:p>
    <w:p w14:paraId="22FD57CC" w14:textId="77777777" w:rsidR="005C0FC7" w:rsidRPr="005C0FC7" w:rsidRDefault="005C0FC7" w:rsidP="005C0FC7">
      <w:pPr>
        <w:spacing w:after="0" w:line="240" w:lineRule="auto"/>
        <w:rPr>
          <w:ins w:id="2465" w:author="Leeyoung" w:date="2019-06-13T16:26:00Z"/>
          <w:rFonts w:eastAsiaTheme="minorEastAsia"/>
          <w:sz w:val="22"/>
          <w:szCs w:val="22"/>
        </w:rPr>
      </w:pPr>
      <w:ins w:id="2466" w:author="Leeyoung" w:date="2019-06-13T16:26:00Z">
        <w:r w:rsidRPr="005C0FC7">
          <w:rPr>
            <w:rFonts w:eastAsiaTheme="minorEastAsia"/>
            <w:sz w:val="22"/>
            <w:szCs w:val="22"/>
          </w:rPr>
          <w:t xml:space="preserve">                    leaf selected-vn-member{</w:t>
        </w:r>
      </w:ins>
    </w:p>
    <w:p w14:paraId="6C1DFB2F" w14:textId="77777777" w:rsidR="005C0FC7" w:rsidRPr="005C0FC7" w:rsidRDefault="005C0FC7" w:rsidP="005C0FC7">
      <w:pPr>
        <w:spacing w:after="0" w:line="240" w:lineRule="auto"/>
        <w:rPr>
          <w:ins w:id="2467" w:author="Leeyoung" w:date="2019-06-13T16:26:00Z"/>
          <w:rFonts w:eastAsiaTheme="minorEastAsia"/>
          <w:sz w:val="22"/>
          <w:szCs w:val="22"/>
        </w:rPr>
      </w:pPr>
      <w:ins w:id="2468" w:author="Leeyoung" w:date="2019-06-13T16:26:00Z">
        <w:r w:rsidRPr="005C0FC7">
          <w:rPr>
            <w:rFonts w:eastAsiaTheme="minorEastAsia"/>
            <w:sz w:val="22"/>
            <w:szCs w:val="22"/>
          </w:rPr>
          <w:t xml:space="preserve">                        type leafref {</w:t>
        </w:r>
      </w:ins>
    </w:p>
    <w:p w14:paraId="553A1E41" w14:textId="77777777" w:rsidR="005C0FC7" w:rsidRPr="005C0FC7" w:rsidRDefault="005C0FC7" w:rsidP="005C0FC7">
      <w:pPr>
        <w:spacing w:after="0" w:line="240" w:lineRule="auto"/>
        <w:rPr>
          <w:ins w:id="2469" w:author="Leeyoung" w:date="2019-06-13T16:26:00Z"/>
          <w:rFonts w:eastAsiaTheme="minorEastAsia"/>
          <w:sz w:val="22"/>
          <w:szCs w:val="22"/>
        </w:rPr>
      </w:pPr>
      <w:ins w:id="2470" w:author="Leeyoung" w:date="2019-06-13T16:26:00Z">
        <w:r w:rsidRPr="005C0FC7">
          <w:rPr>
            <w:rFonts w:eastAsiaTheme="minorEastAsia"/>
            <w:sz w:val="22"/>
            <w:szCs w:val="22"/>
          </w:rPr>
          <w:t xml:space="preserve">                            path "/vn/vn-list/vn-member-list"</w:t>
        </w:r>
      </w:ins>
    </w:p>
    <w:p w14:paraId="31A777E9" w14:textId="77777777" w:rsidR="005C0FC7" w:rsidRPr="005C0FC7" w:rsidRDefault="005C0FC7" w:rsidP="005C0FC7">
      <w:pPr>
        <w:spacing w:after="0" w:line="240" w:lineRule="auto"/>
        <w:rPr>
          <w:ins w:id="2471" w:author="Leeyoung" w:date="2019-06-13T16:26:00Z"/>
          <w:rFonts w:eastAsiaTheme="minorEastAsia"/>
          <w:sz w:val="22"/>
          <w:szCs w:val="22"/>
        </w:rPr>
      </w:pPr>
      <w:ins w:id="2472" w:author="Leeyoung" w:date="2019-06-13T16:26:00Z">
        <w:r w:rsidRPr="005C0FC7">
          <w:rPr>
            <w:rFonts w:eastAsiaTheme="minorEastAsia"/>
            <w:sz w:val="22"/>
            <w:szCs w:val="22"/>
          </w:rPr>
          <w:t xml:space="preserve">                                 + "/vn-member-id";</w:t>
        </w:r>
      </w:ins>
    </w:p>
    <w:p w14:paraId="00AFE663" w14:textId="77777777" w:rsidR="005C0FC7" w:rsidRPr="005C0FC7" w:rsidRDefault="005C0FC7" w:rsidP="005C0FC7">
      <w:pPr>
        <w:spacing w:after="0" w:line="240" w:lineRule="auto"/>
        <w:rPr>
          <w:ins w:id="2473" w:author="Leeyoung" w:date="2019-06-13T16:26:00Z"/>
          <w:rFonts w:eastAsiaTheme="minorEastAsia"/>
          <w:sz w:val="22"/>
          <w:szCs w:val="22"/>
        </w:rPr>
      </w:pPr>
      <w:ins w:id="2474" w:author="Leeyoung" w:date="2019-06-13T16:26:00Z">
        <w:r w:rsidRPr="005C0FC7">
          <w:rPr>
            <w:rFonts w:eastAsiaTheme="minorEastAsia"/>
            <w:sz w:val="22"/>
            <w:szCs w:val="22"/>
          </w:rPr>
          <w:t xml:space="preserve">                        }</w:t>
        </w:r>
      </w:ins>
    </w:p>
    <w:p w14:paraId="7726150A" w14:textId="77777777" w:rsidR="005C0FC7" w:rsidRPr="005C0FC7" w:rsidRDefault="005C0FC7" w:rsidP="005C0FC7">
      <w:pPr>
        <w:spacing w:after="0" w:line="240" w:lineRule="auto"/>
        <w:rPr>
          <w:ins w:id="2475" w:author="Leeyoung" w:date="2019-06-13T16:26:00Z"/>
          <w:rFonts w:eastAsiaTheme="minorEastAsia"/>
          <w:sz w:val="22"/>
          <w:szCs w:val="22"/>
        </w:rPr>
      </w:pPr>
      <w:ins w:id="2476" w:author="Leeyoung" w:date="2019-06-13T16:26:00Z">
        <w:r w:rsidRPr="005C0FC7">
          <w:rPr>
            <w:rFonts w:eastAsiaTheme="minorEastAsia"/>
            <w:sz w:val="22"/>
            <w:szCs w:val="22"/>
          </w:rPr>
          <w:t xml:space="preserve">                        description</w:t>
        </w:r>
      </w:ins>
    </w:p>
    <w:p w14:paraId="0B021FDE" w14:textId="77777777" w:rsidR="005C0FC7" w:rsidRPr="005C0FC7" w:rsidRDefault="005C0FC7" w:rsidP="005C0FC7">
      <w:pPr>
        <w:spacing w:after="0" w:line="240" w:lineRule="auto"/>
        <w:rPr>
          <w:ins w:id="2477" w:author="Leeyoung" w:date="2019-06-13T16:26:00Z"/>
          <w:rFonts w:eastAsiaTheme="minorEastAsia"/>
          <w:sz w:val="22"/>
          <w:szCs w:val="22"/>
        </w:rPr>
      </w:pPr>
      <w:ins w:id="2478" w:author="Leeyoung" w:date="2019-06-13T16:26:00Z">
        <w:r w:rsidRPr="005C0FC7">
          <w:rPr>
            <w:rFonts w:eastAsiaTheme="minorEastAsia"/>
            <w:sz w:val="22"/>
            <w:szCs w:val="22"/>
          </w:rPr>
          <w:t xml:space="preserve">                            "The selected VN Member along the set</w:t>
        </w:r>
      </w:ins>
    </w:p>
    <w:p w14:paraId="6B8D30A2" w14:textId="77777777" w:rsidR="005C0FC7" w:rsidRPr="005C0FC7" w:rsidRDefault="005C0FC7" w:rsidP="005C0FC7">
      <w:pPr>
        <w:spacing w:after="0" w:line="240" w:lineRule="auto"/>
        <w:rPr>
          <w:ins w:id="2479" w:author="Leeyoung" w:date="2019-06-13T16:26:00Z"/>
          <w:rFonts w:eastAsiaTheme="minorEastAsia"/>
          <w:sz w:val="22"/>
          <w:szCs w:val="22"/>
        </w:rPr>
      </w:pPr>
      <w:ins w:id="2480" w:author="Leeyoung" w:date="2019-06-13T16:26:00Z">
        <w:r w:rsidRPr="005C0FC7">
          <w:rPr>
            <w:rFonts w:eastAsiaTheme="minorEastAsia"/>
            <w:sz w:val="22"/>
            <w:szCs w:val="22"/>
          </w:rPr>
          <w:t xml:space="preserve">                            of source and destination configured</w:t>
        </w:r>
      </w:ins>
    </w:p>
    <w:p w14:paraId="228F9E68" w14:textId="77777777" w:rsidR="005C0FC7" w:rsidRPr="005C0FC7" w:rsidRDefault="005C0FC7" w:rsidP="005C0FC7">
      <w:pPr>
        <w:spacing w:after="0" w:line="240" w:lineRule="auto"/>
        <w:rPr>
          <w:ins w:id="2481" w:author="Leeyoung" w:date="2019-06-13T16:26:00Z"/>
          <w:rFonts w:eastAsiaTheme="minorEastAsia"/>
          <w:sz w:val="22"/>
          <w:szCs w:val="22"/>
        </w:rPr>
      </w:pPr>
      <w:ins w:id="2482" w:author="Leeyoung" w:date="2019-06-13T16:26:00Z">
        <w:r w:rsidRPr="005C0FC7">
          <w:rPr>
            <w:rFonts w:eastAsiaTheme="minorEastAsia"/>
            <w:sz w:val="22"/>
            <w:szCs w:val="22"/>
          </w:rPr>
          <w:t xml:space="preserve">                            with multi-source and/or multi-destination";</w:t>
        </w:r>
      </w:ins>
    </w:p>
    <w:p w14:paraId="7ABCB074" w14:textId="77777777" w:rsidR="005C0FC7" w:rsidRPr="005C0FC7" w:rsidRDefault="005C0FC7" w:rsidP="005C0FC7">
      <w:pPr>
        <w:spacing w:after="0" w:line="240" w:lineRule="auto"/>
        <w:rPr>
          <w:ins w:id="2483" w:author="Leeyoung" w:date="2019-06-13T16:26:00Z"/>
          <w:rFonts w:eastAsiaTheme="minorEastAsia"/>
          <w:sz w:val="22"/>
          <w:szCs w:val="22"/>
        </w:rPr>
      </w:pPr>
      <w:ins w:id="2484" w:author="Leeyoung" w:date="2019-06-13T16:26:00Z">
        <w:r w:rsidRPr="005C0FC7">
          <w:rPr>
            <w:rFonts w:eastAsiaTheme="minorEastAsia"/>
            <w:sz w:val="22"/>
            <w:szCs w:val="22"/>
          </w:rPr>
          <w:t xml:space="preserve">                    }</w:t>
        </w:r>
      </w:ins>
    </w:p>
    <w:p w14:paraId="33CA4695" w14:textId="77777777" w:rsidR="005C0FC7" w:rsidRPr="005C0FC7" w:rsidRDefault="005C0FC7" w:rsidP="005C0FC7">
      <w:pPr>
        <w:spacing w:after="0" w:line="240" w:lineRule="auto"/>
        <w:rPr>
          <w:ins w:id="2485" w:author="Leeyoung" w:date="2019-06-13T16:26:00Z"/>
          <w:rFonts w:eastAsiaTheme="minorEastAsia"/>
          <w:sz w:val="22"/>
          <w:szCs w:val="22"/>
        </w:rPr>
      </w:pPr>
      <w:ins w:id="2486" w:author="Leeyoung" w:date="2019-06-13T16:26:00Z">
        <w:r w:rsidRPr="005C0FC7">
          <w:rPr>
            <w:rFonts w:eastAsiaTheme="minorEastAsia"/>
            <w:sz w:val="22"/>
            <w:szCs w:val="22"/>
          </w:rPr>
          <w:t xml:space="preserve">                }</w:t>
        </w:r>
      </w:ins>
    </w:p>
    <w:p w14:paraId="72028018" w14:textId="77777777" w:rsidR="005C0FC7" w:rsidRPr="005C0FC7" w:rsidRDefault="005C0FC7" w:rsidP="005C0FC7">
      <w:pPr>
        <w:spacing w:after="0" w:line="240" w:lineRule="auto"/>
        <w:rPr>
          <w:ins w:id="2487" w:author="Leeyoung" w:date="2019-06-13T16:26:00Z"/>
          <w:rFonts w:eastAsiaTheme="minorEastAsia"/>
          <w:sz w:val="22"/>
          <w:szCs w:val="22"/>
        </w:rPr>
      </w:pPr>
      <w:ins w:id="2488" w:author="Leeyoung" w:date="2019-06-13T16:26:00Z">
        <w:r w:rsidRPr="005C0FC7">
          <w:rPr>
            <w:rFonts w:eastAsiaTheme="minorEastAsia"/>
            <w:sz w:val="22"/>
            <w:szCs w:val="22"/>
          </w:rPr>
          <w:t xml:space="preserve">                */</w:t>
        </w:r>
      </w:ins>
    </w:p>
    <w:p w14:paraId="64F8FADF" w14:textId="77777777" w:rsidR="005C0FC7" w:rsidRPr="005C0FC7" w:rsidRDefault="005C0FC7" w:rsidP="005C0FC7">
      <w:pPr>
        <w:spacing w:after="0" w:line="240" w:lineRule="auto"/>
        <w:rPr>
          <w:ins w:id="2489" w:author="Leeyoung" w:date="2019-06-13T16:26:00Z"/>
          <w:rFonts w:eastAsiaTheme="minorEastAsia"/>
          <w:sz w:val="22"/>
          <w:szCs w:val="22"/>
        </w:rPr>
      </w:pPr>
      <w:ins w:id="2490" w:author="Leeyoung" w:date="2019-06-13T16:26:00Z">
        <w:r w:rsidRPr="005C0FC7">
          <w:rPr>
            <w:rFonts w:eastAsiaTheme="minorEastAsia"/>
            <w:sz w:val="22"/>
            <w:szCs w:val="22"/>
          </w:rPr>
          <w:t xml:space="preserve">                /*uses service-metric;*/</w:t>
        </w:r>
      </w:ins>
    </w:p>
    <w:p w14:paraId="3EBD3B6B" w14:textId="77777777" w:rsidR="005C0FC7" w:rsidRPr="005C0FC7" w:rsidRDefault="005C0FC7" w:rsidP="005C0FC7">
      <w:pPr>
        <w:spacing w:after="0" w:line="240" w:lineRule="auto"/>
        <w:rPr>
          <w:ins w:id="2491" w:author="Leeyoung" w:date="2019-06-13T16:26:00Z"/>
          <w:rFonts w:eastAsiaTheme="minorEastAsia"/>
          <w:sz w:val="22"/>
          <w:szCs w:val="22"/>
        </w:rPr>
      </w:pPr>
      <w:ins w:id="2492" w:author="Leeyoung" w:date="2019-06-13T16:26:00Z">
        <w:r w:rsidRPr="005C0FC7">
          <w:rPr>
            <w:rFonts w:eastAsiaTheme="minorEastAsia"/>
            <w:sz w:val="22"/>
            <w:szCs w:val="22"/>
          </w:rPr>
          <w:t xml:space="preserve">                leaf admin-status {</w:t>
        </w:r>
      </w:ins>
    </w:p>
    <w:p w14:paraId="7C9D3BC1" w14:textId="77777777" w:rsidR="005C0FC7" w:rsidRPr="005C0FC7" w:rsidRDefault="005C0FC7" w:rsidP="005C0FC7">
      <w:pPr>
        <w:spacing w:after="0" w:line="240" w:lineRule="auto"/>
        <w:rPr>
          <w:ins w:id="2493" w:author="Leeyoung" w:date="2019-06-13T16:26:00Z"/>
          <w:rFonts w:eastAsiaTheme="minorEastAsia"/>
          <w:sz w:val="22"/>
          <w:szCs w:val="22"/>
        </w:rPr>
      </w:pPr>
      <w:ins w:id="2494" w:author="Leeyoung" w:date="2019-06-13T16:26:00Z">
        <w:r w:rsidRPr="005C0FC7">
          <w:rPr>
            <w:rFonts w:eastAsiaTheme="minorEastAsia"/>
            <w:sz w:val="22"/>
            <w:szCs w:val="22"/>
          </w:rPr>
          <w:t xml:space="preserve">                    type identityref {</w:t>
        </w:r>
      </w:ins>
    </w:p>
    <w:p w14:paraId="370A4AAF" w14:textId="77777777" w:rsidR="005C0FC7" w:rsidRPr="005C0FC7" w:rsidRDefault="005C0FC7" w:rsidP="005C0FC7">
      <w:pPr>
        <w:spacing w:after="0" w:line="240" w:lineRule="auto"/>
        <w:rPr>
          <w:ins w:id="2495" w:author="Leeyoung" w:date="2019-06-13T16:26:00Z"/>
          <w:rFonts w:eastAsiaTheme="minorEastAsia"/>
          <w:sz w:val="22"/>
          <w:szCs w:val="22"/>
        </w:rPr>
      </w:pPr>
      <w:ins w:id="2496" w:author="Leeyoung" w:date="2019-06-13T16:26:00Z">
        <w:r w:rsidRPr="005C0FC7">
          <w:rPr>
            <w:rFonts w:eastAsiaTheme="minorEastAsia"/>
            <w:sz w:val="22"/>
            <w:szCs w:val="22"/>
          </w:rPr>
          <w:t xml:space="preserve">                        base vn-admin-state-type;</w:t>
        </w:r>
      </w:ins>
    </w:p>
    <w:p w14:paraId="20DFE0E3" w14:textId="77777777" w:rsidR="005C0FC7" w:rsidRPr="005C0FC7" w:rsidRDefault="005C0FC7" w:rsidP="005C0FC7">
      <w:pPr>
        <w:spacing w:after="0" w:line="240" w:lineRule="auto"/>
        <w:rPr>
          <w:ins w:id="2497" w:author="Leeyoung" w:date="2019-06-13T16:26:00Z"/>
          <w:rFonts w:eastAsiaTheme="minorEastAsia"/>
          <w:sz w:val="22"/>
          <w:szCs w:val="22"/>
        </w:rPr>
      </w:pPr>
      <w:ins w:id="2498" w:author="Leeyoung" w:date="2019-06-13T16:26:00Z">
        <w:r w:rsidRPr="005C0FC7">
          <w:rPr>
            <w:rFonts w:eastAsiaTheme="minorEastAsia"/>
            <w:sz w:val="22"/>
            <w:szCs w:val="22"/>
          </w:rPr>
          <w:t xml:space="preserve">                    }</w:t>
        </w:r>
      </w:ins>
    </w:p>
    <w:p w14:paraId="47C3189D" w14:textId="77777777" w:rsidR="005C0FC7" w:rsidRPr="005C0FC7" w:rsidRDefault="005C0FC7" w:rsidP="005C0FC7">
      <w:pPr>
        <w:spacing w:after="0" w:line="240" w:lineRule="auto"/>
        <w:rPr>
          <w:ins w:id="2499" w:author="Leeyoung" w:date="2019-06-13T16:26:00Z"/>
          <w:rFonts w:eastAsiaTheme="minorEastAsia"/>
          <w:sz w:val="22"/>
          <w:szCs w:val="22"/>
        </w:rPr>
      </w:pPr>
      <w:ins w:id="2500" w:author="Leeyoung" w:date="2019-06-13T16:26:00Z">
        <w:r w:rsidRPr="005C0FC7">
          <w:rPr>
            <w:rFonts w:eastAsiaTheme="minorEastAsia"/>
            <w:sz w:val="22"/>
            <w:szCs w:val="22"/>
          </w:rPr>
          <w:t xml:space="preserve">                    default vn-admin-state-up;</w:t>
        </w:r>
      </w:ins>
    </w:p>
    <w:p w14:paraId="22942910" w14:textId="77777777" w:rsidR="005C0FC7" w:rsidRPr="005C0FC7" w:rsidRDefault="005C0FC7" w:rsidP="005C0FC7">
      <w:pPr>
        <w:spacing w:after="0" w:line="240" w:lineRule="auto"/>
        <w:rPr>
          <w:ins w:id="2501" w:author="Leeyoung" w:date="2019-06-13T16:26:00Z"/>
          <w:rFonts w:eastAsiaTheme="minorEastAsia"/>
          <w:sz w:val="22"/>
          <w:szCs w:val="22"/>
        </w:rPr>
      </w:pPr>
      <w:ins w:id="2502" w:author="Leeyoung" w:date="2019-06-13T16:26:00Z">
        <w:r w:rsidRPr="005C0FC7">
          <w:rPr>
            <w:rFonts w:eastAsiaTheme="minorEastAsia"/>
            <w:sz w:val="22"/>
            <w:szCs w:val="22"/>
          </w:rPr>
          <w:t xml:space="preserve">                    description "VN administrative state.";</w:t>
        </w:r>
      </w:ins>
    </w:p>
    <w:p w14:paraId="28F7FF1D" w14:textId="77777777" w:rsidR="005C0FC7" w:rsidRPr="005C0FC7" w:rsidRDefault="005C0FC7" w:rsidP="005C0FC7">
      <w:pPr>
        <w:spacing w:after="0" w:line="240" w:lineRule="auto"/>
        <w:rPr>
          <w:ins w:id="2503" w:author="Leeyoung" w:date="2019-06-13T16:26:00Z"/>
          <w:rFonts w:eastAsiaTheme="minorEastAsia"/>
          <w:sz w:val="22"/>
          <w:szCs w:val="22"/>
        </w:rPr>
      </w:pPr>
      <w:ins w:id="2504" w:author="Leeyoung" w:date="2019-06-13T16:26:00Z">
        <w:r w:rsidRPr="005C0FC7">
          <w:rPr>
            <w:rFonts w:eastAsiaTheme="minorEastAsia"/>
            <w:sz w:val="22"/>
            <w:szCs w:val="22"/>
          </w:rPr>
          <w:t xml:space="preserve">                }</w:t>
        </w:r>
      </w:ins>
    </w:p>
    <w:p w14:paraId="4D02CD22" w14:textId="77777777" w:rsidR="005C0FC7" w:rsidRPr="005C0FC7" w:rsidRDefault="005C0FC7" w:rsidP="005C0FC7">
      <w:pPr>
        <w:spacing w:after="0" w:line="240" w:lineRule="auto"/>
        <w:rPr>
          <w:ins w:id="2505" w:author="Leeyoung" w:date="2019-06-13T16:26:00Z"/>
          <w:rFonts w:eastAsiaTheme="minorEastAsia"/>
          <w:sz w:val="22"/>
          <w:szCs w:val="22"/>
        </w:rPr>
      </w:pPr>
      <w:ins w:id="2506" w:author="Leeyoung" w:date="2019-06-13T16:26:00Z">
        <w:r w:rsidRPr="005C0FC7">
          <w:rPr>
            <w:rFonts w:eastAsiaTheme="minorEastAsia"/>
            <w:sz w:val="22"/>
            <w:szCs w:val="22"/>
          </w:rPr>
          <w:t xml:space="preserve">                leaf oper-status {</w:t>
        </w:r>
      </w:ins>
    </w:p>
    <w:p w14:paraId="7F8463C5" w14:textId="77777777" w:rsidR="005C0FC7" w:rsidRPr="005C0FC7" w:rsidRDefault="005C0FC7" w:rsidP="005C0FC7">
      <w:pPr>
        <w:spacing w:after="0" w:line="240" w:lineRule="auto"/>
        <w:rPr>
          <w:ins w:id="2507" w:author="Leeyoung" w:date="2019-06-13T16:26:00Z"/>
          <w:rFonts w:eastAsiaTheme="minorEastAsia"/>
          <w:sz w:val="22"/>
          <w:szCs w:val="22"/>
        </w:rPr>
      </w:pPr>
      <w:ins w:id="2508" w:author="Leeyoung" w:date="2019-06-13T16:26:00Z">
        <w:r w:rsidRPr="005C0FC7">
          <w:rPr>
            <w:rFonts w:eastAsiaTheme="minorEastAsia"/>
            <w:sz w:val="22"/>
            <w:szCs w:val="22"/>
          </w:rPr>
          <w:t xml:space="preserve">                    type identityref {</w:t>
        </w:r>
      </w:ins>
    </w:p>
    <w:p w14:paraId="14F47547" w14:textId="77777777" w:rsidR="005C0FC7" w:rsidRPr="005C0FC7" w:rsidRDefault="005C0FC7" w:rsidP="005C0FC7">
      <w:pPr>
        <w:spacing w:after="0" w:line="240" w:lineRule="auto"/>
        <w:rPr>
          <w:ins w:id="2509" w:author="Leeyoung" w:date="2019-06-13T16:26:00Z"/>
          <w:rFonts w:eastAsiaTheme="minorEastAsia"/>
          <w:sz w:val="22"/>
          <w:szCs w:val="22"/>
        </w:rPr>
      </w:pPr>
      <w:ins w:id="2510" w:author="Leeyoung" w:date="2019-06-13T16:26:00Z">
        <w:r w:rsidRPr="005C0FC7">
          <w:rPr>
            <w:rFonts w:eastAsiaTheme="minorEastAsia"/>
            <w:sz w:val="22"/>
            <w:szCs w:val="22"/>
          </w:rPr>
          <w:t xml:space="preserve">                        base vn-state-type;</w:t>
        </w:r>
      </w:ins>
    </w:p>
    <w:p w14:paraId="0143F040" w14:textId="77777777" w:rsidR="005C0FC7" w:rsidRPr="005C0FC7" w:rsidRDefault="005C0FC7" w:rsidP="005C0FC7">
      <w:pPr>
        <w:spacing w:after="0" w:line="240" w:lineRule="auto"/>
        <w:rPr>
          <w:ins w:id="2511" w:author="Leeyoung" w:date="2019-06-13T16:26:00Z"/>
          <w:rFonts w:eastAsiaTheme="minorEastAsia"/>
          <w:sz w:val="22"/>
          <w:szCs w:val="22"/>
        </w:rPr>
      </w:pPr>
      <w:ins w:id="2512" w:author="Leeyoung" w:date="2019-06-13T16:26:00Z">
        <w:r w:rsidRPr="005C0FC7">
          <w:rPr>
            <w:rFonts w:eastAsiaTheme="minorEastAsia"/>
            <w:sz w:val="22"/>
            <w:szCs w:val="22"/>
          </w:rPr>
          <w:t xml:space="preserve">                    }</w:t>
        </w:r>
      </w:ins>
    </w:p>
    <w:p w14:paraId="2664775B" w14:textId="77777777" w:rsidR="005C0FC7" w:rsidRPr="005C0FC7" w:rsidRDefault="005C0FC7" w:rsidP="005C0FC7">
      <w:pPr>
        <w:spacing w:after="0" w:line="240" w:lineRule="auto"/>
        <w:rPr>
          <w:ins w:id="2513" w:author="Leeyoung" w:date="2019-06-13T16:26:00Z"/>
          <w:rFonts w:eastAsiaTheme="minorEastAsia"/>
          <w:sz w:val="22"/>
          <w:szCs w:val="22"/>
        </w:rPr>
      </w:pPr>
      <w:ins w:id="2514" w:author="Leeyoung" w:date="2019-06-13T16:26:00Z">
        <w:r w:rsidRPr="005C0FC7">
          <w:rPr>
            <w:rFonts w:eastAsiaTheme="minorEastAsia"/>
            <w:sz w:val="22"/>
            <w:szCs w:val="22"/>
          </w:rPr>
          <w:t xml:space="preserve">                    config false;</w:t>
        </w:r>
      </w:ins>
    </w:p>
    <w:p w14:paraId="7743A90F" w14:textId="77777777" w:rsidR="005C0FC7" w:rsidRPr="005C0FC7" w:rsidRDefault="005C0FC7" w:rsidP="005C0FC7">
      <w:pPr>
        <w:spacing w:after="0" w:line="240" w:lineRule="auto"/>
        <w:rPr>
          <w:ins w:id="2515" w:author="Leeyoung" w:date="2019-06-13T16:26:00Z"/>
          <w:rFonts w:eastAsiaTheme="minorEastAsia"/>
          <w:sz w:val="22"/>
          <w:szCs w:val="22"/>
        </w:rPr>
      </w:pPr>
      <w:ins w:id="2516" w:author="Leeyoung" w:date="2019-06-13T16:26:00Z">
        <w:r w:rsidRPr="005C0FC7">
          <w:rPr>
            <w:rFonts w:eastAsiaTheme="minorEastAsia"/>
            <w:sz w:val="22"/>
            <w:szCs w:val="22"/>
          </w:rPr>
          <w:t xml:space="preserve">                    description "VN operational state.";</w:t>
        </w:r>
      </w:ins>
    </w:p>
    <w:p w14:paraId="79B9A955" w14:textId="77777777" w:rsidR="005C0FC7" w:rsidRPr="005C0FC7" w:rsidRDefault="005C0FC7" w:rsidP="005C0FC7">
      <w:pPr>
        <w:spacing w:after="0" w:line="240" w:lineRule="auto"/>
        <w:rPr>
          <w:ins w:id="2517" w:author="Leeyoung" w:date="2019-06-13T16:26:00Z"/>
          <w:rFonts w:eastAsiaTheme="minorEastAsia"/>
          <w:sz w:val="22"/>
          <w:szCs w:val="22"/>
        </w:rPr>
      </w:pPr>
      <w:ins w:id="2518" w:author="Leeyoung" w:date="2019-06-13T16:26:00Z">
        <w:r w:rsidRPr="005C0FC7">
          <w:rPr>
            <w:rFonts w:eastAsiaTheme="minorEastAsia"/>
            <w:sz w:val="22"/>
            <w:szCs w:val="22"/>
          </w:rPr>
          <w:t xml:space="preserve">                }</w:t>
        </w:r>
      </w:ins>
    </w:p>
    <w:p w14:paraId="62A2144B" w14:textId="77777777" w:rsidR="005C0FC7" w:rsidRPr="005C0FC7" w:rsidRDefault="005C0FC7" w:rsidP="005C0FC7">
      <w:pPr>
        <w:spacing w:after="0" w:line="240" w:lineRule="auto"/>
        <w:rPr>
          <w:ins w:id="2519" w:author="Leeyoung" w:date="2019-06-13T16:26:00Z"/>
          <w:rFonts w:eastAsiaTheme="minorEastAsia"/>
          <w:sz w:val="22"/>
          <w:szCs w:val="22"/>
        </w:rPr>
      </w:pPr>
      <w:ins w:id="2520" w:author="Leeyoung" w:date="2019-06-13T16:26:00Z">
        <w:r w:rsidRPr="005C0FC7">
          <w:rPr>
            <w:rFonts w:eastAsiaTheme="minorEastAsia"/>
            <w:sz w:val="22"/>
            <w:szCs w:val="22"/>
          </w:rPr>
          <w:tab/>
        </w:r>
        <w:r w:rsidRPr="005C0FC7">
          <w:rPr>
            <w:rFonts w:eastAsiaTheme="minorEastAsia"/>
            <w:sz w:val="22"/>
            <w:szCs w:val="22"/>
          </w:rPr>
          <w:tab/>
        </w:r>
        <w:r w:rsidRPr="005C0FC7">
          <w:rPr>
            <w:rFonts w:eastAsiaTheme="minorEastAsia"/>
            <w:sz w:val="22"/>
            <w:szCs w:val="22"/>
          </w:rPr>
          <w:tab/>
        </w:r>
        <w:r w:rsidRPr="005C0FC7">
          <w:rPr>
            <w:rFonts w:eastAsiaTheme="minorEastAsia"/>
            <w:sz w:val="22"/>
            <w:szCs w:val="22"/>
          </w:rPr>
          <w:tab/>
          <w:t xml:space="preserve">uses vn-policy; </w:t>
        </w:r>
      </w:ins>
    </w:p>
    <w:p w14:paraId="7EF1692B" w14:textId="77777777" w:rsidR="005C0FC7" w:rsidRPr="005C0FC7" w:rsidRDefault="005C0FC7" w:rsidP="005C0FC7">
      <w:pPr>
        <w:spacing w:after="0" w:line="240" w:lineRule="auto"/>
        <w:rPr>
          <w:ins w:id="2521" w:author="Leeyoung" w:date="2019-06-13T16:26:00Z"/>
          <w:rFonts w:eastAsiaTheme="minorEastAsia"/>
          <w:sz w:val="22"/>
          <w:szCs w:val="22"/>
        </w:rPr>
      </w:pPr>
      <w:ins w:id="2522" w:author="Leeyoung" w:date="2019-06-13T16:26:00Z">
        <w:r w:rsidRPr="005C0FC7">
          <w:rPr>
            <w:rFonts w:eastAsiaTheme="minorEastAsia"/>
            <w:sz w:val="22"/>
            <w:szCs w:val="22"/>
          </w:rPr>
          <w:t xml:space="preserve">            }//vn-list</w:t>
        </w:r>
      </w:ins>
    </w:p>
    <w:p w14:paraId="0E5C945B" w14:textId="77777777" w:rsidR="005C0FC7" w:rsidRPr="005C0FC7" w:rsidRDefault="005C0FC7" w:rsidP="005C0FC7">
      <w:pPr>
        <w:spacing w:after="0" w:line="240" w:lineRule="auto"/>
        <w:rPr>
          <w:ins w:id="2523" w:author="Leeyoung" w:date="2019-06-13T16:26:00Z"/>
          <w:rFonts w:eastAsiaTheme="minorEastAsia"/>
          <w:sz w:val="22"/>
          <w:szCs w:val="22"/>
        </w:rPr>
      </w:pPr>
      <w:ins w:id="2524" w:author="Leeyoung" w:date="2019-06-13T16:26:00Z">
        <w:r w:rsidRPr="005C0FC7">
          <w:rPr>
            <w:rFonts w:eastAsiaTheme="minorEastAsia"/>
            <w:sz w:val="22"/>
            <w:szCs w:val="22"/>
          </w:rPr>
          <w:t xml:space="preserve">        }//vn</w:t>
        </w:r>
      </w:ins>
    </w:p>
    <w:p w14:paraId="10B412BF" w14:textId="77777777" w:rsidR="005C0FC7" w:rsidRPr="005C0FC7" w:rsidRDefault="005C0FC7" w:rsidP="005C0FC7">
      <w:pPr>
        <w:spacing w:after="0" w:line="240" w:lineRule="auto"/>
        <w:rPr>
          <w:ins w:id="2525" w:author="Leeyoung" w:date="2019-06-13T16:26:00Z"/>
          <w:rFonts w:eastAsiaTheme="minorEastAsia"/>
          <w:sz w:val="22"/>
          <w:szCs w:val="22"/>
        </w:rPr>
      </w:pPr>
    </w:p>
    <w:p w14:paraId="673FD8E4" w14:textId="77777777" w:rsidR="005C0FC7" w:rsidRPr="005C0FC7" w:rsidRDefault="005C0FC7" w:rsidP="005C0FC7">
      <w:pPr>
        <w:spacing w:after="0" w:line="240" w:lineRule="auto"/>
        <w:rPr>
          <w:ins w:id="2526" w:author="Leeyoung" w:date="2019-06-13T16:26:00Z"/>
          <w:rFonts w:eastAsiaTheme="minorEastAsia"/>
          <w:sz w:val="22"/>
          <w:szCs w:val="22"/>
        </w:rPr>
      </w:pPr>
      <w:ins w:id="2527" w:author="Leeyoung" w:date="2019-06-13T16:26:00Z">
        <w:r w:rsidRPr="005C0FC7">
          <w:rPr>
            <w:rFonts w:eastAsiaTheme="minorEastAsia"/>
            <w:sz w:val="22"/>
            <w:szCs w:val="22"/>
          </w:rPr>
          <w:t xml:space="preserve">    /*</w:t>
        </w:r>
      </w:ins>
    </w:p>
    <w:p w14:paraId="177082D0" w14:textId="77777777" w:rsidR="005C0FC7" w:rsidRPr="005C0FC7" w:rsidRDefault="005C0FC7" w:rsidP="005C0FC7">
      <w:pPr>
        <w:spacing w:after="0" w:line="240" w:lineRule="auto"/>
        <w:rPr>
          <w:ins w:id="2528" w:author="Leeyoung" w:date="2019-06-13T16:26:00Z"/>
          <w:rFonts w:eastAsiaTheme="minorEastAsia"/>
          <w:sz w:val="22"/>
          <w:szCs w:val="22"/>
        </w:rPr>
      </w:pPr>
      <w:ins w:id="2529" w:author="Leeyoung" w:date="2019-06-13T16:26:00Z">
        <w:r w:rsidRPr="005C0FC7">
          <w:rPr>
            <w:rFonts w:eastAsiaTheme="minorEastAsia"/>
            <w:sz w:val="22"/>
            <w:szCs w:val="22"/>
          </w:rPr>
          <w:t xml:space="preserve">    * Notifications - TBD</w:t>
        </w:r>
      </w:ins>
    </w:p>
    <w:p w14:paraId="52573330" w14:textId="77777777" w:rsidR="005C0FC7" w:rsidRPr="005C0FC7" w:rsidRDefault="005C0FC7" w:rsidP="005C0FC7">
      <w:pPr>
        <w:spacing w:after="0" w:line="240" w:lineRule="auto"/>
        <w:rPr>
          <w:ins w:id="2530" w:author="Leeyoung" w:date="2019-06-13T16:26:00Z"/>
          <w:rFonts w:eastAsiaTheme="minorEastAsia"/>
          <w:sz w:val="22"/>
          <w:szCs w:val="22"/>
        </w:rPr>
      </w:pPr>
      <w:ins w:id="2531" w:author="Leeyoung" w:date="2019-06-13T16:26:00Z">
        <w:r w:rsidRPr="005C0FC7">
          <w:rPr>
            <w:rFonts w:eastAsiaTheme="minorEastAsia"/>
            <w:sz w:val="22"/>
            <w:szCs w:val="22"/>
          </w:rPr>
          <w:t xml:space="preserve">    */</w:t>
        </w:r>
      </w:ins>
    </w:p>
    <w:p w14:paraId="7653992B" w14:textId="77777777" w:rsidR="005C0FC7" w:rsidRPr="005C0FC7" w:rsidRDefault="005C0FC7" w:rsidP="005C0FC7">
      <w:pPr>
        <w:spacing w:after="0" w:line="240" w:lineRule="auto"/>
        <w:rPr>
          <w:ins w:id="2532" w:author="Leeyoung" w:date="2019-06-13T16:26:00Z"/>
          <w:rFonts w:eastAsiaTheme="minorEastAsia"/>
          <w:sz w:val="22"/>
          <w:szCs w:val="22"/>
        </w:rPr>
      </w:pPr>
      <w:ins w:id="2533" w:author="Leeyoung" w:date="2019-06-13T16:26:00Z">
        <w:r w:rsidRPr="005C0FC7">
          <w:rPr>
            <w:rFonts w:eastAsiaTheme="minorEastAsia"/>
            <w:sz w:val="22"/>
            <w:szCs w:val="22"/>
          </w:rPr>
          <w:t xml:space="preserve">    /*</w:t>
        </w:r>
      </w:ins>
    </w:p>
    <w:p w14:paraId="0027F392" w14:textId="77777777" w:rsidR="005C0FC7" w:rsidRPr="005C0FC7" w:rsidRDefault="005C0FC7" w:rsidP="005C0FC7">
      <w:pPr>
        <w:spacing w:after="0" w:line="240" w:lineRule="auto"/>
        <w:rPr>
          <w:ins w:id="2534" w:author="Leeyoung" w:date="2019-06-13T16:26:00Z"/>
          <w:rFonts w:eastAsiaTheme="minorEastAsia"/>
          <w:sz w:val="22"/>
          <w:szCs w:val="22"/>
        </w:rPr>
      </w:pPr>
      <w:ins w:id="2535" w:author="Leeyoung" w:date="2019-06-13T16:26:00Z">
        <w:r w:rsidRPr="005C0FC7">
          <w:rPr>
            <w:rFonts w:eastAsiaTheme="minorEastAsia"/>
            <w:sz w:val="22"/>
            <w:szCs w:val="22"/>
          </w:rPr>
          <w:t xml:space="preserve">    * RPC</w:t>
        </w:r>
      </w:ins>
    </w:p>
    <w:p w14:paraId="17B7DFB7" w14:textId="77777777" w:rsidR="005C0FC7" w:rsidRPr="005C0FC7" w:rsidRDefault="005C0FC7" w:rsidP="005C0FC7">
      <w:pPr>
        <w:spacing w:after="0" w:line="240" w:lineRule="auto"/>
        <w:rPr>
          <w:ins w:id="2536" w:author="Leeyoung" w:date="2019-06-13T16:26:00Z"/>
          <w:rFonts w:eastAsiaTheme="minorEastAsia"/>
          <w:sz w:val="22"/>
          <w:szCs w:val="22"/>
        </w:rPr>
      </w:pPr>
      <w:ins w:id="2537" w:author="Leeyoung" w:date="2019-06-13T16:26:00Z">
        <w:r w:rsidRPr="005C0FC7">
          <w:rPr>
            <w:rFonts w:eastAsiaTheme="minorEastAsia"/>
            <w:sz w:val="22"/>
            <w:szCs w:val="22"/>
          </w:rPr>
          <w:t xml:space="preserve">    */</w:t>
        </w:r>
      </w:ins>
    </w:p>
    <w:p w14:paraId="040E2163" w14:textId="77777777" w:rsidR="005C0FC7" w:rsidRPr="005C0FC7" w:rsidRDefault="005C0FC7" w:rsidP="005C0FC7">
      <w:pPr>
        <w:spacing w:after="0" w:line="240" w:lineRule="auto"/>
        <w:rPr>
          <w:ins w:id="2538" w:author="Leeyoung" w:date="2019-06-13T16:26:00Z"/>
          <w:rFonts w:eastAsiaTheme="minorEastAsia"/>
          <w:sz w:val="22"/>
          <w:szCs w:val="22"/>
        </w:rPr>
      </w:pPr>
      <w:ins w:id="2539" w:author="Leeyoung" w:date="2019-06-13T16:26:00Z">
        <w:r w:rsidRPr="005C0FC7">
          <w:rPr>
            <w:rFonts w:eastAsiaTheme="minorEastAsia"/>
            <w:sz w:val="22"/>
            <w:szCs w:val="22"/>
          </w:rPr>
          <w:t xml:space="preserve">    rpc  vn-compute{</w:t>
        </w:r>
      </w:ins>
    </w:p>
    <w:p w14:paraId="2D2393C3" w14:textId="77777777" w:rsidR="005C0FC7" w:rsidRPr="005C0FC7" w:rsidRDefault="005C0FC7" w:rsidP="005C0FC7">
      <w:pPr>
        <w:spacing w:after="0" w:line="240" w:lineRule="auto"/>
        <w:rPr>
          <w:ins w:id="2540" w:author="Leeyoung" w:date="2019-06-13T16:26:00Z"/>
          <w:rFonts w:eastAsiaTheme="minorEastAsia"/>
          <w:sz w:val="22"/>
          <w:szCs w:val="22"/>
        </w:rPr>
      </w:pPr>
      <w:ins w:id="2541" w:author="Leeyoung" w:date="2019-06-13T16:26:00Z">
        <w:r w:rsidRPr="005C0FC7">
          <w:rPr>
            <w:rFonts w:eastAsiaTheme="minorEastAsia"/>
            <w:sz w:val="22"/>
            <w:szCs w:val="22"/>
          </w:rPr>
          <w:t xml:space="preserve">        description</w:t>
        </w:r>
      </w:ins>
    </w:p>
    <w:p w14:paraId="48E85FBC" w14:textId="77777777" w:rsidR="005C0FC7" w:rsidRPr="005C0FC7" w:rsidRDefault="005C0FC7" w:rsidP="005C0FC7">
      <w:pPr>
        <w:spacing w:after="0" w:line="240" w:lineRule="auto"/>
        <w:rPr>
          <w:ins w:id="2542" w:author="Leeyoung" w:date="2019-06-13T16:26:00Z"/>
          <w:rFonts w:eastAsiaTheme="minorEastAsia"/>
          <w:sz w:val="22"/>
          <w:szCs w:val="22"/>
        </w:rPr>
      </w:pPr>
      <w:ins w:id="2543" w:author="Leeyoung" w:date="2019-06-13T16:26:00Z">
        <w:r w:rsidRPr="005C0FC7">
          <w:rPr>
            <w:rFonts w:eastAsiaTheme="minorEastAsia"/>
            <w:sz w:val="22"/>
            <w:szCs w:val="22"/>
          </w:rPr>
          <w:t xml:space="preserve">            "The VN computation without actual</w:t>
        </w:r>
      </w:ins>
    </w:p>
    <w:p w14:paraId="15AD8EAF" w14:textId="77777777" w:rsidR="005C0FC7" w:rsidRPr="005C0FC7" w:rsidRDefault="005C0FC7" w:rsidP="005C0FC7">
      <w:pPr>
        <w:spacing w:after="0" w:line="240" w:lineRule="auto"/>
        <w:rPr>
          <w:ins w:id="2544" w:author="Leeyoung" w:date="2019-06-13T16:26:00Z"/>
          <w:rFonts w:eastAsiaTheme="minorEastAsia"/>
          <w:sz w:val="22"/>
          <w:szCs w:val="22"/>
        </w:rPr>
      </w:pPr>
      <w:ins w:id="2545" w:author="Leeyoung" w:date="2019-06-13T16:26:00Z">
        <w:r w:rsidRPr="005C0FC7">
          <w:rPr>
            <w:rFonts w:eastAsiaTheme="minorEastAsia"/>
            <w:sz w:val="22"/>
            <w:szCs w:val="22"/>
          </w:rPr>
          <w:t xml:space="preserve">            instantiation";</w:t>
        </w:r>
      </w:ins>
    </w:p>
    <w:p w14:paraId="3E478BD1" w14:textId="77777777" w:rsidR="005C0FC7" w:rsidRPr="005C0FC7" w:rsidRDefault="005C0FC7" w:rsidP="005C0FC7">
      <w:pPr>
        <w:spacing w:after="0" w:line="240" w:lineRule="auto"/>
        <w:rPr>
          <w:ins w:id="2546" w:author="Leeyoung" w:date="2019-06-13T16:26:00Z"/>
          <w:rFonts w:eastAsiaTheme="minorEastAsia"/>
          <w:sz w:val="22"/>
          <w:szCs w:val="22"/>
        </w:rPr>
      </w:pPr>
      <w:ins w:id="2547" w:author="Leeyoung" w:date="2019-06-13T16:26:00Z">
        <w:r w:rsidRPr="005C0FC7">
          <w:rPr>
            <w:rFonts w:eastAsiaTheme="minorEastAsia"/>
            <w:sz w:val="22"/>
            <w:szCs w:val="22"/>
          </w:rPr>
          <w:t xml:space="preserve">        input {</w:t>
        </w:r>
      </w:ins>
    </w:p>
    <w:p w14:paraId="59CBAC43" w14:textId="77777777" w:rsidR="005C0FC7" w:rsidRPr="005C0FC7" w:rsidRDefault="005C0FC7" w:rsidP="005C0FC7">
      <w:pPr>
        <w:spacing w:after="0" w:line="240" w:lineRule="auto"/>
        <w:rPr>
          <w:ins w:id="2548" w:author="Leeyoung" w:date="2019-06-13T16:26:00Z"/>
          <w:rFonts w:eastAsiaTheme="minorEastAsia"/>
          <w:sz w:val="22"/>
          <w:szCs w:val="22"/>
        </w:rPr>
      </w:pPr>
      <w:ins w:id="2549" w:author="Leeyoung" w:date="2019-06-13T16:26:00Z">
        <w:r w:rsidRPr="005C0FC7">
          <w:rPr>
            <w:rFonts w:eastAsiaTheme="minorEastAsia"/>
            <w:sz w:val="22"/>
            <w:szCs w:val="22"/>
          </w:rPr>
          <w:t xml:space="preserve">            leaf abstract-node {</w:t>
        </w:r>
      </w:ins>
    </w:p>
    <w:p w14:paraId="759C7049" w14:textId="77777777" w:rsidR="005C0FC7" w:rsidRPr="005C0FC7" w:rsidRDefault="005C0FC7" w:rsidP="005C0FC7">
      <w:pPr>
        <w:spacing w:after="0" w:line="240" w:lineRule="auto"/>
        <w:rPr>
          <w:ins w:id="2550" w:author="Leeyoung" w:date="2019-06-13T16:26:00Z"/>
          <w:rFonts w:eastAsiaTheme="minorEastAsia"/>
          <w:sz w:val="22"/>
          <w:szCs w:val="22"/>
        </w:rPr>
      </w:pPr>
      <w:ins w:id="2551" w:author="Leeyoung" w:date="2019-06-13T16:26:00Z">
        <w:r w:rsidRPr="005C0FC7">
          <w:rPr>
            <w:rFonts w:eastAsiaTheme="minorEastAsia"/>
            <w:sz w:val="22"/>
            <w:szCs w:val="22"/>
          </w:rPr>
          <w:t xml:space="preserve">                type leafref {</w:t>
        </w:r>
      </w:ins>
    </w:p>
    <w:p w14:paraId="0D8C9A95" w14:textId="77777777" w:rsidR="005C0FC7" w:rsidRPr="005C0FC7" w:rsidRDefault="005C0FC7" w:rsidP="005C0FC7">
      <w:pPr>
        <w:spacing w:after="0" w:line="240" w:lineRule="auto"/>
        <w:rPr>
          <w:ins w:id="2552" w:author="Leeyoung" w:date="2019-06-13T16:26:00Z"/>
          <w:rFonts w:eastAsiaTheme="minorEastAsia"/>
          <w:sz w:val="22"/>
          <w:szCs w:val="22"/>
        </w:rPr>
      </w:pPr>
      <w:ins w:id="2553" w:author="Leeyoung" w:date="2019-06-13T16:26:00Z">
        <w:r w:rsidRPr="005C0FC7">
          <w:rPr>
            <w:rFonts w:eastAsiaTheme="minorEastAsia"/>
            <w:sz w:val="22"/>
            <w:szCs w:val="22"/>
          </w:rPr>
          <w:t xml:space="preserve">                  path "/nw:networks/nw:network/nw:node/"</w:t>
        </w:r>
      </w:ins>
    </w:p>
    <w:p w14:paraId="6612F58E" w14:textId="77777777" w:rsidR="005C0FC7" w:rsidRPr="005C0FC7" w:rsidRDefault="005C0FC7" w:rsidP="005C0FC7">
      <w:pPr>
        <w:spacing w:after="0" w:line="240" w:lineRule="auto"/>
        <w:rPr>
          <w:ins w:id="2554" w:author="Leeyoung" w:date="2019-06-13T16:26:00Z"/>
          <w:rFonts w:eastAsiaTheme="minorEastAsia"/>
          <w:sz w:val="22"/>
          <w:szCs w:val="22"/>
        </w:rPr>
      </w:pPr>
      <w:ins w:id="2555" w:author="Leeyoung" w:date="2019-06-13T16:26:00Z">
        <w:r w:rsidRPr="005C0FC7">
          <w:rPr>
            <w:rFonts w:eastAsiaTheme="minorEastAsia"/>
            <w:sz w:val="22"/>
            <w:szCs w:val="22"/>
          </w:rPr>
          <w:t xml:space="preserve">                       + "tet:te-node-id";</w:t>
        </w:r>
      </w:ins>
    </w:p>
    <w:p w14:paraId="006347F8" w14:textId="77777777" w:rsidR="005C0FC7" w:rsidRPr="005C0FC7" w:rsidRDefault="005C0FC7" w:rsidP="005C0FC7">
      <w:pPr>
        <w:spacing w:after="0" w:line="240" w:lineRule="auto"/>
        <w:rPr>
          <w:ins w:id="2556" w:author="Leeyoung" w:date="2019-06-13T16:26:00Z"/>
          <w:rFonts w:eastAsiaTheme="minorEastAsia"/>
          <w:sz w:val="22"/>
          <w:szCs w:val="22"/>
        </w:rPr>
      </w:pPr>
      <w:ins w:id="2557" w:author="Leeyoung" w:date="2019-06-13T16:26:00Z">
        <w:r w:rsidRPr="005C0FC7">
          <w:rPr>
            <w:rFonts w:eastAsiaTheme="minorEastAsia"/>
            <w:sz w:val="22"/>
            <w:szCs w:val="22"/>
          </w:rPr>
          <w:t xml:space="preserve">                  }</w:t>
        </w:r>
      </w:ins>
    </w:p>
    <w:p w14:paraId="7BCCA079" w14:textId="77777777" w:rsidR="005C0FC7" w:rsidRPr="005C0FC7" w:rsidRDefault="005C0FC7" w:rsidP="005C0FC7">
      <w:pPr>
        <w:spacing w:after="0" w:line="240" w:lineRule="auto"/>
        <w:rPr>
          <w:ins w:id="2558" w:author="Leeyoung" w:date="2019-06-13T16:26:00Z"/>
          <w:rFonts w:eastAsiaTheme="minorEastAsia"/>
          <w:sz w:val="22"/>
          <w:szCs w:val="22"/>
        </w:rPr>
      </w:pPr>
      <w:ins w:id="2559" w:author="Leeyoung" w:date="2019-06-13T16:26:00Z">
        <w:r w:rsidRPr="005C0FC7">
          <w:rPr>
            <w:rFonts w:eastAsiaTheme="minorEastAsia"/>
            <w:sz w:val="22"/>
            <w:szCs w:val="22"/>
          </w:rPr>
          <w:t xml:space="preserve">                  description</w:t>
        </w:r>
      </w:ins>
    </w:p>
    <w:p w14:paraId="743548AD" w14:textId="77777777" w:rsidR="005C0FC7" w:rsidRPr="005C0FC7" w:rsidRDefault="005C0FC7" w:rsidP="005C0FC7">
      <w:pPr>
        <w:spacing w:after="0" w:line="240" w:lineRule="auto"/>
        <w:rPr>
          <w:ins w:id="2560" w:author="Leeyoung" w:date="2019-06-13T16:26:00Z"/>
          <w:rFonts w:eastAsiaTheme="minorEastAsia"/>
          <w:sz w:val="22"/>
          <w:szCs w:val="22"/>
        </w:rPr>
      </w:pPr>
      <w:ins w:id="2561" w:author="Leeyoung" w:date="2019-06-13T16:26:00Z">
        <w:r w:rsidRPr="005C0FC7">
          <w:rPr>
            <w:rFonts w:eastAsiaTheme="minorEastAsia"/>
            <w:sz w:val="22"/>
            <w:szCs w:val="22"/>
          </w:rPr>
          <w:t xml:space="preserve">                       "a reference to the abstract node in TE</w:t>
        </w:r>
      </w:ins>
    </w:p>
    <w:p w14:paraId="3B3213B4" w14:textId="77777777" w:rsidR="005C0FC7" w:rsidRPr="005C0FC7" w:rsidRDefault="005C0FC7" w:rsidP="005C0FC7">
      <w:pPr>
        <w:spacing w:after="0" w:line="240" w:lineRule="auto"/>
        <w:rPr>
          <w:ins w:id="2562" w:author="Leeyoung" w:date="2019-06-13T16:26:00Z"/>
          <w:rFonts w:eastAsiaTheme="minorEastAsia"/>
          <w:sz w:val="22"/>
          <w:szCs w:val="22"/>
        </w:rPr>
      </w:pPr>
      <w:ins w:id="2563" w:author="Leeyoung" w:date="2019-06-13T16:26:00Z">
        <w:r w:rsidRPr="005C0FC7">
          <w:rPr>
            <w:rFonts w:eastAsiaTheme="minorEastAsia"/>
            <w:sz w:val="22"/>
            <w:szCs w:val="22"/>
          </w:rPr>
          <w:t xml:space="preserve">                        Topology";</w:t>
        </w:r>
      </w:ins>
    </w:p>
    <w:p w14:paraId="0B2AA7CD" w14:textId="77777777" w:rsidR="005C0FC7" w:rsidRPr="005C0FC7" w:rsidRDefault="005C0FC7" w:rsidP="005C0FC7">
      <w:pPr>
        <w:spacing w:after="0" w:line="240" w:lineRule="auto"/>
        <w:rPr>
          <w:ins w:id="2564" w:author="Leeyoung" w:date="2019-06-13T16:26:00Z"/>
          <w:rFonts w:eastAsiaTheme="minorEastAsia"/>
          <w:sz w:val="22"/>
          <w:szCs w:val="22"/>
        </w:rPr>
      </w:pPr>
      <w:ins w:id="2565" w:author="Leeyoung" w:date="2019-06-13T16:26:00Z">
        <w:r w:rsidRPr="005C0FC7">
          <w:rPr>
            <w:rFonts w:eastAsiaTheme="minorEastAsia"/>
            <w:sz w:val="22"/>
            <w:szCs w:val="22"/>
          </w:rPr>
          <w:t xml:space="preserve">            }</w:t>
        </w:r>
      </w:ins>
    </w:p>
    <w:p w14:paraId="7E741AEB" w14:textId="77777777" w:rsidR="005C0FC7" w:rsidRPr="005C0FC7" w:rsidRDefault="005C0FC7" w:rsidP="005C0FC7">
      <w:pPr>
        <w:spacing w:after="0" w:line="240" w:lineRule="auto"/>
        <w:rPr>
          <w:ins w:id="2566" w:author="Leeyoung" w:date="2019-06-13T16:26:00Z"/>
          <w:rFonts w:eastAsiaTheme="minorEastAsia"/>
          <w:sz w:val="22"/>
          <w:szCs w:val="22"/>
        </w:rPr>
      </w:pPr>
      <w:ins w:id="2567" w:author="Leeyoung" w:date="2019-06-13T16:26:00Z">
        <w:r w:rsidRPr="005C0FC7">
          <w:rPr>
            <w:rFonts w:eastAsiaTheme="minorEastAsia"/>
            <w:sz w:val="22"/>
            <w:szCs w:val="22"/>
          </w:rPr>
          <w:t xml:space="preserve">            list vn-member-list{</w:t>
        </w:r>
      </w:ins>
    </w:p>
    <w:p w14:paraId="47399318" w14:textId="77777777" w:rsidR="005C0FC7" w:rsidRPr="005C0FC7" w:rsidRDefault="005C0FC7" w:rsidP="005C0FC7">
      <w:pPr>
        <w:spacing w:after="0" w:line="240" w:lineRule="auto"/>
        <w:rPr>
          <w:ins w:id="2568" w:author="Leeyoung" w:date="2019-06-13T16:26:00Z"/>
          <w:rFonts w:eastAsiaTheme="minorEastAsia"/>
          <w:sz w:val="22"/>
          <w:szCs w:val="22"/>
        </w:rPr>
      </w:pPr>
      <w:ins w:id="2569" w:author="Leeyoung" w:date="2019-06-13T16:26:00Z">
        <w:r w:rsidRPr="005C0FC7">
          <w:rPr>
            <w:rFonts w:eastAsiaTheme="minorEastAsia"/>
            <w:sz w:val="22"/>
            <w:szCs w:val="22"/>
          </w:rPr>
          <w:t xml:space="preserve">                key "vn-member-id";</w:t>
        </w:r>
      </w:ins>
    </w:p>
    <w:p w14:paraId="06CCE4F3" w14:textId="77777777" w:rsidR="005C0FC7" w:rsidRPr="005C0FC7" w:rsidRDefault="005C0FC7" w:rsidP="005C0FC7">
      <w:pPr>
        <w:spacing w:after="0" w:line="240" w:lineRule="auto"/>
        <w:rPr>
          <w:ins w:id="2570" w:author="Leeyoung" w:date="2019-06-13T16:26:00Z"/>
          <w:rFonts w:eastAsiaTheme="minorEastAsia"/>
          <w:sz w:val="22"/>
          <w:szCs w:val="22"/>
        </w:rPr>
      </w:pPr>
      <w:ins w:id="2571" w:author="Leeyoung" w:date="2019-06-13T16:26:00Z">
        <w:r w:rsidRPr="005C0FC7">
          <w:rPr>
            <w:rFonts w:eastAsiaTheme="minorEastAsia"/>
            <w:sz w:val="22"/>
            <w:szCs w:val="22"/>
          </w:rPr>
          <w:t xml:space="preserve">                description</w:t>
        </w:r>
      </w:ins>
    </w:p>
    <w:p w14:paraId="7D7800F6" w14:textId="77777777" w:rsidR="005C0FC7" w:rsidRPr="005C0FC7" w:rsidRDefault="005C0FC7" w:rsidP="005C0FC7">
      <w:pPr>
        <w:spacing w:after="0" w:line="240" w:lineRule="auto"/>
        <w:rPr>
          <w:ins w:id="2572" w:author="Leeyoung" w:date="2019-06-13T16:26:00Z"/>
          <w:rFonts w:eastAsiaTheme="minorEastAsia"/>
          <w:sz w:val="22"/>
          <w:szCs w:val="22"/>
        </w:rPr>
      </w:pPr>
      <w:ins w:id="2573" w:author="Leeyoung" w:date="2019-06-13T16:26:00Z">
        <w:r w:rsidRPr="005C0FC7">
          <w:rPr>
            <w:rFonts w:eastAsiaTheme="minorEastAsia"/>
            <w:sz w:val="22"/>
            <w:szCs w:val="22"/>
          </w:rPr>
          <w:t xml:space="preserve">                    "List of VN-members in a VN";</w:t>
        </w:r>
      </w:ins>
    </w:p>
    <w:p w14:paraId="7FC9D087" w14:textId="77777777" w:rsidR="005C0FC7" w:rsidRPr="005C0FC7" w:rsidRDefault="005C0FC7" w:rsidP="005C0FC7">
      <w:pPr>
        <w:spacing w:after="0" w:line="240" w:lineRule="auto"/>
        <w:rPr>
          <w:ins w:id="2574" w:author="Leeyoung" w:date="2019-06-13T16:26:00Z"/>
          <w:rFonts w:eastAsiaTheme="minorEastAsia"/>
          <w:sz w:val="22"/>
          <w:szCs w:val="22"/>
        </w:rPr>
      </w:pPr>
      <w:ins w:id="2575" w:author="Leeyoung" w:date="2019-06-13T16:26:00Z">
        <w:r w:rsidRPr="005C0FC7">
          <w:rPr>
            <w:rFonts w:eastAsiaTheme="minorEastAsia"/>
            <w:sz w:val="22"/>
            <w:szCs w:val="22"/>
          </w:rPr>
          <w:t xml:space="preserve">                uses vn-member;</w:t>
        </w:r>
      </w:ins>
    </w:p>
    <w:p w14:paraId="7C51D249" w14:textId="77777777" w:rsidR="005C0FC7" w:rsidRPr="005C0FC7" w:rsidRDefault="005C0FC7" w:rsidP="005C0FC7">
      <w:pPr>
        <w:spacing w:after="0" w:line="240" w:lineRule="auto"/>
        <w:rPr>
          <w:ins w:id="2576" w:author="Leeyoung" w:date="2019-06-13T16:26:00Z"/>
          <w:rFonts w:eastAsiaTheme="minorEastAsia"/>
          <w:sz w:val="22"/>
          <w:szCs w:val="22"/>
        </w:rPr>
      </w:pPr>
      <w:ins w:id="2577" w:author="Leeyoung" w:date="2019-06-13T16:26:00Z">
        <w:r w:rsidRPr="005C0FC7">
          <w:rPr>
            <w:rFonts w:eastAsiaTheme="minorEastAsia"/>
            <w:sz w:val="22"/>
            <w:szCs w:val="22"/>
          </w:rPr>
          <w:t xml:space="preserve">            }</w:t>
        </w:r>
      </w:ins>
    </w:p>
    <w:p w14:paraId="69FD357A" w14:textId="77777777" w:rsidR="005C0FC7" w:rsidRPr="005C0FC7" w:rsidRDefault="005C0FC7" w:rsidP="005C0FC7">
      <w:pPr>
        <w:spacing w:after="0" w:line="240" w:lineRule="auto"/>
        <w:rPr>
          <w:ins w:id="2578" w:author="Leeyoung" w:date="2019-06-13T16:26:00Z"/>
          <w:rFonts w:eastAsiaTheme="minorEastAsia"/>
          <w:sz w:val="22"/>
          <w:szCs w:val="22"/>
        </w:rPr>
      </w:pPr>
      <w:ins w:id="2579" w:author="Leeyoung" w:date="2019-06-13T16:26:00Z">
        <w:r w:rsidRPr="005C0FC7">
          <w:rPr>
            <w:rFonts w:eastAsiaTheme="minorEastAsia"/>
            <w:sz w:val="22"/>
            <w:szCs w:val="22"/>
          </w:rPr>
          <w:tab/>
        </w:r>
        <w:r w:rsidRPr="005C0FC7">
          <w:rPr>
            <w:rFonts w:eastAsiaTheme="minorEastAsia"/>
            <w:sz w:val="22"/>
            <w:szCs w:val="22"/>
          </w:rPr>
          <w:tab/>
        </w:r>
        <w:r w:rsidRPr="005C0FC7">
          <w:rPr>
            <w:rFonts w:eastAsiaTheme="minorEastAsia"/>
            <w:sz w:val="22"/>
            <w:szCs w:val="22"/>
          </w:rPr>
          <w:tab/>
          <w:t>uses vn-policy;</w:t>
        </w:r>
      </w:ins>
    </w:p>
    <w:p w14:paraId="31F96602" w14:textId="77777777" w:rsidR="005C0FC7" w:rsidRPr="005C0FC7" w:rsidRDefault="005C0FC7" w:rsidP="005C0FC7">
      <w:pPr>
        <w:spacing w:after="0" w:line="240" w:lineRule="auto"/>
        <w:rPr>
          <w:ins w:id="2580" w:author="Leeyoung" w:date="2019-06-13T16:26:00Z"/>
          <w:rFonts w:eastAsiaTheme="minorEastAsia"/>
          <w:sz w:val="22"/>
          <w:szCs w:val="22"/>
        </w:rPr>
      </w:pPr>
      <w:ins w:id="2581" w:author="Leeyoung" w:date="2019-06-13T16:26:00Z">
        <w:r w:rsidRPr="005C0FC7">
          <w:rPr>
            <w:rFonts w:eastAsiaTheme="minorEastAsia"/>
            <w:sz w:val="22"/>
            <w:szCs w:val="22"/>
          </w:rPr>
          <w:t xml:space="preserve">            /*uses service-metric;*/</w:t>
        </w:r>
      </w:ins>
    </w:p>
    <w:p w14:paraId="47CB28A7" w14:textId="77777777" w:rsidR="005C0FC7" w:rsidRPr="005C0FC7" w:rsidRDefault="005C0FC7" w:rsidP="005C0FC7">
      <w:pPr>
        <w:spacing w:after="0" w:line="240" w:lineRule="auto"/>
        <w:rPr>
          <w:ins w:id="2582" w:author="Leeyoung" w:date="2019-06-13T16:26:00Z"/>
          <w:rFonts w:eastAsiaTheme="minorEastAsia"/>
          <w:sz w:val="22"/>
          <w:szCs w:val="22"/>
        </w:rPr>
      </w:pPr>
      <w:ins w:id="2583" w:author="Leeyoung" w:date="2019-06-13T16:26:00Z">
        <w:r w:rsidRPr="005C0FC7">
          <w:rPr>
            <w:rFonts w:eastAsiaTheme="minorEastAsia"/>
            <w:sz w:val="22"/>
            <w:szCs w:val="22"/>
          </w:rPr>
          <w:t xml:space="preserve">        }</w:t>
        </w:r>
      </w:ins>
    </w:p>
    <w:p w14:paraId="57E364E9" w14:textId="77777777" w:rsidR="005C0FC7" w:rsidRPr="005C0FC7" w:rsidRDefault="005C0FC7" w:rsidP="005C0FC7">
      <w:pPr>
        <w:spacing w:after="0" w:line="240" w:lineRule="auto"/>
        <w:rPr>
          <w:ins w:id="2584" w:author="Leeyoung" w:date="2019-06-13T16:26:00Z"/>
          <w:rFonts w:eastAsiaTheme="minorEastAsia"/>
          <w:sz w:val="22"/>
          <w:szCs w:val="22"/>
        </w:rPr>
      </w:pPr>
      <w:ins w:id="2585" w:author="Leeyoung" w:date="2019-06-13T16:26:00Z">
        <w:r w:rsidRPr="005C0FC7">
          <w:rPr>
            <w:rFonts w:eastAsiaTheme="minorEastAsia"/>
            <w:sz w:val="22"/>
            <w:szCs w:val="22"/>
          </w:rPr>
          <w:t xml:space="preserve">        output {</w:t>
        </w:r>
      </w:ins>
    </w:p>
    <w:p w14:paraId="49A31B1B" w14:textId="77777777" w:rsidR="005C0FC7" w:rsidRPr="005C0FC7" w:rsidRDefault="005C0FC7" w:rsidP="005C0FC7">
      <w:pPr>
        <w:spacing w:after="0" w:line="240" w:lineRule="auto"/>
        <w:rPr>
          <w:ins w:id="2586" w:author="Leeyoung" w:date="2019-06-13T16:26:00Z"/>
          <w:rFonts w:eastAsiaTheme="minorEastAsia"/>
          <w:sz w:val="22"/>
          <w:szCs w:val="22"/>
        </w:rPr>
      </w:pPr>
      <w:ins w:id="2587" w:author="Leeyoung" w:date="2019-06-13T16:26:00Z">
        <w:r w:rsidRPr="005C0FC7">
          <w:rPr>
            <w:rFonts w:eastAsiaTheme="minorEastAsia"/>
            <w:sz w:val="22"/>
            <w:szCs w:val="22"/>
          </w:rPr>
          <w:t xml:space="preserve">            list vn-member-list{</w:t>
        </w:r>
      </w:ins>
    </w:p>
    <w:p w14:paraId="1153BA32" w14:textId="77777777" w:rsidR="005C0FC7" w:rsidRPr="005C0FC7" w:rsidRDefault="005C0FC7" w:rsidP="005C0FC7">
      <w:pPr>
        <w:spacing w:after="0" w:line="240" w:lineRule="auto"/>
        <w:rPr>
          <w:ins w:id="2588" w:author="Leeyoung" w:date="2019-06-13T16:26:00Z"/>
          <w:rFonts w:eastAsiaTheme="minorEastAsia"/>
          <w:sz w:val="22"/>
          <w:szCs w:val="22"/>
        </w:rPr>
      </w:pPr>
      <w:ins w:id="2589" w:author="Leeyoung" w:date="2019-06-13T16:26:00Z">
        <w:r w:rsidRPr="005C0FC7">
          <w:rPr>
            <w:rFonts w:eastAsiaTheme="minorEastAsia"/>
            <w:sz w:val="22"/>
            <w:szCs w:val="22"/>
          </w:rPr>
          <w:t xml:space="preserve">                key "vn-member-id";</w:t>
        </w:r>
      </w:ins>
    </w:p>
    <w:p w14:paraId="541ACC68" w14:textId="77777777" w:rsidR="005C0FC7" w:rsidRPr="005C0FC7" w:rsidRDefault="005C0FC7" w:rsidP="005C0FC7">
      <w:pPr>
        <w:spacing w:after="0" w:line="240" w:lineRule="auto"/>
        <w:rPr>
          <w:ins w:id="2590" w:author="Leeyoung" w:date="2019-06-13T16:26:00Z"/>
          <w:rFonts w:eastAsiaTheme="minorEastAsia"/>
          <w:sz w:val="22"/>
          <w:szCs w:val="22"/>
        </w:rPr>
      </w:pPr>
      <w:ins w:id="2591" w:author="Leeyoung" w:date="2019-06-13T16:26:00Z">
        <w:r w:rsidRPr="005C0FC7">
          <w:rPr>
            <w:rFonts w:eastAsiaTheme="minorEastAsia"/>
            <w:sz w:val="22"/>
            <w:szCs w:val="22"/>
          </w:rPr>
          <w:t xml:space="preserve">                description</w:t>
        </w:r>
      </w:ins>
    </w:p>
    <w:p w14:paraId="23208D1F" w14:textId="77777777" w:rsidR="005C0FC7" w:rsidRPr="005C0FC7" w:rsidRDefault="005C0FC7" w:rsidP="005C0FC7">
      <w:pPr>
        <w:spacing w:after="0" w:line="240" w:lineRule="auto"/>
        <w:rPr>
          <w:ins w:id="2592" w:author="Leeyoung" w:date="2019-06-13T16:26:00Z"/>
          <w:rFonts w:eastAsiaTheme="minorEastAsia"/>
          <w:sz w:val="22"/>
          <w:szCs w:val="22"/>
        </w:rPr>
      </w:pPr>
      <w:ins w:id="2593" w:author="Leeyoung" w:date="2019-06-13T16:26:00Z">
        <w:r w:rsidRPr="005C0FC7">
          <w:rPr>
            <w:rFonts w:eastAsiaTheme="minorEastAsia"/>
            <w:sz w:val="22"/>
            <w:szCs w:val="22"/>
          </w:rPr>
          <w:t xml:space="preserve">                    "List of VN-members in a VN";</w:t>
        </w:r>
      </w:ins>
    </w:p>
    <w:p w14:paraId="32D2A1D9" w14:textId="77777777" w:rsidR="005C0FC7" w:rsidRPr="005C0FC7" w:rsidRDefault="005C0FC7" w:rsidP="005C0FC7">
      <w:pPr>
        <w:spacing w:after="0" w:line="240" w:lineRule="auto"/>
        <w:rPr>
          <w:ins w:id="2594" w:author="Leeyoung" w:date="2019-06-13T16:26:00Z"/>
          <w:rFonts w:eastAsiaTheme="minorEastAsia"/>
          <w:sz w:val="22"/>
          <w:szCs w:val="22"/>
        </w:rPr>
      </w:pPr>
      <w:ins w:id="2595" w:author="Leeyoung" w:date="2019-06-13T16:26:00Z">
        <w:r w:rsidRPr="005C0FC7">
          <w:rPr>
            <w:rFonts w:eastAsiaTheme="minorEastAsia"/>
            <w:sz w:val="22"/>
            <w:szCs w:val="22"/>
          </w:rPr>
          <w:t xml:space="preserve">                uses vn-member;</w:t>
        </w:r>
      </w:ins>
    </w:p>
    <w:p w14:paraId="5597D587" w14:textId="77777777" w:rsidR="005C0FC7" w:rsidRPr="005C0FC7" w:rsidRDefault="005C0FC7" w:rsidP="005C0FC7">
      <w:pPr>
        <w:spacing w:after="0" w:line="240" w:lineRule="auto"/>
        <w:rPr>
          <w:ins w:id="2596" w:author="Leeyoung" w:date="2019-06-13T16:26:00Z"/>
          <w:rFonts w:eastAsiaTheme="minorEastAsia"/>
          <w:sz w:val="22"/>
          <w:szCs w:val="22"/>
        </w:rPr>
      </w:pPr>
      <w:ins w:id="2597" w:author="Leeyoung" w:date="2019-06-13T16:26:00Z">
        <w:r w:rsidRPr="005C0FC7">
          <w:rPr>
            <w:rFonts w:eastAsiaTheme="minorEastAsia"/>
            <w:sz w:val="22"/>
            <w:szCs w:val="22"/>
          </w:rPr>
          <w:t xml:space="preserve">                  leaf if-selected{</w:t>
        </w:r>
      </w:ins>
    </w:p>
    <w:p w14:paraId="3CE771C3" w14:textId="77777777" w:rsidR="005C0FC7" w:rsidRPr="005C0FC7" w:rsidRDefault="005C0FC7" w:rsidP="005C0FC7">
      <w:pPr>
        <w:spacing w:after="0" w:line="240" w:lineRule="auto"/>
        <w:rPr>
          <w:ins w:id="2598" w:author="Leeyoung" w:date="2019-06-13T16:26:00Z"/>
          <w:rFonts w:eastAsiaTheme="minorEastAsia"/>
          <w:sz w:val="22"/>
          <w:szCs w:val="22"/>
        </w:rPr>
      </w:pPr>
      <w:ins w:id="2599" w:author="Leeyoung" w:date="2019-06-13T16:26:00Z">
        <w:r w:rsidRPr="005C0FC7">
          <w:rPr>
            <w:rFonts w:eastAsiaTheme="minorEastAsia"/>
            <w:sz w:val="22"/>
            <w:szCs w:val="22"/>
          </w:rPr>
          <w:t xml:space="preserve">                    if-feature multi-src-dest;</w:t>
        </w:r>
      </w:ins>
    </w:p>
    <w:p w14:paraId="160417E4" w14:textId="77777777" w:rsidR="005C0FC7" w:rsidRPr="005C0FC7" w:rsidRDefault="005C0FC7" w:rsidP="005C0FC7">
      <w:pPr>
        <w:spacing w:after="0" w:line="240" w:lineRule="auto"/>
        <w:rPr>
          <w:ins w:id="2600" w:author="Leeyoung" w:date="2019-06-13T16:26:00Z"/>
          <w:rFonts w:eastAsiaTheme="minorEastAsia"/>
          <w:sz w:val="22"/>
          <w:szCs w:val="22"/>
        </w:rPr>
      </w:pPr>
      <w:ins w:id="2601" w:author="Leeyoung" w:date="2019-06-13T16:26:00Z">
        <w:r w:rsidRPr="005C0FC7">
          <w:rPr>
            <w:rFonts w:eastAsiaTheme="minorEastAsia"/>
            <w:sz w:val="22"/>
            <w:szCs w:val="22"/>
          </w:rPr>
          <w:t xml:space="preserve">                      type boolean;</w:t>
        </w:r>
      </w:ins>
    </w:p>
    <w:p w14:paraId="36153555" w14:textId="77777777" w:rsidR="005C0FC7" w:rsidRPr="005C0FC7" w:rsidRDefault="005C0FC7" w:rsidP="005C0FC7">
      <w:pPr>
        <w:spacing w:after="0" w:line="240" w:lineRule="auto"/>
        <w:rPr>
          <w:ins w:id="2602" w:author="Leeyoung" w:date="2019-06-13T16:26:00Z"/>
          <w:rFonts w:eastAsiaTheme="minorEastAsia"/>
          <w:sz w:val="22"/>
          <w:szCs w:val="22"/>
        </w:rPr>
      </w:pPr>
      <w:ins w:id="2603" w:author="Leeyoung" w:date="2019-06-13T16:26:00Z">
        <w:r w:rsidRPr="005C0FC7">
          <w:rPr>
            <w:rFonts w:eastAsiaTheme="minorEastAsia"/>
            <w:sz w:val="22"/>
            <w:szCs w:val="22"/>
          </w:rPr>
          <w:t xml:space="preserve">                      default false;</w:t>
        </w:r>
      </w:ins>
    </w:p>
    <w:p w14:paraId="66ABDDDC" w14:textId="77777777" w:rsidR="005C0FC7" w:rsidRPr="005C0FC7" w:rsidRDefault="005C0FC7" w:rsidP="005C0FC7">
      <w:pPr>
        <w:spacing w:after="0" w:line="240" w:lineRule="auto"/>
        <w:rPr>
          <w:ins w:id="2604" w:author="Leeyoung" w:date="2019-06-13T16:26:00Z"/>
          <w:rFonts w:eastAsiaTheme="minorEastAsia"/>
          <w:sz w:val="22"/>
          <w:szCs w:val="22"/>
        </w:rPr>
      </w:pPr>
      <w:ins w:id="2605" w:author="Leeyoung" w:date="2019-06-13T16:26:00Z">
        <w:r w:rsidRPr="005C0FC7">
          <w:rPr>
            <w:rFonts w:eastAsiaTheme="minorEastAsia"/>
            <w:sz w:val="22"/>
            <w:szCs w:val="22"/>
          </w:rPr>
          <w:t xml:space="preserve">                      description</w:t>
        </w:r>
      </w:ins>
    </w:p>
    <w:p w14:paraId="6A6B34E9" w14:textId="77777777" w:rsidR="005C0FC7" w:rsidRPr="005C0FC7" w:rsidRDefault="005C0FC7" w:rsidP="005C0FC7">
      <w:pPr>
        <w:spacing w:after="0" w:line="240" w:lineRule="auto"/>
        <w:rPr>
          <w:ins w:id="2606" w:author="Leeyoung" w:date="2019-06-13T16:26:00Z"/>
          <w:rFonts w:eastAsiaTheme="minorEastAsia"/>
          <w:sz w:val="22"/>
          <w:szCs w:val="22"/>
        </w:rPr>
      </w:pPr>
      <w:ins w:id="2607" w:author="Leeyoung" w:date="2019-06-13T16:26:00Z">
        <w:r w:rsidRPr="005C0FC7">
          <w:rPr>
            <w:rFonts w:eastAsiaTheme="minorEastAsia"/>
            <w:sz w:val="22"/>
            <w:szCs w:val="22"/>
          </w:rPr>
          <w:t xml:space="preserve">                          "Is the vn-member is selected among </w:t>
        </w:r>
      </w:ins>
    </w:p>
    <w:p w14:paraId="2DD9AF61" w14:textId="77777777" w:rsidR="005C0FC7" w:rsidRPr="005C0FC7" w:rsidRDefault="005C0FC7" w:rsidP="005C0FC7">
      <w:pPr>
        <w:spacing w:after="0" w:line="240" w:lineRule="auto"/>
        <w:rPr>
          <w:ins w:id="2608" w:author="Leeyoung" w:date="2019-06-13T16:26:00Z"/>
          <w:rFonts w:eastAsiaTheme="minorEastAsia"/>
          <w:sz w:val="22"/>
          <w:szCs w:val="22"/>
        </w:rPr>
      </w:pPr>
      <w:ins w:id="2609" w:author="Leeyoung" w:date="2019-06-13T16:26:00Z">
        <w:r w:rsidRPr="005C0FC7">
          <w:rPr>
            <w:rFonts w:eastAsiaTheme="minorEastAsia"/>
            <w:sz w:val="22"/>
            <w:szCs w:val="22"/>
          </w:rPr>
          <w:t xml:space="preserve">                           the multi-src/dest options";</w:t>
        </w:r>
      </w:ins>
    </w:p>
    <w:p w14:paraId="1329E2D3" w14:textId="77777777" w:rsidR="005C0FC7" w:rsidRPr="005C0FC7" w:rsidRDefault="005C0FC7" w:rsidP="005C0FC7">
      <w:pPr>
        <w:spacing w:after="0" w:line="240" w:lineRule="auto"/>
        <w:rPr>
          <w:ins w:id="2610" w:author="Leeyoung" w:date="2019-06-13T16:26:00Z"/>
          <w:rFonts w:eastAsiaTheme="minorEastAsia"/>
          <w:sz w:val="22"/>
          <w:szCs w:val="22"/>
        </w:rPr>
      </w:pPr>
      <w:ins w:id="2611" w:author="Leeyoung" w:date="2019-06-13T16:26:00Z">
        <w:r w:rsidRPr="005C0FC7">
          <w:rPr>
            <w:rFonts w:eastAsiaTheme="minorEastAsia"/>
            <w:sz w:val="22"/>
            <w:szCs w:val="22"/>
          </w:rPr>
          <w:t xml:space="preserve">                  }</w:t>
        </w:r>
      </w:ins>
    </w:p>
    <w:p w14:paraId="48EF702D" w14:textId="77777777" w:rsidR="005C0FC7" w:rsidRPr="005C0FC7" w:rsidRDefault="005C0FC7" w:rsidP="005C0FC7">
      <w:pPr>
        <w:spacing w:after="0" w:line="240" w:lineRule="auto"/>
        <w:rPr>
          <w:ins w:id="2612" w:author="Leeyoung" w:date="2019-06-13T16:26:00Z"/>
          <w:rFonts w:eastAsiaTheme="minorEastAsia"/>
          <w:sz w:val="22"/>
          <w:szCs w:val="22"/>
        </w:rPr>
      </w:pPr>
      <w:ins w:id="2613" w:author="Leeyoung" w:date="2019-06-13T16:26:00Z">
        <w:r w:rsidRPr="005C0FC7">
          <w:rPr>
            <w:rFonts w:eastAsiaTheme="minorEastAsia"/>
            <w:sz w:val="22"/>
            <w:szCs w:val="22"/>
          </w:rPr>
          <w:t xml:space="preserve">                /*uses metrics-op;*/</w:t>
        </w:r>
      </w:ins>
    </w:p>
    <w:p w14:paraId="24AF38AE" w14:textId="77777777" w:rsidR="005C0FC7" w:rsidRPr="005C0FC7" w:rsidRDefault="005C0FC7" w:rsidP="005C0FC7">
      <w:pPr>
        <w:spacing w:after="0" w:line="240" w:lineRule="auto"/>
        <w:rPr>
          <w:ins w:id="2614" w:author="Leeyoung" w:date="2019-06-13T16:26:00Z"/>
          <w:rFonts w:eastAsiaTheme="minorEastAsia"/>
          <w:sz w:val="22"/>
          <w:szCs w:val="22"/>
        </w:rPr>
      </w:pPr>
      <w:ins w:id="2615" w:author="Leeyoung" w:date="2019-06-13T16:26:00Z">
        <w:r w:rsidRPr="005C0FC7">
          <w:rPr>
            <w:rFonts w:eastAsiaTheme="minorEastAsia"/>
            <w:sz w:val="22"/>
            <w:szCs w:val="22"/>
          </w:rPr>
          <w:t xml:space="preserve">                leaf compute-status {</w:t>
        </w:r>
      </w:ins>
    </w:p>
    <w:p w14:paraId="711E25E1" w14:textId="77777777" w:rsidR="005C0FC7" w:rsidRPr="005C0FC7" w:rsidRDefault="005C0FC7" w:rsidP="005C0FC7">
      <w:pPr>
        <w:spacing w:after="0" w:line="240" w:lineRule="auto"/>
        <w:rPr>
          <w:ins w:id="2616" w:author="Leeyoung" w:date="2019-06-13T16:26:00Z"/>
          <w:rFonts w:eastAsiaTheme="minorEastAsia"/>
          <w:sz w:val="22"/>
          <w:szCs w:val="22"/>
        </w:rPr>
      </w:pPr>
      <w:ins w:id="2617" w:author="Leeyoung" w:date="2019-06-13T16:26:00Z">
        <w:r w:rsidRPr="005C0FC7">
          <w:rPr>
            <w:rFonts w:eastAsiaTheme="minorEastAsia"/>
            <w:sz w:val="22"/>
            <w:szCs w:val="22"/>
          </w:rPr>
          <w:t xml:space="preserve">                    type identityref {</w:t>
        </w:r>
      </w:ins>
    </w:p>
    <w:p w14:paraId="2CA00B32" w14:textId="77777777" w:rsidR="005C0FC7" w:rsidRPr="005C0FC7" w:rsidRDefault="005C0FC7" w:rsidP="005C0FC7">
      <w:pPr>
        <w:spacing w:after="0" w:line="240" w:lineRule="auto"/>
        <w:rPr>
          <w:ins w:id="2618" w:author="Leeyoung" w:date="2019-06-13T16:26:00Z"/>
          <w:rFonts w:eastAsiaTheme="minorEastAsia"/>
          <w:sz w:val="22"/>
          <w:szCs w:val="22"/>
        </w:rPr>
      </w:pPr>
      <w:ins w:id="2619" w:author="Leeyoung" w:date="2019-06-13T16:26:00Z">
        <w:r w:rsidRPr="005C0FC7">
          <w:rPr>
            <w:rFonts w:eastAsiaTheme="minorEastAsia"/>
            <w:sz w:val="22"/>
            <w:szCs w:val="22"/>
          </w:rPr>
          <w:t xml:space="preserve">                        base vn-compute-state-type;</w:t>
        </w:r>
      </w:ins>
    </w:p>
    <w:p w14:paraId="12DA4AB8" w14:textId="77777777" w:rsidR="005C0FC7" w:rsidRPr="005C0FC7" w:rsidRDefault="005C0FC7" w:rsidP="005C0FC7">
      <w:pPr>
        <w:spacing w:after="0" w:line="240" w:lineRule="auto"/>
        <w:rPr>
          <w:ins w:id="2620" w:author="Leeyoung" w:date="2019-06-13T16:26:00Z"/>
          <w:rFonts w:eastAsiaTheme="minorEastAsia"/>
          <w:sz w:val="22"/>
          <w:szCs w:val="22"/>
        </w:rPr>
      </w:pPr>
      <w:ins w:id="2621" w:author="Leeyoung" w:date="2019-06-13T16:26:00Z">
        <w:r w:rsidRPr="005C0FC7">
          <w:rPr>
            <w:rFonts w:eastAsiaTheme="minorEastAsia"/>
            <w:sz w:val="22"/>
            <w:szCs w:val="22"/>
          </w:rPr>
          <w:t xml:space="preserve">                    }</w:t>
        </w:r>
      </w:ins>
    </w:p>
    <w:p w14:paraId="5B71283E" w14:textId="77777777" w:rsidR="005C0FC7" w:rsidRPr="005C0FC7" w:rsidRDefault="005C0FC7" w:rsidP="005C0FC7">
      <w:pPr>
        <w:spacing w:after="0" w:line="240" w:lineRule="auto"/>
        <w:rPr>
          <w:ins w:id="2622" w:author="Leeyoung" w:date="2019-06-13T16:26:00Z"/>
          <w:rFonts w:eastAsiaTheme="minorEastAsia"/>
          <w:sz w:val="22"/>
          <w:szCs w:val="22"/>
        </w:rPr>
      </w:pPr>
      <w:ins w:id="2623" w:author="Leeyoung" w:date="2019-06-13T16:26:00Z">
        <w:r w:rsidRPr="005C0FC7">
          <w:rPr>
            <w:rFonts w:eastAsiaTheme="minorEastAsia"/>
            <w:sz w:val="22"/>
            <w:szCs w:val="22"/>
          </w:rPr>
          <w:t xml:space="preserve">                    description</w:t>
        </w:r>
      </w:ins>
    </w:p>
    <w:p w14:paraId="1F21C398" w14:textId="77777777" w:rsidR="005C0FC7" w:rsidRPr="005C0FC7" w:rsidRDefault="005C0FC7" w:rsidP="005C0FC7">
      <w:pPr>
        <w:spacing w:after="0" w:line="240" w:lineRule="auto"/>
        <w:rPr>
          <w:ins w:id="2624" w:author="Leeyoung" w:date="2019-06-13T16:26:00Z"/>
          <w:rFonts w:eastAsiaTheme="minorEastAsia"/>
          <w:sz w:val="22"/>
          <w:szCs w:val="22"/>
        </w:rPr>
      </w:pPr>
      <w:ins w:id="2625" w:author="Leeyoung" w:date="2019-06-13T16:26:00Z">
        <w:r w:rsidRPr="005C0FC7">
          <w:rPr>
            <w:rFonts w:eastAsiaTheme="minorEastAsia"/>
            <w:sz w:val="22"/>
            <w:szCs w:val="22"/>
          </w:rPr>
          <w:t xml:space="preserve">                        "VN-member compute state.";</w:t>
        </w:r>
      </w:ins>
    </w:p>
    <w:p w14:paraId="6D59555D" w14:textId="77777777" w:rsidR="005C0FC7" w:rsidRPr="005C0FC7" w:rsidRDefault="005C0FC7" w:rsidP="005C0FC7">
      <w:pPr>
        <w:spacing w:after="0" w:line="240" w:lineRule="auto"/>
        <w:rPr>
          <w:ins w:id="2626" w:author="Leeyoung" w:date="2019-06-13T16:26:00Z"/>
          <w:rFonts w:eastAsiaTheme="minorEastAsia"/>
          <w:sz w:val="22"/>
          <w:szCs w:val="22"/>
        </w:rPr>
      </w:pPr>
      <w:ins w:id="2627" w:author="Leeyoung" w:date="2019-06-13T16:26:00Z">
        <w:r w:rsidRPr="005C0FC7">
          <w:rPr>
            <w:rFonts w:eastAsiaTheme="minorEastAsia"/>
            <w:sz w:val="22"/>
            <w:szCs w:val="22"/>
          </w:rPr>
          <w:t xml:space="preserve">                }</w:t>
        </w:r>
      </w:ins>
    </w:p>
    <w:p w14:paraId="172CC500" w14:textId="77777777" w:rsidR="005C0FC7" w:rsidRPr="005C0FC7" w:rsidRDefault="005C0FC7" w:rsidP="005C0FC7">
      <w:pPr>
        <w:spacing w:after="0" w:line="240" w:lineRule="auto"/>
        <w:rPr>
          <w:ins w:id="2628" w:author="Leeyoung" w:date="2019-06-13T16:26:00Z"/>
          <w:rFonts w:eastAsiaTheme="minorEastAsia"/>
          <w:sz w:val="22"/>
          <w:szCs w:val="22"/>
        </w:rPr>
      </w:pPr>
      <w:ins w:id="2629" w:author="Leeyoung" w:date="2019-06-13T16:26:00Z">
        <w:r w:rsidRPr="005C0FC7">
          <w:rPr>
            <w:rFonts w:eastAsiaTheme="minorEastAsia"/>
            <w:sz w:val="22"/>
            <w:szCs w:val="22"/>
          </w:rPr>
          <w:t xml:space="preserve">            }</w:t>
        </w:r>
      </w:ins>
    </w:p>
    <w:p w14:paraId="2B8E605A" w14:textId="77777777" w:rsidR="005C0FC7" w:rsidRPr="005C0FC7" w:rsidRDefault="005C0FC7" w:rsidP="005C0FC7">
      <w:pPr>
        <w:spacing w:after="0" w:line="240" w:lineRule="auto"/>
        <w:rPr>
          <w:ins w:id="2630" w:author="Leeyoung" w:date="2019-06-13T16:26:00Z"/>
          <w:rFonts w:eastAsiaTheme="minorEastAsia"/>
          <w:sz w:val="22"/>
          <w:szCs w:val="22"/>
        </w:rPr>
      </w:pPr>
      <w:ins w:id="2631" w:author="Leeyoung" w:date="2019-06-13T16:26:00Z">
        <w:r w:rsidRPr="005C0FC7">
          <w:rPr>
            <w:rFonts w:eastAsiaTheme="minorEastAsia"/>
            <w:sz w:val="22"/>
            <w:szCs w:val="22"/>
          </w:rPr>
          <w:t xml:space="preserve">            /*</w:t>
        </w:r>
      </w:ins>
    </w:p>
    <w:p w14:paraId="10131DE3" w14:textId="77777777" w:rsidR="005C0FC7" w:rsidRPr="005C0FC7" w:rsidRDefault="005C0FC7" w:rsidP="005C0FC7">
      <w:pPr>
        <w:spacing w:after="0" w:line="240" w:lineRule="auto"/>
        <w:rPr>
          <w:ins w:id="2632" w:author="Leeyoung" w:date="2019-06-13T16:26:00Z"/>
          <w:rFonts w:eastAsiaTheme="minorEastAsia"/>
          <w:sz w:val="22"/>
          <w:szCs w:val="22"/>
        </w:rPr>
      </w:pPr>
      <w:ins w:id="2633" w:author="Leeyoung" w:date="2019-06-13T16:26:00Z">
        <w:r w:rsidRPr="005C0FC7">
          <w:rPr>
            <w:rFonts w:eastAsiaTheme="minorEastAsia"/>
            <w:sz w:val="22"/>
            <w:szCs w:val="22"/>
          </w:rPr>
          <w:t xml:space="preserve">            container multi-src-dest{</w:t>
        </w:r>
      </w:ins>
    </w:p>
    <w:p w14:paraId="486E41FD" w14:textId="77777777" w:rsidR="005C0FC7" w:rsidRPr="005C0FC7" w:rsidRDefault="005C0FC7" w:rsidP="005C0FC7">
      <w:pPr>
        <w:spacing w:after="0" w:line="240" w:lineRule="auto"/>
        <w:rPr>
          <w:ins w:id="2634" w:author="Leeyoung" w:date="2019-06-13T16:26:00Z"/>
          <w:rFonts w:eastAsiaTheme="minorEastAsia"/>
          <w:sz w:val="22"/>
          <w:szCs w:val="22"/>
        </w:rPr>
      </w:pPr>
      <w:ins w:id="2635" w:author="Leeyoung" w:date="2019-06-13T16:26:00Z">
        <w:r w:rsidRPr="005C0FC7">
          <w:rPr>
            <w:rFonts w:eastAsiaTheme="minorEastAsia"/>
            <w:sz w:val="22"/>
            <w:szCs w:val="22"/>
          </w:rPr>
          <w:t xml:space="preserve">                if-feature multi-src-dest;</w:t>
        </w:r>
      </w:ins>
    </w:p>
    <w:p w14:paraId="48E66D69" w14:textId="77777777" w:rsidR="005C0FC7" w:rsidRPr="005C0FC7" w:rsidRDefault="005C0FC7" w:rsidP="005C0FC7">
      <w:pPr>
        <w:spacing w:after="0" w:line="240" w:lineRule="auto"/>
        <w:rPr>
          <w:ins w:id="2636" w:author="Leeyoung" w:date="2019-06-13T16:26:00Z"/>
          <w:rFonts w:eastAsiaTheme="minorEastAsia"/>
          <w:sz w:val="22"/>
          <w:szCs w:val="22"/>
        </w:rPr>
      </w:pPr>
      <w:ins w:id="2637" w:author="Leeyoung" w:date="2019-06-13T16:26:00Z">
        <w:r w:rsidRPr="005C0FC7">
          <w:rPr>
            <w:rFonts w:eastAsiaTheme="minorEastAsia"/>
            <w:sz w:val="22"/>
            <w:szCs w:val="22"/>
          </w:rPr>
          <w:t xml:space="preserve">                description</w:t>
        </w:r>
      </w:ins>
    </w:p>
    <w:p w14:paraId="4B004191" w14:textId="77777777" w:rsidR="005C0FC7" w:rsidRPr="005C0FC7" w:rsidRDefault="005C0FC7" w:rsidP="005C0FC7">
      <w:pPr>
        <w:spacing w:after="0" w:line="240" w:lineRule="auto"/>
        <w:rPr>
          <w:ins w:id="2638" w:author="Leeyoung" w:date="2019-06-13T16:26:00Z"/>
          <w:rFonts w:eastAsiaTheme="minorEastAsia"/>
          <w:sz w:val="22"/>
          <w:szCs w:val="22"/>
        </w:rPr>
      </w:pPr>
      <w:ins w:id="2639" w:author="Leeyoung" w:date="2019-06-13T16:26:00Z">
        <w:r w:rsidRPr="005C0FC7">
          <w:rPr>
            <w:rFonts w:eastAsiaTheme="minorEastAsia"/>
            <w:sz w:val="22"/>
            <w:szCs w:val="22"/>
          </w:rPr>
          <w:t xml:space="preserve">                    "The selected VN Member when multi-src</w:t>
        </w:r>
      </w:ins>
    </w:p>
    <w:p w14:paraId="63E02B25" w14:textId="77777777" w:rsidR="005C0FC7" w:rsidRPr="005C0FC7" w:rsidRDefault="005C0FC7" w:rsidP="005C0FC7">
      <w:pPr>
        <w:spacing w:after="0" w:line="240" w:lineRule="auto"/>
        <w:rPr>
          <w:ins w:id="2640" w:author="Leeyoung" w:date="2019-06-13T16:26:00Z"/>
          <w:rFonts w:eastAsiaTheme="minorEastAsia"/>
          <w:sz w:val="22"/>
          <w:szCs w:val="22"/>
        </w:rPr>
      </w:pPr>
      <w:ins w:id="2641" w:author="Leeyoung" w:date="2019-06-13T16:26:00Z">
        <w:r w:rsidRPr="005C0FC7">
          <w:rPr>
            <w:rFonts w:eastAsiaTheme="minorEastAsia"/>
            <w:sz w:val="22"/>
            <w:szCs w:val="22"/>
          </w:rPr>
          <w:t xml:space="preserve">                    and/or mult-destination is enabled.";</w:t>
        </w:r>
      </w:ins>
    </w:p>
    <w:p w14:paraId="29E4119F" w14:textId="77777777" w:rsidR="005C0FC7" w:rsidRPr="005C0FC7" w:rsidRDefault="005C0FC7" w:rsidP="005C0FC7">
      <w:pPr>
        <w:spacing w:after="0" w:line="240" w:lineRule="auto"/>
        <w:rPr>
          <w:ins w:id="2642" w:author="Leeyoung" w:date="2019-06-13T16:26:00Z"/>
          <w:rFonts w:eastAsiaTheme="minorEastAsia"/>
          <w:sz w:val="22"/>
          <w:szCs w:val="22"/>
        </w:rPr>
      </w:pPr>
      <w:ins w:id="2643" w:author="Leeyoung" w:date="2019-06-13T16:26:00Z">
        <w:r w:rsidRPr="005C0FC7">
          <w:rPr>
            <w:rFonts w:eastAsiaTheme="minorEastAsia"/>
            <w:sz w:val="22"/>
            <w:szCs w:val="22"/>
          </w:rPr>
          <w:t xml:space="preserve">                leaf selected-vn-member-id{</w:t>
        </w:r>
      </w:ins>
    </w:p>
    <w:p w14:paraId="2D84B8CF" w14:textId="77777777" w:rsidR="005C0FC7" w:rsidRPr="005C0FC7" w:rsidRDefault="005C0FC7" w:rsidP="005C0FC7">
      <w:pPr>
        <w:spacing w:after="0" w:line="240" w:lineRule="auto"/>
        <w:rPr>
          <w:ins w:id="2644" w:author="Leeyoung" w:date="2019-06-13T16:26:00Z"/>
          <w:rFonts w:eastAsiaTheme="minorEastAsia"/>
          <w:sz w:val="22"/>
          <w:szCs w:val="22"/>
        </w:rPr>
      </w:pPr>
      <w:ins w:id="2645" w:author="Leeyoung" w:date="2019-06-13T16:26:00Z">
        <w:r w:rsidRPr="005C0FC7">
          <w:rPr>
            <w:rFonts w:eastAsiaTheme="minorEastAsia"/>
            <w:sz w:val="22"/>
            <w:szCs w:val="22"/>
          </w:rPr>
          <w:t xml:space="preserve">                    type uint32;</w:t>
        </w:r>
      </w:ins>
    </w:p>
    <w:p w14:paraId="57B2B1F1" w14:textId="77777777" w:rsidR="005C0FC7" w:rsidRPr="005C0FC7" w:rsidRDefault="005C0FC7" w:rsidP="005C0FC7">
      <w:pPr>
        <w:spacing w:after="0" w:line="240" w:lineRule="auto"/>
        <w:rPr>
          <w:ins w:id="2646" w:author="Leeyoung" w:date="2019-06-13T16:26:00Z"/>
          <w:rFonts w:eastAsiaTheme="minorEastAsia"/>
          <w:sz w:val="22"/>
          <w:szCs w:val="22"/>
        </w:rPr>
      </w:pPr>
      <w:ins w:id="2647" w:author="Leeyoung" w:date="2019-06-13T16:26:00Z">
        <w:r w:rsidRPr="005C0FC7">
          <w:rPr>
            <w:rFonts w:eastAsiaTheme="minorEastAsia"/>
            <w:sz w:val="22"/>
            <w:szCs w:val="22"/>
          </w:rPr>
          <w:t xml:space="preserve">                    description</w:t>
        </w:r>
      </w:ins>
    </w:p>
    <w:p w14:paraId="7D615518" w14:textId="77777777" w:rsidR="005C0FC7" w:rsidRPr="005C0FC7" w:rsidRDefault="005C0FC7" w:rsidP="005C0FC7">
      <w:pPr>
        <w:spacing w:after="0" w:line="240" w:lineRule="auto"/>
        <w:rPr>
          <w:ins w:id="2648" w:author="Leeyoung" w:date="2019-06-13T16:26:00Z"/>
          <w:rFonts w:eastAsiaTheme="minorEastAsia"/>
          <w:sz w:val="22"/>
          <w:szCs w:val="22"/>
        </w:rPr>
      </w:pPr>
      <w:ins w:id="2649" w:author="Leeyoung" w:date="2019-06-13T16:26:00Z">
        <w:r w:rsidRPr="005C0FC7">
          <w:rPr>
            <w:rFonts w:eastAsiaTheme="minorEastAsia"/>
            <w:sz w:val="22"/>
            <w:szCs w:val="22"/>
          </w:rPr>
          <w:t xml:space="preserve">                        "The selected VN Member-id from the</w:t>
        </w:r>
      </w:ins>
    </w:p>
    <w:p w14:paraId="1A0A852A" w14:textId="77777777" w:rsidR="005C0FC7" w:rsidRPr="005C0FC7" w:rsidRDefault="005C0FC7" w:rsidP="005C0FC7">
      <w:pPr>
        <w:spacing w:after="0" w:line="240" w:lineRule="auto"/>
        <w:rPr>
          <w:ins w:id="2650" w:author="Leeyoung" w:date="2019-06-13T16:26:00Z"/>
          <w:rFonts w:eastAsiaTheme="minorEastAsia"/>
          <w:sz w:val="22"/>
          <w:szCs w:val="22"/>
        </w:rPr>
      </w:pPr>
      <w:ins w:id="2651" w:author="Leeyoung" w:date="2019-06-13T16:26:00Z">
        <w:r w:rsidRPr="005C0FC7">
          <w:rPr>
            <w:rFonts w:eastAsiaTheme="minorEastAsia"/>
            <w:sz w:val="22"/>
            <w:szCs w:val="22"/>
          </w:rPr>
          <w:t xml:space="preserve">                        input";</w:t>
        </w:r>
      </w:ins>
    </w:p>
    <w:p w14:paraId="20A35116" w14:textId="77777777" w:rsidR="005C0FC7" w:rsidRPr="005C0FC7" w:rsidRDefault="005C0FC7" w:rsidP="005C0FC7">
      <w:pPr>
        <w:spacing w:after="0" w:line="240" w:lineRule="auto"/>
        <w:rPr>
          <w:ins w:id="2652" w:author="Leeyoung" w:date="2019-06-13T16:26:00Z"/>
          <w:rFonts w:eastAsiaTheme="minorEastAsia"/>
          <w:sz w:val="22"/>
          <w:szCs w:val="22"/>
        </w:rPr>
      </w:pPr>
      <w:ins w:id="2653" w:author="Leeyoung" w:date="2019-06-13T16:26:00Z">
        <w:r w:rsidRPr="005C0FC7">
          <w:rPr>
            <w:rFonts w:eastAsiaTheme="minorEastAsia"/>
            <w:sz w:val="22"/>
            <w:szCs w:val="22"/>
          </w:rPr>
          <w:t xml:space="preserve">                }</w:t>
        </w:r>
      </w:ins>
    </w:p>
    <w:p w14:paraId="346A6EA4" w14:textId="77777777" w:rsidR="005C0FC7" w:rsidRPr="005C0FC7" w:rsidRDefault="005C0FC7" w:rsidP="005C0FC7">
      <w:pPr>
        <w:spacing w:after="0" w:line="240" w:lineRule="auto"/>
        <w:rPr>
          <w:ins w:id="2654" w:author="Leeyoung" w:date="2019-06-13T16:26:00Z"/>
          <w:rFonts w:eastAsiaTheme="minorEastAsia"/>
          <w:sz w:val="22"/>
          <w:szCs w:val="22"/>
        </w:rPr>
      </w:pPr>
      <w:ins w:id="2655" w:author="Leeyoung" w:date="2019-06-13T16:26:00Z">
        <w:r w:rsidRPr="005C0FC7">
          <w:rPr>
            <w:rFonts w:eastAsiaTheme="minorEastAsia"/>
            <w:sz w:val="22"/>
            <w:szCs w:val="22"/>
          </w:rPr>
          <w:t xml:space="preserve">            }*/</w:t>
        </w:r>
      </w:ins>
    </w:p>
    <w:p w14:paraId="72236583" w14:textId="77777777" w:rsidR="005C0FC7" w:rsidRPr="005C0FC7" w:rsidRDefault="005C0FC7" w:rsidP="005C0FC7">
      <w:pPr>
        <w:spacing w:after="0" w:line="240" w:lineRule="auto"/>
        <w:rPr>
          <w:ins w:id="2656" w:author="Leeyoung" w:date="2019-06-13T16:26:00Z"/>
          <w:rFonts w:eastAsiaTheme="minorEastAsia"/>
          <w:sz w:val="22"/>
          <w:szCs w:val="22"/>
        </w:rPr>
      </w:pPr>
      <w:ins w:id="2657" w:author="Leeyoung" w:date="2019-06-13T16:26:00Z">
        <w:r w:rsidRPr="005C0FC7">
          <w:rPr>
            <w:rFonts w:eastAsiaTheme="minorEastAsia"/>
            <w:sz w:val="22"/>
            <w:szCs w:val="22"/>
          </w:rPr>
          <w:t xml:space="preserve">        }</w:t>
        </w:r>
      </w:ins>
    </w:p>
    <w:p w14:paraId="52FA4DEC" w14:textId="77777777" w:rsidR="005C0FC7" w:rsidRPr="005C0FC7" w:rsidRDefault="005C0FC7" w:rsidP="005C0FC7">
      <w:pPr>
        <w:spacing w:after="0" w:line="240" w:lineRule="auto"/>
        <w:rPr>
          <w:ins w:id="2658" w:author="Leeyoung" w:date="2019-06-13T16:26:00Z"/>
          <w:rFonts w:eastAsiaTheme="minorEastAsia"/>
          <w:sz w:val="22"/>
          <w:szCs w:val="22"/>
        </w:rPr>
      </w:pPr>
      <w:ins w:id="2659" w:author="Leeyoung" w:date="2019-06-13T16:26:00Z">
        <w:r w:rsidRPr="005C0FC7">
          <w:rPr>
            <w:rFonts w:eastAsiaTheme="minorEastAsia"/>
            <w:sz w:val="22"/>
            <w:szCs w:val="22"/>
          </w:rPr>
          <w:t xml:space="preserve">    }</w:t>
        </w:r>
      </w:ins>
    </w:p>
    <w:p w14:paraId="678C2FF9" w14:textId="77777777" w:rsidR="005C0FC7" w:rsidRPr="005C0FC7" w:rsidRDefault="005C0FC7" w:rsidP="005C0FC7">
      <w:pPr>
        <w:spacing w:after="0" w:line="240" w:lineRule="auto"/>
        <w:rPr>
          <w:ins w:id="2660" w:author="Leeyoung" w:date="2019-06-13T16:26:00Z"/>
          <w:rFonts w:eastAsiaTheme="minorEastAsia"/>
          <w:sz w:val="22"/>
          <w:szCs w:val="22"/>
        </w:rPr>
      </w:pPr>
      <w:ins w:id="2661" w:author="Leeyoung" w:date="2019-06-13T16:26:00Z">
        <w:r w:rsidRPr="005C0FC7">
          <w:rPr>
            <w:rFonts w:eastAsiaTheme="minorEastAsia"/>
            <w:sz w:val="22"/>
            <w:szCs w:val="22"/>
          </w:rPr>
          <w:t>}</w:t>
        </w:r>
      </w:ins>
    </w:p>
    <w:p w14:paraId="08194A1D" w14:textId="77777777" w:rsidR="005C0FC7" w:rsidRPr="005C0FC7" w:rsidRDefault="005C0FC7" w:rsidP="005C0FC7">
      <w:pPr>
        <w:spacing w:after="0" w:line="240" w:lineRule="auto"/>
        <w:rPr>
          <w:ins w:id="2662" w:author="Leeyoung" w:date="2019-06-13T16:26:00Z"/>
          <w:rFonts w:eastAsiaTheme="minorEastAsia"/>
          <w:sz w:val="22"/>
          <w:szCs w:val="22"/>
        </w:rPr>
      </w:pPr>
    </w:p>
    <w:p w14:paraId="64593AF2" w14:textId="4D3CE82A" w:rsidR="00C31D63" w:rsidRPr="00C31D63" w:rsidRDefault="005C0FC7" w:rsidP="005C0FC7">
      <w:pPr>
        <w:spacing w:after="0" w:line="240" w:lineRule="auto"/>
        <w:rPr>
          <w:ins w:id="2663" w:author="Leeyoung" w:date="2019-02-04T12:53:00Z"/>
          <w:rFonts w:eastAsiaTheme="minorEastAsia"/>
          <w:sz w:val="22"/>
          <w:szCs w:val="22"/>
        </w:rPr>
      </w:pPr>
      <w:ins w:id="2664" w:author="Leeyoung" w:date="2019-06-13T16:26:00Z">
        <w:r w:rsidRPr="005C0FC7">
          <w:rPr>
            <w:rFonts w:eastAsiaTheme="minorEastAsia"/>
            <w:sz w:val="22"/>
            <w:szCs w:val="22"/>
          </w:rPr>
          <w:t xml:space="preserve">   </w:t>
        </w:r>
      </w:ins>
    </w:p>
    <w:p w14:paraId="7E38CC1B" w14:textId="4E37451B" w:rsidR="00363FC0" w:rsidDel="00F55EEF" w:rsidRDefault="00C31D63" w:rsidP="00C31D6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665" w:author="Leeyoung" w:date="2019-02-04T12:34:00Z"/>
          <w:rFonts w:eastAsiaTheme="minorEastAsia"/>
          <w:sz w:val="22"/>
          <w:szCs w:val="22"/>
        </w:rPr>
      </w:pPr>
      <w:ins w:id="2666" w:author="Leeyoung" w:date="2019-02-04T12:53:00Z">
        <w:r w:rsidRPr="00C31D63">
          <w:rPr>
            <w:rFonts w:eastAsiaTheme="minorEastAsia"/>
            <w:sz w:val="22"/>
            <w:szCs w:val="22"/>
          </w:rPr>
          <w:t xml:space="preserve">   </w:t>
        </w:r>
      </w:ins>
      <w:del w:id="2667" w:author="Leeyoung" w:date="2019-02-04T12:34:00Z">
        <w:r w:rsidR="00363FC0" w:rsidDel="00F55EEF">
          <w:rPr>
            <w:rFonts w:eastAsiaTheme="minorEastAsia"/>
            <w:sz w:val="22"/>
            <w:szCs w:val="22"/>
          </w:rPr>
          <w:delText>module ietf</w:delText>
        </w:r>
      </w:del>
      <w:del w:id="2668" w:author="Leeyoung" w:date="2018-12-30T21:58:00Z">
        <w:r w:rsidR="00363FC0" w:rsidDel="008B1F6B">
          <w:rPr>
            <w:rFonts w:eastAsiaTheme="minorEastAsia"/>
            <w:sz w:val="22"/>
            <w:szCs w:val="22"/>
          </w:rPr>
          <w:delText>-actn</w:delText>
        </w:r>
      </w:del>
      <w:del w:id="2669" w:author="Leeyoung" w:date="2019-02-04T12:34:00Z">
        <w:r w:rsidR="00363FC0" w:rsidDel="00F55EEF">
          <w:rPr>
            <w:rFonts w:eastAsiaTheme="minorEastAsia"/>
            <w:sz w:val="22"/>
            <w:szCs w:val="22"/>
          </w:rPr>
          <w:delText>-vn {</w:delText>
        </w:r>
      </w:del>
    </w:p>
    <w:p w14:paraId="63FB1E32" w14:textId="554F7BBB"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670" w:author="Leeyoung" w:date="2019-02-04T12:34:00Z"/>
          <w:rFonts w:eastAsiaTheme="minorEastAsia"/>
          <w:sz w:val="22"/>
          <w:szCs w:val="22"/>
        </w:rPr>
      </w:pPr>
      <w:del w:id="2671" w:author="Leeyoung" w:date="2019-02-04T12:34:00Z">
        <w:r w:rsidDel="00F55EEF">
          <w:rPr>
            <w:rFonts w:eastAsiaTheme="minorEastAsia"/>
            <w:sz w:val="22"/>
            <w:szCs w:val="22"/>
          </w:rPr>
          <w:delText xml:space="preserve">    namespace "urn:ietf:params:xml:ns:yang:ietf</w:delText>
        </w:r>
      </w:del>
      <w:del w:id="2672" w:author="Leeyoung" w:date="2018-12-30T21:58:00Z">
        <w:r w:rsidDel="008B1F6B">
          <w:rPr>
            <w:rFonts w:eastAsiaTheme="minorEastAsia"/>
            <w:sz w:val="22"/>
            <w:szCs w:val="22"/>
          </w:rPr>
          <w:delText>-actn</w:delText>
        </w:r>
      </w:del>
      <w:del w:id="2673" w:author="Leeyoung" w:date="2019-02-04T12:34:00Z">
        <w:r w:rsidDel="00F55EEF">
          <w:rPr>
            <w:rFonts w:eastAsiaTheme="minorEastAsia"/>
            <w:sz w:val="22"/>
            <w:szCs w:val="22"/>
          </w:rPr>
          <w:delText>-vn";</w:delText>
        </w:r>
      </w:del>
    </w:p>
    <w:p w14:paraId="33C23DB4" w14:textId="654A8AE0"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674" w:author="Leeyoung" w:date="2019-02-04T12:34:00Z"/>
          <w:rFonts w:eastAsiaTheme="minorEastAsia"/>
          <w:sz w:val="22"/>
          <w:szCs w:val="22"/>
        </w:rPr>
      </w:pPr>
      <w:del w:id="2675" w:author="Leeyoung" w:date="2019-02-04T12:34:00Z">
        <w:r w:rsidDel="00F55EEF">
          <w:rPr>
            <w:rFonts w:eastAsiaTheme="minorEastAsia"/>
            <w:sz w:val="22"/>
            <w:szCs w:val="22"/>
          </w:rPr>
          <w:delText xml:space="preserve">    prefix "vn";</w:delText>
        </w:r>
      </w:del>
    </w:p>
    <w:p w14:paraId="3DC5FE8E" w14:textId="77BE9A53"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676" w:author="Leeyoung" w:date="2019-02-04T12:34:00Z"/>
          <w:rFonts w:eastAsiaTheme="minorEastAsia"/>
          <w:sz w:val="22"/>
          <w:szCs w:val="22"/>
        </w:rPr>
      </w:pPr>
    </w:p>
    <w:p w14:paraId="6FC35118" w14:textId="66335205"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677" w:author="Leeyoung" w:date="2019-02-04T12:34:00Z"/>
          <w:rFonts w:eastAsiaTheme="minorEastAsia"/>
          <w:sz w:val="22"/>
          <w:szCs w:val="22"/>
        </w:rPr>
      </w:pPr>
      <w:del w:id="2678" w:author="Leeyoung" w:date="2019-02-04T12:34:00Z">
        <w:r w:rsidDel="00F55EEF">
          <w:rPr>
            <w:rFonts w:eastAsiaTheme="minorEastAsia"/>
            <w:sz w:val="22"/>
            <w:szCs w:val="22"/>
          </w:rPr>
          <w:delText xml:space="preserve">    /* Import network */</w:delText>
        </w:r>
      </w:del>
    </w:p>
    <w:p w14:paraId="330AF8CF" w14:textId="59DE6AFF"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679" w:author="Leeyoung" w:date="2019-02-04T12:34:00Z"/>
          <w:rFonts w:eastAsiaTheme="minorEastAsia"/>
          <w:sz w:val="22"/>
          <w:szCs w:val="22"/>
        </w:rPr>
      </w:pPr>
      <w:del w:id="2680" w:author="Leeyoung" w:date="2019-02-04T12:34:00Z">
        <w:r w:rsidDel="00F55EEF">
          <w:rPr>
            <w:rFonts w:eastAsiaTheme="minorEastAsia"/>
            <w:sz w:val="22"/>
            <w:szCs w:val="22"/>
          </w:rPr>
          <w:delText xml:space="preserve">    import ietf-network {</w:delText>
        </w:r>
      </w:del>
    </w:p>
    <w:p w14:paraId="46F7F70A" w14:textId="44BBA907"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681" w:author="Leeyoung" w:date="2019-02-04T12:34:00Z"/>
          <w:rFonts w:eastAsiaTheme="minorEastAsia"/>
          <w:sz w:val="22"/>
          <w:szCs w:val="22"/>
        </w:rPr>
      </w:pPr>
      <w:del w:id="2682" w:author="Leeyoung" w:date="2019-02-04T12:34:00Z">
        <w:r w:rsidDel="00F55EEF">
          <w:rPr>
            <w:rFonts w:eastAsiaTheme="minorEastAsia"/>
            <w:sz w:val="22"/>
            <w:szCs w:val="22"/>
          </w:rPr>
          <w:delText xml:space="preserve">        prefix "nw";</w:delText>
        </w:r>
      </w:del>
    </w:p>
    <w:p w14:paraId="31CD0C4E" w14:textId="6E505D10"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683" w:author="Leeyoung" w:date="2019-02-04T12:34:00Z"/>
          <w:rFonts w:eastAsiaTheme="minorEastAsia"/>
          <w:sz w:val="22"/>
          <w:szCs w:val="22"/>
        </w:rPr>
      </w:pPr>
      <w:del w:id="2684" w:author="Leeyoung" w:date="2019-02-04T12:34:00Z">
        <w:r w:rsidDel="00F55EEF">
          <w:rPr>
            <w:rFonts w:eastAsiaTheme="minorEastAsia"/>
            <w:sz w:val="22"/>
            <w:szCs w:val="22"/>
          </w:rPr>
          <w:delText xml:space="preserve">    }</w:delText>
        </w:r>
      </w:del>
    </w:p>
    <w:p w14:paraId="225DE5BA" w14:textId="1C0F21C1"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685" w:author="Leeyoung" w:date="2019-02-04T12:34:00Z"/>
          <w:rFonts w:eastAsiaTheme="minorEastAsia"/>
          <w:sz w:val="22"/>
          <w:szCs w:val="22"/>
        </w:rPr>
      </w:pPr>
    </w:p>
    <w:p w14:paraId="0742DECD" w14:textId="0B8EB52B"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686" w:author="Leeyoung" w:date="2019-02-04T12:34:00Z"/>
          <w:rFonts w:eastAsiaTheme="minorEastAsia"/>
          <w:sz w:val="22"/>
          <w:szCs w:val="22"/>
        </w:rPr>
      </w:pPr>
      <w:del w:id="2687" w:author="Leeyoung" w:date="2019-02-04T12:34:00Z">
        <w:r w:rsidDel="00F55EEF">
          <w:rPr>
            <w:rFonts w:eastAsiaTheme="minorEastAsia"/>
            <w:sz w:val="22"/>
            <w:szCs w:val="22"/>
          </w:rPr>
          <w:delText xml:space="preserve">    /* Import TE generic types */</w:delText>
        </w:r>
      </w:del>
    </w:p>
    <w:p w14:paraId="2B6A03DD" w14:textId="4449A692"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688" w:author="Leeyoung" w:date="2019-02-04T12:34:00Z"/>
          <w:rFonts w:eastAsiaTheme="minorEastAsia"/>
          <w:sz w:val="22"/>
          <w:szCs w:val="22"/>
        </w:rPr>
      </w:pPr>
      <w:del w:id="2689" w:author="Leeyoung" w:date="2019-02-04T12:34:00Z">
        <w:r w:rsidDel="00F55EEF">
          <w:rPr>
            <w:rFonts w:eastAsiaTheme="minorEastAsia"/>
            <w:sz w:val="22"/>
            <w:szCs w:val="22"/>
          </w:rPr>
          <w:delText xml:space="preserve">    import ietf-te-types {</w:delText>
        </w:r>
      </w:del>
    </w:p>
    <w:p w14:paraId="1D230144" w14:textId="58880521"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690" w:author="Leeyoung" w:date="2019-02-04T12:34:00Z"/>
          <w:rFonts w:eastAsiaTheme="minorEastAsia"/>
          <w:sz w:val="22"/>
          <w:szCs w:val="22"/>
        </w:rPr>
      </w:pPr>
      <w:del w:id="2691" w:author="Leeyoung" w:date="2019-02-04T12:34:00Z">
        <w:r w:rsidDel="00F55EEF">
          <w:rPr>
            <w:rFonts w:eastAsiaTheme="minorEastAsia"/>
            <w:sz w:val="22"/>
            <w:szCs w:val="22"/>
          </w:rPr>
          <w:delText xml:space="preserve">        prefix "te-types";</w:delText>
        </w:r>
      </w:del>
    </w:p>
    <w:p w14:paraId="62F44838" w14:textId="7539B7E0"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692" w:author="Leeyoung" w:date="2019-02-04T12:34:00Z"/>
          <w:rFonts w:eastAsiaTheme="minorEastAsia"/>
          <w:sz w:val="22"/>
          <w:szCs w:val="22"/>
        </w:rPr>
      </w:pPr>
      <w:del w:id="2693" w:author="Leeyoung" w:date="2019-02-04T12:34:00Z">
        <w:r w:rsidDel="00F55EEF">
          <w:rPr>
            <w:rFonts w:eastAsiaTheme="minorEastAsia"/>
            <w:sz w:val="22"/>
            <w:szCs w:val="22"/>
          </w:rPr>
          <w:delText xml:space="preserve">    }</w:delText>
        </w:r>
      </w:del>
    </w:p>
    <w:p w14:paraId="5083873A" w14:textId="424FF400"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694" w:author="Leeyoung" w:date="2019-02-04T12:34:00Z"/>
          <w:rFonts w:eastAsiaTheme="minorEastAsia"/>
          <w:sz w:val="22"/>
          <w:szCs w:val="22"/>
        </w:rPr>
      </w:pPr>
    </w:p>
    <w:p w14:paraId="60E791B6" w14:textId="105085EF"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695" w:author="Leeyoung" w:date="2019-02-04T12:34:00Z"/>
          <w:rFonts w:eastAsiaTheme="minorEastAsia"/>
          <w:sz w:val="22"/>
          <w:szCs w:val="22"/>
        </w:rPr>
      </w:pPr>
      <w:del w:id="2696" w:author="Leeyoung" w:date="2019-02-04T12:34:00Z">
        <w:r w:rsidDel="00F55EEF">
          <w:rPr>
            <w:rFonts w:eastAsiaTheme="minorEastAsia"/>
            <w:sz w:val="22"/>
            <w:szCs w:val="22"/>
          </w:rPr>
          <w:delText xml:space="preserve">    /* Import Abstract TE Topology */</w:delText>
        </w:r>
      </w:del>
    </w:p>
    <w:p w14:paraId="2ECDE48F" w14:textId="7C2EE4CF"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697" w:author="Leeyoung" w:date="2019-02-04T12:34:00Z"/>
          <w:rFonts w:eastAsiaTheme="minorEastAsia"/>
          <w:sz w:val="22"/>
          <w:szCs w:val="22"/>
        </w:rPr>
      </w:pPr>
      <w:del w:id="2698" w:author="Leeyoung" w:date="2019-02-04T12:34:00Z">
        <w:r w:rsidDel="00F55EEF">
          <w:rPr>
            <w:rFonts w:eastAsiaTheme="minorEastAsia"/>
            <w:sz w:val="22"/>
            <w:szCs w:val="22"/>
          </w:rPr>
          <w:delText xml:space="preserve">    import ietf-te-topology {</w:delText>
        </w:r>
      </w:del>
    </w:p>
    <w:p w14:paraId="2BC61BF1" w14:textId="2E0CC1E0"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699" w:author="Leeyoung" w:date="2019-02-04T12:34:00Z"/>
          <w:rFonts w:eastAsiaTheme="minorEastAsia"/>
          <w:sz w:val="22"/>
          <w:szCs w:val="22"/>
        </w:rPr>
      </w:pPr>
      <w:del w:id="2700" w:author="Leeyoung" w:date="2019-02-04T12:34:00Z">
        <w:r w:rsidDel="00F55EEF">
          <w:rPr>
            <w:rFonts w:eastAsiaTheme="minorEastAsia"/>
            <w:sz w:val="22"/>
            <w:szCs w:val="22"/>
          </w:rPr>
          <w:delText xml:space="preserve">        prefix "tet";</w:delText>
        </w:r>
      </w:del>
    </w:p>
    <w:p w14:paraId="6A2AA5CB" w14:textId="3A767EC6"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701" w:author="Leeyoung" w:date="2019-02-04T12:34:00Z"/>
          <w:rFonts w:eastAsiaTheme="minorEastAsia"/>
          <w:sz w:val="22"/>
          <w:szCs w:val="22"/>
        </w:rPr>
      </w:pPr>
      <w:del w:id="2702" w:author="Leeyoung" w:date="2019-02-04T12:34:00Z">
        <w:r w:rsidDel="00F55EEF">
          <w:rPr>
            <w:rFonts w:eastAsiaTheme="minorEastAsia"/>
            <w:sz w:val="22"/>
            <w:szCs w:val="22"/>
          </w:rPr>
          <w:delText xml:space="preserve">    }</w:delText>
        </w:r>
      </w:del>
    </w:p>
    <w:p w14:paraId="01275443" w14:textId="6EEA47F2"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703" w:author="Leeyoung" w:date="2019-02-04T12:34:00Z"/>
          <w:rFonts w:eastAsiaTheme="minorEastAsia"/>
          <w:sz w:val="22"/>
          <w:szCs w:val="22"/>
        </w:rPr>
      </w:pPr>
    </w:p>
    <w:p w14:paraId="5CD836F3" w14:textId="2CD6FCD6"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704" w:author="Leeyoung" w:date="2019-02-04T12:34:00Z"/>
          <w:rFonts w:eastAsiaTheme="minorEastAsia"/>
          <w:sz w:val="22"/>
          <w:szCs w:val="22"/>
        </w:rPr>
      </w:pPr>
      <w:del w:id="2705" w:author="Leeyoung" w:date="2019-02-04T12:34:00Z">
        <w:r w:rsidDel="00F55EEF">
          <w:rPr>
            <w:rFonts w:eastAsiaTheme="minorEastAsia"/>
            <w:sz w:val="22"/>
            <w:szCs w:val="22"/>
          </w:rPr>
          <w:delText xml:space="preserve">    organization</w:delText>
        </w:r>
      </w:del>
    </w:p>
    <w:p w14:paraId="6DC0F359" w14:textId="4EAE6333"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706" w:author="Leeyoung" w:date="2019-02-04T12:34:00Z"/>
          <w:rFonts w:eastAsiaTheme="minorEastAsia"/>
          <w:sz w:val="22"/>
          <w:szCs w:val="22"/>
        </w:rPr>
      </w:pPr>
      <w:del w:id="2707" w:author="Leeyoung" w:date="2019-02-04T12:34:00Z">
        <w:r w:rsidDel="00F55EEF">
          <w:rPr>
            <w:rFonts w:eastAsiaTheme="minorEastAsia"/>
            <w:sz w:val="22"/>
            <w:szCs w:val="22"/>
          </w:rPr>
          <w:delText xml:space="preserve">        "IETF Traffic Engineering Architecture and Signaling (TEAS)</w:delText>
        </w:r>
      </w:del>
    </w:p>
    <w:p w14:paraId="1E44984B" w14:textId="132083FB"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708" w:author="Leeyoung" w:date="2019-02-04T12:34:00Z"/>
          <w:rFonts w:eastAsiaTheme="minorEastAsia"/>
          <w:sz w:val="22"/>
          <w:szCs w:val="22"/>
        </w:rPr>
      </w:pPr>
      <w:del w:id="2709" w:author="Leeyoung" w:date="2019-02-04T12:34:00Z">
        <w:r w:rsidDel="00F55EEF">
          <w:rPr>
            <w:rFonts w:eastAsiaTheme="minorEastAsia"/>
            <w:sz w:val="22"/>
            <w:szCs w:val="22"/>
          </w:rPr>
          <w:delText xml:space="preserve">        Working Group";</w:delText>
        </w:r>
      </w:del>
    </w:p>
    <w:p w14:paraId="48932B92" w14:textId="6173EF9A"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710" w:author="Leeyoung" w:date="2019-02-04T12:34:00Z"/>
          <w:rFonts w:eastAsiaTheme="minorEastAsia"/>
          <w:sz w:val="22"/>
          <w:szCs w:val="22"/>
        </w:rPr>
      </w:pPr>
      <w:del w:id="2711" w:author="Leeyoung" w:date="2019-02-04T12:34:00Z">
        <w:r w:rsidDel="00F55EEF">
          <w:rPr>
            <w:rFonts w:eastAsiaTheme="minorEastAsia"/>
            <w:sz w:val="22"/>
            <w:szCs w:val="22"/>
          </w:rPr>
          <w:delText xml:space="preserve">    contact</w:delText>
        </w:r>
      </w:del>
    </w:p>
    <w:p w14:paraId="50FB4DF7" w14:textId="37BBC25C"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712" w:author="Leeyoung" w:date="2019-02-04T12:34:00Z"/>
          <w:rFonts w:eastAsiaTheme="minorEastAsia"/>
          <w:sz w:val="22"/>
          <w:szCs w:val="22"/>
        </w:rPr>
      </w:pPr>
      <w:del w:id="2713" w:author="Leeyoung" w:date="2019-02-04T12:34:00Z">
        <w:r w:rsidDel="00F55EEF">
          <w:rPr>
            <w:rFonts w:eastAsiaTheme="minorEastAsia"/>
            <w:sz w:val="22"/>
            <w:szCs w:val="22"/>
          </w:rPr>
          <w:delText xml:space="preserve">        "Editor: Young Lee &lt;leeyoung@huawei.com&gt;</w:delText>
        </w:r>
      </w:del>
    </w:p>
    <w:p w14:paraId="53EAD2F9" w14:textId="391C0DFA"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714" w:author="Leeyoung" w:date="2019-02-04T12:34:00Z"/>
          <w:rFonts w:eastAsiaTheme="minorEastAsia"/>
          <w:sz w:val="22"/>
          <w:szCs w:val="22"/>
        </w:rPr>
      </w:pPr>
      <w:del w:id="2715" w:author="Leeyoung" w:date="2019-02-04T12:34:00Z">
        <w:r w:rsidDel="00F55EEF">
          <w:rPr>
            <w:rFonts w:eastAsiaTheme="minorEastAsia"/>
            <w:sz w:val="22"/>
            <w:szCs w:val="22"/>
          </w:rPr>
          <w:delText xml:space="preserve">               : Dhruv Dhody &lt;dhruv.ietf@gmail.com&gt;";</w:delText>
        </w:r>
      </w:del>
    </w:p>
    <w:p w14:paraId="72AC76EA" w14:textId="0450FF66"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716" w:author="Leeyoung" w:date="2019-02-04T12:34:00Z"/>
          <w:rFonts w:eastAsiaTheme="minorEastAsia"/>
          <w:sz w:val="22"/>
          <w:szCs w:val="22"/>
        </w:rPr>
      </w:pPr>
      <w:del w:id="2717" w:author="Leeyoung" w:date="2019-02-04T12:34:00Z">
        <w:r w:rsidDel="00F55EEF">
          <w:rPr>
            <w:rFonts w:eastAsiaTheme="minorEastAsia"/>
            <w:sz w:val="22"/>
            <w:szCs w:val="22"/>
          </w:rPr>
          <w:delText xml:space="preserve">    description</w:delText>
        </w:r>
      </w:del>
    </w:p>
    <w:p w14:paraId="5D5AF4C1" w14:textId="32629BC9"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718" w:author="Leeyoung" w:date="2019-02-04T12:34:00Z"/>
          <w:rFonts w:eastAsiaTheme="minorEastAsia"/>
          <w:sz w:val="22"/>
          <w:szCs w:val="22"/>
        </w:rPr>
      </w:pPr>
      <w:del w:id="2719" w:author="Leeyoung" w:date="2019-02-04T12:34:00Z">
        <w:r w:rsidDel="00F55EEF">
          <w:rPr>
            <w:rFonts w:eastAsiaTheme="minorEastAsia"/>
            <w:sz w:val="22"/>
            <w:szCs w:val="22"/>
          </w:rPr>
          <w:delText xml:space="preserve">        "This module contains a YANG module for the ACTN VN. It</w:delText>
        </w:r>
      </w:del>
    </w:p>
    <w:p w14:paraId="056C72CC" w14:textId="59C2881F"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720" w:author="Leeyoung" w:date="2019-02-04T12:34:00Z"/>
          <w:rFonts w:eastAsiaTheme="minorEastAsia"/>
          <w:sz w:val="22"/>
          <w:szCs w:val="22"/>
        </w:rPr>
      </w:pPr>
      <w:del w:id="2721" w:author="Leeyoung" w:date="2019-02-04T12:34:00Z">
        <w:r w:rsidDel="00F55EEF">
          <w:rPr>
            <w:rFonts w:eastAsiaTheme="minorEastAsia"/>
            <w:sz w:val="22"/>
            <w:szCs w:val="22"/>
          </w:rPr>
          <w:delText xml:space="preserve">        describes a VN operation module that takes place in the</w:delText>
        </w:r>
      </w:del>
    </w:p>
    <w:p w14:paraId="2C7CB80E" w14:textId="16ECEF1F"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722" w:author="Leeyoung" w:date="2019-02-04T12:34:00Z"/>
          <w:rFonts w:eastAsiaTheme="minorEastAsia"/>
          <w:sz w:val="22"/>
          <w:szCs w:val="22"/>
        </w:rPr>
      </w:pPr>
      <w:del w:id="2723" w:author="Leeyoung" w:date="2019-02-04T12:34:00Z">
        <w:r w:rsidDel="00F55EEF">
          <w:rPr>
            <w:rFonts w:eastAsiaTheme="minorEastAsia"/>
            <w:sz w:val="22"/>
            <w:szCs w:val="22"/>
          </w:rPr>
          <w:delText xml:space="preserve">        context of the CNC-MDSC Interface (CMI) of the ACTN</w:delText>
        </w:r>
      </w:del>
    </w:p>
    <w:p w14:paraId="47ADB08D" w14:textId="1A9E3448"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724" w:author="Leeyoung" w:date="2019-02-04T12:34:00Z"/>
          <w:rFonts w:eastAsiaTheme="minorEastAsia"/>
          <w:sz w:val="22"/>
          <w:szCs w:val="22"/>
        </w:rPr>
      </w:pPr>
      <w:del w:id="2725" w:author="Leeyoung" w:date="2019-02-04T12:34:00Z">
        <w:r w:rsidDel="00F55EEF">
          <w:rPr>
            <w:rFonts w:eastAsiaTheme="minorEastAsia"/>
            <w:sz w:val="22"/>
            <w:szCs w:val="22"/>
          </w:rPr>
          <w:delText xml:space="preserve">        architecture where the CNC is the actor of a VN </w:delText>
        </w:r>
      </w:del>
    </w:p>
    <w:p w14:paraId="6D5AE54A" w14:textId="42487497"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726" w:author="Leeyoung" w:date="2019-02-04T12:34:00Z"/>
          <w:rFonts w:eastAsiaTheme="minorEastAsia"/>
          <w:sz w:val="22"/>
          <w:szCs w:val="22"/>
        </w:rPr>
      </w:pPr>
      <w:del w:id="2727" w:author="Leeyoung" w:date="2019-02-04T12:34:00Z">
        <w:r w:rsidDel="00F55EEF">
          <w:rPr>
            <w:rFonts w:eastAsiaTheme="minorEastAsia"/>
            <w:sz w:val="22"/>
            <w:szCs w:val="22"/>
          </w:rPr>
          <w:delText xml:space="preserve">        Instantiation/modification /deletion.";</w:delText>
        </w:r>
      </w:del>
    </w:p>
    <w:p w14:paraId="531B4071" w14:textId="00CEF738"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728" w:author="Leeyoung" w:date="2019-02-04T12:34:00Z"/>
          <w:rFonts w:eastAsiaTheme="minorEastAsia"/>
          <w:sz w:val="22"/>
          <w:szCs w:val="22"/>
        </w:rPr>
      </w:pPr>
      <w:del w:id="2729" w:author="Leeyoung" w:date="2019-02-04T12:34:00Z">
        <w:r w:rsidDel="00F55EEF">
          <w:rPr>
            <w:rFonts w:eastAsiaTheme="minorEastAsia"/>
            <w:sz w:val="22"/>
            <w:szCs w:val="22"/>
          </w:rPr>
          <w:delText xml:space="preserve">    revision 201</w:delText>
        </w:r>
      </w:del>
      <w:del w:id="2730" w:author="Leeyoung" w:date="2019-02-04T12:26:00Z">
        <w:r w:rsidDel="00395DC3">
          <w:rPr>
            <w:rFonts w:eastAsiaTheme="minorEastAsia"/>
            <w:sz w:val="22"/>
            <w:szCs w:val="22"/>
          </w:rPr>
          <w:delText>8-</w:delText>
        </w:r>
      </w:del>
      <w:del w:id="2731" w:author="Leeyoung" w:date="2018-12-30T21:58:00Z">
        <w:r w:rsidDel="008B1F6B">
          <w:rPr>
            <w:rFonts w:eastAsiaTheme="minorEastAsia"/>
            <w:sz w:val="22"/>
            <w:szCs w:val="22"/>
          </w:rPr>
          <w:delText>02-27</w:delText>
        </w:r>
      </w:del>
      <w:del w:id="2732" w:author="Leeyoung" w:date="2019-02-04T12:34:00Z">
        <w:r w:rsidDel="00F55EEF">
          <w:rPr>
            <w:rFonts w:eastAsiaTheme="minorEastAsia"/>
            <w:sz w:val="22"/>
            <w:szCs w:val="22"/>
          </w:rPr>
          <w:delText xml:space="preserve"> {</w:delText>
        </w:r>
      </w:del>
    </w:p>
    <w:p w14:paraId="578412EE" w14:textId="1EEECA0E"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733" w:author="Leeyoung" w:date="2019-02-04T12:34:00Z"/>
          <w:rFonts w:eastAsiaTheme="minorEastAsia"/>
          <w:sz w:val="22"/>
          <w:szCs w:val="22"/>
        </w:rPr>
      </w:pPr>
      <w:del w:id="2734" w:author="Leeyoung" w:date="2019-02-04T12:34:00Z">
        <w:r w:rsidDel="00F55EEF">
          <w:rPr>
            <w:rFonts w:eastAsiaTheme="minorEastAsia"/>
            <w:sz w:val="22"/>
            <w:szCs w:val="22"/>
          </w:rPr>
          <w:delText xml:space="preserve">        description</w:delText>
        </w:r>
      </w:del>
    </w:p>
    <w:p w14:paraId="00D7132D" w14:textId="49CA4318"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735" w:author="Leeyoung" w:date="2019-02-04T12:34:00Z"/>
          <w:rFonts w:eastAsiaTheme="minorEastAsia"/>
          <w:sz w:val="22"/>
          <w:szCs w:val="22"/>
        </w:rPr>
      </w:pPr>
      <w:del w:id="2736" w:author="Leeyoung" w:date="2019-02-04T12:34:00Z">
        <w:r w:rsidDel="00F55EEF">
          <w:rPr>
            <w:rFonts w:eastAsiaTheme="minorEastAsia"/>
            <w:sz w:val="22"/>
            <w:szCs w:val="22"/>
          </w:rPr>
          <w:delText xml:space="preserve">            "initial version.";</w:delText>
        </w:r>
      </w:del>
    </w:p>
    <w:p w14:paraId="5607493D" w14:textId="2079FE17"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737" w:author="Leeyoung" w:date="2019-02-04T12:34:00Z"/>
          <w:rFonts w:eastAsiaTheme="minorEastAsia"/>
          <w:sz w:val="22"/>
          <w:szCs w:val="22"/>
        </w:rPr>
      </w:pPr>
      <w:del w:id="2738" w:author="Leeyoung" w:date="2019-02-04T12:34:00Z">
        <w:r w:rsidDel="00F55EEF">
          <w:rPr>
            <w:rFonts w:eastAsiaTheme="minorEastAsia"/>
            <w:sz w:val="22"/>
            <w:szCs w:val="22"/>
          </w:rPr>
          <w:delText xml:space="preserve">        reference</w:delText>
        </w:r>
      </w:del>
    </w:p>
    <w:p w14:paraId="70918339" w14:textId="03158A68"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739" w:author="Leeyoung" w:date="2019-02-04T12:34:00Z"/>
          <w:rFonts w:eastAsiaTheme="minorEastAsia"/>
          <w:sz w:val="22"/>
          <w:szCs w:val="22"/>
        </w:rPr>
      </w:pPr>
      <w:del w:id="2740" w:author="Leeyoung" w:date="2019-02-04T12:34:00Z">
        <w:r w:rsidDel="00F55EEF">
          <w:rPr>
            <w:rFonts w:eastAsiaTheme="minorEastAsia"/>
            <w:sz w:val="22"/>
            <w:szCs w:val="22"/>
          </w:rPr>
          <w:delText xml:space="preserve">            "TBD";</w:delText>
        </w:r>
      </w:del>
    </w:p>
    <w:p w14:paraId="196413C0" w14:textId="6C6B6749"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741" w:author="Leeyoung" w:date="2019-02-04T12:34:00Z"/>
          <w:rFonts w:eastAsiaTheme="minorEastAsia"/>
          <w:sz w:val="22"/>
          <w:szCs w:val="22"/>
        </w:rPr>
      </w:pPr>
      <w:del w:id="2742" w:author="Leeyoung" w:date="2019-02-04T12:34:00Z">
        <w:r w:rsidDel="00F55EEF">
          <w:rPr>
            <w:rFonts w:eastAsiaTheme="minorEastAsia"/>
            <w:sz w:val="22"/>
            <w:szCs w:val="22"/>
          </w:rPr>
          <w:delText xml:space="preserve">    }</w:delText>
        </w:r>
      </w:del>
    </w:p>
    <w:p w14:paraId="2F5671E9" w14:textId="6F663B81"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743" w:author="Leeyoung" w:date="2019-02-04T12:34:00Z"/>
          <w:rFonts w:eastAsiaTheme="minorEastAsia"/>
          <w:sz w:val="22"/>
          <w:szCs w:val="22"/>
        </w:rPr>
      </w:pPr>
      <w:del w:id="2744" w:author="Leeyoung" w:date="2019-02-04T12:34:00Z">
        <w:r w:rsidDel="00F55EEF">
          <w:rPr>
            <w:rFonts w:eastAsiaTheme="minorEastAsia"/>
            <w:sz w:val="22"/>
            <w:szCs w:val="22"/>
          </w:rPr>
          <w:delText xml:space="preserve">    /*</w:delText>
        </w:r>
      </w:del>
    </w:p>
    <w:p w14:paraId="225CC439" w14:textId="4005A87E"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745" w:author="Leeyoung" w:date="2019-02-04T12:34:00Z"/>
          <w:rFonts w:eastAsiaTheme="minorEastAsia"/>
          <w:sz w:val="22"/>
          <w:szCs w:val="22"/>
        </w:rPr>
      </w:pPr>
      <w:del w:id="2746" w:author="Leeyoung" w:date="2019-02-04T12:34:00Z">
        <w:r w:rsidDel="00F55EEF">
          <w:rPr>
            <w:rFonts w:eastAsiaTheme="minorEastAsia"/>
            <w:sz w:val="22"/>
            <w:szCs w:val="22"/>
          </w:rPr>
          <w:delText xml:space="preserve">     * Features</w:delText>
        </w:r>
      </w:del>
    </w:p>
    <w:p w14:paraId="5BE08A9C" w14:textId="341DC184"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747" w:author="Leeyoung" w:date="2019-02-04T12:34:00Z"/>
          <w:rFonts w:eastAsiaTheme="minorEastAsia"/>
          <w:sz w:val="22"/>
          <w:szCs w:val="22"/>
        </w:rPr>
      </w:pPr>
      <w:del w:id="2748" w:author="Leeyoung" w:date="2019-02-04T12:34:00Z">
        <w:r w:rsidDel="00F55EEF">
          <w:rPr>
            <w:rFonts w:eastAsiaTheme="minorEastAsia"/>
            <w:sz w:val="22"/>
            <w:szCs w:val="22"/>
          </w:rPr>
          <w:delText xml:space="preserve">     */</w:delText>
        </w:r>
      </w:del>
    </w:p>
    <w:p w14:paraId="50325C96" w14:textId="7495B353"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749" w:author="Leeyoung" w:date="2019-02-04T12:34:00Z"/>
          <w:rFonts w:eastAsiaTheme="minorEastAsia"/>
          <w:sz w:val="22"/>
          <w:szCs w:val="22"/>
        </w:rPr>
      </w:pPr>
      <w:del w:id="2750" w:author="Leeyoung" w:date="2019-02-04T12:34:00Z">
        <w:r w:rsidDel="00F55EEF">
          <w:rPr>
            <w:rFonts w:eastAsiaTheme="minorEastAsia"/>
            <w:sz w:val="22"/>
            <w:szCs w:val="22"/>
          </w:rPr>
          <w:delText xml:space="preserve">    feature multi-src-dest {</w:delText>
        </w:r>
      </w:del>
    </w:p>
    <w:p w14:paraId="3716BF22" w14:textId="2E0D7735"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751" w:author="Leeyoung" w:date="2019-02-04T12:34:00Z"/>
          <w:rFonts w:eastAsiaTheme="minorEastAsia"/>
          <w:sz w:val="22"/>
          <w:szCs w:val="22"/>
        </w:rPr>
      </w:pPr>
      <w:del w:id="2752" w:author="Leeyoung" w:date="2019-02-04T12:34:00Z">
        <w:r w:rsidDel="00F55EEF">
          <w:rPr>
            <w:rFonts w:eastAsiaTheme="minorEastAsia"/>
            <w:sz w:val="22"/>
            <w:szCs w:val="22"/>
          </w:rPr>
          <w:delText xml:space="preserve">        description</w:delText>
        </w:r>
      </w:del>
    </w:p>
    <w:p w14:paraId="7EAF509E" w14:textId="55A2F010"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753" w:author="Leeyoung" w:date="2019-02-04T12:34:00Z"/>
          <w:rFonts w:eastAsiaTheme="minorEastAsia"/>
          <w:sz w:val="22"/>
          <w:szCs w:val="22"/>
        </w:rPr>
      </w:pPr>
      <w:del w:id="2754" w:author="Leeyoung" w:date="2019-02-04T12:34:00Z">
        <w:r w:rsidDel="00F55EEF">
          <w:rPr>
            <w:rFonts w:eastAsiaTheme="minorEastAsia"/>
            <w:sz w:val="22"/>
            <w:szCs w:val="22"/>
          </w:rPr>
          <w:delText xml:space="preserve">          "Support for selection of one src or destination</w:delText>
        </w:r>
      </w:del>
    </w:p>
    <w:p w14:paraId="26B4B25D" w14:textId="66E07E69"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755" w:author="Leeyoung" w:date="2019-02-04T12:34:00Z"/>
          <w:rFonts w:eastAsiaTheme="minorEastAsia"/>
          <w:sz w:val="22"/>
          <w:szCs w:val="22"/>
        </w:rPr>
      </w:pPr>
      <w:del w:id="2756" w:author="Leeyoung" w:date="2019-02-04T12:34:00Z">
        <w:r w:rsidDel="00F55EEF">
          <w:rPr>
            <w:rFonts w:eastAsiaTheme="minorEastAsia"/>
            <w:sz w:val="22"/>
            <w:szCs w:val="22"/>
          </w:rPr>
          <w:delText xml:space="preserve">          among multiple.";</w:delText>
        </w:r>
      </w:del>
    </w:p>
    <w:p w14:paraId="7D2B6216" w14:textId="4D5E71DD"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757" w:author="Leeyoung" w:date="2019-02-04T12:34:00Z"/>
          <w:rFonts w:eastAsiaTheme="minorEastAsia"/>
          <w:sz w:val="22"/>
          <w:szCs w:val="22"/>
        </w:rPr>
      </w:pPr>
      <w:del w:id="2758" w:author="Leeyoung" w:date="2019-02-04T12:34:00Z">
        <w:r w:rsidDel="00F55EEF">
          <w:rPr>
            <w:rFonts w:eastAsiaTheme="minorEastAsia"/>
            <w:sz w:val="22"/>
            <w:szCs w:val="22"/>
          </w:rPr>
          <w:delText xml:space="preserve">    }</w:delText>
        </w:r>
      </w:del>
    </w:p>
    <w:p w14:paraId="045EF110" w14:textId="3B42FE75"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759" w:author="Leeyoung" w:date="2019-02-04T12:34:00Z"/>
          <w:rFonts w:eastAsiaTheme="minorEastAsia"/>
          <w:sz w:val="22"/>
          <w:szCs w:val="22"/>
        </w:rPr>
      </w:pPr>
    </w:p>
    <w:p w14:paraId="4952AB15" w14:textId="142899CF"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760" w:author="Leeyoung" w:date="2019-02-04T12:34:00Z"/>
          <w:rFonts w:eastAsiaTheme="minorEastAsia"/>
          <w:sz w:val="22"/>
          <w:szCs w:val="22"/>
        </w:rPr>
      </w:pPr>
      <w:del w:id="2761" w:author="Leeyoung" w:date="2019-02-04T12:34:00Z">
        <w:r w:rsidDel="00F55EEF">
          <w:rPr>
            <w:rFonts w:eastAsiaTheme="minorEastAsia"/>
            <w:sz w:val="22"/>
            <w:szCs w:val="22"/>
          </w:rPr>
          <w:delText xml:space="preserve">    /*identity path-metric-delay {</w:delText>
        </w:r>
      </w:del>
    </w:p>
    <w:p w14:paraId="037A2E48" w14:textId="6E55732D"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762" w:author="Leeyoung" w:date="2019-02-04T12:34:00Z"/>
          <w:rFonts w:eastAsiaTheme="minorEastAsia"/>
          <w:sz w:val="22"/>
          <w:szCs w:val="22"/>
        </w:rPr>
      </w:pPr>
      <w:del w:id="2763" w:author="Leeyoung" w:date="2019-02-04T12:34:00Z">
        <w:r w:rsidDel="00F55EEF">
          <w:rPr>
            <w:rFonts w:eastAsiaTheme="minorEastAsia"/>
            <w:sz w:val="22"/>
            <w:szCs w:val="22"/>
          </w:rPr>
          <w:delText xml:space="preserve">       base te-types:path-metric-type;</w:delText>
        </w:r>
      </w:del>
    </w:p>
    <w:p w14:paraId="014E37FB" w14:textId="5F307E0E"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764" w:author="Leeyoung" w:date="2019-02-04T12:34:00Z"/>
          <w:rFonts w:eastAsiaTheme="minorEastAsia"/>
          <w:sz w:val="22"/>
          <w:szCs w:val="22"/>
        </w:rPr>
      </w:pPr>
      <w:del w:id="2765" w:author="Leeyoung" w:date="2019-02-04T12:34:00Z">
        <w:r w:rsidDel="00F55EEF">
          <w:rPr>
            <w:rFonts w:eastAsiaTheme="minorEastAsia"/>
            <w:sz w:val="22"/>
            <w:szCs w:val="22"/>
          </w:rPr>
          <w:delText xml:space="preserve">       description</w:delText>
        </w:r>
      </w:del>
    </w:p>
    <w:p w14:paraId="30C65806" w14:textId="6260D0E6"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766" w:author="Leeyoung" w:date="2019-02-04T12:34:00Z"/>
          <w:rFonts w:eastAsiaTheme="minorEastAsia"/>
          <w:sz w:val="22"/>
          <w:szCs w:val="22"/>
        </w:rPr>
      </w:pPr>
      <w:del w:id="2767" w:author="Leeyoung" w:date="2019-02-04T12:34:00Z">
        <w:r w:rsidDel="00F55EEF">
          <w:rPr>
            <w:rFonts w:eastAsiaTheme="minorEastAsia"/>
            <w:sz w:val="22"/>
            <w:szCs w:val="22"/>
          </w:rPr>
          <w:delText xml:space="preserve">         "delay  path metric";</w:delText>
        </w:r>
      </w:del>
    </w:p>
    <w:p w14:paraId="442BAEBB" w14:textId="373B0463"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768" w:author="Leeyoung" w:date="2019-02-04T12:34:00Z"/>
          <w:rFonts w:eastAsiaTheme="minorEastAsia"/>
          <w:sz w:val="22"/>
          <w:szCs w:val="22"/>
        </w:rPr>
      </w:pPr>
      <w:del w:id="2769" w:author="Leeyoung" w:date="2019-02-04T12:34:00Z">
        <w:r w:rsidDel="00F55EEF">
          <w:rPr>
            <w:rFonts w:eastAsiaTheme="minorEastAsia"/>
            <w:sz w:val="22"/>
            <w:szCs w:val="22"/>
          </w:rPr>
          <w:delText xml:space="preserve">     }</w:delText>
        </w:r>
      </w:del>
    </w:p>
    <w:p w14:paraId="5ADB0506" w14:textId="6E2414F7"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770" w:author="Leeyoung" w:date="2019-02-04T12:34:00Z"/>
          <w:rFonts w:eastAsiaTheme="minorEastAsia"/>
          <w:sz w:val="22"/>
          <w:szCs w:val="22"/>
        </w:rPr>
      </w:pPr>
      <w:del w:id="2771" w:author="Leeyoung" w:date="2019-02-04T12:34:00Z">
        <w:r w:rsidDel="00F55EEF">
          <w:rPr>
            <w:rFonts w:eastAsiaTheme="minorEastAsia"/>
            <w:sz w:val="22"/>
            <w:szCs w:val="22"/>
          </w:rPr>
          <w:delText xml:space="preserve">     identity path-metric-delay-variation {</w:delText>
        </w:r>
      </w:del>
    </w:p>
    <w:p w14:paraId="1F5CAB79" w14:textId="7945411C"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772" w:author="Leeyoung" w:date="2019-02-04T12:34:00Z"/>
          <w:rFonts w:eastAsiaTheme="minorEastAsia"/>
          <w:sz w:val="22"/>
          <w:szCs w:val="22"/>
        </w:rPr>
      </w:pPr>
      <w:del w:id="2773" w:author="Leeyoung" w:date="2019-02-04T12:34:00Z">
        <w:r w:rsidDel="00F55EEF">
          <w:rPr>
            <w:rFonts w:eastAsiaTheme="minorEastAsia"/>
            <w:sz w:val="22"/>
            <w:szCs w:val="22"/>
          </w:rPr>
          <w:delText xml:space="preserve">       base te-types:path-metric-type;</w:delText>
        </w:r>
      </w:del>
    </w:p>
    <w:p w14:paraId="412AF0D6" w14:textId="70DFD943"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774" w:author="Leeyoung" w:date="2019-02-04T12:34:00Z"/>
          <w:rFonts w:eastAsiaTheme="minorEastAsia"/>
          <w:sz w:val="22"/>
          <w:szCs w:val="22"/>
        </w:rPr>
      </w:pPr>
      <w:del w:id="2775" w:author="Leeyoung" w:date="2019-02-04T12:34:00Z">
        <w:r w:rsidDel="00F55EEF">
          <w:rPr>
            <w:rFonts w:eastAsiaTheme="minorEastAsia"/>
            <w:sz w:val="22"/>
            <w:szCs w:val="22"/>
          </w:rPr>
          <w:delText xml:space="preserve">       description</w:delText>
        </w:r>
      </w:del>
    </w:p>
    <w:p w14:paraId="27661E35" w14:textId="569ED68D"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776" w:author="Leeyoung" w:date="2019-02-04T12:34:00Z"/>
          <w:rFonts w:eastAsiaTheme="minorEastAsia"/>
          <w:sz w:val="22"/>
          <w:szCs w:val="22"/>
        </w:rPr>
      </w:pPr>
      <w:del w:id="2777" w:author="Leeyoung" w:date="2019-02-04T12:34:00Z">
        <w:r w:rsidDel="00F55EEF">
          <w:rPr>
            <w:rFonts w:eastAsiaTheme="minorEastAsia"/>
            <w:sz w:val="22"/>
            <w:szCs w:val="22"/>
          </w:rPr>
          <w:delText xml:space="preserve">         "delay-variation path metric";</w:delText>
        </w:r>
      </w:del>
    </w:p>
    <w:p w14:paraId="13A19047" w14:textId="2699B8C4"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778" w:author="Leeyoung" w:date="2019-02-04T12:34:00Z"/>
          <w:rFonts w:eastAsiaTheme="minorEastAsia"/>
          <w:sz w:val="22"/>
          <w:szCs w:val="22"/>
        </w:rPr>
      </w:pPr>
      <w:del w:id="2779" w:author="Leeyoung" w:date="2019-02-04T12:34:00Z">
        <w:r w:rsidDel="00F55EEF">
          <w:rPr>
            <w:rFonts w:eastAsiaTheme="minorEastAsia"/>
            <w:sz w:val="22"/>
            <w:szCs w:val="22"/>
          </w:rPr>
          <w:delText xml:space="preserve">     }</w:delText>
        </w:r>
      </w:del>
    </w:p>
    <w:p w14:paraId="3828B009" w14:textId="4BFE02E0"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780" w:author="Leeyoung" w:date="2019-02-04T12:34:00Z"/>
          <w:rFonts w:eastAsiaTheme="minorEastAsia"/>
          <w:sz w:val="22"/>
          <w:szCs w:val="22"/>
        </w:rPr>
      </w:pPr>
      <w:del w:id="2781" w:author="Leeyoung" w:date="2019-02-04T12:34:00Z">
        <w:r w:rsidDel="00F55EEF">
          <w:rPr>
            <w:rFonts w:eastAsiaTheme="minorEastAsia"/>
            <w:sz w:val="22"/>
            <w:szCs w:val="22"/>
          </w:rPr>
          <w:delText xml:space="preserve">     identity path-metric-loss {</w:delText>
        </w:r>
      </w:del>
    </w:p>
    <w:p w14:paraId="0BF6249C" w14:textId="6AC1182D"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782" w:author="Leeyoung" w:date="2019-02-04T12:34:00Z"/>
          <w:rFonts w:eastAsiaTheme="minorEastAsia"/>
          <w:sz w:val="22"/>
          <w:szCs w:val="22"/>
        </w:rPr>
      </w:pPr>
      <w:del w:id="2783" w:author="Leeyoung" w:date="2019-02-04T12:34:00Z">
        <w:r w:rsidDel="00F55EEF">
          <w:rPr>
            <w:rFonts w:eastAsiaTheme="minorEastAsia"/>
            <w:sz w:val="22"/>
            <w:szCs w:val="22"/>
          </w:rPr>
          <w:delText xml:space="preserve">       base te-types:path-metric-type;</w:delText>
        </w:r>
      </w:del>
    </w:p>
    <w:p w14:paraId="7CE73841" w14:textId="0CC95729"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784" w:author="Leeyoung" w:date="2019-02-04T12:34:00Z"/>
          <w:rFonts w:eastAsiaTheme="minorEastAsia"/>
          <w:sz w:val="22"/>
          <w:szCs w:val="22"/>
        </w:rPr>
      </w:pPr>
      <w:del w:id="2785" w:author="Leeyoung" w:date="2019-02-04T12:34:00Z">
        <w:r w:rsidDel="00F55EEF">
          <w:rPr>
            <w:rFonts w:eastAsiaTheme="minorEastAsia"/>
            <w:sz w:val="22"/>
            <w:szCs w:val="22"/>
          </w:rPr>
          <w:delText xml:space="preserve">       description</w:delText>
        </w:r>
      </w:del>
    </w:p>
    <w:p w14:paraId="4D660FAC" w14:textId="23216716"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786" w:author="Leeyoung" w:date="2019-02-04T12:34:00Z"/>
          <w:rFonts w:eastAsiaTheme="minorEastAsia"/>
          <w:sz w:val="22"/>
          <w:szCs w:val="22"/>
        </w:rPr>
      </w:pPr>
      <w:del w:id="2787" w:author="Leeyoung" w:date="2019-02-04T12:34:00Z">
        <w:r w:rsidDel="00F55EEF">
          <w:rPr>
            <w:rFonts w:eastAsiaTheme="minorEastAsia"/>
            <w:sz w:val="22"/>
            <w:szCs w:val="22"/>
          </w:rPr>
          <w:delText xml:space="preserve">         "loss path metric";</w:delText>
        </w:r>
      </w:del>
    </w:p>
    <w:p w14:paraId="5F740F47" w14:textId="537C6A64"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788" w:author="Leeyoung" w:date="2019-02-04T12:34:00Z"/>
          <w:rFonts w:eastAsiaTheme="minorEastAsia"/>
          <w:sz w:val="22"/>
          <w:szCs w:val="22"/>
        </w:rPr>
      </w:pPr>
      <w:del w:id="2789" w:author="Leeyoung" w:date="2019-02-04T12:34:00Z">
        <w:r w:rsidDel="00F55EEF">
          <w:rPr>
            <w:rFonts w:eastAsiaTheme="minorEastAsia"/>
            <w:sz w:val="22"/>
            <w:szCs w:val="22"/>
          </w:rPr>
          <w:delText xml:space="preserve">     }*/</w:delText>
        </w:r>
      </w:del>
    </w:p>
    <w:p w14:paraId="027AEFD0" w14:textId="670A6F65"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790" w:author="Leeyoung" w:date="2019-02-04T12:34:00Z"/>
          <w:rFonts w:eastAsiaTheme="minorEastAsia"/>
          <w:sz w:val="22"/>
          <w:szCs w:val="22"/>
        </w:rPr>
      </w:pPr>
    </w:p>
    <w:p w14:paraId="414EA9F2" w14:textId="16605334"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791" w:author="Leeyoung" w:date="2019-02-04T12:34:00Z"/>
          <w:rFonts w:eastAsiaTheme="minorEastAsia"/>
          <w:sz w:val="22"/>
          <w:szCs w:val="22"/>
        </w:rPr>
      </w:pPr>
      <w:del w:id="2792" w:author="Leeyoung" w:date="2019-02-04T12:34:00Z">
        <w:r w:rsidDel="00F55EEF">
          <w:rPr>
            <w:rFonts w:eastAsiaTheme="minorEastAsia"/>
            <w:sz w:val="22"/>
            <w:szCs w:val="22"/>
          </w:rPr>
          <w:delText xml:space="preserve">     identity vn-state-type {</w:delText>
        </w:r>
      </w:del>
    </w:p>
    <w:p w14:paraId="01DA8947" w14:textId="0864BFBF"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793" w:author="Leeyoung" w:date="2019-02-04T12:34:00Z"/>
          <w:rFonts w:eastAsiaTheme="minorEastAsia"/>
          <w:sz w:val="22"/>
          <w:szCs w:val="22"/>
        </w:rPr>
      </w:pPr>
      <w:del w:id="2794" w:author="Leeyoung" w:date="2019-02-04T12:34:00Z">
        <w:r w:rsidDel="00F55EEF">
          <w:rPr>
            <w:rFonts w:eastAsiaTheme="minorEastAsia"/>
            <w:sz w:val="22"/>
            <w:szCs w:val="22"/>
          </w:rPr>
          <w:delText xml:space="preserve">       description</w:delText>
        </w:r>
      </w:del>
    </w:p>
    <w:p w14:paraId="37D1238A" w14:textId="1C1CAB4D"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795" w:author="Leeyoung" w:date="2019-02-04T12:34:00Z"/>
          <w:rFonts w:eastAsiaTheme="minorEastAsia"/>
          <w:sz w:val="22"/>
          <w:szCs w:val="22"/>
        </w:rPr>
      </w:pPr>
      <w:del w:id="2796" w:author="Leeyoung" w:date="2019-02-04T12:34:00Z">
        <w:r w:rsidDel="00F55EEF">
          <w:rPr>
            <w:rFonts w:eastAsiaTheme="minorEastAsia"/>
            <w:sz w:val="22"/>
            <w:szCs w:val="22"/>
          </w:rPr>
          <w:delText xml:space="preserve">         "Base identity for VN state";</w:delText>
        </w:r>
      </w:del>
    </w:p>
    <w:p w14:paraId="6D4D2832" w14:textId="12E46332"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797" w:author="Leeyoung" w:date="2019-02-04T12:34:00Z"/>
          <w:rFonts w:eastAsiaTheme="minorEastAsia"/>
          <w:sz w:val="22"/>
          <w:szCs w:val="22"/>
        </w:rPr>
      </w:pPr>
      <w:del w:id="2798" w:author="Leeyoung" w:date="2019-02-04T12:34:00Z">
        <w:r w:rsidDel="00F55EEF">
          <w:rPr>
            <w:rFonts w:eastAsiaTheme="minorEastAsia"/>
            <w:sz w:val="22"/>
            <w:szCs w:val="22"/>
          </w:rPr>
          <w:delText xml:space="preserve">     }</w:delText>
        </w:r>
      </w:del>
    </w:p>
    <w:p w14:paraId="440BE672" w14:textId="5EBE2DCF"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799" w:author="Leeyoung" w:date="2019-02-04T12:34:00Z"/>
          <w:rFonts w:eastAsiaTheme="minorEastAsia"/>
          <w:sz w:val="22"/>
          <w:szCs w:val="22"/>
        </w:rPr>
      </w:pPr>
      <w:del w:id="2800" w:author="Leeyoung" w:date="2019-02-04T12:34:00Z">
        <w:r w:rsidDel="00F55EEF">
          <w:rPr>
            <w:rFonts w:eastAsiaTheme="minorEastAsia"/>
            <w:sz w:val="22"/>
            <w:szCs w:val="22"/>
          </w:rPr>
          <w:delText xml:space="preserve">     identity vn-state-up {</w:delText>
        </w:r>
      </w:del>
    </w:p>
    <w:p w14:paraId="17948CFE" w14:textId="5C7A1418"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801" w:author="Leeyoung" w:date="2019-02-04T12:34:00Z"/>
          <w:rFonts w:eastAsiaTheme="minorEastAsia"/>
          <w:sz w:val="22"/>
          <w:szCs w:val="22"/>
        </w:rPr>
      </w:pPr>
      <w:del w:id="2802" w:author="Leeyoung" w:date="2019-02-04T12:34:00Z">
        <w:r w:rsidDel="00F55EEF">
          <w:rPr>
            <w:rFonts w:eastAsiaTheme="minorEastAsia"/>
            <w:sz w:val="22"/>
            <w:szCs w:val="22"/>
          </w:rPr>
          <w:delText xml:space="preserve">         base vn-state-type;</w:delText>
        </w:r>
      </w:del>
    </w:p>
    <w:p w14:paraId="38F19D21" w14:textId="5261C4CB"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803" w:author="Leeyoung" w:date="2019-02-04T12:34:00Z"/>
          <w:rFonts w:eastAsiaTheme="minorEastAsia"/>
          <w:sz w:val="22"/>
          <w:szCs w:val="22"/>
        </w:rPr>
      </w:pPr>
      <w:del w:id="2804" w:author="Leeyoung" w:date="2019-02-04T12:34:00Z">
        <w:r w:rsidDel="00F55EEF">
          <w:rPr>
            <w:rFonts w:eastAsiaTheme="minorEastAsia"/>
            <w:sz w:val="22"/>
            <w:szCs w:val="22"/>
          </w:rPr>
          <w:delText xml:space="preserve">         description "VN state up";</w:delText>
        </w:r>
      </w:del>
    </w:p>
    <w:p w14:paraId="2825BEF3" w14:textId="0BC7850D"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805" w:author="Leeyoung" w:date="2019-02-04T12:34:00Z"/>
          <w:rFonts w:eastAsiaTheme="minorEastAsia"/>
          <w:sz w:val="22"/>
          <w:szCs w:val="22"/>
        </w:rPr>
      </w:pPr>
      <w:del w:id="2806" w:author="Leeyoung" w:date="2019-02-04T12:34:00Z">
        <w:r w:rsidDel="00F55EEF">
          <w:rPr>
            <w:rFonts w:eastAsiaTheme="minorEastAsia"/>
            <w:sz w:val="22"/>
            <w:szCs w:val="22"/>
          </w:rPr>
          <w:delText xml:space="preserve">     }</w:delText>
        </w:r>
      </w:del>
    </w:p>
    <w:p w14:paraId="4B1B4073" w14:textId="00480D62"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807" w:author="Leeyoung" w:date="2019-02-04T12:34:00Z"/>
          <w:rFonts w:eastAsiaTheme="minorEastAsia"/>
          <w:sz w:val="22"/>
          <w:szCs w:val="22"/>
        </w:rPr>
      </w:pPr>
      <w:del w:id="2808" w:author="Leeyoung" w:date="2019-02-04T12:34:00Z">
        <w:r w:rsidDel="00F55EEF">
          <w:rPr>
            <w:rFonts w:eastAsiaTheme="minorEastAsia"/>
            <w:sz w:val="22"/>
            <w:szCs w:val="22"/>
          </w:rPr>
          <w:delText xml:space="preserve">     identity vn-state-down {</w:delText>
        </w:r>
      </w:del>
    </w:p>
    <w:p w14:paraId="6F846340" w14:textId="67360AEB"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809" w:author="Leeyoung" w:date="2019-02-04T12:34:00Z"/>
          <w:rFonts w:eastAsiaTheme="minorEastAsia"/>
          <w:sz w:val="22"/>
          <w:szCs w:val="22"/>
        </w:rPr>
      </w:pPr>
      <w:del w:id="2810" w:author="Leeyoung" w:date="2019-02-04T12:34:00Z">
        <w:r w:rsidDel="00F55EEF">
          <w:rPr>
            <w:rFonts w:eastAsiaTheme="minorEastAsia"/>
            <w:sz w:val="22"/>
            <w:szCs w:val="22"/>
          </w:rPr>
          <w:delText xml:space="preserve">         base vn-state-type;</w:delText>
        </w:r>
      </w:del>
    </w:p>
    <w:p w14:paraId="44E08888" w14:textId="1F4DBA8F"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811" w:author="Leeyoung" w:date="2019-02-04T12:34:00Z"/>
          <w:rFonts w:eastAsiaTheme="minorEastAsia"/>
          <w:sz w:val="22"/>
          <w:szCs w:val="22"/>
        </w:rPr>
      </w:pPr>
      <w:del w:id="2812" w:author="Leeyoung" w:date="2019-02-04T12:34:00Z">
        <w:r w:rsidDel="00F55EEF">
          <w:rPr>
            <w:rFonts w:eastAsiaTheme="minorEastAsia"/>
            <w:sz w:val="22"/>
            <w:szCs w:val="22"/>
          </w:rPr>
          <w:delText xml:space="preserve">         description "VN state down";</w:delText>
        </w:r>
      </w:del>
    </w:p>
    <w:p w14:paraId="74E2B407" w14:textId="03FAB201"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813" w:author="Leeyoung" w:date="2019-02-04T12:34:00Z"/>
          <w:rFonts w:eastAsiaTheme="minorEastAsia"/>
          <w:sz w:val="22"/>
          <w:szCs w:val="22"/>
        </w:rPr>
      </w:pPr>
      <w:del w:id="2814" w:author="Leeyoung" w:date="2019-02-04T12:34:00Z">
        <w:r w:rsidDel="00F55EEF">
          <w:rPr>
            <w:rFonts w:eastAsiaTheme="minorEastAsia"/>
            <w:sz w:val="22"/>
            <w:szCs w:val="22"/>
          </w:rPr>
          <w:delText xml:space="preserve">     }</w:delText>
        </w:r>
      </w:del>
    </w:p>
    <w:p w14:paraId="38215C97" w14:textId="438B90BA"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815" w:author="Leeyoung" w:date="2019-02-04T12:34:00Z"/>
          <w:rFonts w:eastAsiaTheme="minorEastAsia"/>
          <w:sz w:val="22"/>
          <w:szCs w:val="22"/>
        </w:rPr>
      </w:pPr>
      <w:del w:id="2816" w:author="Leeyoung" w:date="2019-02-04T12:34:00Z">
        <w:r w:rsidDel="00F55EEF">
          <w:rPr>
            <w:rFonts w:eastAsiaTheme="minorEastAsia"/>
            <w:sz w:val="22"/>
            <w:szCs w:val="22"/>
          </w:rPr>
          <w:delText xml:space="preserve">     identity vn-admin-state-type {</w:delText>
        </w:r>
      </w:del>
    </w:p>
    <w:p w14:paraId="72E9E3FF" w14:textId="5C3C0A88"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817" w:author="Leeyoung" w:date="2019-02-04T12:34:00Z"/>
          <w:rFonts w:eastAsiaTheme="minorEastAsia"/>
          <w:sz w:val="22"/>
          <w:szCs w:val="22"/>
        </w:rPr>
      </w:pPr>
      <w:del w:id="2818" w:author="Leeyoung" w:date="2019-02-04T12:34:00Z">
        <w:r w:rsidDel="00F55EEF">
          <w:rPr>
            <w:rFonts w:eastAsiaTheme="minorEastAsia"/>
            <w:sz w:val="22"/>
            <w:szCs w:val="22"/>
          </w:rPr>
          <w:delText xml:space="preserve">         description</w:delText>
        </w:r>
      </w:del>
    </w:p>
    <w:p w14:paraId="11DC90FF" w14:textId="1C61A9AD"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819" w:author="Leeyoung" w:date="2019-02-04T12:34:00Z"/>
          <w:rFonts w:eastAsiaTheme="minorEastAsia"/>
          <w:sz w:val="22"/>
          <w:szCs w:val="22"/>
        </w:rPr>
      </w:pPr>
      <w:del w:id="2820" w:author="Leeyoung" w:date="2019-02-04T12:34:00Z">
        <w:r w:rsidDel="00F55EEF">
          <w:rPr>
            <w:rFonts w:eastAsiaTheme="minorEastAsia"/>
            <w:sz w:val="22"/>
            <w:szCs w:val="22"/>
          </w:rPr>
          <w:delText xml:space="preserve">           "Base identity for VN admin states";</w:delText>
        </w:r>
      </w:del>
    </w:p>
    <w:p w14:paraId="55B334B7" w14:textId="69B725B1"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821" w:author="Leeyoung" w:date="2019-02-04T12:34:00Z"/>
          <w:rFonts w:eastAsiaTheme="minorEastAsia"/>
          <w:sz w:val="22"/>
          <w:szCs w:val="22"/>
        </w:rPr>
      </w:pPr>
      <w:del w:id="2822" w:author="Leeyoung" w:date="2019-02-04T12:34:00Z">
        <w:r w:rsidDel="00F55EEF">
          <w:rPr>
            <w:rFonts w:eastAsiaTheme="minorEastAsia"/>
            <w:sz w:val="22"/>
            <w:szCs w:val="22"/>
          </w:rPr>
          <w:delText xml:space="preserve">     }</w:delText>
        </w:r>
      </w:del>
    </w:p>
    <w:p w14:paraId="56FA4584" w14:textId="322DDAF5"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823" w:author="Leeyoung" w:date="2019-02-04T12:34:00Z"/>
          <w:rFonts w:eastAsiaTheme="minorEastAsia"/>
          <w:sz w:val="22"/>
          <w:szCs w:val="22"/>
        </w:rPr>
      </w:pPr>
      <w:del w:id="2824" w:author="Leeyoung" w:date="2019-02-04T12:34:00Z">
        <w:r w:rsidDel="00F55EEF">
          <w:rPr>
            <w:rFonts w:eastAsiaTheme="minorEastAsia"/>
            <w:sz w:val="22"/>
            <w:szCs w:val="22"/>
          </w:rPr>
          <w:delText xml:space="preserve">     identity vn-admin-state-up {</w:delText>
        </w:r>
      </w:del>
    </w:p>
    <w:p w14:paraId="5A49CE84" w14:textId="2435B2CF"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825" w:author="Leeyoung" w:date="2019-02-04T12:34:00Z"/>
          <w:rFonts w:eastAsiaTheme="minorEastAsia"/>
          <w:sz w:val="22"/>
          <w:szCs w:val="22"/>
        </w:rPr>
      </w:pPr>
      <w:del w:id="2826" w:author="Leeyoung" w:date="2019-02-04T12:34:00Z">
        <w:r w:rsidDel="00F55EEF">
          <w:rPr>
            <w:rFonts w:eastAsiaTheme="minorEastAsia"/>
            <w:sz w:val="22"/>
            <w:szCs w:val="22"/>
          </w:rPr>
          <w:delText xml:space="preserve">         base vn-admin-state-type;</w:delText>
        </w:r>
      </w:del>
    </w:p>
    <w:p w14:paraId="5C847791" w14:textId="3B1985D1"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827" w:author="Leeyoung" w:date="2019-02-04T12:34:00Z"/>
          <w:rFonts w:eastAsiaTheme="minorEastAsia"/>
          <w:sz w:val="22"/>
          <w:szCs w:val="22"/>
        </w:rPr>
      </w:pPr>
      <w:del w:id="2828" w:author="Leeyoung" w:date="2019-02-04T12:34:00Z">
        <w:r w:rsidDel="00F55EEF">
          <w:rPr>
            <w:rFonts w:eastAsiaTheme="minorEastAsia"/>
            <w:sz w:val="22"/>
            <w:szCs w:val="22"/>
          </w:rPr>
          <w:delText xml:space="preserve">         description "VN administratively state up";</w:delText>
        </w:r>
      </w:del>
    </w:p>
    <w:p w14:paraId="60EBD8CE" w14:textId="5D2F7BDD"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829" w:author="Leeyoung" w:date="2019-02-04T12:34:00Z"/>
          <w:rFonts w:eastAsiaTheme="minorEastAsia"/>
          <w:sz w:val="22"/>
          <w:szCs w:val="22"/>
        </w:rPr>
      </w:pPr>
      <w:del w:id="2830" w:author="Leeyoung" w:date="2019-02-04T12:34:00Z">
        <w:r w:rsidDel="00F55EEF">
          <w:rPr>
            <w:rFonts w:eastAsiaTheme="minorEastAsia"/>
            <w:sz w:val="22"/>
            <w:szCs w:val="22"/>
          </w:rPr>
          <w:delText xml:space="preserve">     }</w:delText>
        </w:r>
      </w:del>
    </w:p>
    <w:p w14:paraId="52E93C96" w14:textId="01AFBE6E"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831" w:author="Leeyoung" w:date="2019-02-04T12:34:00Z"/>
          <w:rFonts w:eastAsiaTheme="minorEastAsia"/>
          <w:sz w:val="22"/>
          <w:szCs w:val="22"/>
        </w:rPr>
      </w:pPr>
      <w:del w:id="2832" w:author="Leeyoung" w:date="2019-02-04T12:34:00Z">
        <w:r w:rsidDel="00F55EEF">
          <w:rPr>
            <w:rFonts w:eastAsiaTheme="minorEastAsia"/>
            <w:sz w:val="22"/>
            <w:szCs w:val="22"/>
          </w:rPr>
          <w:delText xml:space="preserve">     identity vn-admin-state-down {</w:delText>
        </w:r>
      </w:del>
    </w:p>
    <w:p w14:paraId="58C639F5" w14:textId="4E294013"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833" w:author="Leeyoung" w:date="2019-02-04T12:34:00Z"/>
          <w:rFonts w:eastAsiaTheme="minorEastAsia"/>
          <w:sz w:val="22"/>
          <w:szCs w:val="22"/>
        </w:rPr>
      </w:pPr>
      <w:del w:id="2834" w:author="Leeyoung" w:date="2019-02-04T12:34:00Z">
        <w:r w:rsidDel="00F55EEF">
          <w:rPr>
            <w:rFonts w:eastAsiaTheme="minorEastAsia"/>
            <w:sz w:val="22"/>
            <w:szCs w:val="22"/>
          </w:rPr>
          <w:delText xml:space="preserve">         base vn-admin-state-type;</w:delText>
        </w:r>
      </w:del>
    </w:p>
    <w:p w14:paraId="47AA4252" w14:textId="5A42054A"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835" w:author="Leeyoung" w:date="2019-02-04T12:34:00Z"/>
          <w:rFonts w:eastAsiaTheme="minorEastAsia"/>
          <w:sz w:val="22"/>
          <w:szCs w:val="22"/>
        </w:rPr>
      </w:pPr>
      <w:del w:id="2836" w:author="Leeyoung" w:date="2019-02-04T12:34:00Z">
        <w:r w:rsidDel="00F55EEF">
          <w:rPr>
            <w:rFonts w:eastAsiaTheme="minorEastAsia"/>
            <w:sz w:val="22"/>
            <w:szCs w:val="22"/>
          </w:rPr>
          <w:delText xml:space="preserve">         description "VN administratively state down";</w:delText>
        </w:r>
      </w:del>
    </w:p>
    <w:p w14:paraId="69BF2737" w14:textId="31D1BBE1"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837" w:author="Leeyoung" w:date="2019-02-04T12:34:00Z"/>
          <w:rFonts w:eastAsiaTheme="minorEastAsia"/>
          <w:sz w:val="22"/>
          <w:szCs w:val="22"/>
        </w:rPr>
      </w:pPr>
      <w:del w:id="2838" w:author="Leeyoung" w:date="2019-02-04T12:34:00Z">
        <w:r w:rsidDel="00F55EEF">
          <w:rPr>
            <w:rFonts w:eastAsiaTheme="minorEastAsia"/>
            <w:sz w:val="22"/>
            <w:szCs w:val="22"/>
          </w:rPr>
          <w:delText xml:space="preserve">     }</w:delText>
        </w:r>
      </w:del>
    </w:p>
    <w:p w14:paraId="65506A9B" w14:textId="562171F7"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839" w:author="Leeyoung" w:date="2019-02-04T12:34:00Z"/>
          <w:rFonts w:eastAsiaTheme="minorEastAsia"/>
          <w:sz w:val="22"/>
          <w:szCs w:val="22"/>
        </w:rPr>
      </w:pPr>
      <w:del w:id="2840" w:author="Leeyoung" w:date="2019-02-04T12:34:00Z">
        <w:r w:rsidDel="00F55EEF">
          <w:rPr>
            <w:rFonts w:eastAsiaTheme="minorEastAsia"/>
            <w:sz w:val="22"/>
            <w:szCs w:val="22"/>
          </w:rPr>
          <w:delText xml:space="preserve">     identity vn-compute-state-type {</w:delText>
        </w:r>
      </w:del>
    </w:p>
    <w:p w14:paraId="59169F4A" w14:textId="5C1DF8A8"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841" w:author="Leeyoung" w:date="2019-02-04T12:34:00Z"/>
          <w:rFonts w:eastAsiaTheme="minorEastAsia"/>
          <w:sz w:val="22"/>
          <w:szCs w:val="22"/>
        </w:rPr>
      </w:pPr>
      <w:del w:id="2842" w:author="Leeyoung" w:date="2019-02-04T12:34:00Z">
        <w:r w:rsidDel="00F55EEF">
          <w:rPr>
            <w:rFonts w:eastAsiaTheme="minorEastAsia"/>
            <w:sz w:val="22"/>
            <w:szCs w:val="22"/>
          </w:rPr>
          <w:delText xml:space="preserve">         description</w:delText>
        </w:r>
      </w:del>
    </w:p>
    <w:p w14:paraId="53E9B1B3" w14:textId="04D91C67"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843" w:author="Leeyoung" w:date="2019-02-04T12:34:00Z"/>
          <w:rFonts w:eastAsiaTheme="minorEastAsia"/>
          <w:sz w:val="22"/>
          <w:szCs w:val="22"/>
        </w:rPr>
      </w:pPr>
      <w:del w:id="2844" w:author="Leeyoung" w:date="2019-02-04T12:34:00Z">
        <w:r w:rsidDel="00F55EEF">
          <w:rPr>
            <w:rFonts w:eastAsiaTheme="minorEastAsia"/>
            <w:sz w:val="22"/>
            <w:szCs w:val="22"/>
          </w:rPr>
          <w:delText xml:space="preserve">           "Base identity for compute states";</w:delText>
        </w:r>
      </w:del>
    </w:p>
    <w:p w14:paraId="4752F55F" w14:textId="182346F4"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845" w:author="Leeyoung" w:date="2019-02-04T12:34:00Z"/>
          <w:rFonts w:eastAsiaTheme="minorEastAsia"/>
          <w:sz w:val="22"/>
          <w:szCs w:val="22"/>
        </w:rPr>
      </w:pPr>
      <w:del w:id="2846" w:author="Leeyoung" w:date="2019-02-04T12:34:00Z">
        <w:r w:rsidDel="00F55EEF">
          <w:rPr>
            <w:rFonts w:eastAsiaTheme="minorEastAsia"/>
            <w:sz w:val="22"/>
            <w:szCs w:val="22"/>
          </w:rPr>
          <w:delText xml:space="preserve">     }</w:delText>
        </w:r>
      </w:del>
    </w:p>
    <w:p w14:paraId="549C1314" w14:textId="1C65C693"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847" w:author="Leeyoung" w:date="2019-02-04T12:34:00Z"/>
          <w:rFonts w:eastAsiaTheme="minorEastAsia"/>
          <w:sz w:val="22"/>
          <w:szCs w:val="22"/>
        </w:rPr>
      </w:pPr>
      <w:del w:id="2848" w:author="Leeyoung" w:date="2019-02-04T12:34:00Z">
        <w:r w:rsidDel="00F55EEF">
          <w:rPr>
            <w:rFonts w:eastAsiaTheme="minorEastAsia"/>
            <w:sz w:val="22"/>
            <w:szCs w:val="22"/>
          </w:rPr>
          <w:delText xml:space="preserve">     identity vn-compute-state-computing {</w:delText>
        </w:r>
      </w:del>
    </w:p>
    <w:p w14:paraId="0294D0BE" w14:textId="077FB745"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849" w:author="Leeyoung" w:date="2019-02-04T12:34:00Z"/>
          <w:rFonts w:eastAsiaTheme="minorEastAsia"/>
          <w:sz w:val="22"/>
          <w:szCs w:val="22"/>
        </w:rPr>
      </w:pPr>
      <w:del w:id="2850" w:author="Leeyoung" w:date="2019-02-04T12:34:00Z">
        <w:r w:rsidDel="00F55EEF">
          <w:rPr>
            <w:rFonts w:eastAsiaTheme="minorEastAsia"/>
            <w:sz w:val="22"/>
            <w:szCs w:val="22"/>
          </w:rPr>
          <w:delText xml:space="preserve">         base vn-compute-state-type;</w:delText>
        </w:r>
      </w:del>
    </w:p>
    <w:p w14:paraId="2218C0C6" w14:textId="49A67894"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851" w:author="Leeyoung" w:date="2019-02-04T12:34:00Z"/>
          <w:rFonts w:eastAsiaTheme="minorEastAsia"/>
          <w:sz w:val="22"/>
          <w:szCs w:val="22"/>
        </w:rPr>
      </w:pPr>
      <w:del w:id="2852" w:author="Leeyoung" w:date="2019-02-04T12:34:00Z">
        <w:r w:rsidDel="00F55EEF">
          <w:rPr>
            <w:rFonts w:eastAsiaTheme="minorEastAsia"/>
            <w:sz w:val="22"/>
            <w:szCs w:val="22"/>
          </w:rPr>
          <w:delText xml:space="preserve">         description</w:delText>
        </w:r>
      </w:del>
    </w:p>
    <w:p w14:paraId="2AA824CE" w14:textId="6E4A76EC"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853" w:author="Leeyoung" w:date="2019-02-04T12:34:00Z"/>
          <w:rFonts w:eastAsiaTheme="minorEastAsia"/>
          <w:sz w:val="22"/>
          <w:szCs w:val="22"/>
        </w:rPr>
      </w:pPr>
      <w:del w:id="2854" w:author="Leeyoung" w:date="2019-02-04T12:34:00Z">
        <w:r w:rsidDel="00F55EEF">
          <w:rPr>
            <w:rFonts w:eastAsiaTheme="minorEastAsia"/>
            <w:sz w:val="22"/>
            <w:szCs w:val="22"/>
          </w:rPr>
          <w:delText xml:space="preserve">           "State path compute in progress";</w:delText>
        </w:r>
      </w:del>
    </w:p>
    <w:p w14:paraId="0F98B826" w14:textId="39C13C3D"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855" w:author="Leeyoung" w:date="2019-02-04T12:34:00Z"/>
          <w:rFonts w:eastAsiaTheme="minorEastAsia"/>
          <w:sz w:val="22"/>
          <w:szCs w:val="22"/>
        </w:rPr>
      </w:pPr>
      <w:del w:id="2856" w:author="Leeyoung" w:date="2019-02-04T12:34:00Z">
        <w:r w:rsidDel="00F55EEF">
          <w:rPr>
            <w:rFonts w:eastAsiaTheme="minorEastAsia"/>
            <w:sz w:val="22"/>
            <w:szCs w:val="22"/>
          </w:rPr>
          <w:delText xml:space="preserve">     }</w:delText>
        </w:r>
      </w:del>
    </w:p>
    <w:p w14:paraId="70DD3DF4" w14:textId="4530B76B"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857" w:author="Leeyoung" w:date="2019-02-04T12:34:00Z"/>
          <w:rFonts w:eastAsiaTheme="minorEastAsia"/>
          <w:sz w:val="22"/>
          <w:szCs w:val="22"/>
        </w:rPr>
      </w:pPr>
      <w:del w:id="2858" w:author="Leeyoung" w:date="2019-02-04T12:34:00Z">
        <w:r w:rsidDel="00F55EEF">
          <w:rPr>
            <w:rFonts w:eastAsiaTheme="minorEastAsia"/>
            <w:sz w:val="22"/>
            <w:szCs w:val="22"/>
          </w:rPr>
          <w:delText xml:space="preserve">     identity vn-compute-state-computation-ok {</w:delText>
        </w:r>
      </w:del>
    </w:p>
    <w:p w14:paraId="729EA3A9" w14:textId="78F953BE"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859" w:author="Leeyoung" w:date="2019-02-04T12:34:00Z"/>
          <w:rFonts w:eastAsiaTheme="minorEastAsia"/>
          <w:sz w:val="22"/>
          <w:szCs w:val="22"/>
        </w:rPr>
      </w:pPr>
      <w:del w:id="2860" w:author="Leeyoung" w:date="2019-02-04T12:34:00Z">
        <w:r w:rsidDel="00F55EEF">
          <w:rPr>
            <w:rFonts w:eastAsiaTheme="minorEastAsia"/>
            <w:sz w:val="22"/>
            <w:szCs w:val="22"/>
          </w:rPr>
          <w:delText xml:space="preserve">         base vn-compute-state-type;</w:delText>
        </w:r>
      </w:del>
    </w:p>
    <w:p w14:paraId="4AF98B7F" w14:textId="100E91FE"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861" w:author="Leeyoung" w:date="2019-02-04T12:34:00Z"/>
          <w:rFonts w:eastAsiaTheme="minorEastAsia"/>
          <w:sz w:val="22"/>
          <w:szCs w:val="22"/>
        </w:rPr>
      </w:pPr>
      <w:del w:id="2862" w:author="Leeyoung" w:date="2019-02-04T12:34:00Z">
        <w:r w:rsidDel="00F55EEF">
          <w:rPr>
            <w:rFonts w:eastAsiaTheme="minorEastAsia"/>
            <w:sz w:val="22"/>
            <w:szCs w:val="22"/>
          </w:rPr>
          <w:delText xml:space="preserve">         description</w:delText>
        </w:r>
      </w:del>
    </w:p>
    <w:p w14:paraId="62695FC6" w14:textId="1A037B64"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863" w:author="Leeyoung" w:date="2019-02-04T12:34:00Z"/>
          <w:rFonts w:eastAsiaTheme="minorEastAsia"/>
          <w:sz w:val="22"/>
          <w:szCs w:val="22"/>
        </w:rPr>
      </w:pPr>
      <w:del w:id="2864" w:author="Leeyoung" w:date="2019-02-04T12:34:00Z">
        <w:r w:rsidDel="00F55EEF">
          <w:rPr>
            <w:rFonts w:eastAsiaTheme="minorEastAsia"/>
            <w:sz w:val="22"/>
            <w:szCs w:val="22"/>
          </w:rPr>
          <w:delText xml:space="preserve">           "State path compute successful";</w:delText>
        </w:r>
      </w:del>
    </w:p>
    <w:p w14:paraId="7F8C2A8F" w14:textId="12A17510"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865" w:author="Leeyoung" w:date="2019-02-04T12:34:00Z"/>
          <w:rFonts w:eastAsiaTheme="minorEastAsia"/>
          <w:sz w:val="22"/>
          <w:szCs w:val="22"/>
        </w:rPr>
      </w:pPr>
      <w:del w:id="2866" w:author="Leeyoung" w:date="2019-02-04T12:34:00Z">
        <w:r w:rsidDel="00F55EEF">
          <w:rPr>
            <w:rFonts w:eastAsiaTheme="minorEastAsia"/>
            <w:sz w:val="22"/>
            <w:szCs w:val="22"/>
          </w:rPr>
          <w:delText xml:space="preserve">     }</w:delText>
        </w:r>
      </w:del>
    </w:p>
    <w:p w14:paraId="3F49A4EA" w14:textId="57149019"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867" w:author="Leeyoung" w:date="2019-02-04T12:34:00Z"/>
          <w:rFonts w:eastAsiaTheme="minorEastAsia"/>
          <w:sz w:val="22"/>
          <w:szCs w:val="22"/>
        </w:rPr>
      </w:pPr>
      <w:del w:id="2868" w:author="Leeyoung" w:date="2019-02-04T12:34:00Z">
        <w:r w:rsidDel="00F55EEF">
          <w:rPr>
            <w:rFonts w:eastAsiaTheme="minorEastAsia"/>
            <w:sz w:val="22"/>
            <w:szCs w:val="22"/>
          </w:rPr>
          <w:delText xml:space="preserve">     identity vn-compute-state-computatione-failed {</w:delText>
        </w:r>
      </w:del>
    </w:p>
    <w:p w14:paraId="07486D51" w14:textId="64B811D8"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869" w:author="Leeyoung" w:date="2019-02-04T12:34:00Z"/>
          <w:rFonts w:eastAsiaTheme="minorEastAsia"/>
          <w:sz w:val="22"/>
          <w:szCs w:val="22"/>
        </w:rPr>
      </w:pPr>
      <w:del w:id="2870" w:author="Leeyoung" w:date="2019-02-04T12:34:00Z">
        <w:r w:rsidDel="00F55EEF">
          <w:rPr>
            <w:rFonts w:eastAsiaTheme="minorEastAsia"/>
            <w:sz w:val="22"/>
            <w:szCs w:val="22"/>
          </w:rPr>
          <w:delText xml:space="preserve">         base vn-compute-state-type;</w:delText>
        </w:r>
      </w:del>
    </w:p>
    <w:p w14:paraId="00967AC5" w14:textId="04917379"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871" w:author="Leeyoung" w:date="2019-02-04T12:34:00Z"/>
          <w:rFonts w:eastAsiaTheme="minorEastAsia"/>
          <w:sz w:val="22"/>
          <w:szCs w:val="22"/>
        </w:rPr>
      </w:pPr>
      <w:del w:id="2872" w:author="Leeyoung" w:date="2019-02-04T12:34:00Z">
        <w:r w:rsidDel="00F55EEF">
          <w:rPr>
            <w:rFonts w:eastAsiaTheme="minorEastAsia"/>
            <w:sz w:val="22"/>
            <w:szCs w:val="22"/>
          </w:rPr>
          <w:delText xml:space="preserve">         description</w:delText>
        </w:r>
      </w:del>
    </w:p>
    <w:p w14:paraId="27F08FD7" w14:textId="5B07A0ED"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873" w:author="Leeyoung" w:date="2019-02-04T12:34:00Z"/>
          <w:rFonts w:eastAsiaTheme="minorEastAsia"/>
          <w:sz w:val="22"/>
          <w:szCs w:val="22"/>
        </w:rPr>
      </w:pPr>
      <w:del w:id="2874" w:author="Leeyoung" w:date="2019-02-04T12:34:00Z">
        <w:r w:rsidDel="00F55EEF">
          <w:rPr>
            <w:rFonts w:eastAsiaTheme="minorEastAsia"/>
            <w:sz w:val="22"/>
            <w:szCs w:val="22"/>
          </w:rPr>
          <w:delText xml:space="preserve">           "State path compute failed";</w:delText>
        </w:r>
      </w:del>
    </w:p>
    <w:p w14:paraId="52CAEE64" w14:textId="4EB5983C"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875" w:author="Leeyoung" w:date="2019-02-04T12:34:00Z"/>
          <w:rFonts w:eastAsiaTheme="minorEastAsia"/>
          <w:sz w:val="22"/>
          <w:szCs w:val="22"/>
        </w:rPr>
      </w:pPr>
      <w:del w:id="2876" w:author="Leeyoung" w:date="2019-02-04T12:34:00Z">
        <w:r w:rsidDel="00F55EEF">
          <w:rPr>
            <w:rFonts w:eastAsiaTheme="minorEastAsia"/>
            <w:sz w:val="22"/>
            <w:szCs w:val="22"/>
          </w:rPr>
          <w:delText xml:space="preserve">     }</w:delText>
        </w:r>
      </w:del>
    </w:p>
    <w:p w14:paraId="4E285C04" w14:textId="279E2478"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877" w:author="Leeyoung" w:date="2019-02-04T12:34:00Z"/>
          <w:rFonts w:eastAsiaTheme="minorEastAsia"/>
          <w:sz w:val="22"/>
          <w:szCs w:val="22"/>
        </w:rPr>
      </w:pPr>
      <w:del w:id="2878" w:author="Leeyoung" w:date="2019-02-04T12:34:00Z">
        <w:r w:rsidDel="00F55EEF">
          <w:rPr>
            <w:rFonts w:eastAsiaTheme="minorEastAsia"/>
            <w:sz w:val="22"/>
            <w:szCs w:val="22"/>
          </w:rPr>
          <w:delText xml:space="preserve">    /*</w:delText>
        </w:r>
      </w:del>
    </w:p>
    <w:p w14:paraId="7D5ED3F9" w14:textId="78E9CDEE"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879" w:author="Leeyoung" w:date="2019-02-04T12:34:00Z"/>
          <w:rFonts w:eastAsiaTheme="minorEastAsia"/>
          <w:sz w:val="22"/>
          <w:szCs w:val="22"/>
        </w:rPr>
      </w:pPr>
      <w:del w:id="2880" w:author="Leeyoung" w:date="2019-02-04T12:34:00Z">
        <w:r w:rsidDel="00F55EEF">
          <w:rPr>
            <w:rFonts w:eastAsiaTheme="minorEastAsia"/>
            <w:sz w:val="22"/>
            <w:szCs w:val="22"/>
          </w:rPr>
          <w:delText xml:space="preserve">     * Groupings</w:delText>
        </w:r>
      </w:del>
    </w:p>
    <w:p w14:paraId="39F70572" w14:textId="3C8E2876"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881" w:author="Leeyoung" w:date="2019-02-04T12:34:00Z"/>
          <w:rFonts w:eastAsiaTheme="minorEastAsia"/>
          <w:sz w:val="22"/>
          <w:szCs w:val="22"/>
        </w:rPr>
      </w:pPr>
      <w:del w:id="2882" w:author="Leeyoung" w:date="2019-02-04T12:34:00Z">
        <w:r w:rsidDel="00F55EEF">
          <w:rPr>
            <w:rFonts w:eastAsiaTheme="minorEastAsia"/>
            <w:sz w:val="22"/>
            <w:szCs w:val="22"/>
          </w:rPr>
          <w:delText xml:space="preserve">     */</w:delText>
        </w:r>
      </w:del>
    </w:p>
    <w:p w14:paraId="5498C858" w14:textId="34B2FA3B"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883" w:author="Leeyoung" w:date="2019-02-04T12:34:00Z"/>
          <w:rFonts w:eastAsiaTheme="minorEastAsia"/>
          <w:sz w:val="22"/>
          <w:szCs w:val="22"/>
        </w:rPr>
      </w:pPr>
      <w:del w:id="2884" w:author="Leeyoung" w:date="2019-02-04T12:34:00Z">
        <w:r w:rsidDel="00F55EEF">
          <w:rPr>
            <w:rFonts w:eastAsiaTheme="minorEastAsia"/>
            <w:sz w:val="22"/>
            <w:szCs w:val="22"/>
          </w:rPr>
          <w:tab/>
        </w:r>
      </w:del>
    </w:p>
    <w:p w14:paraId="044AC152" w14:textId="51366839"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885" w:author="Leeyoung" w:date="2019-02-04T12:34:00Z"/>
          <w:rFonts w:eastAsiaTheme="minorEastAsia"/>
          <w:sz w:val="22"/>
          <w:szCs w:val="22"/>
        </w:rPr>
      </w:pPr>
      <w:del w:id="2886" w:author="Leeyoung" w:date="2019-02-04T12:34:00Z">
        <w:r w:rsidDel="00F55EEF">
          <w:rPr>
            <w:rFonts w:eastAsiaTheme="minorEastAsia"/>
            <w:sz w:val="22"/>
            <w:szCs w:val="22"/>
          </w:rPr>
          <w:tab/>
          <w:delText>typedef vn-disjointness {</w:delText>
        </w:r>
      </w:del>
    </w:p>
    <w:p w14:paraId="42E7291A" w14:textId="2F4934CA"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887" w:author="Leeyoung" w:date="2019-02-04T12:34:00Z"/>
          <w:rFonts w:eastAsiaTheme="minorEastAsia"/>
          <w:sz w:val="22"/>
          <w:szCs w:val="22"/>
        </w:rPr>
      </w:pPr>
      <w:del w:id="2888" w:author="Leeyoung" w:date="2019-02-04T12:34:00Z">
        <w:r w:rsidDel="00F55EEF">
          <w:rPr>
            <w:rFonts w:eastAsiaTheme="minorEastAsia"/>
            <w:sz w:val="22"/>
            <w:szCs w:val="22"/>
          </w:rPr>
          <w:tab/>
        </w:r>
        <w:r w:rsidDel="00F55EEF">
          <w:rPr>
            <w:rFonts w:eastAsiaTheme="minorEastAsia"/>
            <w:sz w:val="22"/>
            <w:szCs w:val="22"/>
          </w:rPr>
          <w:tab/>
          <w:delText>type bits {</w:delText>
        </w:r>
      </w:del>
    </w:p>
    <w:p w14:paraId="39209AC5" w14:textId="267AFA4F"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889" w:author="Leeyoung" w:date="2019-02-04T12:34:00Z"/>
          <w:rFonts w:eastAsiaTheme="minorEastAsia"/>
          <w:sz w:val="22"/>
          <w:szCs w:val="22"/>
        </w:rPr>
      </w:pPr>
      <w:del w:id="2890" w:author="Leeyoung" w:date="2019-02-04T12:34:00Z">
        <w:r w:rsidDel="00F55EEF">
          <w:rPr>
            <w:rFonts w:eastAsiaTheme="minorEastAsia"/>
            <w:sz w:val="22"/>
            <w:szCs w:val="22"/>
          </w:rPr>
          <w:tab/>
        </w:r>
        <w:r w:rsidDel="00F55EEF">
          <w:rPr>
            <w:rFonts w:eastAsiaTheme="minorEastAsia"/>
            <w:sz w:val="22"/>
            <w:szCs w:val="22"/>
          </w:rPr>
          <w:tab/>
        </w:r>
        <w:r w:rsidDel="00F55EEF">
          <w:rPr>
            <w:rFonts w:eastAsiaTheme="minorEastAsia"/>
            <w:sz w:val="22"/>
            <w:szCs w:val="22"/>
          </w:rPr>
          <w:tab/>
          <w:delText>bit node {</w:delText>
        </w:r>
      </w:del>
    </w:p>
    <w:p w14:paraId="32DE469E" w14:textId="56E162C4"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891" w:author="Leeyoung" w:date="2019-02-04T12:34:00Z"/>
          <w:rFonts w:eastAsiaTheme="minorEastAsia"/>
          <w:sz w:val="22"/>
          <w:szCs w:val="22"/>
        </w:rPr>
      </w:pPr>
      <w:del w:id="2892" w:author="Leeyoung" w:date="2019-02-04T12:34:00Z">
        <w:r w:rsidDel="00F55EEF">
          <w:rPr>
            <w:rFonts w:eastAsiaTheme="minorEastAsia"/>
            <w:sz w:val="22"/>
            <w:szCs w:val="22"/>
          </w:rPr>
          <w:tab/>
        </w:r>
        <w:r w:rsidDel="00F55EEF">
          <w:rPr>
            <w:rFonts w:eastAsiaTheme="minorEastAsia"/>
            <w:sz w:val="22"/>
            <w:szCs w:val="22"/>
          </w:rPr>
          <w:tab/>
        </w:r>
        <w:r w:rsidDel="00F55EEF">
          <w:rPr>
            <w:rFonts w:eastAsiaTheme="minorEastAsia"/>
            <w:sz w:val="22"/>
            <w:szCs w:val="22"/>
          </w:rPr>
          <w:tab/>
        </w:r>
        <w:r w:rsidDel="00F55EEF">
          <w:rPr>
            <w:rFonts w:eastAsiaTheme="minorEastAsia"/>
            <w:sz w:val="22"/>
            <w:szCs w:val="22"/>
          </w:rPr>
          <w:tab/>
          <w:delText>position 0;</w:delText>
        </w:r>
      </w:del>
    </w:p>
    <w:p w14:paraId="1447E714" w14:textId="1F96F0A4"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893" w:author="Leeyoung" w:date="2019-02-04T12:34:00Z"/>
          <w:rFonts w:eastAsiaTheme="minorEastAsia"/>
          <w:sz w:val="22"/>
          <w:szCs w:val="22"/>
        </w:rPr>
      </w:pPr>
      <w:del w:id="2894" w:author="Leeyoung" w:date="2019-02-04T12:34:00Z">
        <w:r w:rsidDel="00F55EEF">
          <w:rPr>
            <w:rFonts w:eastAsiaTheme="minorEastAsia"/>
            <w:sz w:val="22"/>
            <w:szCs w:val="22"/>
          </w:rPr>
          <w:tab/>
        </w:r>
        <w:r w:rsidDel="00F55EEF">
          <w:rPr>
            <w:rFonts w:eastAsiaTheme="minorEastAsia"/>
            <w:sz w:val="22"/>
            <w:szCs w:val="22"/>
          </w:rPr>
          <w:tab/>
        </w:r>
        <w:r w:rsidDel="00F55EEF">
          <w:rPr>
            <w:rFonts w:eastAsiaTheme="minorEastAsia"/>
            <w:sz w:val="22"/>
            <w:szCs w:val="22"/>
          </w:rPr>
          <w:tab/>
        </w:r>
        <w:r w:rsidDel="00F55EEF">
          <w:rPr>
            <w:rFonts w:eastAsiaTheme="minorEastAsia"/>
            <w:sz w:val="22"/>
            <w:szCs w:val="22"/>
          </w:rPr>
          <w:tab/>
          <w:delText>description "node disjoint";</w:delText>
        </w:r>
      </w:del>
    </w:p>
    <w:p w14:paraId="2578AF47" w14:textId="7C9A8B95"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895" w:author="Leeyoung" w:date="2019-02-04T12:34:00Z"/>
          <w:rFonts w:eastAsiaTheme="minorEastAsia"/>
          <w:sz w:val="22"/>
          <w:szCs w:val="22"/>
        </w:rPr>
      </w:pPr>
      <w:del w:id="2896" w:author="Leeyoung" w:date="2019-02-04T12:34:00Z">
        <w:r w:rsidDel="00F55EEF">
          <w:rPr>
            <w:rFonts w:eastAsiaTheme="minorEastAsia"/>
            <w:sz w:val="22"/>
            <w:szCs w:val="22"/>
          </w:rPr>
          <w:tab/>
        </w:r>
        <w:r w:rsidDel="00F55EEF">
          <w:rPr>
            <w:rFonts w:eastAsiaTheme="minorEastAsia"/>
            <w:sz w:val="22"/>
            <w:szCs w:val="22"/>
          </w:rPr>
          <w:tab/>
          <w:delText xml:space="preserve">    }</w:delText>
        </w:r>
      </w:del>
    </w:p>
    <w:p w14:paraId="21E8F56F" w14:textId="4FE9C252"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897" w:author="Leeyoung" w:date="2019-02-04T12:34:00Z"/>
          <w:rFonts w:eastAsiaTheme="minorEastAsia"/>
          <w:sz w:val="22"/>
          <w:szCs w:val="22"/>
        </w:rPr>
      </w:pPr>
      <w:del w:id="2898" w:author="Leeyoung" w:date="2019-02-04T12:34:00Z">
        <w:r w:rsidDel="00F55EEF">
          <w:rPr>
            <w:rFonts w:eastAsiaTheme="minorEastAsia"/>
            <w:sz w:val="22"/>
            <w:szCs w:val="22"/>
          </w:rPr>
          <w:tab/>
        </w:r>
        <w:r w:rsidDel="00F55EEF">
          <w:rPr>
            <w:rFonts w:eastAsiaTheme="minorEastAsia"/>
            <w:sz w:val="22"/>
            <w:szCs w:val="22"/>
          </w:rPr>
          <w:tab/>
        </w:r>
        <w:r w:rsidDel="00F55EEF">
          <w:rPr>
            <w:rFonts w:eastAsiaTheme="minorEastAsia"/>
            <w:sz w:val="22"/>
            <w:szCs w:val="22"/>
          </w:rPr>
          <w:tab/>
          <w:delText>bit link {</w:delText>
        </w:r>
      </w:del>
    </w:p>
    <w:p w14:paraId="011C7779" w14:textId="426C566F"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899" w:author="Leeyoung" w:date="2019-02-04T12:34:00Z"/>
          <w:rFonts w:eastAsiaTheme="minorEastAsia"/>
          <w:sz w:val="22"/>
          <w:szCs w:val="22"/>
        </w:rPr>
      </w:pPr>
      <w:del w:id="2900" w:author="Leeyoung" w:date="2019-02-04T12:34:00Z">
        <w:r w:rsidDel="00F55EEF">
          <w:rPr>
            <w:rFonts w:eastAsiaTheme="minorEastAsia"/>
            <w:sz w:val="22"/>
            <w:szCs w:val="22"/>
          </w:rPr>
          <w:tab/>
        </w:r>
        <w:r w:rsidDel="00F55EEF">
          <w:rPr>
            <w:rFonts w:eastAsiaTheme="minorEastAsia"/>
            <w:sz w:val="22"/>
            <w:szCs w:val="22"/>
          </w:rPr>
          <w:tab/>
        </w:r>
        <w:r w:rsidDel="00F55EEF">
          <w:rPr>
            <w:rFonts w:eastAsiaTheme="minorEastAsia"/>
            <w:sz w:val="22"/>
            <w:szCs w:val="22"/>
          </w:rPr>
          <w:tab/>
        </w:r>
        <w:r w:rsidDel="00F55EEF">
          <w:rPr>
            <w:rFonts w:eastAsiaTheme="minorEastAsia"/>
            <w:sz w:val="22"/>
            <w:szCs w:val="22"/>
          </w:rPr>
          <w:tab/>
          <w:delText>position 1;</w:delText>
        </w:r>
      </w:del>
    </w:p>
    <w:p w14:paraId="3C200FC2" w14:textId="513CA63B"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901" w:author="Leeyoung" w:date="2019-02-04T12:34:00Z"/>
          <w:rFonts w:eastAsiaTheme="minorEastAsia"/>
          <w:sz w:val="22"/>
          <w:szCs w:val="22"/>
        </w:rPr>
      </w:pPr>
      <w:del w:id="2902" w:author="Leeyoung" w:date="2019-02-04T12:34:00Z">
        <w:r w:rsidDel="00F55EEF">
          <w:rPr>
            <w:rFonts w:eastAsiaTheme="minorEastAsia"/>
            <w:sz w:val="22"/>
            <w:szCs w:val="22"/>
          </w:rPr>
          <w:tab/>
        </w:r>
        <w:r w:rsidDel="00F55EEF">
          <w:rPr>
            <w:rFonts w:eastAsiaTheme="minorEastAsia"/>
            <w:sz w:val="22"/>
            <w:szCs w:val="22"/>
          </w:rPr>
          <w:tab/>
        </w:r>
        <w:r w:rsidDel="00F55EEF">
          <w:rPr>
            <w:rFonts w:eastAsiaTheme="minorEastAsia"/>
            <w:sz w:val="22"/>
            <w:szCs w:val="22"/>
          </w:rPr>
          <w:tab/>
        </w:r>
        <w:r w:rsidDel="00F55EEF">
          <w:rPr>
            <w:rFonts w:eastAsiaTheme="minorEastAsia"/>
            <w:sz w:val="22"/>
            <w:szCs w:val="22"/>
          </w:rPr>
          <w:tab/>
          <w:delText>description "link disjoint";</w:delText>
        </w:r>
      </w:del>
    </w:p>
    <w:p w14:paraId="3509652A" w14:textId="1EC21155"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903" w:author="Leeyoung" w:date="2019-02-04T12:34:00Z"/>
          <w:rFonts w:eastAsiaTheme="minorEastAsia"/>
          <w:sz w:val="22"/>
          <w:szCs w:val="22"/>
        </w:rPr>
      </w:pPr>
      <w:del w:id="2904" w:author="Leeyoung" w:date="2019-02-04T12:34:00Z">
        <w:r w:rsidDel="00F55EEF">
          <w:rPr>
            <w:rFonts w:eastAsiaTheme="minorEastAsia"/>
            <w:sz w:val="22"/>
            <w:szCs w:val="22"/>
          </w:rPr>
          <w:tab/>
        </w:r>
        <w:r w:rsidDel="00F55EEF">
          <w:rPr>
            <w:rFonts w:eastAsiaTheme="minorEastAsia"/>
            <w:sz w:val="22"/>
            <w:szCs w:val="22"/>
          </w:rPr>
          <w:tab/>
        </w:r>
        <w:r w:rsidDel="00F55EEF">
          <w:rPr>
            <w:rFonts w:eastAsiaTheme="minorEastAsia"/>
            <w:sz w:val="22"/>
            <w:szCs w:val="22"/>
          </w:rPr>
          <w:tab/>
          <w:delText>}</w:delText>
        </w:r>
      </w:del>
    </w:p>
    <w:p w14:paraId="447AB979" w14:textId="161FB2F0"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905" w:author="Leeyoung" w:date="2019-02-04T12:34:00Z"/>
          <w:rFonts w:eastAsiaTheme="minorEastAsia"/>
          <w:sz w:val="22"/>
          <w:szCs w:val="22"/>
        </w:rPr>
      </w:pPr>
      <w:del w:id="2906" w:author="Leeyoung" w:date="2019-02-04T12:34:00Z">
        <w:r w:rsidDel="00F55EEF">
          <w:rPr>
            <w:rFonts w:eastAsiaTheme="minorEastAsia"/>
            <w:sz w:val="22"/>
            <w:szCs w:val="22"/>
          </w:rPr>
          <w:tab/>
        </w:r>
        <w:r w:rsidDel="00F55EEF">
          <w:rPr>
            <w:rFonts w:eastAsiaTheme="minorEastAsia"/>
            <w:sz w:val="22"/>
            <w:szCs w:val="22"/>
          </w:rPr>
          <w:tab/>
        </w:r>
        <w:r w:rsidDel="00F55EEF">
          <w:rPr>
            <w:rFonts w:eastAsiaTheme="minorEastAsia"/>
            <w:sz w:val="22"/>
            <w:szCs w:val="22"/>
          </w:rPr>
          <w:tab/>
          <w:delText>bit srlg {</w:delText>
        </w:r>
      </w:del>
    </w:p>
    <w:p w14:paraId="332A4028" w14:textId="5920587C"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907" w:author="Leeyoung" w:date="2019-02-04T12:34:00Z"/>
          <w:rFonts w:eastAsiaTheme="minorEastAsia"/>
          <w:sz w:val="22"/>
          <w:szCs w:val="22"/>
        </w:rPr>
      </w:pPr>
      <w:del w:id="2908" w:author="Leeyoung" w:date="2019-02-04T12:34:00Z">
        <w:r w:rsidDel="00F55EEF">
          <w:rPr>
            <w:rFonts w:eastAsiaTheme="minorEastAsia"/>
            <w:sz w:val="22"/>
            <w:szCs w:val="22"/>
          </w:rPr>
          <w:tab/>
        </w:r>
        <w:r w:rsidDel="00F55EEF">
          <w:rPr>
            <w:rFonts w:eastAsiaTheme="minorEastAsia"/>
            <w:sz w:val="22"/>
            <w:szCs w:val="22"/>
          </w:rPr>
          <w:tab/>
        </w:r>
        <w:r w:rsidDel="00F55EEF">
          <w:rPr>
            <w:rFonts w:eastAsiaTheme="minorEastAsia"/>
            <w:sz w:val="22"/>
            <w:szCs w:val="22"/>
          </w:rPr>
          <w:tab/>
        </w:r>
        <w:r w:rsidDel="00F55EEF">
          <w:rPr>
            <w:rFonts w:eastAsiaTheme="minorEastAsia"/>
            <w:sz w:val="22"/>
            <w:szCs w:val="22"/>
          </w:rPr>
          <w:tab/>
          <w:delText>position 2;</w:delText>
        </w:r>
      </w:del>
    </w:p>
    <w:p w14:paraId="76EC1944" w14:textId="48EF68D5"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909" w:author="Leeyoung" w:date="2019-02-04T12:34:00Z"/>
          <w:rFonts w:eastAsiaTheme="minorEastAsia"/>
          <w:sz w:val="22"/>
          <w:szCs w:val="22"/>
        </w:rPr>
      </w:pPr>
      <w:del w:id="2910" w:author="Leeyoung" w:date="2019-02-04T12:34:00Z">
        <w:r w:rsidDel="00F55EEF">
          <w:rPr>
            <w:rFonts w:eastAsiaTheme="minorEastAsia"/>
            <w:sz w:val="22"/>
            <w:szCs w:val="22"/>
          </w:rPr>
          <w:tab/>
        </w:r>
        <w:r w:rsidDel="00F55EEF">
          <w:rPr>
            <w:rFonts w:eastAsiaTheme="minorEastAsia"/>
            <w:sz w:val="22"/>
            <w:szCs w:val="22"/>
          </w:rPr>
          <w:tab/>
        </w:r>
        <w:r w:rsidDel="00F55EEF">
          <w:rPr>
            <w:rFonts w:eastAsiaTheme="minorEastAsia"/>
            <w:sz w:val="22"/>
            <w:szCs w:val="22"/>
          </w:rPr>
          <w:tab/>
        </w:r>
        <w:r w:rsidDel="00F55EEF">
          <w:rPr>
            <w:rFonts w:eastAsiaTheme="minorEastAsia"/>
            <w:sz w:val="22"/>
            <w:szCs w:val="22"/>
          </w:rPr>
          <w:tab/>
          <w:delText>description "srlg disjoint";</w:delText>
        </w:r>
      </w:del>
    </w:p>
    <w:p w14:paraId="5A9244A1" w14:textId="2395A0C7"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911" w:author="Leeyoung" w:date="2019-02-04T12:34:00Z"/>
          <w:rFonts w:eastAsiaTheme="minorEastAsia"/>
          <w:sz w:val="22"/>
          <w:szCs w:val="22"/>
        </w:rPr>
      </w:pPr>
      <w:del w:id="2912" w:author="Leeyoung" w:date="2019-02-04T12:34:00Z">
        <w:r w:rsidDel="00F55EEF">
          <w:rPr>
            <w:rFonts w:eastAsiaTheme="minorEastAsia"/>
            <w:sz w:val="22"/>
            <w:szCs w:val="22"/>
          </w:rPr>
          <w:tab/>
        </w:r>
        <w:r w:rsidDel="00F55EEF">
          <w:rPr>
            <w:rFonts w:eastAsiaTheme="minorEastAsia"/>
            <w:sz w:val="22"/>
            <w:szCs w:val="22"/>
          </w:rPr>
          <w:tab/>
        </w:r>
        <w:r w:rsidDel="00F55EEF">
          <w:rPr>
            <w:rFonts w:eastAsiaTheme="minorEastAsia"/>
            <w:sz w:val="22"/>
            <w:szCs w:val="22"/>
          </w:rPr>
          <w:tab/>
          <w:delText>}</w:delText>
        </w:r>
      </w:del>
    </w:p>
    <w:p w14:paraId="385FC94D" w14:textId="3E45AD43"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913" w:author="Leeyoung" w:date="2019-02-04T12:34:00Z"/>
          <w:rFonts w:eastAsiaTheme="minorEastAsia"/>
          <w:sz w:val="22"/>
          <w:szCs w:val="22"/>
        </w:rPr>
      </w:pPr>
      <w:del w:id="2914" w:author="Leeyoung" w:date="2019-02-04T12:34:00Z">
        <w:r w:rsidDel="00F55EEF">
          <w:rPr>
            <w:rFonts w:eastAsiaTheme="minorEastAsia"/>
            <w:sz w:val="22"/>
            <w:szCs w:val="22"/>
          </w:rPr>
          <w:tab/>
        </w:r>
        <w:r w:rsidDel="00F55EEF">
          <w:rPr>
            <w:rFonts w:eastAsiaTheme="minorEastAsia"/>
            <w:sz w:val="22"/>
            <w:szCs w:val="22"/>
          </w:rPr>
          <w:tab/>
          <w:delText>}</w:delText>
        </w:r>
      </w:del>
    </w:p>
    <w:p w14:paraId="4DBA6FA1" w14:textId="1214BB4F"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915" w:author="Leeyoung" w:date="2019-02-04T12:34:00Z"/>
          <w:rFonts w:eastAsiaTheme="minorEastAsia"/>
          <w:sz w:val="22"/>
          <w:szCs w:val="22"/>
        </w:rPr>
      </w:pPr>
      <w:del w:id="2916" w:author="Leeyoung" w:date="2019-02-04T12:34:00Z">
        <w:r w:rsidDel="00F55EEF">
          <w:rPr>
            <w:rFonts w:eastAsiaTheme="minorEastAsia"/>
            <w:sz w:val="22"/>
            <w:szCs w:val="22"/>
          </w:rPr>
          <w:tab/>
        </w:r>
        <w:r w:rsidDel="00F55EEF">
          <w:rPr>
            <w:rFonts w:eastAsiaTheme="minorEastAsia"/>
            <w:sz w:val="22"/>
            <w:szCs w:val="22"/>
          </w:rPr>
          <w:tab/>
          <w:delText xml:space="preserve">description </w:delText>
        </w:r>
      </w:del>
    </w:p>
    <w:p w14:paraId="04595978" w14:textId="4062829E"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917" w:author="Leeyoung" w:date="2019-02-04T12:34:00Z"/>
          <w:rFonts w:eastAsiaTheme="minorEastAsia"/>
          <w:sz w:val="22"/>
          <w:szCs w:val="22"/>
        </w:rPr>
      </w:pPr>
      <w:del w:id="2918" w:author="Leeyoung" w:date="2019-02-04T12:34:00Z">
        <w:r w:rsidDel="00F55EEF">
          <w:rPr>
            <w:rFonts w:eastAsiaTheme="minorEastAsia"/>
            <w:sz w:val="22"/>
            <w:szCs w:val="22"/>
          </w:rPr>
          <w:tab/>
        </w:r>
        <w:r w:rsidDel="00F55EEF">
          <w:rPr>
            <w:rFonts w:eastAsiaTheme="minorEastAsia"/>
            <w:sz w:val="22"/>
            <w:szCs w:val="22"/>
          </w:rPr>
          <w:tab/>
          <w:delText xml:space="preserve">    "type of the resource disjointness for</w:delText>
        </w:r>
      </w:del>
    </w:p>
    <w:p w14:paraId="72CA0C3C" w14:textId="1E39B4BA"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919" w:author="Leeyoung" w:date="2019-02-04T12:34:00Z"/>
          <w:rFonts w:eastAsiaTheme="minorEastAsia"/>
          <w:sz w:val="22"/>
          <w:szCs w:val="22"/>
        </w:rPr>
      </w:pPr>
      <w:del w:id="2920" w:author="Leeyoung" w:date="2019-02-04T12:34:00Z">
        <w:r w:rsidDel="00F55EEF">
          <w:rPr>
            <w:rFonts w:eastAsiaTheme="minorEastAsia"/>
            <w:sz w:val="22"/>
            <w:szCs w:val="22"/>
          </w:rPr>
          <w:tab/>
        </w:r>
        <w:r w:rsidDel="00F55EEF">
          <w:rPr>
            <w:rFonts w:eastAsiaTheme="minorEastAsia"/>
            <w:sz w:val="22"/>
            <w:szCs w:val="22"/>
          </w:rPr>
          <w:tab/>
          <w:delText xml:space="preserve">     VN level applied across all VN members</w:delText>
        </w:r>
      </w:del>
    </w:p>
    <w:p w14:paraId="4C444A1D" w14:textId="26D7086E"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921" w:author="Leeyoung" w:date="2019-02-04T12:34:00Z"/>
          <w:rFonts w:eastAsiaTheme="minorEastAsia"/>
          <w:sz w:val="22"/>
          <w:szCs w:val="22"/>
        </w:rPr>
      </w:pPr>
      <w:del w:id="2922" w:author="Leeyoung" w:date="2019-02-04T12:34:00Z">
        <w:r w:rsidDel="00F55EEF">
          <w:rPr>
            <w:rFonts w:eastAsiaTheme="minorEastAsia"/>
            <w:sz w:val="22"/>
            <w:szCs w:val="22"/>
          </w:rPr>
          <w:tab/>
        </w:r>
        <w:r w:rsidDel="00F55EEF">
          <w:rPr>
            <w:rFonts w:eastAsiaTheme="minorEastAsia"/>
            <w:sz w:val="22"/>
            <w:szCs w:val="22"/>
          </w:rPr>
          <w:tab/>
          <w:delText xml:space="preserve">     in a VN";</w:delText>
        </w:r>
      </w:del>
    </w:p>
    <w:p w14:paraId="72DC1F29" w14:textId="226B3B08"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923" w:author="Leeyoung" w:date="2019-02-04T12:34:00Z"/>
          <w:rFonts w:eastAsiaTheme="minorEastAsia"/>
          <w:sz w:val="22"/>
          <w:szCs w:val="22"/>
        </w:rPr>
      </w:pPr>
      <w:del w:id="2924" w:author="Leeyoung" w:date="2019-02-04T12:34:00Z">
        <w:r w:rsidDel="00F55EEF">
          <w:rPr>
            <w:rFonts w:eastAsiaTheme="minorEastAsia"/>
            <w:sz w:val="22"/>
            <w:szCs w:val="22"/>
          </w:rPr>
          <w:tab/>
          <w:delText>}</w:delText>
        </w:r>
      </w:del>
    </w:p>
    <w:p w14:paraId="01A465EE" w14:textId="06C457EF"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925" w:author="Leeyoung" w:date="2019-02-04T12:34:00Z"/>
          <w:rFonts w:eastAsiaTheme="minorEastAsia"/>
          <w:sz w:val="22"/>
          <w:szCs w:val="22"/>
        </w:rPr>
      </w:pPr>
      <w:del w:id="2926" w:author="Leeyoung" w:date="2019-02-04T12:34:00Z">
        <w:r w:rsidDel="00F55EEF">
          <w:rPr>
            <w:rFonts w:eastAsiaTheme="minorEastAsia"/>
            <w:sz w:val="22"/>
            <w:szCs w:val="22"/>
          </w:rPr>
          <w:tab/>
        </w:r>
      </w:del>
    </w:p>
    <w:p w14:paraId="1AE6FCA8" w14:textId="5C7D011A"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927" w:author="Leeyoung" w:date="2019-02-04T12:34:00Z"/>
          <w:rFonts w:eastAsiaTheme="minorEastAsia"/>
          <w:sz w:val="22"/>
          <w:szCs w:val="22"/>
        </w:rPr>
      </w:pPr>
      <w:del w:id="2928" w:author="Leeyoung" w:date="2019-02-04T12:34:00Z">
        <w:r w:rsidDel="00F55EEF">
          <w:rPr>
            <w:rFonts w:eastAsiaTheme="minorEastAsia"/>
            <w:sz w:val="22"/>
            <w:szCs w:val="22"/>
          </w:rPr>
          <w:delText xml:space="preserve">    grouping vn-ap {</w:delText>
        </w:r>
      </w:del>
    </w:p>
    <w:p w14:paraId="2A777E6B" w14:textId="42A01D69"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929" w:author="Leeyoung" w:date="2019-02-04T12:34:00Z"/>
          <w:rFonts w:eastAsiaTheme="minorEastAsia"/>
          <w:sz w:val="22"/>
          <w:szCs w:val="22"/>
        </w:rPr>
      </w:pPr>
      <w:del w:id="2930" w:author="Leeyoung" w:date="2019-02-04T12:34:00Z">
        <w:r w:rsidDel="00F55EEF">
          <w:rPr>
            <w:rFonts w:eastAsiaTheme="minorEastAsia"/>
            <w:sz w:val="22"/>
            <w:szCs w:val="22"/>
          </w:rPr>
          <w:delText xml:space="preserve">        description</w:delText>
        </w:r>
      </w:del>
    </w:p>
    <w:p w14:paraId="4539957E" w14:textId="13950C41"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931" w:author="Leeyoung" w:date="2019-02-04T12:34:00Z"/>
          <w:rFonts w:eastAsiaTheme="minorEastAsia"/>
          <w:sz w:val="22"/>
          <w:szCs w:val="22"/>
        </w:rPr>
      </w:pPr>
      <w:del w:id="2932" w:author="Leeyoung" w:date="2019-02-04T12:34:00Z">
        <w:r w:rsidDel="00F55EEF">
          <w:rPr>
            <w:rFonts w:eastAsiaTheme="minorEastAsia"/>
            <w:sz w:val="22"/>
            <w:szCs w:val="22"/>
          </w:rPr>
          <w:delText xml:space="preserve">            "VNAP related information";</w:delText>
        </w:r>
      </w:del>
    </w:p>
    <w:p w14:paraId="4D28D0F6" w14:textId="5803DB8D"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933" w:author="Leeyoung" w:date="2019-02-04T12:34:00Z"/>
          <w:rFonts w:eastAsiaTheme="minorEastAsia"/>
          <w:sz w:val="22"/>
          <w:szCs w:val="22"/>
        </w:rPr>
      </w:pPr>
      <w:del w:id="2934" w:author="Leeyoung" w:date="2019-02-04T12:34:00Z">
        <w:r w:rsidDel="00F55EEF">
          <w:rPr>
            <w:rFonts w:eastAsiaTheme="minorEastAsia"/>
            <w:sz w:val="22"/>
            <w:szCs w:val="22"/>
          </w:rPr>
          <w:delText xml:space="preserve">        leaf vn-ap-id {</w:delText>
        </w:r>
      </w:del>
    </w:p>
    <w:p w14:paraId="31E548C8" w14:textId="270A8412"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935" w:author="Leeyoung" w:date="2019-02-04T12:34:00Z"/>
          <w:rFonts w:eastAsiaTheme="minorEastAsia"/>
          <w:sz w:val="22"/>
          <w:szCs w:val="22"/>
        </w:rPr>
      </w:pPr>
      <w:del w:id="2936" w:author="Leeyoung" w:date="2019-02-04T12:34:00Z">
        <w:r w:rsidDel="00F55EEF">
          <w:rPr>
            <w:rFonts w:eastAsiaTheme="minorEastAsia"/>
            <w:sz w:val="22"/>
            <w:szCs w:val="22"/>
          </w:rPr>
          <w:delText xml:space="preserve">            type uint32;</w:delText>
        </w:r>
      </w:del>
    </w:p>
    <w:p w14:paraId="4425EB36" w14:textId="597963D4"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937" w:author="Leeyoung" w:date="2019-02-04T12:34:00Z"/>
          <w:rFonts w:eastAsiaTheme="minorEastAsia"/>
          <w:sz w:val="22"/>
          <w:szCs w:val="22"/>
        </w:rPr>
      </w:pPr>
      <w:del w:id="2938" w:author="Leeyoung" w:date="2019-02-04T12:34:00Z">
        <w:r w:rsidDel="00F55EEF">
          <w:rPr>
            <w:rFonts w:eastAsiaTheme="minorEastAsia"/>
            <w:sz w:val="22"/>
            <w:szCs w:val="22"/>
          </w:rPr>
          <w:delText xml:space="preserve">            description</w:delText>
        </w:r>
      </w:del>
    </w:p>
    <w:p w14:paraId="7DBD4630" w14:textId="20F7AC2F"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939" w:author="Leeyoung" w:date="2019-02-04T12:34:00Z"/>
          <w:rFonts w:eastAsiaTheme="minorEastAsia"/>
          <w:sz w:val="22"/>
          <w:szCs w:val="22"/>
        </w:rPr>
      </w:pPr>
      <w:del w:id="2940" w:author="Leeyoung" w:date="2019-02-04T12:34:00Z">
        <w:r w:rsidDel="00F55EEF">
          <w:rPr>
            <w:rFonts w:eastAsiaTheme="minorEastAsia"/>
            <w:sz w:val="22"/>
            <w:szCs w:val="22"/>
          </w:rPr>
          <w:delText xml:space="preserve">                "unique identifier for the referred</w:delText>
        </w:r>
      </w:del>
    </w:p>
    <w:p w14:paraId="613A9BE4" w14:textId="58955DB1"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941" w:author="Leeyoung" w:date="2019-02-04T12:34:00Z"/>
          <w:rFonts w:eastAsiaTheme="minorEastAsia"/>
          <w:sz w:val="22"/>
          <w:szCs w:val="22"/>
        </w:rPr>
      </w:pPr>
      <w:del w:id="2942" w:author="Leeyoung" w:date="2019-02-04T12:34:00Z">
        <w:r w:rsidDel="00F55EEF">
          <w:rPr>
            <w:rFonts w:eastAsiaTheme="minorEastAsia"/>
            <w:sz w:val="22"/>
            <w:szCs w:val="22"/>
          </w:rPr>
          <w:delText xml:space="preserve">                VNAP";</w:delText>
        </w:r>
      </w:del>
    </w:p>
    <w:p w14:paraId="207B6ECB" w14:textId="7538283D"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943" w:author="Leeyoung" w:date="2019-02-04T12:34:00Z"/>
          <w:rFonts w:eastAsiaTheme="minorEastAsia"/>
          <w:sz w:val="22"/>
          <w:szCs w:val="22"/>
        </w:rPr>
      </w:pPr>
      <w:del w:id="2944" w:author="Leeyoung" w:date="2019-02-04T12:34:00Z">
        <w:r w:rsidDel="00F55EEF">
          <w:rPr>
            <w:rFonts w:eastAsiaTheme="minorEastAsia"/>
            <w:sz w:val="22"/>
            <w:szCs w:val="22"/>
          </w:rPr>
          <w:delText xml:space="preserve">        }</w:delText>
        </w:r>
      </w:del>
    </w:p>
    <w:p w14:paraId="3A5629FA" w14:textId="066C9D4E"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945" w:author="Leeyoung" w:date="2019-02-04T12:34:00Z"/>
          <w:rFonts w:eastAsiaTheme="minorEastAsia"/>
          <w:sz w:val="22"/>
          <w:szCs w:val="22"/>
        </w:rPr>
      </w:pPr>
      <w:del w:id="2946" w:author="Leeyoung" w:date="2019-02-04T12:34:00Z">
        <w:r w:rsidDel="00F55EEF">
          <w:rPr>
            <w:rFonts w:eastAsiaTheme="minorEastAsia"/>
            <w:sz w:val="22"/>
            <w:szCs w:val="22"/>
          </w:rPr>
          <w:delText xml:space="preserve">        leaf vn {</w:delText>
        </w:r>
      </w:del>
    </w:p>
    <w:p w14:paraId="1695398F" w14:textId="7188269C"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947" w:author="Leeyoung" w:date="2019-02-04T12:34:00Z"/>
          <w:rFonts w:eastAsiaTheme="minorEastAsia"/>
          <w:sz w:val="22"/>
          <w:szCs w:val="22"/>
        </w:rPr>
      </w:pPr>
      <w:del w:id="2948" w:author="Leeyoung" w:date="2019-02-04T12:34:00Z">
        <w:r w:rsidDel="00F55EEF">
          <w:rPr>
            <w:rFonts w:eastAsiaTheme="minorEastAsia"/>
            <w:sz w:val="22"/>
            <w:szCs w:val="22"/>
          </w:rPr>
          <w:delText xml:space="preserve">            type leafref {</w:delText>
        </w:r>
      </w:del>
    </w:p>
    <w:p w14:paraId="75CDDF57" w14:textId="0F3E1C72"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949" w:author="Leeyoung" w:date="2019-02-04T12:34:00Z"/>
          <w:rFonts w:eastAsiaTheme="minorEastAsia"/>
          <w:sz w:val="22"/>
          <w:szCs w:val="22"/>
        </w:rPr>
      </w:pPr>
      <w:del w:id="2950" w:author="Leeyoung" w:date="2019-02-04T12:34:00Z">
        <w:r w:rsidDel="00F55EEF">
          <w:rPr>
            <w:rFonts w:eastAsiaTheme="minorEastAsia"/>
            <w:sz w:val="22"/>
            <w:szCs w:val="22"/>
          </w:rPr>
          <w:delText xml:space="preserve">               path "/actn/vn/vn-list/vn-id";</w:delText>
        </w:r>
      </w:del>
    </w:p>
    <w:p w14:paraId="75FDF5E0" w14:textId="5CD5F8EF"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951" w:author="Leeyoung" w:date="2019-02-04T12:34:00Z"/>
          <w:rFonts w:eastAsiaTheme="minorEastAsia"/>
          <w:sz w:val="22"/>
          <w:szCs w:val="22"/>
        </w:rPr>
      </w:pPr>
      <w:del w:id="2952" w:author="Leeyoung" w:date="2019-02-04T12:34:00Z">
        <w:r w:rsidDel="00F55EEF">
          <w:rPr>
            <w:rFonts w:eastAsiaTheme="minorEastAsia"/>
            <w:sz w:val="22"/>
            <w:szCs w:val="22"/>
          </w:rPr>
          <w:delText xml:space="preserve">            }</w:delText>
        </w:r>
      </w:del>
    </w:p>
    <w:p w14:paraId="2ACE9A85" w14:textId="17BBD985"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953" w:author="Leeyoung" w:date="2019-02-04T12:34:00Z"/>
          <w:rFonts w:eastAsiaTheme="minorEastAsia"/>
          <w:sz w:val="22"/>
          <w:szCs w:val="22"/>
        </w:rPr>
      </w:pPr>
      <w:del w:id="2954" w:author="Leeyoung" w:date="2019-02-04T12:34:00Z">
        <w:r w:rsidDel="00F55EEF">
          <w:rPr>
            <w:rFonts w:eastAsiaTheme="minorEastAsia"/>
            <w:sz w:val="22"/>
            <w:szCs w:val="22"/>
          </w:rPr>
          <w:delText xml:space="preserve">            description</w:delText>
        </w:r>
      </w:del>
    </w:p>
    <w:p w14:paraId="530ABBCE" w14:textId="1C947DFD"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955" w:author="Leeyoung" w:date="2019-02-04T12:34:00Z"/>
          <w:rFonts w:eastAsiaTheme="minorEastAsia"/>
          <w:sz w:val="22"/>
          <w:szCs w:val="22"/>
        </w:rPr>
      </w:pPr>
      <w:del w:id="2956" w:author="Leeyoung" w:date="2019-02-04T12:34:00Z">
        <w:r w:rsidDel="00F55EEF">
          <w:rPr>
            <w:rFonts w:eastAsiaTheme="minorEastAsia"/>
            <w:sz w:val="22"/>
            <w:szCs w:val="22"/>
          </w:rPr>
          <w:delText xml:space="preserve">                 "reference to the VN";</w:delText>
        </w:r>
      </w:del>
    </w:p>
    <w:p w14:paraId="5DD39F5B" w14:textId="07B20F02"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957" w:author="Leeyoung" w:date="2019-02-04T12:34:00Z"/>
          <w:rFonts w:eastAsiaTheme="minorEastAsia"/>
          <w:sz w:val="22"/>
          <w:szCs w:val="22"/>
        </w:rPr>
      </w:pPr>
      <w:del w:id="2958" w:author="Leeyoung" w:date="2019-02-04T12:34:00Z">
        <w:r w:rsidDel="00F55EEF">
          <w:rPr>
            <w:rFonts w:eastAsiaTheme="minorEastAsia"/>
            <w:sz w:val="22"/>
            <w:szCs w:val="22"/>
          </w:rPr>
          <w:delText xml:space="preserve">        }</w:delText>
        </w:r>
      </w:del>
    </w:p>
    <w:p w14:paraId="1A9557E1" w14:textId="54F666C3"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959" w:author="Leeyoung" w:date="2019-02-04T12:34:00Z"/>
          <w:rFonts w:eastAsiaTheme="minorEastAsia"/>
          <w:sz w:val="22"/>
          <w:szCs w:val="22"/>
        </w:rPr>
      </w:pPr>
      <w:del w:id="2960" w:author="Leeyoung" w:date="2019-02-04T12:34:00Z">
        <w:r w:rsidDel="00F55EEF">
          <w:rPr>
            <w:rFonts w:eastAsiaTheme="minorEastAsia"/>
            <w:sz w:val="22"/>
            <w:szCs w:val="22"/>
          </w:rPr>
          <w:delText xml:space="preserve">          leaf abstract-node {</w:delText>
        </w:r>
      </w:del>
    </w:p>
    <w:p w14:paraId="6E5902D7" w14:textId="0BD13909"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961" w:author="Leeyoung" w:date="2019-02-04T12:34:00Z"/>
          <w:rFonts w:eastAsiaTheme="minorEastAsia"/>
          <w:sz w:val="22"/>
          <w:szCs w:val="22"/>
        </w:rPr>
      </w:pPr>
      <w:del w:id="2962" w:author="Leeyoung" w:date="2019-02-04T12:34:00Z">
        <w:r w:rsidDel="00F55EEF">
          <w:rPr>
            <w:rFonts w:eastAsiaTheme="minorEastAsia"/>
            <w:sz w:val="22"/>
            <w:szCs w:val="22"/>
          </w:rPr>
          <w:delText xml:space="preserve">               type leafref {</w:delText>
        </w:r>
      </w:del>
    </w:p>
    <w:p w14:paraId="67CEE378" w14:textId="495E19F5"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963" w:author="Leeyoung" w:date="2019-02-04T12:34:00Z"/>
          <w:rFonts w:eastAsiaTheme="minorEastAsia"/>
          <w:sz w:val="22"/>
          <w:szCs w:val="22"/>
        </w:rPr>
      </w:pPr>
      <w:del w:id="2964" w:author="Leeyoung" w:date="2019-02-04T12:34:00Z">
        <w:r w:rsidDel="00F55EEF">
          <w:rPr>
            <w:rFonts w:eastAsiaTheme="minorEastAsia"/>
            <w:sz w:val="22"/>
            <w:szCs w:val="22"/>
          </w:rPr>
          <w:delText xml:space="preserve">                    path "/nw:networks/nw:network/nw:node/"</w:delText>
        </w:r>
      </w:del>
    </w:p>
    <w:p w14:paraId="06F96C0E" w14:textId="3A16A10C"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965" w:author="Leeyoung" w:date="2019-02-04T12:34:00Z"/>
          <w:rFonts w:eastAsiaTheme="minorEastAsia"/>
          <w:sz w:val="22"/>
          <w:szCs w:val="22"/>
        </w:rPr>
      </w:pPr>
      <w:del w:id="2966" w:author="Leeyoung" w:date="2019-02-04T12:34:00Z">
        <w:r w:rsidDel="00F55EEF">
          <w:rPr>
            <w:rFonts w:eastAsiaTheme="minorEastAsia"/>
            <w:sz w:val="22"/>
            <w:szCs w:val="22"/>
          </w:rPr>
          <w:delText xml:space="preserve">                    + "tet:te-node-id";</w:delText>
        </w:r>
      </w:del>
    </w:p>
    <w:p w14:paraId="29B3196C" w14:textId="112D296C"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967" w:author="Leeyoung" w:date="2019-02-04T12:34:00Z"/>
          <w:rFonts w:eastAsiaTheme="minorEastAsia"/>
          <w:sz w:val="22"/>
          <w:szCs w:val="22"/>
        </w:rPr>
      </w:pPr>
      <w:del w:id="2968" w:author="Leeyoung" w:date="2019-02-04T12:34:00Z">
        <w:r w:rsidDel="00F55EEF">
          <w:rPr>
            <w:rFonts w:eastAsiaTheme="minorEastAsia"/>
            <w:sz w:val="22"/>
            <w:szCs w:val="22"/>
          </w:rPr>
          <w:delText xml:space="preserve">                    }</w:delText>
        </w:r>
      </w:del>
    </w:p>
    <w:p w14:paraId="56E310E3" w14:textId="0C9AC278"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969" w:author="Leeyoung" w:date="2019-02-04T12:34:00Z"/>
          <w:rFonts w:eastAsiaTheme="minorEastAsia"/>
          <w:sz w:val="22"/>
          <w:szCs w:val="22"/>
        </w:rPr>
      </w:pPr>
      <w:del w:id="2970" w:author="Leeyoung" w:date="2019-02-04T12:34:00Z">
        <w:r w:rsidDel="00F55EEF">
          <w:rPr>
            <w:rFonts w:eastAsiaTheme="minorEastAsia"/>
            <w:sz w:val="22"/>
            <w:szCs w:val="22"/>
          </w:rPr>
          <w:delText xml:space="preserve">               description</w:delText>
        </w:r>
      </w:del>
    </w:p>
    <w:p w14:paraId="600BA755" w14:textId="28232BD8"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971" w:author="Leeyoung" w:date="2019-02-04T12:34:00Z"/>
          <w:rFonts w:eastAsiaTheme="minorEastAsia"/>
          <w:sz w:val="22"/>
          <w:szCs w:val="22"/>
        </w:rPr>
      </w:pPr>
      <w:del w:id="2972" w:author="Leeyoung" w:date="2019-02-04T12:34:00Z">
        <w:r w:rsidDel="00F55EEF">
          <w:rPr>
            <w:rFonts w:eastAsiaTheme="minorEastAsia"/>
            <w:sz w:val="22"/>
            <w:szCs w:val="22"/>
          </w:rPr>
          <w:delText xml:space="preserve">                    "a reference to the abstract node in TE</w:delText>
        </w:r>
      </w:del>
    </w:p>
    <w:p w14:paraId="3A1F6409" w14:textId="6855C46C"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973" w:author="Leeyoung" w:date="2019-02-04T12:34:00Z"/>
          <w:rFonts w:eastAsiaTheme="minorEastAsia"/>
          <w:sz w:val="22"/>
          <w:szCs w:val="22"/>
        </w:rPr>
      </w:pPr>
      <w:del w:id="2974" w:author="Leeyoung" w:date="2019-02-04T12:34:00Z">
        <w:r w:rsidDel="00F55EEF">
          <w:rPr>
            <w:rFonts w:eastAsiaTheme="minorEastAsia"/>
            <w:sz w:val="22"/>
            <w:szCs w:val="22"/>
          </w:rPr>
          <w:delText xml:space="preserve">                    Topology";</w:delText>
        </w:r>
      </w:del>
    </w:p>
    <w:p w14:paraId="614D8648" w14:textId="3D5D63F6"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975" w:author="Leeyoung" w:date="2019-02-04T12:34:00Z"/>
          <w:rFonts w:eastAsiaTheme="minorEastAsia"/>
          <w:sz w:val="22"/>
          <w:szCs w:val="22"/>
        </w:rPr>
      </w:pPr>
      <w:del w:id="2976" w:author="Leeyoung" w:date="2019-02-04T12:34:00Z">
        <w:r w:rsidDel="00F55EEF">
          <w:rPr>
            <w:rFonts w:eastAsiaTheme="minorEastAsia"/>
            <w:sz w:val="22"/>
            <w:szCs w:val="22"/>
          </w:rPr>
          <w:delText xml:space="preserve">          }</w:delText>
        </w:r>
      </w:del>
    </w:p>
    <w:p w14:paraId="76257043" w14:textId="42D0B074"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977" w:author="Leeyoung" w:date="2019-02-04T12:34:00Z"/>
          <w:rFonts w:eastAsiaTheme="minorEastAsia"/>
          <w:sz w:val="22"/>
          <w:szCs w:val="22"/>
        </w:rPr>
      </w:pPr>
      <w:del w:id="2978" w:author="Leeyoung" w:date="2019-02-04T12:34:00Z">
        <w:r w:rsidDel="00F55EEF">
          <w:rPr>
            <w:rFonts w:eastAsiaTheme="minorEastAsia"/>
            <w:sz w:val="22"/>
            <w:szCs w:val="22"/>
          </w:rPr>
          <w:delText xml:space="preserve">        leaf ltp {</w:delText>
        </w:r>
      </w:del>
    </w:p>
    <w:p w14:paraId="1550C110" w14:textId="4B15DE35"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979" w:author="Leeyoung" w:date="2019-02-04T12:34:00Z"/>
          <w:rFonts w:eastAsiaTheme="minorEastAsia"/>
          <w:sz w:val="22"/>
          <w:szCs w:val="22"/>
        </w:rPr>
      </w:pPr>
      <w:del w:id="2980" w:author="Leeyoung" w:date="2019-02-04T12:34:00Z">
        <w:r w:rsidDel="00F55EEF">
          <w:rPr>
            <w:rFonts w:eastAsiaTheme="minorEastAsia"/>
            <w:sz w:val="22"/>
            <w:szCs w:val="22"/>
          </w:rPr>
          <w:delText xml:space="preserve">            type te-types:te-tp-id;</w:delText>
        </w:r>
      </w:del>
    </w:p>
    <w:p w14:paraId="560B4D11" w14:textId="20FA70B8"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981" w:author="Leeyoung" w:date="2019-02-04T12:34:00Z"/>
          <w:rFonts w:eastAsiaTheme="minorEastAsia"/>
          <w:sz w:val="22"/>
          <w:szCs w:val="22"/>
        </w:rPr>
      </w:pPr>
      <w:del w:id="2982" w:author="Leeyoung" w:date="2019-02-04T12:34:00Z">
        <w:r w:rsidDel="00F55EEF">
          <w:rPr>
            <w:rFonts w:eastAsiaTheme="minorEastAsia"/>
            <w:sz w:val="22"/>
            <w:szCs w:val="22"/>
          </w:rPr>
          <w:delText xml:space="preserve">            description</w:delText>
        </w:r>
      </w:del>
    </w:p>
    <w:p w14:paraId="0A985F3E" w14:textId="42C3180A"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983" w:author="Leeyoung" w:date="2019-02-04T12:34:00Z"/>
          <w:rFonts w:eastAsiaTheme="minorEastAsia"/>
          <w:sz w:val="22"/>
          <w:szCs w:val="22"/>
        </w:rPr>
      </w:pPr>
      <w:del w:id="2984" w:author="Leeyoung" w:date="2019-02-04T12:34:00Z">
        <w:r w:rsidDel="00F55EEF">
          <w:rPr>
            <w:rFonts w:eastAsiaTheme="minorEastAsia"/>
            <w:sz w:val="22"/>
            <w:szCs w:val="22"/>
          </w:rPr>
          <w:delText xml:space="preserve">                "Reference LTP in the TE-topology";</w:delText>
        </w:r>
      </w:del>
    </w:p>
    <w:p w14:paraId="128A8DBD" w14:textId="517DFF43"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985" w:author="Leeyoung" w:date="2019-02-04T12:34:00Z"/>
          <w:rFonts w:eastAsiaTheme="minorEastAsia"/>
          <w:sz w:val="22"/>
          <w:szCs w:val="22"/>
        </w:rPr>
      </w:pPr>
      <w:del w:id="2986" w:author="Leeyoung" w:date="2019-02-04T12:34:00Z">
        <w:r w:rsidDel="00F55EEF">
          <w:rPr>
            <w:rFonts w:eastAsiaTheme="minorEastAsia"/>
            <w:sz w:val="22"/>
            <w:szCs w:val="22"/>
          </w:rPr>
          <w:delText xml:space="preserve">        }</w:delText>
        </w:r>
      </w:del>
    </w:p>
    <w:p w14:paraId="686C58AF" w14:textId="69B6A00E"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987" w:author="Leeyoung" w:date="2019-02-04T12:34:00Z"/>
          <w:rFonts w:eastAsiaTheme="minorEastAsia"/>
          <w:sz w:val="22"/>
          <w:szCs w:val="22"/>
        </w:rPr>
      </w:pPr>
      <w:del w:id="2988" w:author="Leeyoung" w:date="2019-02-04T12:34:00Z">
        <w:r w:rsidDel="00F55EEF">
          <w:rPr>
            <w:rFonts w:eastAsiaTheme="minorEastAsia"/>
            <w:sz w:val="22"/>
            <w:szCs w:val="22"/>
          </w:rPr>
          <w:delText xml:space="preserve">    }</w:delText>
        </w:r>
      </w:del>
    </w:p>
    <w:p w14:paraId="1F93274A" w14:textId="1E271673"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989" w:author="Leeyoung" w:date="2019-02-04T12:34:00Z"/>
          <w:rFonts w:eastAsiaTheme="minorEastAsia"/>
          <w:sz w:val="22"/>
          <w:szCs w:val="22"/>
        </w:rPr>
      </w:pPr>
      <w:del w:id="2990" w:author="Leeyoung" w:date="2019-02-04T12:34:00Z">
        <w:r w:rsidDel="00F55EEF">
          <w:rPr>
            <w:rFonts w:eastAsiaTheme="minorEastAsia"/>
            <w:sz w:val="22"/>
            <w:szCs w:val="22"/>
          </w:rPr>
          <w:delText xml:space="preserve">    grouping access-point{</w:delText>
        </w:r>
      </w:del>
    </w:p>
    <w:p w14:paraId="6B570311" w14:textId="5C94F9B1"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991" w:author="Leeyoung" w:date="2019-02-04T12:34:00Z"/>
          <w:rFonts w:eastAsiaTheme="minorEastAsia"/>
          <w:sz w:val="22"/>
          <w:szCs w:val="22"/>
        </w:rPr>
      </w:pPr>
      <w:del w:id="2992" w:author="Leeyoung" w:date="2019-02-04T12:34:00Z">
        <w:r w:rsidDel="00F55EEF">
          <w:rPr>
            <w:rFonts w:eastAsiaTheme="minorEastAsia"/>
            <w:sz w:val="22"/>
            <w:szCs w:val="22"/>
          </w:rPr>
          <w:delText xml:space="preserve">        description</w:delText>
        </w:r>
      </w:del>
    </w:p>
    <w:p w14:paraId="041DA46E" w14:textId="5A3BD2D1"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993" w:author="Leeyoung" w:date="2019-02-04T12:34:00Z"/>
          <w:rFonts w:eastAsiaTheme="minorEastAsia"/>
          <w:sz w:val="22"/>
          <w:szCs w:val="22"/>
        </w:rPr>
      </w:pPr>
      <w:del w:id="2994" w:author="Leeyoung" w:date="2019-02-04T12:34:00Z">
        <w:r w:rsidDel="00F55EEF">
          <w:rPr>
            <w:rFonts w:eastAsiaTheme="minorEastAsia"/>
            <w:sz w:val="22"/>
            <w:szCs w:val="22"/>
          </w:rPr>
          <w:delText xml:space="preserve">            "AP related information";</w:delText>
        </w:r>
      </w:del>
    </w:p>
    <w:p w14:paraId="0039D02E" w14:textId="44137BC2"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995" w:author="Leeyoung" w:date="2019-02-04T12:34:00Z"/>
          <w:rFonts w:eastAsiaTheme="minorEastAsia"/>
          <w:sz w:val="22"/>
          <w:szCs w:val="22"/>
        </w:rPr>
      </w:pPr>
      <w:del w:id="2996" w:author="Leeyoung" w:date="2019-02-04T12:34:00Z">
        <w:r w:rsidDel="00F55EEF">
          <w:rPr>
            <w:rFonts w:eastAsiaTheme="minorEastAsia"/>
            <w:sz w:val="22"/>
            <w:szCs w:val="22"/>
          </w:rPr>
          <w:delText xml:space="preserve">        leaf access-point-id {</w:delText>
        </w:r>
      </w:del>
    </w:p>
    <w:p w14:paraId="44F41B60" w14:textId="3A7FA788"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997" w:author="Leeyoung" w:date="2019-02-04T12:34:00Z"/>
          <w:rFonts w:eastAsiaTheme="minorEastAsia"/>
          <w:sz w:val="22"/>
          <w:szCs w:val="22"/>
        </w:rPr>
      </w:pPr>
      <w:del w:id="2998" w:author="Leeyoung" w:date="2019-02-04T12:34:00Z">
        <w:r w:rsidDel="00F55EEF">
          <w:rPr>
            <w:rFonts w:eastAsiaTheme="minorEastAsia"/>
            <w:sz w:val="22"/>
            <w:szCs w:val="22"/>
          </w:rPr>
          <w:delText xml:space="preserve">            type uint32;</w:delText>
        </w:r>
      </w:del>
    </w:p>
    <w:p w14:paraId="63CB0139" w14:textId="26F4B8A7"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999" w:author="Leeyoung" w:date="2019-02-04T12:34:00Z"/>
          <w:rFonts w:eastAsiaTheme="minorEastAsia"/>
          <w:sz w:val="22"/>
          <w:szCs w:val="22"/>
        </w:rPr>
      </w:pPr>
      <w:del w:id="3000" w:author="Leeyoung" w:date="2019-02-04T12:34:00Z">
        <w:r w:rsidDel="00F55EEF">
          <w:rPr>
            <w:rFonts w:eastAsiaTheme="minorEastAsia"/>
            <w:sz w:val="22"/>
            <w:szCs w:val="22"/>
          </w:rPr>
          <w:delText xml:space="preserve">            description</w:delText>
        </w:r>
      </w:del>
    </w:p>
    <w:p w14:paraId="7DFADDA4" w14:textId="155C9D3C"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001" w:author="Leeyoung" w:date="2019-02-04T12:34:00Z"/>
          <w:rFonts w:eastAsiaTheme="minorEastAsia"/>
          <w:sz w:val="22"/>
          <w:szCs w:val="22"/>
        </w:rPr>
      </w:pPr>
      <w:del w:id="3002" w:author="Leeyoung" w:date="2019-02-04T12:34:00Z">
        <w:r w:rsidDel="00F55EEF">
          <w:rPr>
            <w:rFonts w:eastAsiaTheme="minorEastAsia"/>
            <w:sz w:val="22"/>
            <w:szCs w:val="22"/>
          </w:rPr>
          <w:delText xml:space="preserve">                "unique identifier for the referred</w:delText>
        </w:r>
      </w:del>
    </w:p>
    <w:p w14:paraId="1C15D909" w14:textId="1D08D3FA"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003" w:author="Leeyoung" w:date="2019-02-04T12:34:00Z"/>
          <w:rFonts w:eastAsiaTheme="minorEastAsia"/>
          <w:sz w:val="22"/>
          <w:szCs w:val="22"/>
        </w:rPr>
      </w:pPr>
      <w:del w:id="3004" w:author="Leeyoung" w:date="2019-02-04T12:34:00Z">
        <w:r w:rsidDel="00F55EEF">
          <w:rPr>
            <w:rFonts w:eastAsiaTheme="minorEastAsia"/>
            <w:sz w:val="22"/>
            <w:szCs w:val="22"/>
          </w:rPr>
          <w:delText xml:space="preserve">                access point";</w:delText>
        </w:r>
      </w:del>
    </w:p>
    <w:p w14:paraId="0D33FCDF" w14:textId="76B8D4BD"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005" w:author="Leeyoung" w:date="2019-02-04T12:34:00Z"/>
          <w:rFonts w:eastAsiaTheme="minorEastAsia"/>
          <w:sz w:val="22"/>
          <w:szCs w:val="22"/>
        </w:rPr>
      </w:pPr>
      <w:del w:id="3006" w:author="Leeyoung" w:date="2019-02-04T12:34:00Z">
        <w:r w:rsidDel="00F55EEF">
          <w:rPr>
            <w:rFonts w:eastAsiaTheme="minorEastAsia"/>
            <w:sz w:val="22"/>
            <w:szCs w:val="22"/>
          </w:rPr>
          <w:delText xml:space="preserve">        }</w:delText>
        </w:r>
      </w:del>
    </w:p>
    <w:p w14:paraId="1E78BF3F" w14:textId="2BC65C55"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007" w:author="Leeyoung" w:date="2019-02-04T12:34:00Z"/>
          <w:rFonts w:eastAsiaTheme="minorEastAsia"/>
          <w:sz w:val="22"/>
          <w:szCs w:val="22"/>
        </w:rPr>
      </w:pPr>
      <w:del w:id="3008" w:author="Leeyoung" w:date="2019-02-04T12:34:00Z">
        <w:r w:rsidDel="00F55EEF">
          <w:rPr>
            <w:rFonts w:eastAsiaTheme="minorEastAsia"/>
            <w:sz w:val="22"/>
            <w:szCs w:val="22"/>
          </w:rPr>
          <w:delText xml:space="preserve">        leaf access-point-name {</w:delText>
        </w:r>
      </w:del>
    </w:p>
    <w:p w14:paraId="194D8B43" w14:textId="73D10483"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009" w:author="Leeyoung" w:date="2019-02-04T12:34:00Z"/>
          <w:rFonts w:eastAsiaTheme="minorEastAsia"/>
          <w:sz w:val="22"/>
          <w:szCs w:val="22"/>
        </w:rPr>
      </w:pPr>
      <w:del w:id="3010" w:author="Leeyoung" w:date="2019-02-04T12:34:00Z">
        <w:r w:rsidDel="00F55EEF">
          <w:rPr>
            <w:rFonts w:eastAsiaTheme="minorEastAsia"/>
            <w:sz w:val="22"/>
            <w:szCs w:val="22"/>
          </w:rPr>
          <w:delText xml:space="preserve">            type string;</w:delText>
        </w:r>
      </w:del>
    </w:p>
    <w:p w14:paraId="4EE445BB" w14:textId="34A71B6A"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011" w:author="Leeyoung" w:date="2019-02-04T12:34:00Z"/>
          <w:rFonts w:eastAsiaTheme="minorEastAsia"/>
          <w:sz w:val="22"/>
          <w:szCs w:val="22"/>
        </w:rPr>
      </w:pPr>
      <w:del w:id="3012" w:author="Leeyoung" w:date="2019-02-04T12:34:00Z">
        <w:r w:rsidDel="00F55EEF">
          <w:rPr>
            <w:rFonts w:eastAsiaTheme="minorEastAsia"/>
            <w:sz w:val="22"/>
            <w:szCs w:val="22"/>
          </w:rPr>
          <w:delText xml:space="preserve">            description</w:delText>
        </w:r>
      </w:del>
    </w:p>
    <w:p w14:paraId="26540036" w14:textId="09D374DF"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013" w:author="Leeyoung" w:date="2019-02-04T12:34:00Z"/>
          <w:rFonts w:eastAsiaTheme="minorEastAsia"/>
          <w:sz w:val="22"/>
          <w:szCs w:val="22"/>
        </w:rPr>
      </w:pPr>
      <w:del w:id="3014" w:author="Leeyoung" w:date="2019-02-04T12:34:00Z">
        <w:r w:rsidDel="00F55EEF">
          <w:rPr>
            <w:rFonts w:eastAsiaTheme="minorEastAsia"/>
            <w:sz w:val="22"/>
            <w:szCs w:val="22"/>
          </w:rPr>
          <w:delText xml:space="preserve">                "ap name";</w:delText>
        </w:r>
      </w:del>
    </w:p>
    <w:p w14:paraId="7F98D2F5" w14:textId="10374DCE"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015" w:author="Leeyoung" w:date="2019-02-04T12:34:00Z"/>
          <w:rFonts w:eastAsiaTheme="minorEastAsia"/>
          <w:sz w:val="22"/>
          <w:szCs w:val="22"/>
        </w:rPr>
      </w:pPr>
      <w:del w:id="3016" w:author="Leeyoung" w:date="2019-02-04T12:34:00Z">
        <w:r w:rsidDel="00F55EEF">
          <w:rPr>
            <w:rFonts w:eastAsiaTheme="minorEastAsia"/>
            <w:sz w:val="22"/>
            <w:szCs w:val="22"/>
          </w:rPr>
          <w:delText xml:space="preserve">        }</w:delText>
        </w:r>
      </w:del>
    </w:p>
    <w:p w14:paraId="24E1FBD0" w14:textId="34B0938E"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017" w:author="Leeyoung" w:date="2019-02-04T12:34:00Z"/>
          <w:rFonts w:eastAsiaTheme="minorEastAsia"/>
          <w:sz w:val="22"/>
          <w:szCs w:val="22"/>
        </w:rPr>
      </w:pPr>
    </w:p>
    <w:p w14:paraId="0C862951" w14:textId="75197F81"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018" w:author="Leeyoung" w:date="2019-02-04T12:34:00Z"/>
          <w:rFonts w:eastAsiaTheme="minorEastAsia"/>
          <w:sz w:val="22"/>
          <w:szCs w:val="22"/>
        </w:rPr>
      </w:pPr>
      <w:del w:id="3019" w:author="Leeyoung" w:date="2019-02-04T12:34:00Z">
        <w:r w:rsidDel="00F55EEF">
          <w:rPr>
            <w:rFonts w:eastAsiaTheme="minorEastAsia"/>
            <w:sz w:val="22"/>
            <w:szCs w:val="22"/>
          </w:rPr>
          <w:delText xml:space="preserve">        leaf max-bandwidth {</w:delText>
        </w:r>
      </w:del>
    </w:p>
    <w:p w14:paraId="11EBB83C" w14:textId="4830EA8B"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020" w:author="Leeyoung" w:date="2019-02-04T12:34:00Z"/>
          <w:rFonts w:eastAsiaTheme="minorEastAsia"/>
          <w:sz w:val="22"/>
          <w:szCs w:val="22"/>
        </w:rPr>
      </w:pPr>
      <w:del w:id="3021" w:author="Leeyoung" w:date="2019-02-04T12:34:00Z">
        <w:r w:rsidDel="00F55EEF">
          <w:rPr>
            <w:rFonts w:eastAsiaTheme="minorEastAsia"/>
            <w:sz w:val="22"/>
            <w:szCs w:val="22"/>
          </w:rPr>
          <w:delText xml:space="preserve">            type te-types:te-bandwidth;</w:delText>
        </w:r>
      </w:del>
    </w:p>
    <w:p w14:paraId="1B0784EE" w14:textId="17A2A58C"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022" w:author="Leeyoung" w:date="2019-02-04T12:34:00Z"/>
          <w:rFonts w:eastAsiaTheme="minorEastAsia"/>
          <w:sz w:val="22"/>
          <w:szCs w:val="22"/>
        </w:rPr>
      </w:pPr>
      <w:del w:id="3023" w:author="Leeyoung" w:date="2019-02-04T12:34:00Z">
        <w:r w:rsidDel="00F55EEF">
          <w:rPr>
            <w:rFonts w:eastAsiaTheme="minorEastAsia"/>
            <w:sz w:val="22"/>
            <w:szCs w:val="22"/>
          </w:rPr>
          <w:delText xml:space="preserve">            description</w:delText>
        </w:r>
      </w:del>
    </w:p>
    <w:p w14:paraId="0A835B9B" w14:textId="55B5B789"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024" w:author="Leeyoung" w:date="2019-02-04T12:34:00Z"/>
          <w:rFonts w:eastAsiaTheme="minorEastAsia"/>
          <w:sz w:val="22"/>
          <w:szCs w:val="22"/>
        </w:rPr>
      </w:pPr>
      <w:del w:id="3025" w:author="Leeyoung" w:date="2019-02-04T12:34:00Z">
        <w:r w:rsidDel="00F55EEF">
          <w:rPr>
            <w:rFonts w:eastAsiaTheme="minorEastAsia"/>
            <w:sz w:val="22"/>
            <w:szCs w:val="22"/>
          </w:rPr>
          <w:delText xml:space="preserve">                "max bandwidth of the AP";</w:delText>
        </w:r>
      </w:del>
    </w:p>
    <w:p w14:paraId="6C5E052D" w14:textId="374EEE25"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026" w:author="Leeyoung" w:date="2019-02-04T12:34:00Z"/>
          <w:rFonts w:eastAsiaTheme="minorEastAsia"/>
          <w:sz w:val="22"/>
          <w:szCs w:val="22"/>
        </w:rPr>
      </w:pPr>
      <w:del w:id="3027" w:author="Leeyoung" w:date="2019-02-04T12:34:00Z">
        <w:r w:rsidDel="00F55EEF">
          <w:rPr>
            <w:rFonts w:eastAsiaTheme="minorEastAsia"/>
            <w:sz w:val="22"/>
            <w:szCs w:val="22"/>
          </w:rPr>
          <w:delText xml:space="preserve">        }</w:delText>
        </w:r>
      </w:del>
    </w:p>
    <w:p w14:paraId="6DF96E34" w14:textId="6A12C014"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028" w:author="Leeyoung" w:date="2019-02-04T12:34:00Z"/>
          <w:rFonts w:eastAsiaTheme="minorEastAsia"/>
          <w:sz w:val="22"/>
          <w:szCs w:val="22"/>
        </w:rPr>
      </w:pPr>
      <w:del w:id="3029" w:author="Leeyoung" w:date="2019-02-04T12:34:00Z">
        <w:r w:rsidDel="00F55EEF">
          <w:rPr>
            <w:rFonts w:eastAsiaTheme="minorEastAsia"/>
            <w:sz w:val="22"/>
            <w:szCs w:val="22"/>
          </w:rPr>
          <w:delText xml:space="preserve">        leaf avl-bandwidth {</w:delText>
        </w:r>
      </w:del>
    </w:p>
    <w:p w14:paraId="1505BF99" w14:textId="6C5FB9C5"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030" w:author="Leeyoung" w:date="2019-02-04T12:34:00Z"/>
          <w:rFonts w:eastAsiaTheme="minorEastAsia"/>
          <w:sz w:val="22"/>
          <w:szCs w:val="22"/>
        </w:rPr>
      </w:pPr>
      <w:del w:id="3031" w:author="Leeyoung" w:date="2019-02-04T12:34:00Z">
        <w:r w:rsidDel="00F55EEF">
          <w:rPr>
            <w:rFonts w:eastAsiaTheme="minorEastAsia"/>
            <w:sz w:val="22"/>
            <w:szCs w:val="22"/>
          </w:rPr>
          <w:delText xml:space="preserve">            type te-types:te-bandwidth;</w:delText>
        </w:r>
      </w:del>
    </w:p>
    <w:p w14:paraId="18940A0E" w14:textId="2F66BA19"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032" w:author="Leeyoung" w:date="2019-02-04T12:34:00Z"/>
          <w:rFonts w:eastAsiaTheme="minorEastAsia"/>
          <w:sz w:val="22"/>
          <w:szCs w:val="22"/>
        </w:rPr>
      </w:pPr>
      <w:del w:id="3033" w:author="Leeyoung" w:date="2019-02-04T12:34:00Z">
        <w:r w:rsidDel="00F55EEF">
          <w:rPr>
            <w:rFonts w:eastAsiaTheme="minorEastAsia"/>
            <w:sz w:val="22"/>
            <w:szCs w:val="22"/>
          </w:rPr>
          <w:delText xml:space="preserve">            description</w:delText>
        </w:r>
      </w:del>
    </w:p>
    <w:p w14:paraId="02527AC7" w14:textId="12FE0A8E"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034" w:author="Leeyoung" w:date="2019-02-04T12:34:00Z"/>
          <w:rFonts w:eastAsiaTheme="minorEastAsia"/>
          <w:sz w:val="22"/>
          <w:szCs w:val="22"/>
        </w:rPr>
      </w:pPr>
      <w:del w:id="3035" w:author="Leeyoung" w:date="2019-02-04T12:34:00Z">
        <w:r w:rsidDel="00F55EEF">
          <w:rPr>
            <w:rFonts w:eastAsiaTheme="minorEastAsia"/>
            <w:sz w:val="22"/>
            <w:szCs w:val="22"/>
          </w:rPr>
          <w:delText xml:space="preserve">                "available bandwidth of the AP";</w:delText>
        </w:r>
      </w:del>
    </w:p>
    <w:p w14:paraId="313CE6E8" w14:textId="7055CB67"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036" w:author="Leeyoung" w:date="2019-02-04T12:34:00Z"/>
          <w:rFonts w:eastAsiaTheme="minorEastAsia"/>
          <w:sz w:val="22"/>
          <w:szCs w:val="22"/>
        </w:rPr>
      </w:pPr>
      <w:del w:id="3037" w:author="Leeyoung" w:date="2019-02-04T12:34:00Z">
        <w:r w:rsidDel="00F55EEF">
          <w:rPr>
            <w:rFonts w:eastAsiaTheme="minorEastAsia"/>
            <w:sz w:val="22"/>
            <w:szCs w:val="22"/>
          </w:rPr>
          <w:delText xml:space="preserve">        }</w:delText>
        </w:r>
      </w:del>
    </w:p>
    <w:p w14:paraId="0873181F" w14:textId="26691A9E"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038" w:author="Leeyoung" w:date="2019-02-04T12:34:00Z"/>
          <w:rFonts w:eastAsiaTheme="minorEastAsia"/>
          <w:sz w:val="22"/>
          <w:szCs w:val="22"/>
        </w:rPr>
      </w:pPr>
      <w:del w:id="3039" w:author="Leeyoung" w:date="2019-02-04T12:34:00Z">
        <w:r w:rsidDel="00F55EEF">
          <w:rPr>
            <w:rFonts w:eastAsiaTheme="minorEastAsia"/>
            <w:sz w:val="22"/>
            <w:szCs w:val="22"/>
          </w:rPr>
          <w:delText xml:space="preserve">        /*add details and any other properties of AP,</w:delText>
        </w:r>
      </w:del>
    </w:p>
    <w:p w14:paraId="42710C77" w14:textId="292EDDF7"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040" w:author="Leeyoung" w:date="2019-02-04T12:34:00Z"/>
          <w:rFonts w:eastAsiaTheme="minorEastAsia"/>
          <w:sz w:val="22"/>
          <w:szCs w:val="22"/>
        </w:rPr>
      </w:pPr>
      <w:del w:id="3041" w:author="Leeyoung" w:date="2019-02-04T12:34:00Z">
        <w:r w:rsidDel="00F55EEF">
          <w:rPr>
            <w:rFonts w:eastAsiaTheme="minorEastAsia"/>
            <w:sz w:val="22"/>
            <w:szCs w:val="22"/>
          </w:rPr>
          <w:delText xml:space="preserve">        not associated by a VN</w:delText>
        </w:r>
      </w:del>
    </w:p>
    <w:p w14:paraId="05F81BB5" w14:textId="060619E9"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042" w:author="Leeyoung" w:date="2019-02-04T12:34:00Z"/>
          <w:rFonts w:eastAsiaTheme="minorEastAsia"/>
          <w:sz w:val="22"/>
          <w:szCs w:val="22"/>
        </w:rPr>
      </w:pPr>
      <w:del w:id="3043" w:author="Leeyoung" w:date="2019-02-04T12:34:00Z">
        <w:r w:rsidDel="00F55EEF">
          <w:rPr>
            <w:rFonts w:eastAsiaTheme="minorEastAsia"/>
            <w:sz w:val="22"/>
            <w:szCs w:val="22"/>
          </w:rPr>
          <w:delText xml:space="preserve">        CE port, PE port etc.</w:delText>
        </w:r>
      </w:del>
    </w:p>
    <w:p w14:paraId="1A4BA681" w14:textId="331CB691"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044" w:author="Leeyoung" w:date="2019-02-04T12:34:00Z"/>
          <w:rFonts w:eastAsiaTheme="minorEastAsia"/>
          <w:sz w:val="22"/>
          <w:szCs w:val="22"/>
        </w:rPr>
      </w:pPr>
      <w:del w:id="3045" w:author="Leeyoung" w:date="2019-02-04T12:34:00Z">
        <w:r w:rsidDel="00F55EEF">
          <w:rPr>
            <w:rFonts w:eastAsiaTheme="minorEastAsia"/>
            <w:sz w:val="22"/>
            <w:szCs w:val="22"/>
          </w:rPr>
          <w:delText xml:space="preserve">        */</w:delText>
        </w:r>
      </w:del>
    </w:p>
    <w:p w14:paraId="633F5BBB" w14:textId="6F94B7FB"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046" w:author="Leeyoung" w:date="2019-02-04T12:34:00Z"/>
          <w:rFonts w:eastAsiaTheme="minorEastAsia"/>
          <w:sz w:val="22"/>
          <w:szCs w:val="22"/>
        </w:rPr>
      </w:pPr>
      <w:del w:id="3047" w:author="Leeyoung" w:date="2019-02-04T12:34:00Z">
        <w:r w:rsidDel="00F55EEF">
          <w:rPr>
            <w:rFonts w:eastAsiaTheme="minorEastAsia"/>
            <w:sz w:val="22"/>
            <w:szCs w:val="22"/>
          </w:rPr>
          <w:delText xml:space="preserve">        list vn-ap {</w:delText>
        </w:r>
      </w:del>
    </w:p>
    <w:p w14:paraId="10AF0FF8" w14:textId="37631A2F"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048" w:author="Leeyoung" w:date="2019-02-04T12:34:00Z"/>
          <w:rFonts w:eastAsiaTheme="minorEastAsia"/>
          <w:sz w:val="22"/>
          <w:szCs w:val="22"/>
        </w:rPr>
      </w:pPr>
      <w:del w:id="3049" w:author="Leeyoung" w:date="2019-02-04T12:34:00Z">
        <w:r w:rsidDel="00F55EEF">
          <w:rPr>
            <w:rFonts w:eastAsiaTheme="minorEastAsia"/>
            <w:sz w:val="22"/>
            <w:szCs w:val="22"/>
          </w:rPr>
          <w:delText xml:space="preserve">             key vn-ap-id;</w:delText>
        </w:r>
      </w:del>
    </w:p>
    <w:p w14:paraId="27045A50" w14:textId="6FF05C9B"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050" w:author="Leeyoung" w:date="2019-02-04T12:34:00Z"/>
          <w:rFonts w:eastAsiaTheme="minorEastAsia"/>
          <w:sz w:val="22"/>
          <w:szCs w:val="22"/>
        </w:rPr>
      </w:pPr>
      <w:del w:id="3051" w:author="Leeyoung" w:date="2019-02-04T12:34:00Z">
        <w:r w:rsidDel="00F55EEF">
          <w:rPr>
            <w:rFonts w:eastAsiaTheme="minorEastAsia"/>
            <w:sz w:val="22"/>
            <w:szCs w:val="22"/>
          </w:rPr>
          <w:delText xml:space="preserve">             uses vn-ap;</w:delText>
        </w:r>
      </w:del>
    </w:p>
    <w:p w14:paraId="6D0971E5" w14:textId="731D96D9"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052" w:author="Leeyoung" w:date="2019-02-04T12:34:00Z"/>
          <w:rFonts w:eastAsiaTheme="minorEastAsia"/>
          <w:sz w:val="22"/>
          <w:szCs w:val="22"/>
        </w:rPr>
      </w:pPr>
      <w:del w:id="3053" w:author="Leeyoung" w:date="2019-02-04T12:34:00Z">
        <w:r w:rsidDel="00F55EEF">
          <w:rPr>
            <w:rFonts w:eastAsiaTheme="minorEastAsia"/>
            <w:sz w:val="22"/>
            <w:szCs w:val="22"/>
          </w:rPr>
          <w:delText xml:space="preserve">             description</w:delText>
        </w:r>
      </w:del>
    </w:p>
    <w:p w14:paraId="1E635F4C" w14:textId="5F514D65"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054" w:author="Leeyoung" w:date="2019-02-04T12:34:00Z"/>
          <w:rFonts w:eastAsiaTheme="minorEastAsia"/>
          <w:sz w:val="22"/>
          <w:szCs w:val="22"/>
        </w:rPr>
      </w:pPr>
      <w:del w:id="3055" w:author="Leeyoung" w:date="2019-02-04T12:34:00Z">
        <w:r w:rsidDel="00F55EEF">
          <w:rPr>
            <w:rFonts w:eastAsiaTheme="minorEastAsia"/>
            <w:sz w:val="22"/>
            <w:szCs w:val="22"/>
          </w:rPr>
          <w:delText xml:space="preserve">                 "list of VNAP in this AP";</w:delText>
        </w:r>
      </w:del>
    </w:p>
    <w:p w14:paraId="654B98E2" w14:textId="4D130D6F"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056" w:author="Leeyoung" w:date="2019-02-04T12:34:00Z"/>
          <w:rFonts w:eastAsiaTheme="minorEastAsia"/>
          <w:sz w:val="22"/>
          <w:szCs w:val="22"/>
        </w:rPr>
      </w:pPr>
      <w:del w:id="3057" w:author="Leeyoung" w:date="2019-02-04T12:34:00Z">
        <w:r w:rsidDel="00F55EEF">
          <w:rPr>
            <w:rFonts w:eastAsiaTheme="minorEastAsia"/>
            <w:sz w:val="22"/>
            <w:szCs w:val="22"/>
          </w:rPr>
          <w:delText xml:space="preserve">        }</w:delText>
        </w:r>
      </w:del>
    </w:p>
    <w:p w14:paraId="203511BC" w14:textId="6EF72AD2"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058" w:author="Leeyoung" w:date="2019-02-04T12:34:00Z"/>
          <w:rFonts w:eastAsiaTheme="minorEastAsia"/>
          <w:sz w:val="22"/>
          <w:szCs w:val="22"/>
        </w:rPr>
      </w:pPr>
      <w:del w:id="3059" w:author="Leeyoung" w:date="2019-02-04T12:34:00Z">
        <w:r w:rsidDel="00F55EEF">
          <w:rPr>
            <w:rFonts w:eastAsiaTheme="minorEastAsia"/>
            <w:sz w:val="22"/>
            <w:szCs w:val="22"/>
          </w:rPr>
          <w:delText xml:space="preserve">    }//access-point</w:delText>
        </w:r>
      </w:del>
    </w:p>
    <w:p w14:paraId="2EF627E6" w14:textId="1B32AFC7"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060" w:author="Leeyoung" w:date="2019-02-04T12:34:00Z"/>
          <w:rFonts w:eastAsiaTheme="minorEastAsia"/>
          <w:sz w:val="22"/>
          <w:szCs w:val="22"/>
        </w:rPr>
      </w:pPr>
      <w:del w:id="3061" w:author="Leeyoung" w:date="2019-02-04T12:34:00Z">
        <w:r w:rsidDel="00F55EEF">
          <w:rPr>
            <w:rFonts w:eastAsiaTheme="minorEastAsia"/>
            <w:sz w:val="22"/>
            <w:szCs w:val="22"/>
          </w:rPr>
          <w:delText xml:space="preserve">    grouping vn-member {</w:delText>
        </w:r>
      </w:del>
    </w:p>
    <w:p w14:paraId="34656AC9" w14:textId="028E37F1"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062" w:author="Leeyoung" w:date="2019-02-04T12:34:00Z"/>
          <w:rFonts w:eastAsiaTheme="minorEastAsia"/>
          <w:sz w:val="22"/>
          <w:szCs w:val="22"/>
        </w:rPr>
      </w:pPr>
      <w:del w:id="3063" w:author="Leeyoung" w:date="2019-02-04T12:34:00Z">
        <w:r w:rsidDel="00F55EEF">
          <w:rPr>
            <w:rFonts w:eastAsiaTheme="minorEastAsia"/>
            <w:sz w:val="22"/>
            <w:szCs w:val="22"/>
          </w:rPr>
          <w:delText xml:space="preserve">        description</w:delText>
        </w:r>
      </w:del>
    </w:p>
    <w:p w14:paraId="31BE7EC2" w14:textId="2504D971"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064" w:author="Leeyoung" w:date="2019-02-04T12:34:00Z"/>
          <w:rFonts w:eastAsiaTheme="minorEastAsia"/>
          <w:sz w:val="22"/>
          <w:szCs w:val="22"/>
        </w:rPr>
      </w:pPr>
      <w:del w:id="3065" w:author="Leeyoung" w:date="2019-02-04T12:34:00Z">
        <w:r w:rsidDel="00F55EEF">
          <w:rPr>
            <w:rFonts w:eastAsiaTheme="minorEastAsia"/>
            <w:sz w:val="22"/>
            <w:szCs w:val="22"/>
          </w:rPr>
          <w:delText xml:space="preserve">            "vn-member is described by this container";</w:delText>
        </w:r>
      </w:del>
    </w:p>
    <w:p w14:paraId="741194DE" w14:textId="46168311"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066" w:author="Leeyoung" w:date="2019-02-04T12:34:00Z"/>
          <w:rFonts w:eastAsiaTheme="minorEastAsia"/>
          <w:sz w:val="22"/>
          <w:szCs w:val="22"/>
        </w:rPr>
      </w:pPr>
      <w:del w:id="3067" w:author="Leeyoung" w:date="2019-02-04T12:34:00Z">
        <w:r w:rsidDel="00F55EEF">
          <w:rPr>
            <w:rFonts w:eastAsiaTheme="minorEastAsia"/>
            <w:sz w:val="22"/>
            <w:szCs w:val="22"/>
          </w:rPr>
          <w:delText xml:space="preserve">        leaf vn-member-id {</w:delText>
        </w:r>
      </w:del>
    </w:p>
    <w:p w14:paraId="6188F1EC" w14:textId="68AF0ACD"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068" w:author="Leeyoung" w:date="2019-02-04T12:34:00Z"/>
          <w:rFonts w:eastAsiaTheme="minorEastAsia"/>
          <w:sz w:val="22"/>
          <w:szCs w:val="22"/>
        </w:rPr>
      </w:pPr>
      <w:del w:id="3069" w:author="Leeyoung" w:date="2019-02-04T12:34:00Z">
        <w:r w:rsidDel="00F55EEF">
          <w:rPr>
            <w:rFonts w:eastAsiaTheme="minorEastAsia"/>
            <w:sz w:val="22"/>
            <w:szCs w:val="22"/>
          </w:rPr>
          <w:delText xml:space="preserve">            type uint32;</w:delText>
        </w:r>
      </w:del>
    </w:p>
    <w:p w14:paraId="5DB5CC84" w14:textId="1E3E3C55"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070" w:author="Leeyoung" w:date="2019-02-04T12:34:00Z"/>
          <w:rFonts w:eastAsiaTheme="minorEastAsia"/>
          <w:sz w:val="22"/>
          <w:szCs w:val="22"/>
        </w:rPr>
      </w:pPr>
      <w:del w:id="3071" w:author="Leeyoung" w:date="2019-02-04T12:34:00Z">
        <w:r w:rsidDel="00F55EEF">
          <w:rPr>
            <w:rFonts w:eastAsiaTheme="minorEastAsia"/>
            <w:sz w:val="22"/>
            <w:szCs w:val="22"/>
          </w:rPr>
          <w:delText xml:space="preserve">            description</w:delText>
        </w:r>
      </w:del>
    </w:p>
    <w:p w14:paraId="2273BF5E" w14:textId="3068F1FD"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072" w:author="Leeyoung" w:date="2019-02-04T12:34:00Z"/>
          <w:rFonts w:eastAsiaTheme="minorEastAsia"/>
          <w:sz w:val="22"/>
          <w:szCs w:val="22"/>
        </w:rPr>
      </w:pPr>
      <w:del w:id="3073" w:author="Leeyoung" w:date="2019-02-04T12:34:00Z">
        <w:r w:rsidDel="00F55EEF">
          <w:rPr>
            <w:rFonts w:eastAsiaTheme="minorEastAsia"/>
            <w:sz w:val="22"/>
            <w:szCs w:val="22"/>
          </w:rPr>
          <w:delText xml:space="preserve">                "vn-member identifier";</w:delText>
        </w:r>
      </w:del>
    </w:p>
    <w:p w14:paraId="4D8143B4" w14:textId="451846DC"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074" w:author="Leeyoung" w:date="2019-02-04T12:34:00Z"/>
          <w:rFonts w:eastAsiaTheme="minorEastAsia"/>
          <w:sz w:val="22"/>
          <w:szCs w:val="22"/>
        </w:rPr>
      </w:pPr>
      <w:del w:id="3075" w:author="Leeyoung" w:date="2019-02-04T12:34:00Z">
        <w:r w:rsidDel="00F55EEF">
          <w:rPr>
            <w:rFonts w:eastAsiaTheme="minorEastAsia"/>
            <w:sz w:val="22"/>
            <w:szCs w:val="22"/>
          </w:rPr>
          <w:delText xml:space="preserve">        }</w:delText>
        </w:r>
      </w:del>
    </w:p>
    <w:p w14:paraId="730F1FF6" w14:textId="4F63387E"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076" w:author="Leeyoung" w:date="2019-02-04T12:34:00Z"/>
          <w:rFonts w:eastAsiaTheme="minorEastAsia"/>
          <w:sz w:val="22"/>
          <w:szCs w:val="22"/>
        </w:rPr>
      </w:pPr>
      <w:del w:id="3077" w:author="Leeyoung" w:date="2019-02-04T12:34:00Z">
        <w:r w:rsidDel="00F55EEF">
          <w:rPr>
            <w:rFonts w:eastAsiaTheme="minorEastAsia"/>
            <w:sz w:val="22"/>
            <w:szCs w:val="22"/>
          </w:rPr>
          <w:delText xml:space="preserve">        container src</w:delText>
        </w:r>
      </w:del>
    </w:p>
    <w:p w14:paraId="264A1CD3" w14:textId="2C7B1A0F"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078" w:author="Leeyoung" w:date="2019-02-04T12:34:00Z"/>
          <w:rFonts w:eastAsiaTheme="minorEastAsia"/>
          <w:sz w:val="22"/>
          <w:szCs w:val="22"/>
        </w:rPr>
      </w:pPr>
      <w:del w:id="3079" w:author="Leeyoung" w:date="2019-02-04T12:34:00Z">
        <w:r w:rsidDel="00F55EEF">
          <w:rPr>
            <w:rFonts w:eastAsiaTheme="minorEastAsia"/>
            <w:sz w:val="22"/>
            <w:szCs w:val="22"/>
          </w:rPr>
          <w:delText xml:space="preserve">        {</w:delText>
        </w:r>
      </w:del>
    </w:p>
    <w:p w14:paraId="04409942" w14:textId="09A37497"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080" w:author="Leeyoung" w:date="2019-02-04T12:34:00Z"/>
          <w:rFonts w:eastAsiaTheme="minorEastAsia"/>
          <w:sz w:val="22"/>
          <w:szCs w:val="22"/>
        </w:rPr>
      </w:pPr>
      <w:del w:id="3081" w:author="Leeyoung" w:date="2019-02-04T12:34:00Z">
        <w:r w:rsidDel="00F55EEF">
          <w:rPr>
            <w:rFonts w:eastAsiaTheme="minorEastAsia"/>
            <w:sz w:val="22"/>
            <w:szCs w:val="22"/>
          </w:rPr>
          <w:delText xml:space="preserve">            description</w:delText>
        </w:r>
      </w:del>
    </w:p>
    <w:p w14:paraId="3D441AD8" w14:textId="5EBC6EBD"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082" w:author="Leeyoung" w:date="2019-02-04T12:34:00Z"/>
          <w:rFonts w:eastAsiaTheme="minorEastAsia"/>
          <w:sz w:val="22"/>
          <w:szCs w:val="22"/>
        </w:rPr>
      </w:pPr>
      <w:del w:id="3083" w:author="Leeyoung" w:date="2019-02-04T12:34:00Z">
        <w:r w:rsidDel="00F55EEF">
          <w:rPr>
            <w:rFonts w:eastAsiaTheme="minorEastAsia"/>
            <w:sz w:val="22"/>
            <w:szCs w:val="22"/>
          </w:rPr>
          <w:delText xml:space="preserve">                "the source of VN Member";</w:delText>
        </w:r>
      </w:del>
    </w:p>
    <w:p w14:paraId="78C6AE33" w14:textId="7DF1371A"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084" w:author="Leeyoung" w:date="2019-02-04T12:34:00Z"/>
          <w:rFonts w:eastAsiaTheme="minorEastAsia"/>
          <w:sz w:val="22"/>
          <w:szCs w:val="22"/>
        </w:rPr>
      </w:pPr>
      <w:del w:id="3085" w:author="Leeyoung" w:date="2019-02-04T12:34:00Z">
        <w:r w:rsidDel="00F55EEF">
          <w:rPr>
            <w:rFonts w:eastAsiaTheme="minorEastAsia"/>
            <w:sz w:val="22"/>
            <w:szCs w:val="22"/>
          </w:rPr>
          <w:delText xml:space="preserve">            leaf src {</w:delText>
        </w:r>
      </w:del>
    </w:p>
    <w:p w14:paraId="7915E3A5" w14:textId="29DBD69C"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086" w:author="Leeyoung" w:date="2019-02-04T12:34:00Z"/>
          <w:rFonts w:eastAsiaTheme="minorEastAsia"/>
          <w:sz w:val="22"/>
          <w:szCs w:val="22"/>
        </w:rPr>
      </w:pPr>
      <w:del w:id="3087" w:author="Leeyoung" w:date="2019-02-04T12:34:00Z">
        <w:r w:rsidDel="00F55EEF">
          <w:rPr>
            <w:rFonts w:eastAsiaTheme="minorEastAsia"/>
            <w:sz w:val="22"/>
            <w:szCs w:val="22"/>
          </w:rPr>
          <w:delText xml:space="preserve">                type leafref {</w:delText>
        </w:r>
      </w:del>
    </w:p>
    <w:p w14:paraId="57CB1A5D" w14:textId="71C4E361"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088" w:author="Leeyoung" w:date="2019-02-04T12:34:00Z"/>
          <w:rFonts w:eastAsiaTheme="minorEastAsia"/>
          <w:sz w:val="22"/>
          <w:szCs w:val="22"/>
        </w:rPr>
      </w:pPr>
      <w:del w:id="3089" w:author="Leeyoung" w:date="2019-02-04T12:34:00Z">
        <w:r w:rsidDel="00F55EEF">
          <w:rPr>
            <w:rFonts w:eastAsiaTheme="minorEastAsia"/>
            <w:sz w:val="22"/>
            <w:szCs w:val="22"/>
          </w:rPr>
          <w:delText xml:space="preserve">                    path "/actn/ap/access-point-list/access-point-id";</w:delText>
        </w:r>
      </w:del>
    </w:p>
    <w:p w14:paraId="25BF5181" w14:textId="1420BD91"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090" w:author="Leeyoung" w:date="2019-02-04T12:34:00Z"/>
          <w:rFonts w:eastAsiaTheme="minorEastAsia"/>
          <w:sz w:val="22"/>
          <w:szCs w:val="22"/>
        </w:rPr>
      </w:pPr>
      <w:del w:id="3091" w:author="Leeyoung" w:date="2019-02-04T12:34:00Z">
        <w:r w:rsidDel="00F55EEF">
          <w:rPr>
            <w:rFonts w:eastAsiaTheme="minorEastAsia"/>
            <w:sz w:val="22"/>
            <w:szCs w:val="22"/>
          </w:rPr>
          <w:delText xml:space="preserve">                }</w:delText>
        </w:r>
      </w:del>
    </w:p>
    <w:p w14:paraId="37A69509" w14:textId="471514FA"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092" w:author="Leeyoung" w:date="2019-02-04T12:34:00Z"/>
          <w:rFonts w:eastAsiaTheme="minorEastAsia"/>
          <w:sz w:val="22"/>
          <w:szCs w:val="22"/>
        </w:rPr>
      </w:pPr>
      <w:del w:id="3093" w:author="Leeyoung" w:date="2019-02-04T12:34:00Z">
        <w:r w:rsidDel="00F55EEF">
          <w:rPr>
            <w:rFonts w:eastAsiaTheme="minorEastAsia"/>
            <w:sz w:val="22"/>
            <w:szCs w:val="22"/>
          </w:rPr>
          <w:delText xml:space="preserve">                description</w:delText>
        </w:r>
      </w:del>
    </w:p>
    <w:p w14:paraId="0CB04593" w14:textId="0ED2A898"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094" w:author="Leeyoung" w:date="2019-02-04T12:34:00Z"/>
          <w:rFonts w:eastAsiaTheme="minorEastAsia"/>
          <w:sz w:val="22"/>
          <w:szCs w:val="22"/>
        </w:rPr>
      </w:pPr>
      <w:del w:id="3095" w:author="Leeyoung" w:date="2019-02-04T12:34:00Z">
        <w:r w:rsidDel="00F55EEF">
          <w:rPr>
            <w:rFonts w:eastAsiaTheme="minorEastAsia"/>
            <w:sz w:val="22"/>
            <w:szCs w:val="22"/>
          </w:rPr>
          <w:delText xml:space="preserve">                    "reference to source AP";</w:delText>
        </w:r>
      </w:del>
    </w:p>
    <w:p w14:paraId="6169E0EE" w14:textId="429A86AA"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096" w:author="Leeyoung" w:date="2019-02-04T12:34:00Z"/>
          <w:rFonts w:eastAsiaTheme="minorEastAsia"/>
          <w:sz w:val="22"/>
          <w:szCs w:val="22"/>
        </w:rPr>
      </w:pPr>
      <w:del w:id="3097" w:author="Leeyoung" w:date="2019-02-04T12:34:00Z">
        <w:r w:rsidDel="00F55EEF">
          <w:rPr>
            <w:rFonts w:eastAsiaTheme="minorEastAsia"/>
            <w:sz w:val="22"/>
            <w:szCs w:val="22"/>
          </w:rPr>
          <w:delText xml:space="preserve">            }</w:delText>
        </w:r>
      </w:del>
    </w:p>
    <w:p w14:paraId="35E70412" w14:textId="3D2D117B"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098" w:author="Leeyoung" w:date="2019-02-04T12:34:00Z"/>
          <w:rFonts w:eastAsiaTheme="minorEastAsia"/>
          <w:sz w:val="22"/>
          <w:szCs w:val="22"/>
        </w:rPr>
      </w:pPr>
      <w:del w:id="3099" w:author="Leeyoung" w:date="2019-02-04T12:34:00Z">
        <w:r w:rsidDel="00F55EEF">
          <w:rPr>
            <w:rFonts w:eastAsiaTheme="minorEastAsia"/>
            <w:sz w:val="22"/>
            <w:szCs w:val="22"/>
          </w:rPr>
          <w:delText xml:space="preserve">            leaf src-vn-ap-id{</w:delText>
        </w:r>
      </w:del>
    </w:p>
    <w:p w14:paraId="7A93F8CF" w14:textId="050480D7"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100" w:author="Leeyoung" w:date="2019-02-04T12:34:00Z"/>
          <w:rFonts w:eastAsiaTheme="minorEastAsia"/>
          <w:sz w:val="22"/>
          <w:szCs w:val="22"/>
        </w:rPr>
      </w:pPr>
      <w:del w:id="3101" w:author="Leeyoung" w:date="2019-02-04T12:34:00Z">
        <w:r w:rsidDel="00F55EEF">
          <w:rPr>
            <w:rFonts w:eastAsiaTheme="minorEastAsia"/>
            <w:sz w:val="22"/>
            <w:szCs w:val="22"/>
          </w:rPr>
          <w:delText xml:space="preserve">                type leafref {</w:delText>
        </w:r>
      </w:del>
    </w:p>
    <w:p w14:paraId="19BD07FA" w14:textId="18CF73D3"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102" w:author="Leeyoung" w:date="2019-02-04T12:34:00Z"/>
          <w:rFonts w:eastAsiaTheme="minorEastAsia"/>
          <w:sz w:val="22"/>
          <w:szCs w:val="22"/>
        </w:rPr>
      </w:pPr>
      <w:del w:id="3103" w:author="Leeyoung" w:date="2019-02-04T12:34:00Z">
        <w:r w:rsidDel="00F55EEF">
          <w:rPr>
            <w:rFonts w:eastAsiaTheme="minorEastAsia"/>
            <w:sz w:val="22"/>
            <w:szCs w:val="22"/>
          </w:rPr>
          <w:delText xml:space="preserve">                    path "/actn/ap/access-point-list/vn-ap/vn-ap-id";</w:delText>
        </w:r>
      </w:del>
    </w:p>
    <w:p w14:paraId="03E7AF28" w14:textId="699B3693"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104" w:author="Leeyoung" w:date="2019-02-04T12:34:00Z"/>
          <w:rFonts w:eastAsiaTheme="minorEastAsia"/>
          <w:sz w:val="22"/>
          <w:szCs w:val="22"/>
        </w:rPr>
      </w:pPr>
      <w:del w:id="3105" w:author="Leeyoung" w:date="2019-02-04T12:34:00Z">
        <w:r w:rsidDel="00F55EEF">
          <w:rPr>
            <w:rFonts w:eastAsiaTheme="minorEastAsia"/>
            <w:sz w:val="22"/>
            <w:szCs w:val="22"/>
          </w:rPr>
          <w:delText xml:space="preserve">                }</w:delText>
        </w:r>
      </w:del>
    </w:p>
    <w:p w14:paraId="6A3740E2" w14:textId="70E033D0"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106" w:author="Leeyoung" w:date="2019-02-04T12:34:00Z"/>
          <w:rFonts w:eastAsiaTheme="minorEastAsia"/>
          <w:sz w:val="22"/>
          <w:szCs w:val="22"/>
        </w:rPr>
      </w:pPr>
      <w:del w:id="3107" w:author="Leeyoung" w:date="2019-02-04T12:34:00Z">
        <w:r w:rsidDel="00F55EEF">
          <w:rPr>
            <w:rFonts w:eastAsiaTheme="minorEastAsia"/>
            <w:sz w:val="22"/>
            <w:szCs w:val="22"/>
          </w:rPr>
          <w:delText xml:space="preserve">                description</w:delText>
        </w:r>
      </w:del>
    </w:p>
    <w:p w14:paraId="64C11682" w14:textId="6430A0EF"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108" w:author="Leeyoung" w:date="2019-02-04T12:34:00Z"/>
          <w:rFonts w:eastAsiaTheme="minorEastAsia"/>
          <w:sz w:val="22"/>
          <w:szCs w:val="22"/>
        </w:rPr>
      </w:pPr>
      <w:del w:id="3109" w:author="Leeyoung" w:date="2019-02-04T12:34:00Z">
        <w:r w:rsidDel="00F55EEF">
          <w:rPr>
            <w:rFonts w:eastAsiaTheme="minorEastAsia"/>
            <w:sz w:val="22"/>
            <w:szCs w:val="22"/>
          </w:rPr>
          <w:delText xml:space="preserve">                    "reference to source VNAP";</w:delText>
        </w:r>
      </w:del>
    </w:p>
    <w:p w14:paraId="5E897575" w14:textId="389AD0A9"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110" w:author="Leeyoung" w:date="2019-02-04T12:34:00Z"/>
          <w:rFonts w:eastAsiaTheme="minorEastAsia"/>
          <w:sz w:val="22"/>
          <w:szCs w:val="22"/>
        </w:rPr>
      </w:pPr>
      <w:del w:id="3111" w:author="Leeyoung" w:date="2019-02-04T12:34:00Z">
        <w:r w:rsidDel="00F55EEF">
          <w:rPr>
            <w:rFonts w:eastAsiaTheme="minorEastAsia"/>
            <w:sz w:val="22"/>
            <w:szCs w:val="22"/>
          </w:rPr>
          <w:delText xml:space="preserve">            }</w:delText>
        </w:r>
      </w:del>
    </w:p>
    <w:p w14:paraId="5A6BE97C" w14:textId="2643A316"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112" w:author="Leeyoung" w:date="2019-02-04T12:34:00Z"/>
          <w:rFonts w:eastAsiaTheme="minorEastAsia"/>
          <w:sz w:val="22"/>
          <w:szCs w:val="22"/>
        </w:rPr>
      </w:pPr>
      <w:del w:id="3113" w:author="Leeyoung" w:date="2019-02-04T12:34:00Z">
        <w:r w:rsidDel="00F55EEF">
          <w:rPr>
            <w:rFonts w:eastAsiaTheme="minorEastAsia"/>
            <w:sz w:val="22"/>
            <w:szCs w:val="22"/>
          </w:rPr>
          <w:delText xml:space="preserve">            leaf multi-src {</w:delText>
        </w:r>
      </w:del>
    </w:p>
    <w:p w14:paraId="78E92E08" w14:textId="0BD4459B"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114" w:author="Leeyoung" w:date="2019-02-04T12:34:00Z"/>
          <w:rFonts w:eastAsiaTheme="minorEastAsia"/>
          <w:sz w:val="22"/>
          <w:szCs w:val="22"/>
        </w:rPr>
      </w:pPr>
      <w:del w:id="3115" w:author="Leeyoung" w:date="2019-02-04T12:34:00Z">
        <w:r w:rsidDel="00F55EEF">
          <w:rPr>
            <w:rFonts w:eastAsiaTheme="minorEastAsia"/>
            <w:sz w:val="22"/>
            <w:szCs w:val="22"/>
          </w:rPr>
          <w:delText xml:space="preserve">                if-feature multi-src-dest;</w:delText>
        </w:r>
      </w:del>
    </w:p>
    <w:p w14:paraId="2497F001" w14:textId="697F1124"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116" w:author="Leeyoung" w:date="2019-02-04T12:34:00Z"/>
          <w:rFonts w:eastAsiaTheme="minorEastAsia"/>
          <w:sz w:val="22"/>
          <w:szCs w:val="22"/>
        </w:rPr>
      </w:pPr>
      <w:del w:id="3117" w:author="Leeyoung" w:date="2019-02-04T12:34:00Z">
        <w:r w:rsidDel="00F55EEF">
          <w:rPr>
            <w:rFonts w:eastAsiaTheme="minorEastAsia"/>
            <w:sz w:val="22"/>
            <w:szCs w:val="22"/>
          </w:rPr>
          <w:delText xml:space="preserve">                type boolean;</w:delText>
        </w:r>
      </w:del>
    </w:p>
    <w:p w14:paraId="73DF1D05" w14:textId="4AC17702"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118" w:author="Leeyoung" w:date="2019-02-04T12:34:00Z"/>
          <w:rFonts w:eastAsiaTheme="minorEastAsia"/>
          <w:sz w:val="22"/>
          <w:szCs w:val="22"/>
        </w:rPr>
      </w:pPr>
      <w:del w:id="3119" w:author="Leeyoung" w:date="2019-02-04T12:34:00Z">
        <w:r w:rsidDel="00F55EEF">
          <w:rPr>
            <w:rFonts w:eastAsiaTheme="minorEastAsia"/>
            <w:sz w:val="22"/>
            <w:szCs w:val="22"/>
          </w:rPr>
          <w:delText xml:space="preserve">                description</w:delText>
        </w:r>
      </w:del>
    </w:p>
    <w:p w14:paraId="51692DAB" w14:textId="3068FF34"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120" w:author="Leeyoung" w:date="2019-02-04T12:34:00Z"/>
          <w:rFonts w:eastAsiaTheme="minorEastAsia"/>
          <w:sz w:val="22"/>
          <w:szCs w:val="22"/>
        </w:rPr>
      </w:pPr>
      <w:del w:id="3121" w:author="Leeyoung" w:date="2019-02-04T12:34:00Z">
        <w:r w:rsidDel="00F55EEF">
          <w:rPr>
            <w:rFonts w:eastAsiaTheme="minorEastAsia"/>
            <w:sz w:val="22"/>
            <w:szCs w:val="22"/>
          </w:rPr>
          <w:delText xml:space="preserve">                    "Is source part of multi-source, where</w:delText>
        </w:r>
      </w:del>
    </w:p>
    <w:p w14:paraId="4B09E5D7" w14:textId="47134D46"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122" w:author="Leeyoung" w:date="2019-02-04T12:34:00Z"/>
          <w:rFonts w:eastAsiaTheme="minorEastAsia"/>
          <w:sz w:val="22"/>
          <w:szCs w:val="22"/>
        </w:rPr>
      </w:pPr>
      <w:del w:id="3123" w:author="Leeyoung" w:date="2019-02-04T12:34:00Z">
        <w:r w:rsidDel="00F55EEF">
          <w:rPr>
            <w:rFonts w:eastAsiaTheme="minorEastAsia"/>
            <w:sz w:val="22"/>
            <w:szCs w:val="22"/>
          </w:rPr>
          <w:delText xml:space="preserve">                    only one of the source is enabled";</w:delText>
        </w:r>
      </w:del>
    </w:p>
    <w:p w14:paraId="55C35873" w14:textId="4A885909"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124" w:author="Leeyoung" w:date="2019-02-04T12:34:00Z"/>
          <w:rFonts w:eastAsiaTheme="minorEastAsia"/>
          <w:sz w:val="22"/>
          <w:szCs w:val="22"/>
        </w:rPr>
      </w:pPr>
      <w:del w:id="3125" w:author="Leeyoung" w:date="2019-02-04T12:34:00Z">
        <w:r w:rsidDel="00F55EEF">
          <w:rPr>
            <w:rFonts w:eastAsiaTheme="minorEastAsia"/>
            <w:sz w:val="22"/>
            <w:szCs w:val="22"/>
          </w:rPr>
          <w:delText xml:space="preserve">            }</w:delText>
        </w:r>
      </w:del>
    </w:p>
    <w:p w14:paraId="42250A78" w14:textId="6BCC899B"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126" w:author="Leeyoung" w:date="2019-02-04T12:34:00Z"/>
          <w:rFonts w:eastAsiaTheme="minorEastAsia"/>
          <w:sz w:val="22"/>
          <w:szCs w:val="22"/>
        </w:rPr>
      </w:pPr>
      <w:del w:id="3127" w:author="Leeyoung" w:date="2019-02-04T12:34:00Z">
        <w:r w:rsidDel="00F55EEF">
          <w:rPr>
            <w:rFonts w:eastAsiaTheme="minorEastAsia"/>
            <w:sz w:val="22"/>
            <w:szCs w:val="22"/>
          </w:rPr>
          <w:delText xml:space="preserve">        }</w:delText>
        </w:r>
      </w:del>
    </w:p>
    <w:p w14:paraId="220F7D81" w14:textId="20C7E942"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128" w:author="Leeyoung" w:date="2019-02-04T12:34:00Z"/>
          <w:rFonts w:eastAsiaTheme="minorEastAsia"/>
          <w:sz w:val="22"/>
          <w:szCs w:val="22"/>
        </w:rPr>
      </w:pPr>
      <w:del w:id="3129" w:author="Leeyoung" w:date="2019-02-04T12:34:00Z">
        <w:r w:rsidDel="00F55EEF">
          <w:rPr>
            <w:rFonts w:eastAsiaTheme="minorEastAsia"/>
            <w:sz w:val="22"/>
            <w:szCs w:val="22"/>
          </w:rPr>
          <w:delText xml:space="preserve">        container dest</w:delText>
        </w:r>
      </w:del>
    </w:p>
    <w:p w14:paraId="474E8485" w14:textId="304C5CD3"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130" w:author="Leeyoung" w:date="2019-02-04T12:34:00Z"/>
          <w:rFonts w:eastAsiaTheme="minorEastAsia"/>
          <w:sz w:val="22"/>
          <w:szCs w:val="22"/>
        </w:rPr>
      </w:pPr>
      <w:del w:id="3131" w:author="Leeyoung" w:date="2019-02-04T12:34:00Z">
        <w:r w:rsidDel="00F55EEF">
          <w:rPr>
            <w:rFonts w:eastAsiaTheme="minorEastAsia"/>
            <w:sz w:val="22"/>
            <w:szCs w:val="22"/>
          </w:rPr>
          <w:delText xml:space="preserve">        {</w:delText>
        </w:r>
      </w:del>
    </w:p>
    <w:p w14:paraId="2A3EC72C" w14:textId="7C91C7F1"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132" w:author="Leeyoung" w:date="2019-02-04T12:34:00Z"/>
          <w:rFonts w:eastAsiaTheme="minorEastAsia"/>
          <w:sz w:val="22"/>
          <w:szCs w:val="22"/>
        </w:rPr>
      </w:pPr>
      <w:del w:id="3133" w:author="Leeyoung" w:date="2019-02-04T12:34:00Z">
        <w:r w:rsidDel="00F55EEF">
          <w:rPr>
            <w:rFonts w:eastAsiaTheme="minorEastAsia"/>
            <w:sz w:val="22"/>
            <w:szCs w:val="22"/>
          </w:rPr>
          <w:delText xml:space="preserve">            description</w:delText>
        </w:r>
      </w:del>
    </w:p>
    <w:p w14:paraId="456BA931" w14:textId="7FB058B7"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134" w:author="Leeyoung" w:date="2019-02-04T12:34:00Z"/>
          <w:rFonts w:eastAsiaTheme="minorEastAsia"/>
          <w:sz w:val="22"/>
          <w:szCs w:val="22"/>
        </w:rPr>
      </w:pPr>
      <w:del w:id="3135" w:author="Leeyoung" w:date="2019-02-04T12:34:00Z">
        <w:r w:rsidDel="00F55EEF">
          <w:rPr>
            <w:rFonts w:eastAsiaTheme="minorEastAsia"/>
            <w:sz w:val="22"/>
            <w:szCs w:val="22"/>
          </w:rPr>
          <w:delText xml:space="preserve">                "the destination of VN Member";</w:delText>
        </w:r>
      </w:del>
    </w:p>
    <w:p w14:paraId="4E469E35" w14:textId="2B48618A"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136" w:author="Leeyoung" w:date="2019-02-04T12:34:00Z"/>
          <w:rFonts w:eastAsiaTheme="minorEastAsia"/>
          <w:sz w:val="22"/>
          <w:szCs w:val="22"/>
        </w:rPr>
      </w:pPr>
      <w:del w:id="3137" w:author="Leeyoung" w:date="2019-02-04T12:34:00Z">
        <w:r w:rsidDel="00F55EEF">
          <w:rPr>
            <w:rFonts w:eastAsiaTheme="minorEastAsia"/>
            <w:sz w:val="22"/>
            <w:szCs w:val="22"/>
          </w:rPr>
          <w:delText xml:space="preserve">            leaf dest {</w:delText>
        </w:r>
      </w:del>
    </w:p>
    <w:p w14:paraId="06303631" w14:textId="12D2A4C1"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138" w:author="Leeyoung" w:date="2019-02-04T12:34:00Z"/>
          <w:rFonts w:eastAsiaTheme="minorEastAsia"/>
          <w:sz w:val="22"/>
          <w:szCs w:val="22"/>
        </w:rPr>
      </w:pPr>
      <w:del w:id="3139" w:author="Leeyoung" w:date="2019-02-04T12:34:00Z">
        <w:r w:rsidDel="00F55EEF">
          <w:rPr>
            <w:rFonts w:eastAsiaTheme="minorEastAsia"/>
            <w:sz w:val="22"/>
            <w:szCs w:val="22"/>
          </w:rPr>
          <w:delText xml:space="preserve">                type leafref {</w:delText>
        </w:r>
      </w:del>
    </w:p>
    <w:p w14:paraId="029BAE9A" w14:textId="513E2C64"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140" w:author="Leeyoung" w:date="2019-02-04T12:34:00Z"/>
          <w:rFonts w:eastAsiaTheme="minorEastAsia"/>
          <w:sz w:val="22"/>
          <w:szCs w:val="22"/>
        </w:rPr>
      </w:pPr>
      <w:del w:id="3141" w:author="Leeyoung" w:date="2019-02-04T12:34:00Z">
        <w:r w:rsidDel="00F55EEF">
          <w:rPr>
            <w:rFonts w:eastAsiaTheme="minorEastAsia"/>
            <w:sz w:val="22"/>
            <w:szCs w:val="22"/>
          </w:rPr>
          <w:delText xml:space="preserve">                    path "/actn/ap/access-point-list/access-point-id";</w:delText>
        </w:r>
      </w:del>
    </w:p>
    <w:p w14:paraId="2985F149" w14:textId="5939E546"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142" w:author="Leeyoung" w:date="2019-02-04T12:34:00Z"/>
          <w:rFonts w:eastAsiaTheme="minorEastAsia"/>
          <w:sz w:val="22"/>
          <w:szCs w:val="22"/>
        </w:rPr>
      </w:pPr>
      <w:del w:id="3143" w:author="Leeyoung" w:date="2019-02-04T12:34:00Z">
        <w:r w:rsidDel="00F55EEF">
          <w:rPr>
            <w:rFonts w:eastAsiaTheme="minorEastAsia"/>
            <w:sz w:val="22"/>
            <w:szCs w:val="22"/>
          </w:rPr>
          <w:delText xml:space="preserve">                }</w:delText>
        </w:r>
      </w:del>
    </w:p>
    <w:p w14:paraId="12863EDD" w14:textId="1D1D8C51"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144" w:author="Leeyoung" w:date="2019-02-04T12:34:00Z"/>
          <w:rFonts w:eastAsiaTheme="minorEastAsia"/>
          <w:sz w:val="22"/>
          <w:szCs w:val="22"/>
        </w:rPr>
      </w:pPr>
      <w:del w:id="3145" w:author="Leeyoung" w:date="2019-02-04T12:34:00Z">
        <w:r w:rsidDel="00F55EEF">
          <w:rPr>
            <w:rFonts w:eastAsiaTheme="minorEastAsia"/>
            <w:sz w:val="22"/>
            <w:szCs w:val="22"/>
          </w:rPr>
          <w:delText xml:space="preserve">                description</w:delText>
        </w:r>
      </w:del>
    </w:p>
    <w:p w14:paraId="43265763" w14:textId="119CC9C2"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146" w:author="Leeyoung" w:date="2019-02-04T12:34:00Z"/>
          <w:rFonts w:eastAsiaTheme="minorEastAsia"/>
          <w:sz w:val="22"/>
          <w:szCs w:val="22"/>
        </w:rPr>
      </w:pPr>
      <w:del w:id="3147" w:author="Leeyoung" w:date="2019-02-04T12:34:00Z">
        <w:r w:rsidDel="00F55EEF">
          <w:rPr>
            <w:rFonts w:eastAsiaTheme="minorEastAsia"/>
            <w:sz w:val="22"/>
            <w:szCs w:val="22"/>
          </w:rPr>
          <w:delText xml:space="preserve">                    "reference to destination AP";</w:delText>
        </w:r>
      </w:del>
    </w:p>
    <w:p w14:paraId="30F34629" w14:textId="46F4D225"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148" w:author="Leeyoung" w:date="2019-02-04T12:34:00Z"/>
          <w:rFonts w:eastAsiaTheme="minorEastAsia"/>
          <w:sz w:val="22"/>
          <w:szCs w:val="22"/>
        </w:rPr>
      </w:pPr>
      <w:del w:id="3149" w:author="Leeyoung" w:date="2019-02-04T12:34:00Z">
        <w:r w:rsidDel="00F55EEF">
          <w:rPr>
            <w:rFonts w:eastAsiaTheme="minorEastAsia"/>
            <w:sz w:val="22"/>
            <w:szCs w:val="22"/>
          </w:rPr>
          <w:delText xml:space="preserve">            }</w:delText>
        </w:r>
      </w:del>
    </w:p>
    <w:p w14:paraId="7FD75A86" w14:textId="392EB7E6"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150" w:author="Leeyoung" w:date="2019-02-04T12:34:00Z"/>
          <w:rFonts w:eastAsiaTheme="minorEastAsia"/>
          <w:sz w:val="22"/>
          <w:szCs w:val="22"/>
        </w:rPr>
      </w:pPr>
      <w:del w:id="3151" w:author="Leeyoung" w:date="2019-02-04T12:34:00Z">
        <w:r w:rsidDel="00F55EEF">
          <w:rPr>
            <w:rFonts w:eastAsiaTheme="minorEastAsia"/>
            <w:sz w:val="22"/>
            <w:szCs w:val="22"/>
          </w:rPr>
          <w:delText xml:space="preserve">            leaf dest-vn-ap-id{</w:delText>
        </w:r>
      </w:del>
    </w:p>
    <w:p w14:paraId="03B8B966" w14:textId="5051BFF4"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152" w:author="Leeyoung" w:date="2019-02-04T12:34:00Z"/>
          <w:rFonts w:eastAsiaTheme="minorEastAsia"/>
          <w:sz w:val="22"/>
          <w:szCs w:val="22"/>
        </w:rPr>
      </w:pPr>
      <w:del w:id="3153" w:author="Leeyoung" w:date="2019-02-04T12:34:00Z">
        <w:r w:rsidDel="00F55EEF">
          <w:rPr>
            <w:rFonts w:eastAsiaTheme="minorEastAsia"/>
            <w:sz w:val="22"/>
            <w:szCs w:val="22"/>
          </w:rPr>
          <w:delText xml:space="preserve">                type leafref {</w:delText>
        </w:r>
      </w:del>
    </w:p>
    <w:p w14:paraId="60AD3520" w14:textId="40A6EF53"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154" w:author="Leeyoung" w:date="2019-02-04T12:34:00Z"/>
          <w:rFonts w:eastAsiaTheme="minorEastAsia"/>
          <w:sz w:val="22"/>
          <w:szCs w:val="22"/>
        </w:rPr>
      </w:pPr>
      <w:del w:id="3155" w:author="Leeyoung" w:date="2019-02-04T12:34:00Z">
        <w:r w:rsidDel="00F55EEF">
          <w:rPr>
            <w:rFonts w:eastAsiaTheme="minorEastAsia"/>
            <w:sz w:val="22"/>
            <w:szCs w:val="22"/>
          </w:rPr>
          <w:delText xml:space="preserve">                    path "/actn/ap/access-point-list/vn-ap/vn-ap-id";</w:delText>
        </w:r>
      </w:del>
    </w:p>
    <w:p w14:paraId="6FDBF9DE" w14:textId="5F381FFD"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156" w:author="Leeyoung" w:date="2019-02-04T12:34:00Z"/>
          <w:rFonts w:eastAsiaTheme="minorEastAsia"/>
          <w:sz w:val="22"/>
          <w:szCs w:val="22"/>
        </w:rPr>
      </w:pPr>
      <w:del w:id="3157" w:author="Leeyoung" w:date="2019-02-04T12:34:00Z">
        <w:r w:rsidDel="00F55EEF">
          <w:rPr>
            <w:rFonts w:eastAsiaTheme="minorEastAsia"/>
            <w:sz w:val="22"/>
            <w:szCs w:val="22"/>
          </w:rPr>
          <w:delText xml:space="preserve">                }</w:delText>
        </w:r>
      </w:del>
    </w:p>
    <w:p w14:paraId="650DB368" w14:textId="073008C7"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158" w:author="Leeyoung" w:date="2019-02-04T12:34:00Z"/>
          <w:rFonts w:eastAsiaTheme="minorEastAsia"/>
          <w:sz w:val="22"/>
          <w:szCs w:val="22"/>
        </w:rPr>
      </w:pPr>
      <w:del w:id="3159" w:author="Leeyoung" w:date="2019-02-04T12:34:00Z">
        <w:r w:rsidDel="00F55EEF">
          <w:rPr>
            <w:rFonts w:eastAsiaTheme="minorEastAsia"/>
            <w:sz w:val="22"/>
            <w:szCs w:val="22"/>
          </w:rPr>
          <w:delText xml:space="preserve">                description</w:delText>
        </w:r>
      </w:del>
    </w:p>
    <w:p w14:paraId="59A87D10" w14:textId="58CD61EE"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160" w:author="Leeyoung" w:date="2019-02-04T12:34:00Z"/>
          <w:rFonts w:eastAsiaTheme="minorEastAsia"/>
          <w:sz w:val="22"/>
          <w:szCs w:val="22"/>
        </w:rPr>
      </w:pPr>
      <w:del w:id="3161" w:author="Leeyoung" w:date="2019-02-04T12:34:00Z">
        <w:r w:rsidDel="00F55EEF">
          <w:rPr>
            <w:rFonts w:eastAsiaTheme="minorEastAsia"/>
            <w:sz w:val="22"/>
            <w:szCs w:val="22"/>
          </w:rPr>
          <w:delText xml:space="preserve">                    "reference to dest VNAP";</w:delText>
        </w:r>
      </w:del>
    </w:p>
    <w:p w14:paraId="2FD2B850" w14:textId="5A32C4AC"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162" w:author="Leeyoung" w:date="2019-02-04T12:34:00Z"/>
          <w:rFonts w:eastAsiaTheme="minorEastAsia"/>
          <w:sz w:val="22"/>
          <w:szCs w:val="22"/>
        </w:rPr>
      </w:pPr>
      <w:del w:id="3163" w:author="Leeyoung" w:date="2019-02-04T12:34:00Z">
        <w:r w:rsidDel="00F55EEF">
          <w:rPr>
            <w:rFonts w:eastAsiaTheme="minorEastAsia"/>
            <w:sz w:val="22"/>
            <w:szCs w:val="22"/>
          </w:rPr>
          <w:delText xml:space="preserve">            }</w:delText>
        </w:r>
      </w:del>
    </w:p>
    <w:p w14:paraId="41F5A550" w14:textId="68AFD2D3"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164" w:author="Leeyoung" w:date="2019-02-04T12:34:00Z"/>
          <w:rFonts w:eastAsiaTheme="minorEastAsia"/>
          <w:sz w:val="22"/>
          <w:szCs w:val="22"/>
        </w:rPr>
      </w:pPr>
      <w:del w:id="3165" w:author="Leeyoung" w:date="2019-02-04T12:34:00Z">
        <w:r w:rsidDel="00F55EEF">
          <w:rPr>
            <w:rFonts w:eastAsiaTheme="minorEastAsia"/>
            <w:sz w:val="22"/>
            <w:szCs w:val="22"/>
          </w:rPr>
          <w:delText xml:space="preserve">            leaf multi-dest {</w:delText>
        </w:r>
      </w:del>
    </w:p>
    <w:p w14:paraId="07D3B626" w14:textId="3C37C869"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166" w:author="Leeyoung" w:date="2019-02-04T12:34:00Z"/>
          <w:rFonts w:eastAsiaTheme="minorEastAsia"/>
          <w:sz w:val="22"/>
          <w:szCs w:val="22"/>
        </w:rPr>
      </w:pPr>
      <w:del w:id="3167" w:author="Leeyoung" w:date="2019-02-04T12:34:00Z">
        <w:r w:rsidDel="00F55EEF">
          <w:rPr>
            <w:rFonts w:eastAsiaTheme="minorEastAsia"/>
            <w:sz w:val="22"/>
            <w:szCs w:val="22"/>
          </w:rPr>
          <w:delText xml:space="preserve">                if-feature multi-src-dest;</w:delText>
        </w:r>
      </w:del>
    </w:p>
    <w:p w14:paraId="5FFF793D" w14:textId="61EFF52A"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168" w:author="Leeyoung" w:date="2019-02-04T12:34:00Z"/>
          <w:rFonts w:eastAsiaTheme="minorEastAsia"/>
          <w:sz w:val="22"/>
          <w:szCs w:val="22"/>
        </w:rPr>
      </w:pPr>
      <w:del w:id="3169" w:author="Leeyoung" w:date="2019-02-04T12:34:00Z">
        <w:r w:rsidDel="00F55EEF">
          <w:rPr>
            <w:rFonts w:eastAsiaTheme="minorEastAsia"/>
            <w:sz w:val="22"/>
            <w:szCs w:val="22"/>
          </w:rPr>
          <w:delText xml:space="preserve">                type boolean;</w:delText>
        </w:r>
      </w:del>
    </w:p>
    <w:p w14:paraId="66DB0428" w14:textId="4D9D3814"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170" w:author="Leeyoung" w:date="2019-02-04T12:34:00Z"/>
          <w:rFonts w:eastAsiaTheme="minorEastAsia"/>
          <w:sz w:val="22"/>
          <w:szCs w:val="22"/>
        </w:rPr>
      </w:pPr>
      <w:del w:id="3171" w:author="Leeyoung" w:date="2019-02-04T12:34:00Z">
        <w:r w:rsidDel="00F55EEF">
          <w:rPr>
            <w:rFonts w:eastAsiaTheme="minorEastAsia"/>
            <w:sz w:val="22"/>
            <w:szCs w:val="22"/>
          </w:rPr>
          <w:delText xml:space="preserve">                description</w:delText>
        </w:r>
      </w:del>
    </w:p>
    <w:p w14:paraId="7B3B5B0E" w14:textId="237D3FB8"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172" w:author="Leeyoung" w:date="2019-02-04T12:34:00Z"/>
          <w:rFonts w:eastAsiaTheme="minorEastAsia"/>
          <w:sz w:val="22"/>
          <w:szCs w:val="22"/>
        </w:rPr>
      </w:pPr>
      <w:del w:id="3173" w:author="Leeyoung" w:date="2019-02-04T12:34:00Z">
        <w:r w:rsidDel="00F55EEF">
          <w:rPr>
            <w:rFonts w:eastAsiaTheme="minorEastAsia"/>
            <w:sz w:val="22"/>
            <w:szCs w:val="22"/>
          </w:rPr>
          <w:delText xml:space="preserve">                    "Is destination part of multi-destination, where</w:delText>
        </w:r>
      </w:del>
    </w:p>
    <w:p w14:paraId="2F2110D6" w14:textId="17023144"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174" w:author="Leeyoung" w:date="2019-02-04T12:34:00Z"/>
          <w:rFonts w:eastAsiaTheme="minorEastAsia"/>
          <w:sz w:val="22"/>
          <w:szCs w:val="22"/>
        </w:rPr>
      </w:pPr>
      <w:del w:id="3175" w:author="Leeyoung" w:date="2019-02-04T12:34:00Z">
        <w:r w:rsidDel="00F55EEF">
          <w:rPr>
            <w:rFonts w:eastAsiaTheme="minorEastAsia"/>
            <w:sz w:val="22"/>
            <w:szCs w:val="22"/>
          </w:rPr>
          <w:delText xml:space="preserve">                    only one of the destination is enabled";</w:delText>
        </w:r>
      </w:del>
    </w:p>
    <w:p w14:paraId="228FB930" w14:textId="4A28B2C1"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176" w:author="Leeyoung" w:date="2019-02-04T12:34:00Z"/>
          <w:rFonts w:eastAsiaTheme="minorEastAsia"/>
          <w:sz w:val="22"/>
          <w:szCs w:val="22"/>
        </w:rPr>
      </w:pPr>
      <w:del w:id="3177" w:author="Leeyoung" w:date="2019-02-04T12:34:00Z">
        <w:r w:rsidDel="00F55EEF">
          <w:rPr>
            <w:rFonts w:eastAsiaTheme="minorEastAsia"/>
            <w:sz w:val="22"/>
            <w:szCs w:val="22"/>
          </w:rPr>
          <w:delText xml:space="preserve">            }</w:delText>
        </w:r>
      </w:del>
    </w:p>
    <w:p w14:paraId="7EC018F0" w14:textId="165E60AB"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178" w:author="Leeyoung" w:date="2019-02-04T12:34:00Z"/>
          <w:rFonts w:eastAsiaTheme="minorEastAsia"/>
          <w:sz w:val="22"/>
          <w:szCs w:val="22"/>
        </w:rPr>
      </w:pPr>
      <w:del w:id="3179" w:author="Leeyoung" w:date="2019-02-04T12:34:00Z">
        <w:r w:rsidDel="00F55EEF">
          <w:rPr>
            <w:rFonts w:eastAsiaTheme="minorEastAsia"/>
            <w:sz w:val="22"/>
            <w:szCs w:val="22"/>
          </w:rPr>
          <w:delText xml:space="preserve">        }</w:delText>
        </w:r>
      </w:del>
    </w:p>
    <w:p w14:paraId="2A89995D" w14:textId="3DAF4FB2"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180" w:author="Leeyoung" w:date="2019-02-04T12:34:00Z"/>
          <w:rFonts w:eastAsiaTheme="minorEastAsia"/>
          <w:sz w:val="22"/>
          <w:szCs w:val="22"/>
        </w:rPr>
      </w:pPr>
      <w:del w:id="3181" w:author="Leeyoung" w:date="2019-02-04T12:34:00Z">
        <w:r w:rsidDel="00F55EEF">
          <w:rPr>
            <w:rFonts w:eastAsiaTheme="minorEastAsia"/>
            <w:sz w:val="22"/>
            <w:szCs w:val="22"/>
          </w:rPr>
          <w:delText xml:space="preserve">        leaf connetivity-matrix-id{</w:delText>
        </w:r>
      </w:del>
    </w:p>
    <w:p w14:paraId="7BCD4718" w14:textId="099135C3"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182" w:author="Leeyoung" w:date="2019-02-04T12:34:00Z"/>
          <w:rFonts w:eastAsiaTheme="minorEastAsia"/>
          <w:sz w:val="22"/>
          <w:szCs w:val="22"/>
        </w:rPr>
      </w:pPr>
      <w:del w:id="3183" w:author="Leeyoung" w:date="2019-02-04T12:34:00Z">
        <w:r w:rsidDel="00F55EEF">
          <w:rPr>
            <w:rFonts w:eastAsiaTheme="minorEastAsia"/>
            <w:sz w:val="22"/>
            <w:szCs w:val="22"/>
          </w:rPr>
          <w:delText xml:space="preserve">            type leafref {</w:delText>
        </w:r>
      </w:del>
    </w:p>
    <w:p w14:paraId="0D2D5A69" w14:textId="72CD41A0"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184" w:author="Leeyoung" w:date="2019-02-04T12:34:00Z"/>
          <w:rFonts w:eastAsiaTheme="minorEastAsia"/>
          <w:sz w:val="22"/>
          <w:szCs w:val="22"/>
        </w:rPr>
      </w:pPr>
      <w:del w:id="3185" w:author="Leeyoung" w:date="2019-02-04T12:34:00Z">
        <w:r w:rsidDel="00F55EEF">
          <w:rPr>
            <w:rFonts w:eastAsiaTheme="minorEastAsia"/>
            <w:sz w:val="22"/>
            <w:szCs w:val="22"/>
          </w:rPr>
          <w:delText xml:space="preserve">                path "/nw:networks/nw:network/nw:node/tet:te/"</w:delText>
        </w:r>
      </w:del>
    </w:p>
    <w:p w14:paraId="1FF216D5" w14:textId="475B78FB"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186" w:author="Leeyoung" w:date="2019-02-04T12:34:00Z"/>
          <w:rFonts w:eastAsiaTheme="minorEastAsia"/>
          <w:sz w:val="22"/>
          <w:szCs w:val="22"/>
        </w:rPr>
      </w:pPr>
      <w:del w:id="3187" w:author="Leeyoung" w:date="2019-02-04T12:34:00Z">
        <w:r w:rsidDel="00F55EEF">
          <w:rPr>
            <w:rFonts w:eastAsiaTheme="minorEastAsia"/>
            <w:sz w:val="22"/>
            <w:szCs w:val="22"/>
          </w:rPr>
          <w:delText xml:space="preserve">                + "tet:te-node-attributes/"</w:delText>
        </w:r>
      </w:del>
    </w:p>
    <w:p w14:paraId="2562B50F" w14:textId="1B3D17B8"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188" w:author="Leeyoung" w:date="2019-02-04T12:34:00Z"/>
          <w:rFonts w:eastAsiaTheme="minorEastAsia"/>
          <w:sz w:val="22"/>
          <w:szCs w:val="22"/>
        </w:rPr>
      </w:pPr>
      <w:del w:id="3189" w:author="Leeyoung" w:date="2019-02-04T12:34:00Z">
        <w:r w:rsidDel="00F55EEF">
          <w:rPr>
            <w:rFonts w:eastAsiaTheme="minorEastAsia"/>
            <w:sz w:val="22"/>
            <w:szCs w:val="22"/>
          </w:rPr>
          <w:delText xml:space="preserve">                + "tet:connectivity-matrices/"</w:delText>
        </w:r>
      </w:del>
    </w:p>
    <w:p w14:paraId="56C8C575" w14:textId="11C39BDA"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190" w:author="Leeyoung" w:date="2019-02-04T12:34:00Z"/>
          <w:rFonts w:eastAsiaTheme="minorEastAsia"/>
          <w:sz w:val="22"/>
          <w:szCs w:val="22"/>
        </w:rPr>
      </w:pPr>
      <w:del w:id="3191" w:author="Leeyoung" w:date="2019-02-04T12:34:00Z">
        <w:r w:rsidDel="00F55EEF">
          <w:rPr>
            <w:rFonts w:eastAsiaTheme="minorEastAsia"/>
            <w:sz w:val="22"/>
            <w:szCs w:val="22"/>
          </w:rPr>
          <w:delText xml:space="preserve">                + "tet:connectivity-matrix/tet:id";</w:delText>
        </w:r>
      </w:del>
    </w:p>
    <w:p w14:paraId="6F4BFE81" w14:textId="183EC1E8"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192" w:author="Leeyoung" w:date="2019-02-04T12:34:00Z"/>
          <w:rFonts w:eastAsiaTheme="minorEastAsia"/>
          <w:sz w:val="22"/>
          <w:szCs w:val="22"/>
        </w:rPr>
      </w:pPr>
      <w:del w:id="3193" w:author="Leeyoung" w:date="2019-02-04T12:34:00Z">
        <w:r w:rsidDel="00F55EEF">
          <w:rPr>
            <w:rFonts w:eastAsiaTheme="minorEastAsia"/>
            <w:sz w:val="22"/>
            <w:szCs w:val="22"/>
          </w:rPr>
          <w:delText xml:space="preserve">            }</w:delText>
        </w:r>
      </w:del>
    </w:p>
    <w:p w14:paraId="516F955F" w14:textId="3AA18E3D"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194" w:author="Leeyoung" w:date="2019-02-04T12:34:00Z"/>
          <w:rFonts w:eastAsiaTheme="minorEastAsia"/>
          <w:sz w:val="22"/>
          <w:szCs w:val="22"/>
        </w:rPr>
      </w:pPr>
      <w:del w:id="3195" w:author="Leeyoung" w:date="2019-02-04T12:34:00Z">
        <w:r w:rsidDel="00F55EEF">
          <w:rPr>
            <w:rFonts w:eastAsiaTheme="minorEastAsia"/>
            <w:sz w:val="22"/>
            <w:szCs w:val="22"/>
          </w:rPr>
          <w:delText xml:space="preserve">            description</w:delText>
        </w:r>
      </w:del>
    </w:p>
    <w:p w14:paraId="40C236C0" w14:textId="765596B4"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196" w:author="Leeyoung" w:date="2019-02-04T12:34:00Z"/>
          <w:rFonts w:eastAsiaTheme="minorEastAsia"/>
          <w:sz w:val="22"/>
          <w:szCs w:val="22"/>
        </w:rPr>
      </w:pPr>
      <w:del w:id="3197" w:author="Leeyoung" w:date="2019-02-04T12:34:00Z">
        <w:r w:rsidDel="00F55EEF">
          <w:rPr>
            <w:rFonts w:eastAsiaTheme="minorEastAsia"/>
            <w:sz w:val="22"/>
            <w:szCs w:val="22"/>
          </w:rPr>
          <w:delText xml:space="preserve">                "reference to connetivity-matrix";</w:delText>
        </w:r>
      </w:del>
    </w:p>
    <w:p w14:paraId="75BB4A66" w14:textId="4C8371C0"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198" w:author="Leeyoung" w:date="2019-02-04T12:34:00Z"/>
          <w:rFonts w:eastAsiaTheme="minorEastAsia"/>
          <w:sz w:val="22"/>
          <w:szCs w:val="22"/>
        </w:rPr>
      </w:pPr>
      <w:del w:id="3199" w:author="Leeyoung" w:date="2019-02-04T12:34:00Z">
        <w:r w:rsidDel="00F55EEF">
          <w:rPr>
            <w:rFonts w:eastAsiaTheme="minorEastAsia"/>
            <w:sz w:val="22"/>
            <w:szCs w:val="22"/>
          </w:rPr>
          <w:delText xml:space="preserve">        }</w:delText>
        </w:r>
      </w:del>
    </w:p>
    <w:p w14:paraId="2D22256A" w14:textId="69AF9E0D"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200" w:author="Leeyoung" w:date="2019-02-04T12:34:00Z"/>
          <w:rFonts w:eastAsiaTheme="minorEastAsia"/>
          <w:sz w:val="22"/>
          <w:szCs w:val="22"/>
        </w:rPr>
      </w:pPr>
      <w:del w:id="3201" w:author="Leeyoung" w:date="2019-02-04T12:34:00Z">
        <w:r w:rsidDel="00F55EEF">
          <w:rPr>
            <w:rFonts w:eastAsiaTheme="minorEastAsia"/>
            <w:sz w:val="22"/>
            <w:szCs w:val="22"/>
          </w:rPr>
          <w:delText xml:space="preserve">    }//vn-member</w:delText>
        </w:r>
      </w:del>
    </w:p>
    <w:p w14:paraId="12021ED0" w14:textId="114F479F"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202" w:author="Leeyoung" w:date="2019-02-04T12:34:00Z"/>
          <w:rFonts w:eastAsiaTheme="minorEastAsia"/>
          <w:sz w:val="22"/>
          <w:szCs w:val="22"/>
        </w:rPr>
      </w:pPr>
      <w:del w:id="3203" w:author="Leeyoung" w:date="2019-02-04T12:34:00Z">
        <w:r w:rsidDel="00F55EEF">
          <w:rPr>
            <w:rFonts w:eastAsiaTheme="minorEastAsia"/>
            <w:sz w:val="22"/>
            <w:szCs w:val="22"/>
          </w:rPr>
          <w:delText xml:space="preserve">    /*</w:delText>
        </w:r>
      </w:del>
    </w:p>
    <w:p w14:paraId="7664DA17" w14:textId="297B4BA5"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204" w:author="Leeyoung" w:date="2019-02-04T12:34:00Z"/>
          <w:rFonts w:eastAsiaTheme="minorEastAsia"/>
          <w:sz w:val="22"/>
          <w:szCs w:val="22"/>
        </w:rPr>
      </w:pPr>
      <w:del w:id="3205" w:author="Leeyoung" w:date="2019-02-04T12:34:00Z">
        <w:r w:rsidDel="00F55EEF">
          <w:rPr>
            <w:rFonts w:eastAsiaTheme="minorEastAsia"/>
            <w:sz w:val="22"/>
            <w:szCs w:val="22"/>
          </w:rPr>
          <w:delText xml:space="preserve">    grouping policy {</w:delText>
        </w:r>
      </w:del>
    </w:p>
    <w:p w14:paraId="160F9DF8" w14:textId="7A11CB36"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206" w:author="Leeyoung" w:date="2019-02-04T12:34:00Z"/>
          <w:rFonts w:eastAsiaTheme="minorEastAsia"/>
          <w:sz w:val="22"/>
          <w:szCs w:val="22"/>
        </w:rPr>
      </w:pPr>
      <w:del w:id="3207" w:author="Leeyoung" w:date="2019-02-04T12:34:00Z">
        <w:r w:rsidDel="00F55EEF">
          <w:rPr>
            <w:rFonts w:eastAsiaTheme="minorEastAsia"/>
            <w:sz w:val="22"/>
            <w:szCs w:val="22"/>
          </w:rPr>
          <w:delText xml:space="preserve">        description</w:delText>
        </w:r>
      </w:del>
    </w:p>
    <w:p w14:paraId="702BDF13" w14:textId="17ADC165"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208" w:author="Leeyoung" w:date="2019-02-04T12:34:00Z"/>
          <w:rFonts w:eastAsiaTheme="minorEastAsia"/>
          <w:sz w:val="22"/>
          <w:szCs w:val="22"/>
        </w:rPr>
      </w:pPr>
      <w:del w:id="3209" w:author="Leeyoung" w:date="2019-02-04T12:34:00Z">
        <w:r w:rsidDel="00F55EEF">
          <w:rPr>
            <w:rFonts w:eastAsiaTheme="minorEastAsia"/>
            <w:sz w:val="22"/>
            <w:szCs w:val="22"/>
          </w:rPr>
          <w:delText xml:space="preserve">            "policy related to vn-member-id";</w:delText>
        </w:r>
      </w:del>
    </w:p>
    <w:p w14:paraId="5E19CDA4" w14:textId="7FE0ED05"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210" w:author="Leeyoung" w:date="2019-02-04T12:34:00Z"/>
          <w:rFonts w:eastAsiaTheme="minorEastAsia"/>
          <w:sz w:val="22"/>
          <w:szCs w:val="22"/>
        </w:rPr>
      </w:pPr>
      <w:del w:id="3211" w:author="Leeyoung" w:date="2019-02-04T12:34:00Z">
        <w:r w:rsidDel="00F55EEF">
          <w:rPr>
            <w:rFonts w:eastAsiaTheme="minorEastAsia"/>
            <w:sz w:val="22"/>
            <w:szCs w:val="22"/>
          </w:rPr>
          <w:delText xml:space="preserve">        leaf local-reroute {</w:delText>
        </w:r>
      </w:del>
    </w:p>
    <w:p w14:paraId="1EF30298" w14:textId="72F1D4E5"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212" w:author="Leeyoung" w:date="2019-02-04T12:34:00Z"/>
          <w:rFonts w:eastAsiaTheme="minorEastAsia"/>
          <w:sz w:val="22"/>
          <w:szCs w:val="22"/>
        </w:rPr>
      </w:pPr>
      <w:del w:id="3213" w:author="Leeyoung" w:date="2019-02-04T12:34:00Z">
        <w:r w:rsidDel="00F55EEF">
          <w:rPr>
            <w:rFonts w:eastAsiaTheme="minorEastAsia"/>
            <w:sz w:val="22"/>
            <w:szCs w:val="22"/>
          </w:rPr>
          <w:delText xml:space="preserve">            type boolean;</w:delText>
        </w:r>
      </w:del>
    </w:p>
    <w:p w14:paraId="6BB737EA" w14:textId="42814D9A"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214" w:author="Leeyoung" w:date="2019-02-04T12:34:00Z"/>
          <w:rFonts w:eastAsiaTheme="minorEastAsia"/>
          <w:sz w:val="22"/>
          <w:szCs w:val="22"/>
        </w:rPr>
      </w:pPr>
      <w:del w:id="3215" w:author="Leeyoung" w:date="2019-02-04T12:34:00Z">
        <w:r w:rsidDel="00F55EEF">
          <w:rPr>
            <w:rFonts w:eastAsiaTheme="minorEastAsia"/>
            <w:sz w:val="22"/>
            <w:szCs w:val="22"/>
          </w:rPr>
          <w:delText xml:space="preserve">            description</w:delText>
        </w:r>
      </w:del>
    </w:p>
    <w:p w14:paraId="6EE8FCC6" w14:textId="6C2F056A"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216" w:author="Leeyoung" w:date="2019-02-04T12:34:00Z"/>
          <w:rFonts w:eastAsiaTheme="minorEastAsia"/>
          <w:sz w:val="22"/>
          <w:szCs w:val="22"/>
        </w:rPr>
      </w:pPr>
      <w:del w:id="3217" w:author="Leeyoung" w:date="2019-02-04T12:34:00Z">
        <w:r w:rsidDel="00F55EEF">
          <w:rPr>
            <w:rFonts w:eastAsiaTheme="minorEastAsia"/>
            <w:sz w:val="22"/>
            <w:szCs w:val="22"/>
          </w:rPr>
          <w:delText xml:space="preserve">                "Policy to state if reroute</w:delText>
        </w:r>
      </w:del>
    </w:p>
    <w:p w14:paraId="7B362000" w14:textId="62EFA386"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218" w:author="Leeyoung" w:date="2019-02-04T12:34:00Z"/>
          <w:rFonts w:eastAsiaTheme="minorEastAsia"/>
          <w:sz w:val="22"/>
          <w:szCs w:val="22"/>
        </w:rPr>
      </w:pPr>
      <w:del w:id="3219" w:author="Leeyoung" w:date="2019-02-04T12:34:00Z">
        <w:r w:rsidDel="00F55EEF">
          <w:rPr>
            <w:rFonts w:eastAsiaTheme="minorEastAsia"/>
            <w:sz w:val="22"/>
            <w:szCs w:val="22"/>
          </w:rPr>
          <w:delText xml:space="preserve">                can be done locally";</w:delText>
        </w:r>
      </w:del>
    </w:p>
    <w:p w14:paraId="6676ABBD" w14:textId="1E613ACD"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220" w:author="Leeyoung" w:date="2019-02-04T12:34:00Z"/>
          <w:rFonts w:eastAsiaTheme="minorEastAsia"/>
          <w:sz w:val="22"/>
          <w:szCs w:val="22"/>
        </w:rPr>
      </w:pPr>
      <w:del w:id="3221" w:author="Leeyoung" w:date="2019-02-04T12:34:00Z">
        <w:r w:rsidDel="00F55EEF">
          <w:rPr>
            <w:rFonts w:eastAsiaTheme="minorEastAsia"/>
            <w:sz w:val="22"/>
            <w:szCs w:val="22"/>
          </w:rPr>
          <w:delText xml:space="preserve">        }</w:delText>
        </w:r>
      </w:del>
    </w:p>
    <w:p w14:paraId="71A768B8" w14:textId="13198C43"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222" w:author="Leeyoung" w:date="2019-02-04T12:34:00Z"/>
          <w:rFonts w:eastAsiaTheme="minorEastAsia"/>
          <w:sz w:val="22"/>
          <w:szCs w:val="22"/>
        </w:rPr>
      </w:pPr>
      <w:del w:id="3223" w:author="Leeyoung" w:date="2019-02-04T12:34:00Z">
        <w:r w:rsidDel="00F55EEF">
          <w:rPr>
            <w:rFonts w:eastAsiaTheme="minorEastAsia"/>
            <w:sz w:val="22"/>
            <w:szCs w:val="22"/>
          </w:rPr>
          <w:delText xml:space="preserve">        leaf push-allowed {</w:delText>
        </w:r>
      </w:del>
    </w:p>
    <w:p w14:paraId="3E694CBC" w14:textId="5626AC3F"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224" w:author="Leeyoung" w:date="2019-02-04T12:34:00Z"/>
          <w:rFonts w:eastAsiaTheme="minorEastAsia"/>
          <w:sz w:val="22"/>
          <w:szCs w:val="22"/>
        </w:rPr>
      </w:pPr>
      <w:del w:id="3225" w:author="Leeyoung" w:date="2019-02-04T12:34:00Z">
        <w:r w:rsidDel="00F55EEF">
          <w:rPr>
            <w:rFonts w:eastAsiaTheme="minorEastAsia"/>
            <w:sz w:val="22"/>
            <w:szCs w:val="22"/>
          </w:rPr>
          <w:delText xml:space="preserve">            type boolean;</w:delText>
        </w:r>
      </w:del>
    </w:p>
    <w:p w14:paraId="68B1A5BB" w14:textId="24AAD8C9"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226" w:author="Leeyoung" w:date="2019-02-04T12:34:00Z"/>
          <w:rFonts w:eastAsiaTheme="minorEastAsia"/>
          <w:sz w:val="22"/>
          <w:szCs w:val="22"/>
        </w:rPr>
      </w:pPr>
      <w:del w:id="3227" w:author="Leeyoung" w:date="2019-02-04T12:34:00Z">
        <w:r w:rsidDel="00F55EEF">
          <w:rPr>
            <w:rFonts w:eastAsiaTheme="minorEastAsia"/>
            <w:sz w:val="22"/>
            <w:szCs w:val="22"/>
          </w:rPr>
          <w:delText xml:space="preserve">            description</w:delText>
        </w:r>
      </w:del>
    </w:p>
    <w:p w14:paraId="022FE42F" w14:textId="494B6013"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228" w:author="Leeyoung" w:date="2019-02-04T12:34:00Z"/>
          <w:rFonts w:eastAsiaTheme="minorEastAsia"/>
          <w:sz w:val="22"/>
          <w:szCs w:val="22"/>
        </w:rPr>
      </w:pPr>
      <w:del w:id="3229" w:author="Leeyoung" w:date="2019-02-04T12:34:00Z">
        <w:r w:rsidDel="00F55EEF">
          <w:rPr>
            <w:rFonts w:eastAsiaTheme="minorEastAsia"/>
            <w:sz w:val="22"/>
            <w:szCs w:val="22"/>
          </w:rPr>
          <w:delText xml:space="preserve">                "Policy to state if changes</w:delText>
        </w:r>
      </w:del>
    </w:p>
    <w:p w14:paraId="02518C1C" w14:textId="6BB1968F"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230" w:author="Leeyoung" w:date="2019-02-04T12:34:00Z"/>
          <w:rFonts w:eastAsiaTheme="minorEastAsia"/>
          <w:sz w:val="22"/>
          <w:szCs w:val="22"/>
        </w:rPr>
      </w:pPr>
      <w:del w:id="3231" w:author="Leeyoung" w:date="2019-02-04T12:34:00Z">
        <w:r w:rsidDel="00F55EEF">
          <w:rPr>
            <w:rFonts w:eastAsiaTheme="minorEastAsia"/>
            <w:sz w:val="22"/>
            <w:szCs w:val="22"/>
          </w:rPr>
          <w:delText xml:space="preserve">                can be pushed to the customer";</w:delText>
        </w:r>
      </w:del>
    </w:p>
    <w:p w14:paraId="0D78C806" w14:textId="16E9EE1A"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232" w:author="Leeyoung" w:date="2019-02-04T12:34:00Z"/>
          <w:rFonts w:eastAsiaTheme="minorEastAsia"/>
          <w:sz w:val="22"/>
          <w:szCs w:val="22"/>
        </w:rPr>
      </w:pPr>
      <w:del w:id="3233" w:author="Leeyoung" w:date="2019-02-04T12:34:00Z">
        <w:r w:rsidDel="00F55EEF">
          <w:rPr>
            <w:rFonts w:eastAsiaTheme="minorEastAsia"/>
            <w:sz w:val="22"/>
            <w:szCs w:val="22"/>
          </w:rPr>
          <w:delText xml:space="preserve">        }</w:delText>
        </w:r>
      </w:del>
    </w:p>
    <w:p w14:paraId="6D9E3AFB" w14:textId="2E1A6386"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234" w:author="Leeyoung" w:date="2019-02-04T12:34:00Z"/>
          <w:rFonts w:eastAsiaTheme="minorEastAsia"/>
          <w:sz w:val="22"/>
          <w:szCs w:val="22"/>
        </w:rPr>
      </w:pPr>
      <w:del w:id="3235" w:author="Leeyoung" w:date="2019-02-04T12:34:00Z">
        <w:r w:rsidDel="00F55EEF">
          <w:rPr>
            <w:rFonts w:eastAsiaTheme="minorEastAsia"/>
            <w:sz w:val="22"/>
            <w:szCs w:val="22"/>
          </w:rPr>
          <w:delText xml:space="preserve">        leaf incremental-update {</w:delText>
        </w:r>
      </w:del>
    </w:p>
    <w:p w14:paraId="6A499939" w14:textId="4568DF86"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236" w:author="Leeyoung" w:date="2019-02-04T12:34:00Z"/>
          <w:rFonts w:eastAsiaTheme="minorEastAsia"/>
          <w:sz w:val="22"/>
          <w:szCs w:val="22"/>
        </w:rPr>
      </w:pPr>
      <w:del w:id="3237" w:author="Leeyoung" w:date="2019-02-04T12:34:00Z">
        <w:r w:rsidDel="00F55EEF">
          <w:rPr>
            <w:rFonts w:eastAsiaTheme="minorEastAsia"/>
            <w:sz w:val="22"/>
            <w:szCs w:val="22"/>
          </w:rPr>
          <w:delText xml:space="preserve">            type boolean;</w:delText>
        </w:r>
      </w:del>
    </w:p>
    <w:p w14:paraId="24881905" w14:textId="6353FB55"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238" w:author="Leeyoung" w:date="2019-02-04T12:34:00Z"/>
          <w:rFonts w:eastAsiaTheme="minorEastAsia"/>
          <w:sz w:val="22"/>
          <w:szCs w:val="22"/>
        </w:rPr>
      </w:pPr>
      <w:del w:id="3239" w:author="Leeyoung" w:date="2019-02-04T12:34:00Z">
        <w:r w:rsidDel="00F55EEF">
          <w:rPr>
            <w:rFonts w:eastAsiaTheme="minorEastAsia"/>
            <w:sz w:val="22"/>
            <w:szCs w:val="22"/>
          </w:rPr>
          <w:delText xml:space="preserve">            description</w:delText>
        </w:r>
      </w:del>
    </w:p>
    <w:p w14:paraId="14348B38" w14:textId="27DDDC0C"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240" w:author="Leeyoung" w:date="2019-02-04T12:34:00Z"/>
          <w:rFonts w:eastAsiaTheme="minorEastAsia"/>
          <w:sz w:val="22"/>
          <w:szCs w:val="22"/>
        </w:rPr>
      </w:pPr>
      <w:del w:id="3241" w:author="Leeyoung" w:date="2019-02-04T12:34:00Z">
        <w:r w:rsidDel="00F55EEF">
          <w:rPr>
            <w:rFonts w:eastAsiaTheme="minorEastAsia"/>
            <w:sz w:val="22"/>
            <w:szCs w:val="22"/>
          </w:rPr>
          <w:delText xml:space="preserve">                "Policy to allow only the</w:delText>
        </w:r>
      </w:del>
    </w:p>
    <w:p w14:paraId="3ECD91E0" w14:textId="054F8EFB"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242" w:author="Leeyoung" w:date="2019-02-04T12:34:00Z"/>
          <w:rFonts w:eastAsiaTheme="minorEastAsia"/>
          <w:sz w:val="22"/>
          <w:szCs w:val="22"/>
        </w:rPr>
      </w:pPr>
      <w:del w:id="3243" w:author="Leeyoung" w:date="2019-02-04T12:34:00Z">
        <w:r w:rsidDel="00F55EEF">
          <w:rPr>
            <w:rFonts w:eastAsiaTheme="minorEastAsia"/>
            <w:sz w:val="22"/>
            <w:szCs w:val="22"/>
          </w:rPr>
          <w:delText xml:space="preserve">                changes to be reported";</w:delText>
        </w:r>
      </w:del>
    </w:p>
    <w:p w14:paraId="6F62107E" w14:textId="582CE5C2"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244" w:author="Leeyoung" w:date="2019-02-04T12:34:00Z"/>
          <w:rFonts w:eastAsiaTheme="minorEastAsia"/>
          <w:sz w:val="22"/>
          <w:szCs w:val="22"/>
        </w:rPr>
      </w:pPr>
      <w:del w:id="3245" w:author="Leeyoung" w:date="2019-02-04T12:34:00Z">
        <w:r w:rsidDel="00F55EEF">
          <w:rPr>
            <w:rFonts w:eastAsiaTheme="minorEastAsia"/>
            <w:sz w:val="22"/>
            <w:szCs w:val="22"/>
          </w:rPr>
          <w:delText xml:space="preserve">        }</w:delText>
        </w:r>
      </w:del>
    </w:p>
    <w:p w14:paraId="201FB4FA" w14:textId="4D77349E"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246" w:author="Leeyoung" w:date="2019-02-04T12:34:00Z"/>
          <w:rFonts w:eastAsiaTheme="minorEastAsia"/>
          <w:sz w:val="22"/>
          <w:szCs w:val="22"/>
        </w:rPr>
      </w:pPr>
      <w:del w:id="3247" w:author="Leeyoung" w:date="2019-02-04T12:34:00Z">
        <w:r w:rsidDel="00F55EEF">
          <w:rPr>
            <w:rFonts w:eastAsiaTheme="minorEastAsia"/>
            <w:sz w:val="22"/>
            <w:szCs w:val="22"/>
          </w:rPr>
          <w:delText xml:space="preserve">    }//policy</w:delText>
        </w:r>
      </w:del>
    </w:p>
    <w:p w14:paraId="7B6E9064" w14:textId="712A75E0"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248" w:author="Leeyoung" w:date="2019-02-04T12:34:00Z"/>
          <w:rFonts w:eastAsiaTheme="minorEastAsia"/>
          <w:sz w:val="22"/>
          <w:szCs w:val="22"/>
        </w:rPr>
      </w:pPr>
      <w:del w:id="3249" w:author="Leeyoung" w:date="2019-02-04T12:34:00Z">
        <w:r w:rsidDel="00F55EEF">
          <w:rPr>
            <w:rFonts w:eastAsiaTheme="minorEastAsia"/>
            <w:sz w:val="22"/>
            <w:szCs w:val="22"/>
          </w:rPr>
          <w:delText xml:space="preserve">    */</w:delText>
        </w:r>
      </w:del>
    </w:p>
    <w:p w14:paraId="5BA647A9" w14:textId="04F90279"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250" w:author="Leeyoung" w:date="2019-02-04T12:34:00Z"/>
          <w:rFonts w:eastAsiaTheme="minorEastAsia"/>
          <w:sz w:val="22"/>
          <w:szCs w:val="22"/>
        </w:rPr>
      </w:pPr>
      <w:del w:id="3251" w:author="Leeyoung" w:date="2019-02-04T12:34:00Z">
        <w:r w:rsidDel="00F55EEF">
          <w:rPr>
            <w:rFonts w:eastAsiaTheme="minorEastAsia"/>
            <w:sz w:val="22"/>
            <w:szCs w:val="22"/>
          </w:rPr>
          <w:tab/>
          <w:delText xml:space="preserve"> grouping vn-policy {</w:delText>
        </w:r>
      </w:del>
    </w:p>
    <w:p w14:paraId="1517F7A3" w14:textId="5FE0853E"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252" w:author="Leeyoung" w:date="2019-02-04T12:34:00Z"/>
          <w:rFonts w:eastAsiaTheme="minorEastAsia"/>
          <w:sz w:val="22"/>
          <w:szCs w:val="22"/>
        </w:rPr>
      </w:pPr>
      <w:del w:id="3253" w:author="Leeyoung" w:date="2019-02-04T12:34:00Z">
        <w:r w:rsidDel="00F55EEF">
          <w:rPr>
            <w:rFonts w:eastAsiaTheme="minorEastAsia"/>
            <w:sz w:val="22"/>
            <w:szCs w:val="22"/>
          </w:rPr>
          <w:tab/>
          <w:delText xml:space="preserve">      description</w:delText>
        </w:r>
      </w:del>
    </w:p>
    <w:p w14:paraId="5383E881" w14:textId="0072DCE6"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254" w:author="Leeyoung" w:date="2019-02-04T12:34:00Z"/>
          <w:rFonts w:eastAsiaTheme="minorEastAsia"/>
          <w:sz w:val="22"/>
          <w:szCs w:val="22"/>
        </w:rPr>
      </w:pPr>
      <w:del w:id="3255" w:author="Leeyoung" w:date="2019-02-04T12:34:00Z">
        <w:r w:rsidDel="00F55EEF">
          <w:rPr>
            <w:rFonts w:eastAsiaTheme="minorEastAsia"/>
            <w:sz w:val="22"/>
            <w:szCs w:val="22"/>
          </w:rPr>
          <w:tab/>
        </w:r>
        <w:r w:rsidDel="00F55EEF">
          <w:rPr>
            <w:rFonts w:eastAsiaTheme="minorEastAsia"/>
            <w:sz w:val="22"/>
            <w:szCs w:val="22"/>
          </w:rPr>
          <w:tab/>
          <w:delText xml:space="preserve">       "policy for VN-level diverisity";</w:delText>
        </w:r>
      </w:del>
    </w:p>
    <w:p w14:paraId="067B70DD" w14:textId="51912531"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256" w:author="Leeyoung" w:date="2019-02-04T12:34:00Z"/>
          <w:rFonts w:eastAsiaTheme="minorEastAsia"/>
          <w:sz w:val="22"/>
          <w:szCs w:val="22"/>
        </w:rPr>
      </w:pPr>
      <w:del w:id="3257" w:author="Leeyoung" w:date="2019-02-04T12:34:00Z">
        <w:r w:rsidDel="00F55EEF">
          <w:rPr>
            <w:rFonts w:eastAsiaTheme="minorEastAsia"/>
            <w:sz w:val="22"/>
            <w:szCs w:val="22"/>
          </w:rPr>
          <w:tab/>
          <w:delText xml:space="preserve">      leaf vn-level-diversity {</w:delText>
        </w:r>
      </w:del>
    </w:p>
    <w:p w14:paraId="48A57326" w14:textId="484CA723"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258" w:author="Leeyoung" w:date="2019-02-04T12:34:00Z"/>
          <w:rFonts w:eastAsiaTheme="minorEastAsia"/>
          <w:sz w:val="22"/>
          <w:szCs w:val="22"/>
        </w:rPr>
      </w:pPr>
      <w:del w:id="3259" w:author="Leeyoung" w:date="2019-02-04T12:34:00Z">
        <w:r w:rsidDel="00F55EEF">
          <w:rPr>
            <w:rFonts w:eastAsiaTheme="minorEastAsia"/>
            <w:sz w:val="22"/>
            <w:szCs w:val="22"/>
          </w:rPr>
          <w:tab/>
        </w:r>
        <w:r w:rsidDel="00F55EEF">
          <w:rPr>
            <w:rFonts w:eastAsiaTheme="minorEastAsia"/>
            <w:sz w:val="22"/>
            <w:szCs w:val="22"/>
          </w:rPr>
          <w:tab/>
        </w:r>
        <w:r w:rsidDel="00F55EEF">
          <w:rPr>
            <w:rFonts w:eastAsiaTheme="minorEastAsia"/>
            <w:sz w:val="22"/>
            <w:szCs w:val="22"/>
          </w:rPr>
          <w:tab/>
        </w:r>
        <w:r w:rsidDel="00F55EEF">
          <w:rPr>
            <w:rFonts w:eastAsiaTheme="minorEastAsia"/>
            <w:sz w:val="22"/>
            <w:szCs w:val="22"/>
          </w:rPr>
          <w:tab/>
          <w:delText>type vn-disjointness;</w:delText>
        </w:r>
      </w:del>
    </w:p>
    <w:p w14:paraId="0E3F60BC" w14:textId="3FB4C2F4"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260" w:author="Leeyoung" w:date="2019-02-04T12:34:00Z"/>
          <w:rFonts w:eastAsiaTheme="minorEastAsia"/>
          <w:sz w:val="22"/>
          <w:szCs w:val="22"/>
        </w:rPr>
      </w:pPr>
      <w:del w:id="3261" w:author="Leeyoung" w:date="2019-02-04T12:34:00Z">
        <w:r w:rsidDel="00F55EEF">
          <w:rPr>
            <w:rFonts w:eastAsiaTheme="minorEastAsia"/>
            <w:sz w:val="22"/>
            <w:szCs w:val="22"/>
          </w:rPr>
          <w:tab/>
        </w:r>
        <w:r w:rsidDel="00F55EEF">
          <w:rPr>
            <w:rFonts w:eastAsiaTheme="minorEastAsia"/>
            <w:sz w:val="22"/>
            <w:szCs w:val="22"/>
          </w:rPr>
          <w:tab/>
        </w:r>
        <w:r w:rsidDel="00F55EEF">
          <w:rPr>
            <w:rFonts w:eastAsiaTheme="minorEastAsia"/>
            <w:sz w:val="22"/>
            <w:szCs w:val="22"/>
          </w:rPr>
          <w:tab/>
        </w:r>
        <w:r w:rsidDel="00F55EEF">
          <w:rPr>
            <w:rFonts w:eastAsiaTheme="minorEastAsia"/>
            <w:sz w:val="22"/>
            <w:szCs w:val="22"/>
          </w:rPr>
          <w:tab/>
          <w:delText>description</w:delText>
        </w:r>
      </w:del>
    </w:p>
    <w:p w14:paraId="306EBD4D" w14:textId="14A7F14C"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262" w:author="Leeyoung" w:date="2019-02-04T12:34:00Z"/>
          <w:rFonts w:eastAsiaTheme="minorEastAsia"/>
          <w:sz w:val="22"/>
          <w:szCs w:val="22"/>
        </w:rPr>
      </w:pPr>
      <w:del w:id="3263" w:author="Leeyoung" w:date="2019-02-04T12:34:00Z">
        <w:r w:rsidDel="00F55EEF">
          <w:rPr>
            <w:rFonts w:eastAsiaTheme="minorEastAsia"/>
            <w:sz w:val="22"/>
            <w:szCs w:val="22"/>
          </w:rPr>
          <w:tab/>
        </w:r>
        <w:r w:rsidDel="00F55EEF">
          <w:rPr>
            <w:rFonts w:eastAsiaTheme="minorEastAsia"/>
            <w:sz w:val="22"/>
            <w:szCs w:val="22"/>
          </w:rPr>
          <w:tab/>
        </w:r>
        <w:r w:rsidDel="00F55EEF">
          <w:rPr>
            <w:rFonts w:eastAsiaTheme="minorEastAsia"/>
            <w:sz w:val="22"/>
            <w:szCs w:val="22"/>
          </w:rPr>
          <w:tab/>
        </w:r>
        <w:r w:rsidDel="00F55EEF">
          <w:rPr>
            <w:rFonts w:eastAsiaTheme="minorEastAsia"/>
            <w:sz w:val="22"/>
            <w:szCs w:val="22"/>
          </w:rPr>
          <w:tab/>
        </w:r>
        <w:r w:rsidDel="00F55EEF">
          <w:rPr>
            <w:rFonts w:eastAsiaTheme="minorEastAsia"/>
            <w:sz w:val="22"/>
            <w:szCs w:val="22"/>
          </w:rPr>
          <w:tab/>
          <w:delText xml:space="preserve">"the type of disjointness on the VN level </w:delText>
        </w:r>
      </w:del>
    </w:p>
    <w:p w14:paraId="236104DF" w14:textId="09E09E3F"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264" w:author="Leeyoung" w:date="2019-02-04T12:34:00Z"/>
          <w:rFonts w:eastAsiaTheme="minorEastAsia"/>
          <w:sz w:val="22"/>
          <w:szCs w:val="22"/>
        </w:rPr>
      </w:pPr>
      <w:del w:id="3265" w:author="Leeyoung" w:date="2019-02-04T12:34:00Z">
        <w:r w:rsidDel="00F55EEF">
          <w:rPr>
            <w:rFonts w:eastAsiaTheme="minorEastAsia"/>
            <w:sz w:val="22"/>
            <w:szCs w:val="22"/>
          </w:rPr>
          <w:tab/>
        </w:r>
        <w:r w:rsidDel="00F55EEF">
          <w:rPr>
            <w:rFonts w:eastAsiaTheme="minorEastAsia"/>
            <w:sz w:val="22"/>
            <w:szCs w:val="22"/>
          </w:rPr>
          <w:tab/>
        </w:r>
        <w:r w:rsidDel="00F55EEF">
          <w:rPr>
            <w:rFonts w:eastAsiaTheme="minorEastAsia"/>
            <w:sz w:val="22"/>
            <w:szCs w:val="22"/>
          </w:rPr>
          <w:tab/>
        </w:r>
        <w:r w:rsidDel="00F55EEF">
          <w:rPr>
            <w:rFonts w:eastAsiaTheme="minorEastAsia"/>
            <w:sz w:val="22"/>
            <w:szCs w:val="22"/>
          </w:rPr>
          <w:tab/>
        </w:r>
        <w:r w:rsidDel="00F55EEF">
          <w:rPr>
            <w:rFonts w:eastAsiaTheme="minorEastAsia"/>
            <w:sz w:val="22"/>
            <w:szCs w:val="22"/>
          </w:rPr>
          <w:tab/>
          <w:delText>(i.e., across all VN members)";</w:delText>
        </w:r>
      </w:del>
    </w:p>
    <w:p w14:paraId="5C04A6F1" w14:textId="09237BC1"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266" w:author="Leeyoung" w:date="2019-02-04T12:34:00Z"/>
          <w:rFonts w:eastAsiaTheme="minorEastAsia"/>
          <w:sz w:val="22"/>
          <w:szCs w:val="22"/>
        </w:rPr>
      </w:pPr>
      <w:del w:id="3267" w:author="Leeyoung" w:date="2019-02-04T12:34:00Z">
        <w:r w:rsidDel="00F55EEF">
          <w:rPr>
            <w:rFonts w:eastAsiaTheme="minorEastAsia"/>
            <w:sz w:val="22"/>
            <w:szCs w:val="22"/>
          </w:rPr>
          <w:tab/>
        </w:r>
        <w:r w:rsidDel="00F55EEF">
          <w:rPr>
            <w:rFonts w:eastAsiaTheme="minorEastAsia"/>
            <w:sz w:val="22"/>
            <w:szCs w:val="22"/>
          </w:rPr>
          <w:tab/>
          <w:delText xml:space="preserve">  }</w:delText>
        </w:r>
      </w:del>
    </w:p>
    <w:p w14:paraId="398553C7" w14:textId="314F5CAD"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268" w:author="Leeyoung" w:date="2019-02-04T12:34:00Z"/>
          <w:rFonts w:eastAsiaTheme="minorEastAsia"/>
          <w:sz w:val="22"/>
          <w:szCs w:val="22"/>
        </w:rPr>
      </w:pPr>
      <w:del w:id="3269" w:author="Leeyoung" w:date="2019-02-04T12:34:00Z">
        <w:r w:rsidDel="00F55EEF">
          <w:rPr>
            <w:rFonts w:eastAsiaTheme="minorEastAsia"/>
            <w:sz w:val="22"/>
            <w:szCs w:val="22"/>
          </w:rPr>
          <w:tab/>
          <w:delText xml:space="preserve"> }</w:delText>
        </w:r>
      </w:del>
    </w:p>
    <w:p w14:paraId="4AEBC62B" w14:textId="4CA33037"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270" w:author="Leeyoung" w:date="2019-02-04T12:34:00Z"/>
          <w:rFonts w:eastAsiaTheme="minorEastAsia"/>
          <w:sz w:val="22"/>
          <w:szCs w:val="22"/>
        </w:rPr>
      </w:pPr>
      <w:del w:id="3271" w:author="Leeyoung" w:date="2019-02-04T12:34:00Z">
        <w:r w:rsidDel="00F55EEF">
          <w:rPr>
            <w:rFonts w:eastAsiaTheme="minorEastAsia"/>
            <w:sz w:val="22"/>
            <w:szCs w:val="22"/>
          </w:rPr>
          <w:delText xml:space="preserve">    /*</w:delText>
        </w:r>
      </w:del>
    </w:p>
    <w:p w14:paraId="521E4765" w14:textId="2B7D7FE1"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272" w:author="Leeyoung" w:date="2019-02-04T12:34:00Z"/>
          <w:rFonts w:eastAsiaTheme="minorEastAsia"/>
          <w:sz w:val="22"/>
          <w:szCs w:val="22"/>
        </w:rPr>
      </w:pPr>
      <w:del w:id="3273" w:author="Leeyoung" w:date="2019-02-04T12:34:00Z">
        <w:r w:rsidDel="00F55EEF">
          <w:rPr>
            <w:rFonts w:eastAsiaTheme="minorEastAsia"/>
            <w:sz w:val="22"/>
            <w:szCs w:val="22"/>
          </w:rPr>
          <w:delText xml:space="preserve">    grouping metrics-op {</w:delText>
        </w:r>
      </w:del>
    </w:p>
    <w:p w14:paraId="6EA5DD7B" w14:textId="089FA2AC"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274" w:author="Leeyoung" w:date="2019-02-04T12:34:00Z"/>
          <w:rFonts w:eastAsiaTheme="minorEastAsia"/>
          <w:sz w:val="22"/>
          <w:szCs w:val="22"/>
        </w:rPr>
      </w:pPr>
      <w:del w:id="3275" w:author="Leeyoung" w:date="2019-02-04T12:34:00Z">
        <w:r w:rsidDel="00F55EEF">
          <w:rPr>
            <w:rFonts w:eastAsiaTheme="minorEastAsia"/>
            <w:sz w:val="22"/>
            <w:szCs w:val="22"/>
          </w:rPr>
          <w:delText xml:space="preserve">        description</w:delText>
        </w:r>
      </w:del>
    </w:p>
    <w:p w14:paraId="6C2EB82F" w14:textId="2E39BD36"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276" w:author="Leeyoung" w:date="2019-02-04T12:34:00Z"/>
          <w:rFonts w:eastAsiaTheme="minorEastAsia"/>
          <w:sz w:val="22"/>
          <w:szCs w:val="22"/>
        </w:rPr>
      </w:pPr>
      <w:del w:id="3277" w:author="Leeyoung" w:date="2019-02-04T12:34:00Z">
        <w:r w:rsidDel="00F55EEF">
          <w:rPr>
            <w:rFonts w:eastAsiaTheme="minorEastAsia"/>
            <w:sz w:val="22"/>
            <w:szCs w:val="22"/>
          </w:rPr>
          <w:delText xml:space="preserve">            "metric related information";</w:delText>
        </w:r>
      </w:del>
    </w:p>
    <w:p w14:paraId="575CD0B1" w14:textId="781C822D"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278" w:author="Leeyoung" w:date="2019-02-04T12:34:00Z"/>
          <w:rFonts w:eastAsiaTheme="minorEastAsia"/>
          <w:sz w:val="22"/>
          <w:szCs w:val="22"/>
        </w:rPr>
      </w:pPr>
      <w:del w:id="3279" w:author="Leeyoung" w:date="2019-02-04T12:34:00Z">
        <w:r w:rsidDel="00F55EEF">
          <w:rPr>
            <w:rFonts w:eastAsiaTheme="minorEastAsia"/>
            <w:sz w:val="22"/>
            <w:szCs w:val="22"/>
          </w:rPr>
          <w:delText xml:space="preserve">        list metric{</w:delText>
        </w:r>
      </w:del>
    </w:p>
    <w:p w14:paraId="1EBF0C9D" w14:textId="78BAF613"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280" w:author="Leeyoung" w:date="2019-02-04T12:34:00Z"/>
          <w:rFonts w:eastAsiaTheme="minorEastAsia"/>
          <w:sz w:val="22"/>
          <w:szCs w:val="22"/>
        </w:rPr>
      </w:pPr>
      <w:del w:id="3281" w:author="Leeyoung" w:date="2019-02-04T12:34:00Z">
        <w:r w:rsidDel="00F55EEF">
          <w:rPr>
            <w:rFonts w:eastAsiaTheme="minorEastAsia"/>
            <w:sz w:val="22"/>
            <w:szCs w:val="22"/>
          </w:rPr>
          <w:delText xml:space="preserve">            key "metric-type";</w:delText>
        </w:r>
      </w:del>
    </w:p>
    <w:p w14:paraId="2253B59C" w14:textId="377F2F50"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282" w:author="Leeyoung" w:date="2019-02-04T12:34:00Z"/>
          <w:rFonts w:eastAsiaTheme="minorEastAsia"/>
          <w:sz w:val="22"/>
          <w:szCs w:val="22"/>
        </w:rPr>
      </w:pPr>
      <w:del w:id="3283" w:author="Leeyoung" w:date="2019-02-04T12:34:00Z">
        <w:r w:rsidDel="00F55EEF">
          <w:rPr>
            <w:rFonts w:eastAsiaTheme="minorEastAsia"/>
            <w:sz w:val="22"/>
            <w:szCs w:val="22"/>
          </w:rPr>
          <w:delText xml:space="preserve">            config false;</w:delText>
        </w:r>
      </w:del>
    </w:p>
    <w:p w14:paraId="006ADB98" w14:textId="2546E602"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284" w:author="Leeyoung" w:date="2019-02-04T12:34:00Z"/>
          <w:rFonts w:eastAsiaTheme="minorEastAsia"/>
          <w:sz w:val="22"/>
          <w:szCs w:val="22"/>
        </w:rPr>
      </w:pPr>
      <w:del w:id="3285" w:author="Leeyoung" w:date="2019-02-04T12:34:00Z">
        <w:r w:rsidDel="00F55EEF">
          <w:rPr>
            <w:rFonts w:eastAsiaTheme="minorEastAsia"/>
            <w:sz w:val="22"/>
            <w:szCs w:val="22"/>
          </w:rPr>
          <w:delText xml:space="preserve">            description</w:delText>
        </w:r>
      </w:del>
    </w:p>
    <w:p w14:paraId="1E77195B" w14:textId="2BF29B51"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286" w:author="Leeyoung" w:date="2019-02-04T12:34:00Z"/>
          <w:rFonts w:eastAsiaTheme="minorEastAsia"/>
          <w:sz w:val="22"/>
          <w:szCs w:val="22"/>
        </w:rPr>
      </w:pPr>
      <w:del w:id="3287" w:author="Leeyoung" w:date="2019-02-04T12:34:00Z">
        <w:r w:rsidDel="00F55EEF">
          <w:rPr>
            <w:rFonts w:eastAsiaTheme="minorEastAsia"/>
            <w:sz w:val="22"/>
            <w:szCs w:val="22"/>
          </w:rPr>
          <w:delText xml:space="preserve">                "The list of metrics for VN";</w:delText>
        </w:r>
      </w:del>
    </w:p>
    <w:p w14:paraId="5A14884F" w14:textId="153D3BEF"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288" w:author="Leeyoung" w:date="2019-02-04T12:34:00Z"/>
          <w:rFonts w:eastAsiaTheme="minorEastAsia"/>
          <w:sz w:val="22"/>
          <w:szCs w:val="22"/>
        </w:rPr>
      </w:pPr>
      <w:del w:id="3289" w:author="Leeyoung" w:date="2019-02-04T12:34:00Z">
        <w:r w:rsidDel="00F55EEF">
          <w:rPr>
            <w:rFonts w:eastAsiaTheme="minorEastAsia"/>
            <w:sz w:val="22"/>
            <w:szCs w:val="22"/>
          </w:rPr>
          <w:delText xml:space="preserve">            leaf metric-type {</w:delText>
        </w:r>
      </w:del>
    </w:p>
    <w:p w14:paraId="60BE1248" w14:textId="6930FA91"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290" w:author="Leeyoung" w:date="2019-02-04T12:34:00Z"/>
          <w:rFonts w:eastAsiaTheme="minorEastAsia"/>
          <w:sz w:val="22"/>
          <w:szCs w:val="22"/>
        </w:rPr>
      </w:pPr>
      <w:del w:id="3291" w:author="Leeyoung" w:date="2019-02-04T12:34:00Z">
        <w:r w:rsidDel="00F55EEF">
          <w:rPr>
            <w:rFonts w:eastAsiaTheme="minorEastAsia"/>
            <w:sz w:val="22"/>
            <w:szCs w:val="22"/>
          </w:rPr>
          <w:delText xml:space="preserve">                type identityref {</w:delText>
        </w:r>
      </w:del>
    </w:p>
    <w:p w14:paraId="76D03290" w14:textId="61048CB9"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292" w:author="Leeyoung" w:date="2019-02-04T12:34:00Z"/>
          <w:rFonts w:eastAsiaTheme="minorEastAsia"/>
          <w:sz w:val="22"/>
          <w:szCs w:val="22"/>
        </w:rPr>
      </w:pPr>
      <w:del w:id="3293" w:author="Leeyoung" w:date="2019-02-04T12:34:00Z">
        <w:r w:rsidDel="00F55EEF">
          <w:rPr>
            <w:rFonts w:eastAsiaTheme="minorEastAsia"/>
            <w:sz w:val="22"/>
            <w:szCs w:val="22"/>
          </w:rPr>
          <w:delText xml:space="preserve">                    base te-types:path-metric-type;</w:delText>
        </w:r>
      </w:del>
    </w:p>
    <w:p w14:paraId="2C30B96C" w14:textId="069787C7"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294" w:author="Leeyoung" w:date="2019-02-04T12:34:00Z"/>
          <w:rFonts w:eastAsiaTheme="minorEastAsia"/>
          <w:sz w:val="22"/>
          <w:szCs w:val="22"/>
        </w:rPr>
      </w:pPr>
      <w:del w:id="3295" w:author="Leeyoung" w:date="2019-02-04T12:34:00Z">
        <w:r w:rsidDel="00F55EEF">
          <w:rPr>
            <w:rFonts w:eastAsiaTheme="minorEastAsia"/>
            <w:sz w:val="22"/>
            <w:szCs w:val="22"/>
          </w:rPr>
          <w:delText xml:space="preserve">                }</w:delText>
        </w:r>
      </w:del>
    </w:p>
    <w:p w14:paraId="6446287E" w14:textId="7E40865A"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296" w:author="Leeyoung" w:date="2019-02-04T12:34:00Z"/>
          <w:rFonts w:eastAsiaTheme="minorEastAsia"/>
          <w:sz w:val="22"/>
          <w:szCs w:val="22"/>
        </w:rPr>
      </w:pPr>
      <w:del w:id="3297" w:author="Leeyoung" w:date="2019-02-04T12:34:00Z">
        <w:r w:rsidDel="00F55EEF">
          <w:rPr>
            <w:rFonts w:eastAsiaTheme="minorEastAsia"/>
            <w:sz w:val="22"/>
            <w:szCs w:val="22"/>
          </w:rPr>
          <w:delText xml:space="preserve">                description</w:delText>
        </w:r>
      </w:del>
    </w:p>
    <w:p w14:paraId="728C55D1" w14:textId="0C6F1938"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298" w:author="Leeyoung" w:date="2019-02-04T12:34:00Z"/>
          <w:rFonts w:eastAsiaTheme="minorEastAsia"/>
          <w:sz w:val="22"/>
          <w:szCs w:val="22"/>
        </w:rPr>
      </w:pPr>
      <w:del w:id="3299" w:author="Leeyoung" w:date="2019-02-04T12:34:00Z">
        <w:r w:rsidDel="00F55EEF">
          <w:rPr>
            <w:rFonts w:eastAsiaTheme="minorEastAsia"/>
            <w:sz w:val="22"/>
            <w:szCs w:val="22"/>
          </w:rPr>
          <w:delText xml:space="preserve">                    "The VN metric type.";</w:delText>
        </w:r>
      </w:del>
    </w:p>
    <w:p w14:paraId="0CC53049" w14:textId="1D2729D3"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300" w:author="Leeyoung" w:date="2019-02-04T12:34:00Z"/>
          <w:rFonts w:eastAsiaTheme="minorEastAsia"/>
          <w:sz w:val="22"/>
          <w:szCs w:val="22"/>
        </w:rPr>
      </w:pPr>
      <w:del w:id="3301" w:author="Leeyoung" w:date="2019-02-04T12:34:00Z">
        <w:r w:rsidDel="00F55EEF">
          <w:rPr>
            <w:rFonts w:eastAsiaTheme="minorEastAsia"/>
            <w:sz w:val="22"/>
            <w:szCs w:val="22"/>
          </w:rPr>
          <w:delText xml:space="preserve">            }</w:delText>
        </w:r>
      </w:del>
    </w:p>
    <w:p w14:paraId="03DA0FA7" w14:textId="027C4B23"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302" w:author="Leeyoung" w:date="2019-02-04T12:34:00Z"/>
          <w:rFonts w:eastAsiaTheme="minorEastAsia"/>
          <w:sz w:val="22"/>
          <w:szCs w:val="22"/>
        </w:rPr>
      </w:pPr>
      <w:del w:id="3303" w:author="Leeyoung" w:date="2019-02-04T12:34:00Z">
        <w:r w:rsidDel="00F55EEF">
          <w:rPr>
            <w:rFonts w:eastAsiaTheme="minorEastAsia"/>
            <w:sz w:val="22"/>
            <w:szCs w:val="22"/>
          </w:rPr>
          <w:delText xml:space="preserve">            leaf value{</w:delText>
        </w:r>
      </w:del>
    </w:p>
    <w:p w14:paraId="5F9736CF" w14:textId="755B3C21"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304" w:author="Leeyoung" w:date="2019-02-04T12:34:00Z"/>
          <w:rFonts w:eastAsiaTheme="minorEastAsia"/>
          <w:sz w:val="22"/>
          <w:szCs w:val="22"/>
        </w:rPr>
      </w:pPr>
      <w:del w:id="3305" w:author="Leeyoung" w:date="2019-02-04T12:34:00Z">
        <w:r w:rsidDel="00F55EEF">
          <w:rPr>
            <w:rFonts w:eastAsiaTheme="minorEastAsia"/>
            <w:sz w:val="22"/>
            <w:szCs w:val="22"/>
          </w:rPr>
          <w:delText xml:space="preserve">                type uint32;</w:delText>
        </w:r>
      </w:del>
    </w:p>
    <w:p w14:paraId="471E856E" w14:textId="481EA398"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306" w:author="Leeyoung" w:date="2019-02-04T12:34:00Z"/>
          <w:rFonts w:eastAsiaTheme="minorEastAsia"/>
          <w:sz w:val="22"/>
          <w:szCs w:val="22"/>
        </w:rPr>
      </w:pPr>
      <w:del w:id="3307" w:author="Leeyoung" w:date="2019-02-04T12:34:00Z">
        <w:r w:rsidDel="00F55EEF">
          <w:rPr>
            <w:rFonts w:eastAsiaTheme="minorEastAsia"/>
            <w:sz w:val="22"/>
            <w:szCs w:val="22"/>
          </w:rPr>
          <w:delText xml:space="preserve">                description</w:delText>
        </w:r>
      </w:del>
    </w:p>
    <w:p w14:paraId="78F1ABD1" w14:textId="1BC18F55"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308" w:author="Leeyoung" w:date="2019-02-04T12:34:00Z"/>
          <w:rFonts w:eastAsiaTheme="minorEastAsia"/>
          <w:sz w:val="22"/>
          <w:szCs w:val="22"/>
        </w:rPr>
      </w:pPr>
      <w:del w:id="3309" w:author="Leeyoung" w:date="2019-02-04T12:34:00Z">
        <w:r w:rsidDel="00F55EEF">
          <w:rPr>
            <w:rFonts w:eastAsiaTheme="minorEastAsia"/>
            <w:sz w:val="22"/>
            <w:szCs w:val="22"/>
          </w:rPr>
          <w:delText xml:space="preserve">                    "The limit value";</w:delText>
        </w:r>
      </w:del>
    </w:p>
    <w:p w14:paraId="6A596F7A" w14:textId="6BA468E6"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310" w:author="Leeyoung" w:date="2019-02-04T12:34:00Z"/>
          <w:rFonts w:eastAsiaTheme="minorEastAsia"/>
          <w:sz w:val="22"/>
          <w:szCs w:val="22"/>
        </w:rPr>
      </w:pPr>
      <w:del w:id="3311" w:author="Leeyoung" w:date="2019-02-04T12:34:00Z">
        <w:r w:rsidDel="00F55EEF">
          <w:rPr>
            <w:rFonts w:eastAsiaTheme="minorEastAsia"/>
            <w:sz w:val="22"/>
            <w:szCs w:val="22"/>
          </w:rPr>
          <w:delText xml:space="preserve">            }</w:delText>
        </w:r>
      </w:del>
    </w:p>
    <w:p w14:paraId="04169396" w14:textId="1D59222A"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312" w:author="Leeyoung" w:date="2019-02-04T12:34:00Z"/>
          <w:rFonts w:eastAsiaTheme="minorEastAsia"/>
          <w:sz w:val="22"/>
          <w:szCs w:val="22"/>
        </w:rPr>
      </w:pPr>
      <w:del w:id="3313" w:author="Leeyoung" w:date="2019-02-04T12:34:00Z">
        <w:r w:rsidDel="00F55EEF">
          <w:rPr>
            <w:rFonts w:eastAsiaTheme="minorEastAsia"/>
            <w:sz w:val="22"/>
            <w:szCs w:val="22"/>
          </w:rPr>
          <w:delText xml:space="preserve">        }</w:delText>
        </w:r>
      </w:del>
    </w:p>
    <w:p w14:paraId="7128830F" w14:textId="7F805A3B"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314" w:author="Leeyoung" w:date="2019-02-04T12:34:00Z"/>
          <w:rFonts w:eastAsiaTheme="minorEastAsia"/>
          <w:sz w:val="22"/>
          <w:szCs w:val="22"/>
        </w:rPr>
      </w:pPr>
      <w:del w:id="3315" w:author="Leeyoung" w:date="2019-02-04T12:34:00Z">
        <w:r w:rsidDel="00F55EEF">
          <w:rPr>
            <w:rFonts w:eastAsiaTheme="minorEastAsia"/>
            <w:sz w:val="22"/>
            <w:szCs w:val="22"/>
          </w:rPr>
          <w:delText xml:space="preserve">    }</w:delText>
        </w:r>
      </w:del>
    </w:p>
    <w:p w14:paraId="3A38BEAD" w14:textId="7A127361"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316" w:author="Leeyoung" w:date="2019-02-04T12:34:00Z"/>
          <w:rFonts w:eastAsiaTheme="minorEastAsia"/>
          <w:sz w:val="22"/>
          <w:szCs w:val="22"/>
        </w:rPr>
      </w:pPr>
      <w:del w:id="3317" w:author="Leeyoung" w:date="2019-02-04T12:34:00Z">
        <w:r w:rsidDel="00F55EEF">
          <w:rPr>
            <w:rFonts w:eastAsiaTheme="minorEastAsia"/>
            <w:sz w:val="22"/>
            <w:szCs w:val="22"/>
          </w:rPr>
          <w:delText xml:space="preserve">    */</w:delText>
        </w:r>
      </w:del>
    </w:p>
    <w:p w14:paraId="2DF7BFCD" w14:textId="30E14A73"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318" w:author="Leeyoung" w:date="2019-02-04T12:34:00Z"/>
          <w:rFonts w:eastAsiaTheme="minorEastAsia"/>
          <w:sz w:val="22"/>
          <w:szCs w:val="22"/>
        </w:rPr>
      </w:pPr>
      <w:del w:id="3319" w:author="Leeyoung" w:date="2019-02-04T12:34:00Z">
        <w:r w:rsidDel="00F55EEF">
          <w:rPr>
            <w:rFonts w:eastAsiaTheme="minorEastAsia"/>
            <w:sz w:val="22"/>
            <w:szCs w:val="22"/>
          </w:rPr>
          <w:delText xml:space="preserve">    /*</w:delText>
        </w:r>
      </w:del>
    </w:p>
    <w:p w14:paraId="1485E3DB" w14:textId="4DF1DB25"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320" w:author="Leeyoung" w:date="2019-02-04T12:34:00Z"/>
          <w:rFonts w:eastAsiaTheme="minorEastAsia"/>
          <w:sz w:val="22"/>
          <w:szCs w:val="22"/>
        </w:rPr>
      </w:pPr>
      <w:del w:id="3321" w:author="Leeyoung" w:date="2019-02-04T12:34:00Z">
        <w:r w:rsidDel="00F55EEF">
          <w:rPr>
            <w:rFonts w:eastAsiaTheme="minorEastAsia"/>
            <w:sz w:val="22"/>
            <w:szCs w:val="22"/>
          </w:rPr>
          <w:delText xml:space="preserve">    grouping metrics {</w:delText>
        </w:r>
      </w:del>
    </w:p>
    <w:p w14:paraId="6F830DDD" w14:textId="5270EB37"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322" w:author="Leeyoung" w:date="2019-02-04T12:34:00Z"/>
          <w:rFonts w:eastAsiaTheme="minorEastAsia"/>
          <w:sz w:val="22"/>
          <w:szCs w:val="22"/>
        </w:rPr>
      </w:pPr>
      <w:del w:id="3323" w:author="Leeyoung" w:date="2019-02-04T12:34:00Z">
        <w:r w:rsidDel="00F55EEF">
          <w:rPr>
            <w:rFonts w:eastAsiaTheme="minorEastAsia"/>
            <w:sz w:val="22"/>
            <w:szCs w:val="22"/>
          </w:rPr>
          <w:delText xml:space="preserve">        description</w:delText>
        </w:r>
      </w:del>
    </w:p>
    <w:p w14:paraId="11B7D82A" w14:textId="50FC6F7A"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324" w:author="Leeyoung" w:date="2019-02-04T12:34:00Z"/>
          <w:rFonts w:eastAsiaTheme="minorEastAsia"/>
          <w:sz w:val="22"/>
          <w:szCs w:val="22"/>
        </w:rPr>
      </w:pPr>
      <w:del w:id="3325" w:author="Leeyoung" w:date="2019-02-04T12:34:00Z">
        <w:r w:rsidDel="00F55EEF">
          <w:rPr>
            <w:rFonts w:eastAsiaTheme="minorEastAsia"/>
            <w:sz w:val="22"/>
            <w:szCs w:val="22"/>
          </w:rPr>
          <w:delText xml:space="preserve">            "metric related information";</w:delText>
        </w:r>
      </w:del>
    </w:p>
    <w:p w14:paraId="54EC86EB" w14:textId="7F4D74A2"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326" w:author="Leeyoung" w:date="2019-02-04T12:34:00Z"/>
          <w:rFonts w:eastAsiaTheme="minorEastAsia"/>
          <w:sz w:val="22"/>
          <w:szCs w:val="22"/>
        </w:rPr>
      </w:pPr>
      <w:del w:id="3327" w:author="Leeyoung" w:date="2019-02-04T12:34:00Z">
        <w:r w:rsidDel="00F55EEF">
          <w:rPr>
            <w:rFonts w:eastAsiaTheme="minorEastAsia"/>
            <w:sz w:val="22"/>
            <w:szCs w:val="22"/>
          </w:rPr>
          <w:delText xml:space="preserve">        list metric{</w:delText>
        </w:r>
      </w:del>
    </w:p>
    <w:p w14:paraId="1100C00A" w14:textId="59805878"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328" w:author="Leeyoung" w:date="2019-02-04T12:34:00Z"/>
          <w:rFonts w:eastAsiaTheme="minorEastAsia"/>
          <w:sz w:val="22"/>
          <w:szCs w:val="22"/>
        </w:rPr>
      </w:pPr>
      <w:del w:id="3329" w:author="Leeyoung" w:date="2019-02-04T12:34:00Z">
        <w:r w:rsidDel="00F55EEF">
          <w:rPr>
            <w:rFonts w:eastAsiaTheme="minorEastAsia"/>
            <w:sz w:val="22"/>
            <w:szCs w:val="22"/>
          </w:rPr>
          <w:delText xml:space="preserve">            key "metric-type";</w:delText>
        </w:r>
      </w:del>
    </w:p>
    <w:p w14:paraId="64D3EADD" w14:textId="2BCEE9E8"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330" w:author="Leeyoung" w:date="2019-02-04T12:34:00Z"/>
          <w:rFonts w:eastAsiaTheme="minorEastAsia"/>
          <w:sz w:val="22"/>
          <w:szCs w:val="22"/>
        </w:rPr>
      </w:pPr>
      <w:del w:id="3331" w:author="Leeyoung" w:date="2019-02-04T12:34:00Z">
        <w:r w:rsidDel="00F55EEF">
          <w:rPr>
            <w:rFonts w:eastAsiaTheme="minorEastAsia"/>
            <w:sz w:val="22"/>
            <w:szCs w:val="22"/>
          </w:rPr>
          <w:delText xml:space="preserve">            description</w:delText>
        </w:r>
      </w:del>
    </w:p>
    <w:p w14:paraId="30E61912" w14:textId="0A34FA7B"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332" w:author="Leeyoung" w:date="2019-02-04T12:34:00Z"/>
          <w:rFonts w:eastAsiaTheme="minorEastAsia"/>
          <w:sz w:val="22"/>
          <w:szCs w:val="22"/>
        </w:rPr>
      </w:pPr>
      <w:del w:id="3333" w:author="Leeyoung" w:date="2019-02-04T12:34:00Z">
        <w:r w:rsidDel="00F55EEF">
          <w:rPr>
            <w:rFonts w:eastAsiaTheme="minorEastAsia"/>
            <w:sz w:val="22"/>
            <w:szCs w:val="22"/>
          </w:rPr>
          <w:delText xml:space="preserve">                "The list of metrics for VN";</w:delText>
        </w:r>
      </w:del>
    </w:p>
    <w:p w14:paraId="065C99E4" w14:textId="2D7A03D2"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334" w:author="Leeyoung" w:date="2019-02-04T12:34:00Z"/>
          <w:rFonts w:eastAsiaTheme="minorEastAsia"/>
          <w:sz w:val="22"/>
          <w:szCs w:val="22"/>
        </w:rPr>
      </w:pPr>
      <w:del w:id="3335" w:author="Leeyoung" w:date="2019-02-04T12:34:00Z">
        <w:r w:rsidDel="00F55EEF">
          <w:rPr>
            <w:rFonts w:eastAsiaTheme="minorEastAsia"/>
            <w:sz w:val="22"/>
            <w:szCs w:val="22"/>
          </w:rPr>
          <w:delText xml:space="preserve">            uses te:path-metrics-bounds_config;</w:delText>
        </w:r>
      </w:del>
    </w:p>
    <w:p w14:paraId="298864D8" w14:textId="3CF15F8A"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336" w:author="Leeyoung" w:date="2019-02-04T12:34:00Z"/>
          <w:rFonts w:eastAsiaTheme="minorEastAsia"/>
          <w:sz w:val="22"/>
          <w:szCs w:val="22"/>
        </w:rPr>
      </w:pPr>
      <w:del w:id="3337" w:author="Leeyoung" w:date="2019-02-04T12:34:00Z">
        <w:r w:rsidDel="00F55EEF">
          <w:rPr>
            <w:rFonts w:eastAsiaTheme="minorEastAsia"/>
            <w:sz w:val="22"/>
            <w:szCs w:val="22"/>
          </w:rPr>
          <w:delText xml:space="preserve">            container optimize{</w:delText>
        </w:r>
      </w:del>
    </w:p>
    <w:p w14:paraId="709181F7" w14:textId="12EAF938"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338" w:author="Leeyoung" w:date="2019-02-04T12:34:00Z"/>
          <w:rFonts w:eastAsiaTheme="minorEastAsia"/>
          <w:sz w:val="22"/>
          <w:szCs w:val="22"/>
        </w:rPr>
      </w:pPr>
      <w:del w:id="3339" w:author="Leeyoung" w:date="2019-02-04T12:34:00Z">
        <w:r w:rsidDel="00F55EEF">
          <w:rPr>
            <w:rFonts w:eastAsiaTheme="minorEastAsia"/>
            <w:sz w:val="22"/>
            <w:szCs w:val="22"/>
          </w:rPr>
          <w:delText xml:space="preserve">                description</w:delText>
        </w:r>
      </w:del>
    </w:p>
    <w:p w14:paraId="1933D639" w14:textId="5B6782C7"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340" w:author="Leeyoung" w:date="2019-02-04T12:34:00Z"/>
          <w:rFonts w:eastAsiaTheme="minorEastAsia"/>
          <w:sz w:val="22"/>
          <w:szCs w:val="22"/>
        </w:rPr>
      </w:pPr>
      <w:del w:id="3341" w:author="Leeyoung" w:date="2019-02-04T12:34:00Z">
        <w:r w:rsidDel="00F55EEF">
          <w:rPr>
            <w:rFonts w:eastAsiaTheme="minorEastAsia"/>
            <w:sz w:val="22"/>
            <w:szCs w:val="22"/>
          </w:rPr>
          <w:delText xml:space="preserve">                    "optimizing constraints";</w:delText>
        </w:r>
      </w:del>
    </w:p>
    <w:p w14:paraId="74ADF4FD" w14:textId="2D10F74B"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342" w:author="Leeyoung" w:date="2019-02-04T12:34:00Z"/>
          <w:rFonts w:eastAsiaTheme="minorEastAsia"/>
          <w:sz w:val="22"/>
          <w:szCs w:val="22"/>
        </w:rPr>
      </w:pPr>
      <w:del w:id="3343" w:author="Leeyoung" w:date="2019-02-04T12:34:00Z">
        <w:r w:rsidDel="00F55EEF">
          <w:rPr>
            <w:rFonts w:eastAsiaTheme="minorEastAsia"/>
            <w:sz w:val="22"/>
            <w:szCs w:val="22"/>
          </w:rPr>
          <w:delText xml:space="preserve">                leaf enabled{</w:delText>
        </w:r>
      </w:del>
    </w:p>
    <w:p w14:paraId="509C7529" w14:textId="7EEBBA67"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344" w:author="Leeyoung" w:date="2019-02-04T12:34:00Z"/>
          <w:rFonts w:eastAsiaTheme="minorEastAsia"/>
          <w:sz w:val="22"/>
          <w:szCs w:val="22"/>
        </w:rPr>
      </w:pPr>
      <w:del w:id="3345" w:author="Leeyoung" w:date="2019-02-04T12:34:00Z">
        <w:r w:rsidDel="00F55EEF">
          <w:rPr>
            <w:rFonts w:eastAsiaTheme="minorEastAsia"/>
            <w:sz w:val="22"/>
            <w:szCs w:val="22"/>
          </w:rPr>
          <w:delText xml:space="preserve">                    type boolean;</w:delText>
        </w:r>
      </w:del>
    </w:p>
    <w:p w14:paraId="1D478B6D" w14:textId="345B1088"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346" w:author="Leeyoung" w:date="2019-02-04T12:34:00Z"/>
          <w:rFonts w:eastAsiaTheme="minorEastAsia"/>
          <w:sz w:val="22"/>
          <w:szCs w:val="22"/>
        </w:rPr>
      </w:pPr>
      <w:del w:id="3347" w:author="Leeyoung" w:date="2019-02-04T12:34:00Z">
        <w:r w:rsidDel="00F55EEF">
          <w:rPr>
            <w:rFonts w:eastAsiaTheme="minorEastAsia"/>
            <w:sz w:val="22"/>
            <w:szCs w:val="22"/>
          </w:rPr>
          <w:delText xml:space="preserve">                    description</w:delText>
        </w:r>
      </w:del>
    </w:p>
    <w:p w14:paraId="5CBC8CCB" w14:textId="2ADE45B3"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348" w:author="Leeyoung" w:date="2019-02-04T12:34:00Z"/>
          <w:rFonts w:eastAsiaTheme="minorEastAsia"/>
          <w:sz w:val="22"/>
          <w:szCs w:val="22"/>
        </w:rPr>
      </w:pPr>
      <w:del w:id="3349" w:author="Leeyoung" w:date="2019-02-04T12:34:00Z">
        <w:r w:rsidDel="00F55EEF">
          <w:rPr>
            <w:rFonts w:eastAsiaTheme="minorEastAsia"/>
            <w:sz w:val="22"/>
            <w:szCs w:val="22"/>
          </w:rPr>
          <w:delText xml:space="preserve">                        "Metric to optimize";</w:delText>
        </w:r>
      </w:del>
    </w:p>
    <w:p w14:paraId="48722A6D" w14:textId="2C24A7D7"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350" w:author="Leeyoung" w:date="2019-02-04T12:34:00Z"/>
          <w:rFonts w:eastAsiaTheme="minorEastAsia"/>
          <w:sz w:val="22"/>
          <w:szCs w:val="22"/>
        </w:rPr>
      </w:pPr>
      <w:del w:id="3351" w:author="Leeyoung" w:date="2019-02-04T12:34:00Z">
        <w:r w:rsidDel="00F55EEF">
          <w:rPr>
            <w:rFonts w:eastAsiaTheme="minorEastAsia"/>
            <w:sz w:val="22"/>
            <w:szCs w:val="22"/>
          </w:rPr>
          <w:delText xml:space="preserve">                 }</w:delText>
        </w:r>
      </w:del>
    </w:p>
    <w:p w14:paraId="5ED279E7" w14:textId="1547A558"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352" w:author="Leeyoung" w:date="2019-02-04T12:34:00Z"/>
          <w:rFonts w:eastAsiaTheme="minorEastAsia"/>
          <w:sz w:val="22"/>
          <w:szCs w:val="22"/>
        </w:rPr>
      </w:pPr>
      <w:del w:id="3353" w:author="Leeyoung" w:date="2019-02-04T12:34:00Z">
        <w:r w:rsidDel="00F55EEF">
          <w:rPr>
            <w:rFonts w:eastAsiaTheme="minorEastAsia"/>
            <w:sz w:val="22"/>
            <w:szCs w:val="22"/>
          </w:rPr>
          <w:delText xml:space="preserve">                 leaf value{</w:delText>
        </w:r>
      </w:del>
    </w:p>
    <w:p w14:paraId="4B9B78BF" w14:textId="789EEA52"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354" w:author="Leeyoung" w:date="2019-02-04T12:34:00Z"/>
          <w:rFonts w:eastAsiaTheme="minorEastAsia"/>
          <w:sz w:val="22"/>
          <w:szCs w:val="22"/>
        </w:rPr>
      </w:pPr>
      <w:del w:id="3355" w:author="Leeyoung" w:date="2019-02-04T12:34:00Z">
        <w:r w:rsidDel="00F55EEF">
          <w:rPr>
            <w:rFonts w:eastAsiaTheme="minorEastAsia"/>
            <w:sz w:val="22"/>
            <w:szCs w:val="22"/>
          </w:rPr>
          <w:delText xml:space="preserve">                     type uint32;</w:delText>
        </w:r>
      </w:del>
    </w:p>
    <w:p w14:paraId="26740B75" w14:textId="03904554"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356" w:author="Leeyoung" w:date="2019-02-04T12:34:00Z"/>
          <w:rFonts w:eastAsiaTheme="minorEastAsia"/>
          <w:sz w:val="22"/>
          <w:szCs w:val="22"/>
        </w:rPr>
      </w:pPr>
      <w:del w:id="3357" w:author="Leeyoung" w:date="2019-02-04T12:34:00Z">
        <w:r w:rsidDel="00F55EEF">
          <w:rPr>
            <w:rFonts w:eastAsiaTheme="minorEastAsia"/>
            <w:sz w:val="22"/>
            <w:szCs w:val="22"/>
          </w:rPr>
          <w:delText xml:space="preserve">                     description</w:delText>
        </w:r>
      </w:del>
    </w:p>
    <w:p w14:paraId="4CE859B3" w14:textId="50C04C9B"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358" w:author="Leeyoung" w:date="2019-02-04T12:34:00Z"/>
          <w:rFonts w:eastAsiaTheme="minorEastAsia"/>
          <w:sz w:val="22"/>
          <w:szCs w:val="22"/>
        </w:rPr>
      </w:pPr>
      <w:del w:id="3359" w:author="Leeyoung" w:date="2019-02-04T12:34:00Z">
        <w:r w:rsidDel="00F55EEF">
          <w:rPr>
            <w:rFonts w:eastAsiaTheme="minorEastAsia"/>
            <w:sz w:val="22"/>
            <w:szCs w:val="22"/>
          </w:rPr>
          <w:delText xml:space="preserve">                        "The computed value";</w:delText>
        </w:r>
      </w:del>
    </w:p>
    <w:p w14:paraId="08C60BD6" w14:textId="7C47ACC6"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360" w:author="Leeyoung" w:date="2019-02-04T12:34:00Z"/>
          <w:rFonts w:eastAsiaTheme="minorEastAsia"/>
          <w:sz w:val="22"/>
          <w:szCs w:val="22"/>
        </w:rPr>
      </w:pPr>
      <w:del w:id="3361" w:author="Leeyoung" w:date="2019-02-04T12:34:00Z">
        <w:r w:rsidDel="00F55EEF">
          <w:rPr>
            <w:rFonts w:eastAsiaTheme="minorEastAsia"/>
            <w:sz w:val="22"/>
            <w:szCs w:val="22"/>
          </w:rPr>
          <w:delText xml:space="preserve">                }</w:delText>
        </w:r>
      </w:del>
    </w:p>
    <w:p w14:paraId="30C0C21F" w14:textId="64BC194B"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362" w:author="Leeyoung" w:date="2019-02-04T12:34:00Z"/>
          <w:rFonts w:eastAsiaTheme="minorEastAsia"/>
          <w:sz w:val="22"/>
          <w:szCs w:val="22"/>
        </w:rPr>
      </w:pPr>
      <w:del w:id="3363" w:author="Leeyoung" w:date="2019-02-04T12:34:00Z">
        <w:r w:rsidDel="00F55EEF">
          <w:rPr>
            <w:rFonts w:eastAsiaTheme="minorEastAsia"/>
            <w:sz w:val="22"/>
            <w:szCs w:val="22"/>
          </w:rPr>
          <w:delText xml:space="preserve">            }</w:delText>
        </w:r>
      </w:del>
    </w:p>
    <w:p w14:paraId="6DE3EDA2" w14:textId="1F234BB5"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364" w:author="Leeyoung" w:date="2019-02-04T12:34:00Z"/>
          <w:rFonts w:eastAsiaTheme="minorEastAsia"/>
          <w:sz w:val="22"/>
          <w:szCs w:val="22"/>
        </w:rPr>
      </w:pPr>
      <w:del w:id="3365" w:author="Leeyoung" w:date="2019-02-04T12:34:00Z">
        <w:r w:rsidDel="00F55EEF">
          <w:rPr>
            <w:rFonts w:eastAsiaTheme="minorEastAsia"/>
            <w:sz w:val="22"/>
            <w:szCs w:val="22"/>
          </w:rPr>
          <w:delText xml:space="preserve">        }</w:delText>
        </w:r>
      </w:del>
    </w:p>
    <w:p w14:paraId="5C205FE7" w14:textId="281C2317"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366" w:author="Leeyoung" w:date="2019-02-04T12:34:00Z"/>
          <w:rFonts w:eastAsiaTheme="minorEastAsia"/>
          <w:sz w:val="22"/>
          <w:szCs w:val="22"/>
        </w:rPr>
      </w:pPr>
      <w:del w:id="3367" w:author="Leeyoung" w:date="2019-02-04T12:34:00Z">
        <w:r w:rsidDel="00F55EEF">
          <w:rPr>
            <w:rFonts w:eastAsiaTheme="minorEastAsia"/>
            <w:sz w:val="22"/>
            <w:szCs w:val="22"/>
          </w:rPr>
          <w:delText xml:space="preserve">    }</w:delText>
        </w:r>
      </w:del>
    </w:p>
    <w:p w14:paraId="610C0B17" w14:textId="3A3C7D99"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368" w:author="Leeyoung" w:date="2019-02-04T12:34:00Z"/>
          <w:rFonts w:eastAsiaTheme="minorEastAsia"/>
          <w:sz w:val="22"/>
          <w:szCs w:val="22"/>
        </w:rPr>
      </w:pPr>
      <w:del w:id="3369" w:author="Leeyoung" w:date="2019-02-04T12:34:00Z">
        <w:r w:rsidDel="00F55EEF">
          <w:rPr>
            <w:rFonts w:eastAsiaTheme="minorEastAsia"/>
            <w:sz w:val="22"/>
            <w:szCs w:val="22"/>
          </w:rPr>
          <w:delText xml:space="preserve">    */</w:delText>
        </w:r>
      </w:del>
    </w:p>
    <w:p w14:paraId="261259F5" w14:textId="3DAB2C60"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370" w:author="Leeyoung" w:date="2019-02-04T12:34:00Z"/>
          <w:rFonts w:eastAsiaTheme="minorEastAsia"/>
          <w:sz w:val="22"/>
          <w:szCs w:val="22"/>
        </w:rPr>
      </w:pPr>
      <w:del w:id="3371" w:author="Leeyoung" w:date="2019-02-04T12:34:00Z">
        <w:r w:rsidDel="00F55EEF">
          <w:rPr>
            <w:rFonts w:eastAsiaTheme="minorEastAsia"/>
            <w:sz w:val="22"/>
            <w:szCs w:val="22"/>
          </w:rPr>
          <w:delText xml:space="preserve">    /*</w:delText>
        </w:r>
      </w:del>
    </w:p>
    <w:p w14:paraId="2911D55C" w14:textId="6AD237E3"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372" w:author="Leeyoung" w:date="2019-02-04T12:34:00Z"/>
          <w:rFonts w:eastAsiaTheme="minorEastAsia"/>
          <w:sz w:val="22"/>
          <w:szCs w:val="22"/>
        </w:rPr>
      </w:pPr>
      <w:del w:id="3373" w:author="Leeyoung" w:date="2019-02-04T12:34:00Z">
        <w:r w:rsidDel="00F55EEF">
          <w:rPr>
            <w:rFonts w:eastAsiaTheme="minorEastAsia"/>
            <w:sz w:val="22"/>
            <w:szCs w:val="22"/>
          </w:rPr>
          <w:delText xml:space="preserve">    grouping service-metric {</w:delText>
        </w:r>
      </w:del>
    </w:p>
    <w:p w14:paraId="2C32FD98" w14:textId="1DB6F794"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374" w:author="Leeyoung" w:date="2019-02-04T12:34:00Z"/>
          <w:rFonts w:eastAsiaTheme="minorEastAsia"/>
          <w:sz w:val="22"/>
          <w:szCs w:val="22"/>
        </w:rPr>
      </w:pPr>
      <w:del w:id="3375" w:author="Leeyoung" w:date="2019-02-04T12:34:00Z">
        <w:r w:rsidDel="00F55EEF">
          <w:rPr>
            <w:rFonts w:eastAsiaTheme="minorEastAsia"/>
            <w:sz w:val="22"/>
            <w:szCs w:val="22"/>
          </w:rPr>
          <w:delText xml:space="preserve">        description</w:delText>
        </w:r>
      </w:del>
    </w:p>
    <w:p w14:paraId="3B377B86" w14:textId="0F44A2D7"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376" w:author="Leeyoung" w:date="2019-02-04T12:34:00Z"/>
          <w:rFonts w:eastAsiaTheme="minorEastAsia"/>
          <w:sz w:val="22"/>
          <w:szCs w:val="22"/>
        </w:rPr>
      </w:pPr>
      <w:del w:id="3377" w:author="Leeyoung" w:date="2019-02-04T12:34:00Z">
        <w:r w:rsidDel="00F55EEF">
          <w:rPr>
            <w:rFonts w:eastAsiaTheme="minorEastAsia"/>
            <w:sz w:val="22"/>
            <w:szCs w:val="22"/>
          </w:rPr>
          <w:delText xml:space="preserve">            "service-metric";</w:delText>
        </w:r>
      </w:del>
    </w:p>
    <w:p w14:paraId="5A8A8C35" w14:textId="5727BCD0"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378" w:author="Leeyoung" w:date="2019-02-04T12:34:00Z"/>
          <w:rFonts w:eastAsiaTheme="minorEastAsia"/>
          <w:sz w:val="22"/>
          <w:szCs w:val="22"/>
        </w:rPr>
      </w:pPr>
      <w:del w:id="3379" w:author="Leeyoung" w:date="2019-02-04T12:34:00Z">
        <w:r w:rsidDel="00F55EEF">
          <w:rPr>
            <w:rFonts w:eastAsiaTheme="minorEastAsia"/>
            <w:sz w:val="22"/>
            <w:szCs w:val="22"/>
          </w:rPr>
          <w:delText xml:space="preserve">        uses te:path-objective-function_config;</w:delText>
        </w:r>
      </w:del>
    </w:p>
    <w:p w14:paraId="1031C6DE" w14:textId="2A8365EF"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380" w:author="Leeyoung" w:date="2019-02-04T12:34:00Z"/>
          <w:rFonts w:eastAsiaTheme="minorEastAsia"/>
          <w:sz w:val="22"/>
          <w:szCs w:val="22"/>
        </w:rPr>
      </w:pPr>
      <w:del w:id="3381" w:author="Leeyoung" w:date="2019-02-04T12:34:00Z">
        <w:r w:rsidDel="00F55EEF">
          <w:rPr>
            <w:rFonts w:eastAsiaTheme="minorEastAsia"/>
            <w:sz w:val="22"/>
            <w:szCs w:val="22"/>
          </w:rPr>
          <w:delText xml:space="preserve">        uses metrics;</w:delText>
        </w:r>
      </w:del>
    </w:p>
    <w:p w14:paraId="60A6DE8E" w14:textId="0DEA4AA8"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382" w:author="Leeyoung" w:date="2019-02-04T12:34:00Z"/>
          <w:rFonts w:eastAsiaTheme="minorEastAsia"/>
          <w:sz w:val="22"/>
          <w:szCs w:val="22"/>
        </w:rPr>
      </w:pPr>
      <w:del w:id="3383" w:author="Leeyoung" w:date="2019-02-04T12:34:00Z">
        <w:r w:rsidDel="00F55EEF">
          <w:rPr>
            <w:rFonts w:eastAsiaTheme="minorEastAsia"/>
            <w:sz w:val="22"/>
            <w:szCs w:val="22"/>
          </w:rPr>
          <w:delText xml:space="preserve">        uses te-types:common-constraints_config;</w:delText>
        </w:r>
      </w:del>
    </w:p>
    <w:p w14:paraId="7CB4D85B" w14:textId="35E9222C"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384" w:author="Leeyoung" w:date="2019-02-04T12:34:00Z"/>
          <w:rFonts w:eastAsiaTheme="minorEastAsia"/>
          <w:sz w:val="22"/>
          <w:szCs w:val="22"/>
        </w:rPr>
      </w:pPr>
      <w:del w:id="3385" w:author="Leeyoung" w:date="2019-02-04T12:34:00Z">
        <w:r w:rsidDel="00F55EEF">
          <w:rPr>
            <w:rFonts w:eastAsiaTheme="minorEastAsia"/>
            <w:sz w:val="22"/>
            <w:szCs w:val="22"/>
          </w:rPr>
          <w:delText xml:space="preserve">        uses te:protection-restoration-params_config;</w:delText>
        </w:r>
      </w:del>
    </w:p>
    <w:p w14:paraId="40DD150B" w14:textId="4BD0B80B"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386" w:author="Leeyoung" w:date="2019-02-04T12:34:00Z"/>
          <w:rFonts w:eastAsiaTheme="minorEastAsia"/>
          <w:sz w:val="22"/>
          <w:szCs w:val="22"/>
        </w:rPr>
      </w:pPr>
      <w:del w:id="3387" w:author="Leeyoung" w:date="2019-02-04T12:34:00Z">
        <w:r w:rsidDel="00F55EEF">
          <w:rPr>
            <w:rFonts w:eastAsiaTheme="minorEastAsia"/>
            <w:sz w:val="22"/>
            <w:szCs w:val="22"/>
          </w:rPr>
          <w:delText xml:space="preserve">        uses policy;</w:delText>
        </w:r>
      </w:del>
    </w:p>
    <w:p w14:paraId="7C7D15BE" w14:textId="21315178"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388" w:author="Leeyoung" w:date="2019-02-04T12:34:00Z"/>
          <w:rFonts w:eastAsiaTheme="minorEastAsia"/>
          <w:sz w:val="22"/>
          <w:szCs w:val="22"/>
        </w:rPr>
      </w:pPr>
      <w:del w:id="3389" w:author="Leeyoung" w:date="2019-02-04T12:34:00Z">
        <w:r w:rsidDel="00F55EEF">
          <w:rPr>
            <w:rFonts w:eastAsiaTheme="minorEastAsia"/>
            <w:sz w:val="22"/>
            <w:szCs w:val="22"/>
          </w:rPr>
          <w:delText xml:space="preserve">    }//service-metric</w:delText>
        </w:r>
      </w:del>
    </w:p>
    <w:p w14:paraId="65B8168D" w14:textId="7C0F2967"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390" w:author="Leeyoung" w:date="2019-02-04T12:34:00Z"/>
          <w:rFonts w:eastAsiaTheme="minorEastAsia"/>
          <w:sz w:val="22"/>
          <w:szCs w:val="22"/>
        </w:rPr>
      </w:pPr>
      <w:del w:id="3391" w:author="Leeyoung" w:date="2019-02-04T12:34:00Z">
        <w:r w:rsidDel="00F55EEF">
          <w:rPr>
            <w:rFonts w:eastAsiaTheme="minorEastAsia"/>
            <w:sz w:val="22"/>
            <w:szCs w:val="22"/>
          </w:rPr>
          <w:delText xml:space="preserve">    */</w:delText>
        </w:r>
      </w:del>
    </w:p>
    <w:p w14:paraId="62461B3A" w14:textId="6CB45930"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392" w:author="Leeyoung" w:date="2019-02-04T12:34:00Z"/>
          <w:rFonts w:eastAsiaTheme="minorEastAsia"/>
          <w:sz w:val="22"/>
          <w:szCs w:val="22"/>
        </w:rPr>
      </w:pPr>
      <w:del w:id="3393" w:author="Leeyoung" w:date="2019-02-04T12:34:00Z">
        <w:r w:rsidDel="00F55EEF">
          <w:rPr>
            <w:rFonts w:eastAsiaTheme="minorEastAsia"/>
            <w:sz w:val="22"/>
            <w:szCs w:val="22"/>
          </w:rPr>
          <w:delText xml:space="preserve">    /*</w:delText>
        </w:r>
      </w:del>
    </w:p>
    <w:p w14:paraId="368F7183" w14:textId="5DCE818B"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394" w:author="Leeyoung" w:date="2019-02-04T12:34:00Z"/>
          <w:rFonts w:eastAsiaTheme="minorEastAsia"/>
          <w:sz w:val="22"/>
          <w:szCs w:val="22"/>
        </w:rPr>
      </w:pPr>
      <w:del w:id="3395" w:author="Leeyoung" w:date="2019-02-04T12:34:00Z">
        <w:r w:rsidDel="00F55EEF">
          <w:rPr>
            <w:rFonts w:eastAsiaTheme="minorEastAsia"/>
            <w:sz w:val="22"/>
            <w:szCs w:val="22"/>
          </w:rPr>
          <w:delText xml:space="preserve">     * Configuration data nodes</w:delText>
        </w:r>
      </w:del>
    </w:p>
    <w:p w14:paraId="38028894" w14:textId="564C9C1E"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396" w:author="Leeyoung" w:date="2019-02-04T12:34:00Z"/>
          <w:rFonts w:eastAsiaTheme="minorEastAsia"/>
          <w:sz w:val="22"/>
          <w:szCs w:val="22"/>
        </w:rPr>
      </w:pPr>
      <w:del w:id="3397" w:author="Leeyoung" w:date="2019-02-04T12:34:00Z">
        <w:r w:rsidDel="00F55EEF">
          <w:rPr>
            <w:rFonts w:eastAsiaTheme="minorEastAsia"/>
            <w:sz w:val="22"/>
            <w:szCs w:val="22"/>
          </w:rPr>
          <w:delText xml:space="preserve">     */</w:delText>
        </w:r>
      </w:del>
    </w:p>
    <w:p w14:paraId="543E7560" w14:textId="540E16F2"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398" w:author="Leeyoung" w:date="2019-02-04T12:34:00Z"/>
          <w:rFonts w:eastAsiaTheme="minorEastAsia"/>
          <w:sz w:val="22"/>
          <w:szCs w:val="22"/>
        </w:rPr>
      </w:pPr>
      <w:del w:id="3399" w:author="Leeyoung" w:date="2019-02-04T12:34:00Z">
        <w:r w:rsidDel="00F55EEF">
          <w:rPr>
            <w:rFonts w:eastAsiaTheme="minorEastAsia"/>
            <w:sz w:val="22"/>
            <w:szCs w:val="22"/>
          </w:rPr>
          <w:delText xml:space="preserve">    container actn {</w:delText>
        </w:r>
      </w:del>
    </w:p>
    <w:p w14:paraId="7B29B505" w14:textId="3B9318E8"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400" w:author="Leeyoung" w:date="2019-02-04T12:34:00Z"/>
          <w:rFonts w:eastAsiaTheme="minorEastAsia"/>
          <w:sz w:val="22"/>
          <w:szCs w:val="22"/>
        </w:rPr>
      </w:pPr>
      <w:del w:id="3401" w:author="Leeyoung" w:date="2019-02-04T12:34:00Z">
        <w:r w:rsidDel="00F55EEF">
          <w:rPr>
            <w:rFonts w:eastAsiaTheme="minorEastAsia"/>
            <w:sz w:val="22"/>
            <w:szCs w:val="22"/>
          </w:rPr>
          <w:delText xml:space="preserve">        description</w:delText>
        </w:r>
      </w:del>
    </w:p>
    <w:p w14:paraId="0A127628" w14:textId="152F51B4"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402" w:author="Leeyoung" w:date="2019-02-04T12:34:00Z"/>
          <w:rFonts w:eastAsiaTheme="minorEastAsia"/>
          <w:sz w:val="22"/>
          <w:szCs w:val="22"/>
        </w:rPr>
      </w:pPr>
      <w:del w:id="3403" w:author="Leeyoung" w:date="2019-02-04T12:34:00Z">
        <w:r w:rsidDel="00F55EEF">
          <w:rPr>
            <w:rFonts w:eastAsiaTheme="minorEastAsia"/>
            <w:sz w:val="22"/>
            <w:szCs w:val="22"/>
          </w:rPr>
          <w:delText xml:space="preserve">            "actn is described by this container";</w:delText>
        </w:r>
      </w:del>
    </w:p>
    <w:p w14:paraId="014BA165" w14:textId="535E1C90"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404" w:author="Leeyoung" w:date="2019-02-04T12:34:00Z"/>
          <w:rFonts w:eastAsiaTheme="minorEastAsia"/>
          <w:sz w:val="22"/>
          <w:szCs w:val="22"/>
        </w:rPr>
      </w:pPr>
      <w:del w:id="3405" w:author="Leeyoung" w:date="2019-02-04T12:34:00Z">
        <w:r w:rsidDel="00F55EEF">
          <w:rPr>
            <w:rFonts w:eastAsiaTheme="minorEastAsia"/>
            <w:sz w:val="22"/>
            <w:szCs w:val="22"/>
          </w:rPr>
          <w:delText xml:space="preserve">        container ap {</w:delText>
        </w:r>
      </w:del>
    </w:p>
    <w:p w14:paraId="4D7B5065" w14:textId="5C7AA6AA"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406" w:author="Leeyoung" w:date="2019-02-04T12:34:00Z"/>
          <w:rFonts w:eastAsiaTheme="minorEastAsia"/>
          <w:sz w:val="22"/>
          <w:szCs w:val="22"/>
        </w:rPr>
      </w:pPr>
      <w:del w:id="3407" w:author="Leeyoung" w:date="2019-02-04T12:34:00Z">
        <w:r w:rsidDel="00F55EEF">
          <w:rPr>
            <w:rFonts w:eastAsiaTheme="minorEastAsia"/>
            <w:sz w:val="22"/>
            <w:szCs w:val="22"/>
          </w:rPr>
          <w:delText xml:space="preserve">            description</w:delText>
        </w:r>
      </w:del>
    </w:p>
    <w:p w14:paraId="0EC80F15" w14:textId="2BEE743D"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408" w:author="Leeyoung" w:date="2019-02-04T12:34:00Z"/>
          <w:rFonts w:eastAsiaTheme="minorEastAsia"/>
          <w:sz w:val="22"/>
          <w:szCs w:val="22"/>
        </w:rPr>
      </w:pPr>
      <w:del w:id="3409" w:author="Leeyoung" w:date="2019-02-04T12:34:00Z">
        <w:r w:rsidDel="00F55EEF">
          <w:rPr>
            <w:rFonts w:eastAsiaTheme="minorEastAsia"/>
            <w:sz w:val="22"/>
            <w:szCs w:val="22"/>
          </w:rPr>
          <w:delText xml:space="preserve">                "AP configurations";</w:delText>
        </w:r>
      </w:del>
    </w:p>
    <w:p w14:paraId="2BF75626" w14:textId="75EE0839"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410" w:author="Leeyoung" w:date="2019-02-04T12:34:00Z"/>
          <w:rFonts w:eastAsiaTheme="minorEastAsia"/>
          <w:sz w:val="22"/>
          <w:szCs w:val="22"/>
        </w:rPr>
      </w:pPr>
      <w:del w:id="3411" w:author="Leeyoung" w:date="2019-02-04T12:34:00Z">
        <w:r w:rsidDel="00F55EEF">
          <w:rPr>
            <w:rFonts w:eastAsiaTheme="minorEastAsia"/>
            <w:sz w:val="22"/>
            <w:szCs w:val="22"/>
          </w:rPr>
          <w:delText xml:space="preserve">         list access-point-list {</w:delText>
        </w:r>
      </w:del>
    </w:p>
    <w:p w14:paraId="4AB0A827" w14:textId="47BE5829"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412" w:author="Leeyoung" w:date="2019-02-04T12:34:00Z"/>
          <w:rFonts w:eastAsiaTheme="minorEastAsia"/>
          <w:sz w:val="22"/>
          <w:szCs w:val="22"/>
        </w:rPr>
      </w:pPr>
      <w:del w:id="3413" w:author="Leeyoung" w:date="2019-02-04T12:34:00Z">
        <w:r w:rsidDel="00F55EEF">
          <w:rPr>
            <w:rFonts w:eastAsiaTheme="minorEastAsia"/>
            <w:sz w:val="22"/>
            <w:szCs w:val="22"/>
          </w:rPr>
          <w:delText xml:space="preserve">                key "access-point-id";</w:delText>
        </w:r>
      </w:del>
    </w:p>
    <w:p w14:paraId="762FAA6B" w14:textId="6C48F4A2"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414" w:author="Leeyoung" w:date="2019-02-04T12:34:00Z"/>
          <w:rFonts w:eastAsiaTheme="minorEastAsia"/>
          <w:sz w:val="22"/>
          <w:szCs w:val="22"/>
        </w:rPr>
      </w:pPr>
      <w:del w:id="3415" w:author="Leeyoung" w:date="2019-02-04T12:34:00Z">
        <w:r w:rsidDel="00F55EEF">
          <w:rPr>
            <w:rFonts w:eastAsiaTheme="minorEastAsia"/>
            <w:sz w:val="22"/>
            <w:szCs w:val="22"/>
          </w:rPr>
          <w:delText xml:space="preserve">                description</w:delText>
        </w:r>
      </w:del>
    </w:p>
    <w:p w14:paraId="1DA9CB4D" w14:textId="45DDDF97"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416" w:author="Leeyoung" w:date="2019-02-04T12:34:00Z"/>
          <w:rFonts w:eastAsiaTheme="minorEastAsia"/>
          <w:sz w:val="22"/>
          <w:szCs w:val="22"/>
        </w:rPr>
      </w:pPr>
      <w:del w:id="3417" w:author="Leeyoung" w:date="2019-02-04T12:34:00Z">
        <w:r w:rsidDel="00F55EEF">
          <w:rPr>
            <w:rFonts w:eastAsiaTheme="minorEastAsia"/>
            <w:sz w:val="22"/>
            <w:szCs w:val="22"/>
          </w:rPr>
          <w:delText xml:space="preserve">                    "access-point identifier";</w:delText>
        </w:r>
      </w:del>
    </w:p>
    <w:p w14:paraId="15E90957" w14:textId="6BD77DB1"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418" w:author="Leeyoung" w:date="2019-02-04T12:34:00Z"/>
          <w:rFonts w:eastAsiaTheme="minorEastAsia"/>
          <w:sz w:val="22"/>
          <w:szCs w:val="22"/>
        </w:rPr>
      </w:pPr>
      <w:del w:id="3419" w:author="Leeyoung" w:date="2019-02-04T12:34:00Z">
        <w:r w:rsidDel="00F55EEF">
          <w:rPr>
            <w:rFonts w:eastAsiaTheme="minorEastAsia"/>
            <w:sz w:val="22"/>
            <w:szCs w:val="22"/>
          </w:rPr>
          <w:delText xml:space="preserve">                uses access-point{</w:delText>
        </w:r>
      </w:del>
    </w:p>
    <w:p w14:paraId="28180335" w14:textId="44FDE756"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420" w:author="Leeyoung" w:date="2019-02-04T12:34:00Z"/>
          <w:rFonts w:eastAsiaTheme="minorEastAsia"/>
          <w:sz w:val="22"/>
          <w:szCs w:val="22"/>
        </w:rPr>
      </w:pPr>
      <w:del w:id="3421" w:author="Leeyoung" w:date="2019-02-04T12:34:00Z">
        <w:r w:rsidDel="00F55EEF">
          <w:rPr>
            <w:rFonts w:eastAsiaTheme="minorEastAsia"/>
            <w:sz w:val="22"/>
            <w:szCs w:val="22"/>
          </w:rPr>
          <w:delText xml:space="preserve">                    description</w:delText>
        </w:r>
      </w:del>
    </w:p>
    <w:p w14:paraId="3C3FCF5D" w14:textId="3D517FD2"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422" w:author="Leeyoung" w:date="2019-02-04T12:34:00Z"/>
          <w:rFonts w:eastAsiaTheme="minorEastAsia"/>
          <w:sz w:val="22"/>
          <w:szCs w:val="22"/>
        </w:rPr>
      </w:pPr>
      <w:del w:id="3423" w:author="Leeyoung" w:date="2019-02-04T12:34:00Z">
        <w:r w:rsidDel="00F55EEF">
          <w:rPr>
            <w:rFonts w:eastAsiaTheme="minorEastAsia"/>
            <w:sz w:val="22"/>
            <w:szCs w:val="22"/>
          </w:rPr>
          <w:delText xml:space="preserve">                        "access-point information";</w:delText>
        </w:r>
      </w:del>
    </w:p>
    <w:p w14:paraId="7702E4B8" w14:textId="7AA15ECC"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424" w:author="Leeyoung" w:date="2019-02-04T12:34:00Z"/>
          <w:rFonts w:eastAsiaTheme="minorEastAsia"/>
          <w:sz w:val="22"/>
          <w:szCs w:val="22"/>
        </w:rPr>
      </w:pPr>
      <w:del w:id="3425" w:author="Leeyoung" w:date="2019-02-04T12:34:00Z">
        <w:r w:rsidDel="00F55EEF">
          <w:rPr>
            <w:rFonts w:eastAsiaTheme="minorEastAsia"/>
            <w:sz w:val="22"/>
            <w:szCs w:val="22"/>
          </w:rPr>
          <w:delText xml:space="preserve">                }</w:delText>
        </w:r>
      </w:del>
    </w:p>
    <w:p w14:paraId="450D610D" w14:textId="1BBEAB34"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426" w:author="Leeyoung" w:date="2019-02-04T12:34:00Z"/>
          <w:rFonts w:eastAsiaTheme="minorEastAsia"/>
          <w:sz w:val="22"/>
          <w:szCs w:val="22"/>
        </w:rPr>
      </w:pPr>
      <w:del w:id="3427" w:author="Leeyoung" w:date="2019-02-04T12:34:00Z">
        <w:r w:rsidDel="00F55EEF">
          <w:rPr>
            <w:rFonts w:eastAsiaTheme="minorEastAsia"/>
            <w:sz w:val="22"/>
            <w:szCs w:val="22"/>
          </w:rPr>
          <w:delText xml:space="preserve">         }</w:delText>
        </w:r>
      </w:del>
    </w:p>
    <w:p w14:paraId="2D511374" w14:textId="7CBA9D5D"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428" w:author="Leeyoung" w:date="2019-02-04T12:34:00Z"/>
          <w:rFonts w:eastAsiaTheme="minorEastAsia"/>
          <w:sz w:val="22"/>
          <w:szCs w:val="22"/>
        </w:rPr>
      </w:pPr>
      <w:del w:id="3429" w:author="Leeyoung" w:date="2019-02-04T12:34:00Z">
        <w:r w:rsidDel="00F55EEF">
          <w:rPr>
            <w:rFonts w:eastAsiaTheme="minorEastAsia"/>
            <w:sz w:val="22"/>
            <w:szCs w:val="22"/>
          </w:rPr>
          <w:delText xml:space="preserve">        }</w:delText>
        </w:r>
      </w:del>
    </w:p>
    <w:p w14:paraId="1A6419EA" w14:textId="1E33F0D3"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430" w:author="Leeyoung" w:date="2019-02-04T12:34:00Z"/>
          <w:rFonts w:eastAsiaTheme="minorEastAsia"/>
          <w:sz w:val="22"/>
          <w:szCs w:val="22"/>
        </w:rPr>
      </w:pPr>
      <w:del w:id="3431" w:author="Leeyoung" w:date="2019-02-04T12:34:00Z">
        <w:r w:rsidDel="00F55EEF">
          <w:rPr>
            <w:rFonts w:eastAsiaTheme="minorEastAsia"/>
            <w:sz w:val="22"/>
            <w:szCs w:val="22"/>
          </w:rPr>
          <w:delText xml:space="preserve">        container vn {</w:delText>
        </w:r>
      </w:del>
    </w:p>
    <w:p w14:paraId="0D42F882" w14:textId="49AA81D4"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432" w:author="Leeyoung" w:date="2019-02-04T12:34:00Z"/>
          <w:rFonts w:eastAsiaTheme="minorEastAsia"/>
          <w:sz w:val="22"/>
          <w:szCs w:val="22"/>
        </w:rPr>
      </w:pPr>
      <w:del w:id="3433" w:author="Leeyoung" w:date="2019-02-04T12:34:00Z">
        <w:r w:rsidDel="00F55EEF">
          <w:rPr>
            <w:rFonts w:eastAsiaTheme="minorEastAsia"/>
            <w:sz w:val="22"/>
            <w:szCs w:val="22"/>
          </w:rPr>
          <w:delText xml:space="preserve">            description</w:delText>
        </w:r>
      </w:del>
    </w:p>
    <w:p w14:paraId="5D44462D" w14:textId="2D437E2E"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434" w:author="Leeyoung" w:date="2019-02-04T12:34:00Z"/>
          <w:rFonts w:eastAsiaTheme="minorEastAsia"/>
          <w:sz w:val="22"/>
          <w:szCs w:val="22"/>
        </w:rPr>
      </w:pPr>
      <w:del w:id="3435" w:author="Leeyoung" w:date="2019-02-04T12:34:00Z">
        <w:r w:rsidDel="00F55EEF">
          <w:rPr>
            <w:rFonts w:eastAsiaTheme="minorEastAsia"/>
            <w:sz w:val="22"/>
            <w:szCs w:val="22"/>
          </w:rPr>
          <w:delText xml:space="preserve">                "VN configurations";</w:delText>
        </w:r>
      </w:del>
    </w:p>
    <w:p w14:paraId="1F4519F8" w14:textId="114C6E39"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436" w:author="Leeyoung" w:date="2019-02-04T12:34:00Z"/>
          <w:rFonts w:eastAsiaTheme="minorEastAsia"/>
          <w:sz w:val="22"/>
          <w:szCs w:val="22"/>
        </w:rPr>
      </w:pPr>
      <w:del w:id="3437" w:author="Leeyoung" w:date="2019-02-04T12:34:00Z">
        <w:r w:rsidDel="00F55EEF">
          <w:rPr>
            <w:rFonts w:eastAsiaTheme="minorEastAsia"/>
            <w:sz w:val="22"/>
            <w:szCs w:val="22"/>
          </w:rPr>
          <w:delText xml:space="preserve">            list vn-list {</w:delText>
        </w:r>
      </w:del>
    </w:p>
    <w:p w14:paraId="39020EF8" w14:textId="3C2D4D6F"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438" w:author="Leeyoung" w:date="2019-02-04T12:34:00Z"/>
          <w:rFonts w:eastAsiaTheme="minorEastAsia"/>
          <w:sz w:val="22"/>
          <w:szCs w:val="22"/>
        </w:rPr>
      </w:pPr>
      <w:del w:id="3439" w:author="Leeyoung" w:date="2019-02-04T12:34:00Z">
        <w:r w:rsidDel="00F55EEF">
          <w:rPr>
            <w:rFonts w:eastAsiaTheme="minorEastAsia"/>
            <w:sz w:val="22"/>
            <w:szCs w:val="22"/>
          </w:rPr>
          <w:delText xml:space="preserve">                key "vn-id";</w:delText>
        </w:r>
      </w:del>
    </w:p>
    <w:p w14:paraId="1F050BB3" w14:textId="3100752A"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440" w:author="Leeyoung" w:date="2019-02-04T12:34:00Z"/>
          <w:rFonts w:eastAsiaTheme="minorEastAsia"/>
          <w:sz w:val="22"/>
          <w:szCs w:val="22"/>
        </w:rPr>
      </w:pPr>
      <w:del w:id="3441" w:author="Leeyoung" w:date="2019-02-04T12:34:00Z">
        <w:r w:rsidDel="00F55EEF">
          <w:rPr>
            <w:rFonts w:eastAsiaTheme="minorEastAsia"/>
            <w:sz w:val="22"/>
            <w:szCs w:val="22"/>
          </w:rPr>
          <w:delText xml:space="preserve">                description</w:delText>
        </w:r>
      </w:del>
    </w:p>
    <w:p w14:paraId="1F9E9012" w14:textId="62068CD9"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442" w:author="Leeyoung" w:date="2019-02-04T12:34:00Z"/>
          <w:rFonts w:eastAsiaTheme="minorEastAsia"/>
          <w:sz w:val="22"/>
          <w:szCs w:val="22"/>
        </w:rPr>
      </w:pPr>
      <w:del w:id="3443" w:author="Leeyoung" w:date="2019-02-04T12:34:00Z">
        <w:r w:rsidDel="00F55EEF">
          <w:rPr>
            <w:rFonts w:eastAsiaTheme="minorEastAsia"/>
            <w:sz w:val="22"/>
            <w:szCs w:val="22"/>
          </w:rPr>
          <w:delText xml:space="preserve">                    "a virtual network is identified by a vn-id";</w:delText>
        </w:r>
      </w:del>
    </w:p>
    <w:p w14:paraId="2109C54D" w14:textId="3056557F"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444" w:author="Leeyoung" w:date="2019-02-04T12:34:00Z"/>
          <w:rFonts w:eastAsiaTheme="minorEastAsia"/>
          <w:sz w:val="22"/>
          <w:szCs w:val="22"/>
        </w:rPr>
      </w:pPr>
      <w:del w:id="3445" w:author="Leeyoung" w:date="2019-02-04T12:34:00Z">
        <w:r w:rsidDel="00F55EEF">
          <w:rPr>
            <w:rFonts w:eastAsiaTheme="minorEastAsia"/>
            <w:sz w:val="22"/>
            <w:szCs w:val="22"/>
          </w:rPr>
          <w:delText xml:space="preserve">                leaf vn-id {</w:delText>
        </w:r>
      </w:del>
    </w:p>
    <w:p w14:paraId="0EE2EEBF" w14:textId="7B1ABBDB"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446" w:author="Leeyoung" w:date="2019-02-04T12:34:00Z"/>
          <w:rFonts w:eastAsiaTheme="minorEastAsia"/>
          <w:sz w:val="22"/>
          <w:szCs w:val="22"/>
        </w:rPr>
      </w:pPr>
      <w:del w:id="3447" w:author="Leeyoung" w:date="2019-02-04T12:34:00Z">
        <w:r w:rsidDel="00F55EEF">
          <w:rPr>
            <w:rFonts w:eastAsiaTheme="minorEastAsia"/>
            <w:sz w:val="22"/>
            <w:szCs w:val="22"/>
          </w:rPr>
          <w:delText xml:space="preserve">                    type uint32;</w:delText>
        </w:r>
      </w:del>
    </w:p>
    <w:p w14:paraId="32EDCBB6" w14:textId="4BA5AEC7"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448" w:author="Leeyoung" w:date="2019-02-04T12:34:00Z"/>
          <w:rFonts w:eastAsiaTheme="minorEastAsia"/>
          <w:sz w:val="22"/>
          <w:szCs w:val="22"/>
        </w:rPr>
      </w:pPr>
      <w:del w:id="3449" w:author="Leeyoung" w:date="2019-02-04T12:34:00Z">
        <w:r w:rsidDel="00F55EEF">
          <w:rPr>
            <w:rFonts w:eastAsiaTheme="minorEastAsia"/>
            <w:sz w:val="22"/>
            <w:szCs w:val="22"/>
          </w:rPr>
          <w:delText xml:space="preserve">                    description</w:delText>
        </w:r>
      </w:del>
    </w:p>
    <w:p w14:paraId="67ACD30A" w14:textId="2E2EE9A0"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450" w:author="Leeyoung" w:date="2019-02-04T12:34:00Z"/>
          <w:rFonts w:eastAsiaTheme="minorEastAsia"/>
          <w:sz w:val="22"/>
          <w:szCs w:val="22"/>
        </w:rPr>
      </w:pPr>
      <w:del w:id="3451" w:author="Leeyoung" w:date="2019-02-04T12:34:00Z">
        <w:r w:rsidDel="00F55EEF">
          <w:rPr>
            <w:rFonts w:eastAsiaTheme="minorEastAsia"/>
            <w:sz w:val="22"/>
            <w:szCs w:val="22"/>
          </w:rPr>
          <w:delText xml:space="preserve">                        "a unique vn identifier";</w:delText>
        </w:r>
      </w:del>
    </w:p>
    <w:p w14:paraId="6C29233C" w14:textId="58C57717"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452" w:author="Leeyoung" w:date="2019-02-04T12:34:00Z"/>
          <w:rFonts w:eastAsiaTheme="minorEastAsia"/>
          <w:sz w:val="22"/>
          <w:szCs w:val="22"/>
        </w:rPr>
      </w:pPr>
      <w:del w:id="3453" w:author="Leeyoung" w:date="2019-02-04T12:34:00Z">
        <w:r w:rsidDel="00F55EEF">
          <w:rPr>
            <w:rFonts w:eastAsiaTheme="minorEastAsia"/>
            <w:sz w:val="22"/>
            <w:szCs w:val="22"/>
          </w:rPr>
          <w:delText xml:space="preserve">                }</w:delText>
        </w:r>
      </w:del>
    </w:p>
    <w:p w14:paraId="0139B7A0" w14:textId="2A7690A3"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454" w:author="Leeyoung" w:date="2019-02-04T12:34:00Z"/>
          <w:rFonts w:eastAsiaTheme="minorEastAsia"/>
          <w:sz w:val="22"/>
          <w:szCs w:val="22"/>
        </w:rPr>
      </w:pPr>
      <w:del w:id="3455" w:author="Leeyoung" w:date="2019-02-04T12:34:00Z">
        <w:r w:rsidDel="00F55EEF">
          <w:rPr>
            <w:rFonts w:eastAsiaTheme="minorEastAsia"/>
            <w:sz w:val="22"/>
            <w:szCs w:val="22"/>
          </w:rPr>
          <w:delText xml:space="preserve">                leaf vn-name {</w:delText>
        </w:r>
      </w:del>
    </w:p>
    <w:p w14:paraId="1E462E4C" w14:textId="4DAABB5B"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456" w:author="Leeyoung" w:date="2019-02-04T12:34:00Z"/>
          <w:rFonts w:eastAsiaTheme="minorEastAsia"/>
          <w:sz w:val="22"/>
          <w:szCs w:val="22"/>
        </w:rPr>
      </w:pPr>
      <w:del w:id="3457" w:author="Leeyoung" w:date="2019-02-04T12:34:00Z">
        <w:r w:rsidDel="00F55EEF">
          <w:rPr>
            <w:rFonts w:eastAsiaTheme="minorEastAsia"/>
            <w:sz w:val="22"/>
            <w:szCs w:val="22"/>
          </w:rPr>
          <w:delText xml:space="preserve">                    type string;</w:delText>
        </w:r>
      </w:del>
    </w:p>
    <w:p w14:paraId="056AE3CB" w14:textId="29E26920"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458" w:author="Leeyoung" w:date="2019-02-04T12:34:00Z"/>
          <w:rFonts w:eastAsiaTheme="minorEastAsia"/>
          <w:sz w:val="22"/>
          <w:szCs w:val="22"/>
        </w:rPr>
      </w:pPr>
      <w:del w:id="3459" w:author="Leeyoung" w:date="2019-02-04T12:34:00Z">
        <w:r w:rsidDel="00F55EEF">
          <w:rPr>
            <w:rFonts w:eastAsiaTheme="minorEastAsia"/>
            <w:sz w:val="22"/>
            <w:szCs w:val="22"/>
          </w:rPr>
          <w:delText xml:space="preserve">                    description "vn name";</w:delText>
        </w:r>
      </w:del>
    </w:p>
    <w:p w14:paraId="70B19AFA" w14:textId="6DE7CD02"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460" w:author="Leeyoung" w:date="2019-02-04T12:34:00Z"/>
          <w:rFonts w:eastAsiaTheme="minorEastAsia"/>
          <w:sz w:val="22"/>
          <w:szCs w:val="22"/>
        </w:rPr>
      </w:pPr>
      <w:del w:id="3461" w:author="Leeyoung" w:date="2019-02-04T12:34:00Z">
        <w:r w:rsidDel="00F55EEF">
          <w:rPr>
            <w:rFonts w:eastAsiaTheme="minorEastAsia"/>
            <w:sz w:val="22"/>
            <w:szCs w:val="22"/>
          </w:rPr>
          <w:delText xml:space="preserve">                }</w:delText>
        </w:r>
      </w:del>
    </w:p>
    <w:p w14:paraId="6893622A" w14:textId="70B0C481"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462" w:author="Leeyoung" w:date="2019-02-04T12:34:00Z"/>
          <w:rFonts w:eastAsiaTheme="minorEastAsia"/>
          <w:sz w:val="22"/>
          <w:szCs w:val="22"/>
        </w:rPr>
      </w:pPr>
      <w:del w:id="3463" w:author="Leeyoung" w:date="2019-02-04T12:34:00Z">
        <w:r w:rsidDel="00F55EEF">
          <w:rPr>
            <w:rFonts w:eastAsiaTheme="minorEastAsia"/>
            <w:sz w:val="22"/>
            <w:szCs w:val="22"/>
          </w:rPr>
          <w:delText xml:space="preserve">                leaf vn-topology-id{</w:delText>
        </w:r>
      </w:del>
    </w:p>
    <w:p w14:paraId="7929D8B8" w14:textId="486F6F97"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464" w:author="Leeyoung" w:date="2019-02-04T12:34:00Z"/>
          <w:rFonts w:eastAsiaTheme="minorEastAsia"/>
          <w:sz w:val="22"/>
          <w:szCs w:val="22"/>
        </w:rPr>
      </w:pPr>
      <w:del w:id="3465" w:author="Leeyoung" w:date="2019-02-04T12:34:00Z">
        <w:r w:rsidDel="00F55EEF">
          <w:rPr>
            <w:rFonts w:eastAsiaTheme="minorEastAsia"/>
            <w:sz w:val="22"/>
            <w:szCs w:val="22"/>
          </w:rPr>
          <w:delText xml:space="preserve">                    type te-types:te-topology-id;</w:delText>
        </w:r>
      </w:del>
    </w:p>
    <w:p w14:paraId="556C0786" w14:textId="7618CEE4"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466" w:author="Leeyoung" w:date="2019-02-04T12:34:00Z"/>
          <w:rFonts w:eastAsiaTheme="minorEastAsia"/>
          <w:sz w:val="22"/>
          <w:szCs w:val="22"/>
        </w:rPr>
      </w:pPr>
      <w:del w:id="3467" w:author="Leeyoung" w:date="2019-02-04T12:34:00Z">
        <w:r w:rsidDel="00F55EEF">
          <w:rPr>
            <w:rFonts w:eastAsiaTheme="minorEastAsia"/>
            <w:sz w:val="22"/>
            <w:szCs w:val="22"/>
          </w:rPr>
          <w:delText xml:space="preserve">                    description</w:delText>
        </w:r>
      </w:del>
    </w:p>
    <w:p w14:paraId="2C69831C" w14:textId="355F1608"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468" w:author="Leeyoung" w:date="2019-02-04T12:34:00Z"/>
          <w:rFonts w:eastAsiaTheme="minorEastAsia"/>
          <w:sz w:val="22"/>
          <w:szCs w:val="22"/>
        </w:rPr>
      </w:pPr>
      <w:del w:id="3469" w:author="Leeyoung" w:date="2019-02-04T12:34:00Z">
        <w:r w:rsidDel="00F55EEF">
          <w:rPr>
            <w:rFonts w:eastAsiaTheme="minorEastAsia"/>
            <w:sz w:val="22"/>
            <w:szCs w:val="22"/>
          </w:rPr>
          <w:delText xml:space="preserve">                        "An optional identifier to the TE Topology</w:delText>
        </w:r>
      </w:del>
    </w:p>
    <w:p w14:paraId="66D7A46F" w14:textId="1BDD1311"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470" w:author="Leeyoung" w:date="2019-02-04T12:34:00Z"/>
          <w:rFonts w:eastAsiaTheme="minorEastAsia"/>
          <w:sz w:val="22"/>
          <w:szCs w:val="22"/>
        </w:rPr>
      </w:pPr>
      <w:del w:id="3471" w:author="Leeyoung" w:date="2019-02-04T12:34:00Z">
        <w:r w:rsidDel="00F55EEF">
          <w:rPr>
            <w:rFonts w:eastAsiaTheme="minorEastAsia"/>
            <w:sz w:val="22"/>
            <w:szCs w:val="22"/>
          </w:rPr>
          <w:delText xml:space="preserve">                         Model where the abstract nodes and links</w:delText>
        </w:r>
      </w:del>
    </w:p>
    <w:p w14:paraId="79CC194D" w14:textId="0B3124B5"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472" w:author="Leeyoung" w:date="2019-02-04T12:34:00Z"/>
          <w:rFonts w:eastAsiaTheme="minorEastAsia"/>
          <w:sz w:val="22"/>
          <w:szCs w:val="22"/>
        </w:rPr>
      </w:pPr>
      <w:del w:id="3473" w:author="Leeyoung" w:date="2019-02-04T12:34:00Z">
        <w:r w:rsidDel="00F55EEF">
          <w:rPr>
            <w:rFonts w:eastAsiaTheme="minorEastAsia"/>
            <w:sz w:val="22"/>
            <w:szCs w:val="22"/>
          </w:rPr>
          <w:delText xml:space="preserve">                         of the Topology can be found for Type 2</w:delText>
        </w:r>
      </w:del>
    </w:p>
    <w:p w14:paraId="25F39D27" w14:textId="7759E9B3"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474" w:author="Leeyoung" w:date="2019-02-04T12:34:00Z"/>
          <w:rFonts w:eastAsiaTheme="minorEastAsia"/>
          <w:sz w:val="22"/>
          <w:szCs w:val="22"/>
        </w:rPr>
      </w:pPr>
      <w:del w:id="3475" w:author="Leeyoung" w:date="2019-02-04T12:34:00Z">
        <w:r w:rsidDel="00F55EEF">
          <w:rPr>
            <w:rFonts w:eastAsiaTheme="minorEastAsia"/>
            <w:sz w:val="22"/>
            <w:szCs w:val="22"/>
          </w:rPr>
          <w:delText xml:space="preserve">                         VNS";</w:delText>
        </w:r>
      </w:del>
    </w:p>
    <w:p w14:paraId="0DE0B684" w14:textId="4F676FD6"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476" w:author="Leeyoung" w:date="2019-02-04T12:34:00Z"/>
          <w:rFonts w:eastAsiaTheme="minorEastAsia"/>
          <w:sz w:val="22"/>
          <w:szCs w:val="22"/>
        </w:rPr>
      </w:pPr>
      <w:del w:id="3477" w:author="Leeyoung" w:date="2019-02-04T12:34:00Z">
        <w:r w:rsidDel="00F55EEF">
          <w:rPr>
            <w:rFonts w:eastAsiaTheme="minorEastAsia"/>
            <w:sz w:val="22"/>
            <w:szCs w:val="22"/>
          </w:rPr>
          <w:delText xml:space="preserve">                }</w:delText>
        </w:r>
      </w:del>
    </w:p>
    <w:p w14:paraId="00C6952A" w14:textId="4E3A4FAA"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478" w:author="Leeyoung" w:date="2019-02-04T12:34:00Z"/>
          <w:rFonts w:eastAsiaTheme="minorEastAsia"/>
          <w:sz w:val="22"/>
          <w:szCs w:val="22"/>
        </w:rPr>
      </w:pPr>
      <w:del w:id="3479" w:author="Leeyoung" w:date="2019-02-04T12:34:00Z">
        <w:r w:rsidDel="00F55EEF">
          <w:rPr>
            <w:rFonts w:eastAsiaTheme="minorEastAsia"/>
            <w:sz w:val="22"/>
            <w:szCs w:val="22"/>
          </w:rPr>
          <w:delText xml:space="preserve">                leaf abstract-node {</w:delText>
        </w:r>
      </w:del>
    </w:p>
    <w:p w14:paraId="5D550A01" w14:textId="12A4FFF0"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480" w:author="Leeyoung" w:date="2019-02-04T12:34:00Z"/>
          <w:rFonts w:eastAsiaTheme="minorEastAsia"/>
          <w:sz w:val="22"/>
          <w:szCs w:val="22"/>
        </w:rPr>
      </w:pPr>
      <w:del w:id="3481" w:author="Leeyoung" w:date="2019-02-04T12:34:00Z">
        <w:r w:rsidDel="00F55EEF">
          <w:rPr>
            <w:rFonts w:eastAsiaTheme="minorEastAsia"/>
            <w:sz w:val="22"/>
            <w:szCs w:val="22"/>
          </w:rPr>
          <w:delText xml:space="preserve">                     type leafref {</w:delText>
        </w:r>
      </w:del>
    </w:p>
    <w:p w14:paraId="226DA67A" w14:textId="5EFB4ABD"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482" w:author="Leeyoung" w:date="2019-02-04T12:34:00Z"/>
          <w:rFonts w:eastAsiaTheme="minorEastAsia"/>
          <w:sz w:val="22"/>
          <w:szCs w:val="22"/>
        </w:rPr>
      </w:pPr>
      <w:del w:id="3483" w:author="Leeyoung" w:date="2019-02-04T12:34:00Z">
        <w:r w:rsidDel="00F55EEF">
          <w:rPr>
            <w:rFonts w:eastAsiaTheme="minorEastAsia"/>
            <w:sz w:val="22"/>
            <w:szCs w:val="22"/>
          </w:rPr>
          <w:delText xml:space="preserve">                       path "/nw:networks/nw:network/nw:node/"</w:delText>
        </w:r>
      </w:del>
    </w:p>
    <w:p w14:paraId="63985AA7" w14:textId="696F2979"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484" w:author="Leeyoung" w:date="2019-02-04T12:34:00Z"/>
          <w:rFonts w:eastAsiaTheme="minorEastAsia"/>
          <w:sz w:val="22"/>
          <w:szCs w:val="22"/>
        </w:rPr>
      </w:pPr>
      <w:del w:id="3485" w:author="Leeyoung" w:date="2019-02-04T12:34:00Z">
        <w:r w:rsidDel="00F55EEF">
          <w:rPr>
            <w:rFonts w:eastAsiaTheme="minorEastAsia"/>
            <w:sz w:val="22"/>
            <w:szCs w:val="22"/>
          </w:rPr>
          <w:delText xml:space="preserve">                            + "tet:te-node-id";</w:delText>
        </w:r>
      </w:del>
    </w:p>
    <w:p w14:paraId="66DAABAE" w14:textId="6896E79D"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486" w:author="Leeyoung" w:date="2019-02-04T12:34:00Z"/>
          <w:rFonts w:eastAsiaTheme="minorEastAsia"/>
          <w:sz w:val="22"/>
          <w:szCs w:val="22"/>
        </w:rPr>
      </w:pPr>
      <w:del w:id="3487" w:author="Leeyoung" w:date="2019-02-04T12:34:00Z">
        <w:r w:rsidDel="00F55EEF">
          <w:rPr>
            <w:rFonts w:eastAsiaTheme="minorEastAsia"/>
            <w:sz w:val="22"/>
            <w:szCs w:val="22"/>
          </w:rPr>
          <w:delText xml:space="preserve">                     }</w:delText>
        </w:r>
      </w:del>
    </w:p>
    <w:p w14:paraId="6DF92B71" w14:textId="00405804"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488" w:author="Leeyoung" w:date="2019-02-04T12:34:00Z"/>
          <w:rFonts w:eastAsiaTheme="minorEastAsia"/>
          <w:sz w:val="22"/>
          <w:szCs w:val="22"/>
        </w:rPr>
      </w:pPr>
      <w:del w:id="3489" w:author="Leeyoung" w:date="2019-02-04T12:34:00Z">
        <w:r w:rsidDel="00F55EEF">
          <w:rPr>
            <w:rFonts w:eastAsiaTheme="minorEastAsia"/>
            <w:sz w:val="22"/>
            <w:szCs w:val="22"/>
          </w:rPr>
          <w:delText xml:space="preserve">                     description</w:delText>
        </w:r>
      </w:del>
    </w:p>
    <w:p w14:paraId="0B048A36" w14:textId="3F7D4D19"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490" w:author="Leeyoung" w:date="2019-02-04T12:34:00Z"/>
          <w:rFonts w:eastAsiaTheme="minorEastAsia"/>
          <w:sz w:val="22"/>
          <w:szCs w:val="22"/>
        </w:rPr>
      </w:pPr>
      <w:del w:id="3491" w:author="Leeyoung" w:date="2019-02-04T12:34:00Z">
        <w:r w:rsidDel="00F55EEF">
          <w:rPr>
            <w:rFonts w:eastAsiaTheme="minorEastAsia"/>
            <w:sz w:val="22"/>
            <w:szCs w:val="22"/>
          </w:rPr>
          <w:delText xml:space="preserve">                       "a reference to the abstract node in TE</w:delText>
        </w:r>
      </w:del>
    </w:p>
    <w:p w14:paraId="4836EC58" w14:textId="32A08636"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492" w:author="Leeyoung" w:date="2019-02-04T12:34:00Z"/>
          <w:rFonts w:eastAsiaTheme="minorEastAsia"/>
          <w:sz w:val="22"/>
          <w:szCs w:val="22"/>
        </w:rPr>
      </w:pPr>
      <w:del w:id="3493" w:author="Leeyoung" w:date="2019-02-04T12:34:00Z">
        <w:r w:rsidDel="00F55EEF">
          <w:rPr>
            <w:rFonts w:eastAsiaTheme="minorEastAsia"/>
            <w:sz w:val="22"/>
            <w:szCs w:val="22"/>
          </w:rPr>
          <w:delText xml:space="preserve">                        Topology";</w:delText>
        </w:r>
      </w:del>
    </w:p>
    <w:p w14:paraId="7E15C4AE" w14:textId="53499185"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494" w:author="Leeyoung" w:date="2019-02-04T12:34:00Z"/>
          <w:rFonts w:eastAsiaTheme="minorEastAsia"/>
          <w:sz w:val="22"/>
          <w:szCs w:val="22"/>
        </w:rPr>
      </w:pPr>
      <w:del w:id="3495" w:author="Leeyoung" w:date="2019-02-04T12:34:00Z">
        <w:r w:rsidDel="00F55EEF">
          <w:rPr>
            <w:rFonts w:eastAsiaTheme="minorEastAsia"/>
            <w:sz w:val="22"/>
            <w:szCs w:val="22"/>
          </w:rPr>
          <w:delText xml:space="preserve">                }</w:delText>
        </w:r>
      </w:del>
    </w:p>
    <w:p w14:paraId="242749D0" w14:textId="4860753B"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496" w:author="Leeyoung" w:date="2019-02-04T12:34:00Z"/>
          <w:rFonts w:eastAsiaTheme="minorEastAsia"/>
          <w:sz w:val="22"/>
          <w:szCs w:val="22"/>
        </w:rPr>
      </w:pPr>
      <w:del w:id="3497" w:author="Leeyoung" w:date="2019-02-04T12:34:00Z">
        <w:r w:rsidDel="00F55EEF">
          <w:rPr>
            <w:rFonts w:eastAsiaTheme="minorEastAsia"/>
            <w:sz w:val="22"/>
            <w:szCs w:val="22"/>
          </w:rPr>
          <w:delText xml:space="preserve">                list vn-member-list{</w:delText>
        </w:r>
      </w:del>
    </w:p>
    <w:p w14:paraId="12477B1F" w14:textId="377E3113"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498" w:author="Leeyoung" w:date="2019-02-04T12:34:00Z"/>
          <w:rFonts w:eastAsiaTheme="minorEastAsia"/>
          <w:sz w:val="22"/>
          <w:szCs w:val="22"/>
        </w:rPr>
      </w:pPr>
      <w:del w:id="3499" w:author="Leeyoung" w:date="2019-02-04T12:34:00Z">
        <w:r w:rsidDel="00F55EEF">
          <w:rPr>
            <w:rFonts w:eastAsiaTheme="minorEastAsia"/>
            <w:sz w:val="22"/>
            <w:szCs w:val="22"/>
          </w:rPr>
          <w:delText xml:space="preserve">                    key "vn-member-id";</w:delText>
        </w:r>
      </w:del>
    </w:p>
    <w:p w14:paraId="5B4AFD79" w14:textId="7F2D7B2B"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500" w:author="Leeyoung" w:date="2019-02-04T12:34:00Z"/>
          <w:rFonts w:eastAsiaTheme="minorEastAsia"/>
          <w:sz w:val="22"/>
          <w:szCs w:val="22"/>
        </w:rPr>
      </w:pPr>
      <w:del w:id="3501" w:author="Leeyoung" w:date="2019-02-04T12:34:00Z">
        <w:r w:rsidDel="00F55EEF">
          <w:rPr>
            <w:rFonts w:eastAsiaTheme="minorEastAsia"/>
            <w:sz w:val="22"/>
            <w:szCs w:val="22"/>
          </w:rPr>
          <w:delText xml:space="preserve">                    description</w:delText>
        </w:r>
      </w:del>
    </w:p>
    <w:p w14:paraId="66EAE10C" w14:textId="0EDB1596"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502" w:author="Leeyoung" w:date="2019-02-04T12:34:00Z"/>
          <w:rFonts w:eastAsiaTheme="minorEastAsia"/>
          <w:sz w:val="22"/>
          <w:szCs w:val="22"/>
        </w:rPr>
      </w:pPr>
      <w:del w:id="3503" w:author="Leeyoung" w:date="2019-02-04T12:34:00Z">
        <w:r w:rsidDel="00F55EEF">
          <w:rPr>
            <w:rFonts w:eastAsiaTheme="minorEastAsia"/>
            <w:sz w:val="22"/>
            <w:szCs w:val="22"/>
          </w:rPr>
          <w:delText xml:space="preserve">                        "List of VN-members in a VN";</w:delText>
        </w:r>
      </w:del>
    </w:p>
    <w:p w14:paraId="5BC87E3F" w14:textId="05D7E3CD"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504" w:author="Leeyoung" w:date="2019-02-04T12:34:00Z"/>
          <w:rFonts w:eastAsiaTheme="minorEastAsia"/>
          <w:sz w:val="22"/>
          <w:szCs w:val="22"/>
        </w:rPr>
      </w:pPr>
      <w:del w:id="3505" w:author="Leeyoung" w:date="2019-02-04T12:34:00Z">
        <w:r w:rsidDel="00F55EEF">
          <w:rPr>
            <w:rFonts w:eastAsiaTheme="minorEastAsia"/>
            <w:sz w:val="22"/>
            <w:szCs w:val="22"/>
          </w:rPr>
          <w:delText xml:space="preserve">                    uses vn-member;</w:delText>
        </w:r>
      </w:del>
    </w:p>
    <w:p w14:paraId="35A01E83" w14:textId="43922332"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506" w:author="Leeyoung" w:date="2019-02-04T12:34:00Z"/>
          <w:rFonts w:eastAsiaTheme="minorEastAsia"/>
          <w:sz w:val="22"/>
          <w:szCs w:val="22"/>
        </w:rPr>
      </w:pPr>
      <w:del w:id="3507" w:author="Leeyoung" w:date="2019-02-04T12:34:00Z">
        <w:r w:rsidDel="00F55EEF">
          <w:rPr>
            <w:rFonts w:eastAsiaTheme="minorEastAsia"/>
            <w:sz w:val="22"/>
            <w:szCs w:val="22"/>
          </w:rPr>
          <w:delText xml:space="preserve">                    /*uses metrics-op;*/</w:delText>
        </w:r>
      </w:del>
    </w:p>
    <w:p w14:paraId="5ABF6972" w14:textId="585D1ED0"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508" w:author="Leeyoung" w:date="2019-02-04T12:34:00Z"/>
          <w:rFonts w:eastAsiaTheme="minorEastAsia"/>
          <w:sz w:val="22"/>
          <w:szCs w:val="22"/>
        </w:rPr>
      </w:pPr>
      <w:del w:id="3509" w:author="Leeyoung" w:date="2019-02-04T12:34:00Z">
        <w:r w:rsidDel="00F55EEF">
          <w:rPr>
            <w:rFonts w:eastAsiaTheme="minorEastAsia"/>
            <w:sz w:val="22"/>
            <w:szCs w:val="22"/>
          </w:rPr>
          <w:delText xml:space="preserve">                    leaf oper-status {</w:delText>
        </w:r>
      </w:del>
    </w:p>
    <w:p w14:paraId="7C3D1CCB" w14:textId="0773EFC0"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510" w:author="Leeyoung" w:date="2019-02-04T12:34:00Z"/>
          <w:rFonts w:eastAsiaTheme="minorEastAsia"/>
          <w:sz w:val="22"/>
          <w:szCs w:val="22"/>
        </w:rPr>
      </w:pPr>
      <w:del w:id="3511" w:author="Leeyoung" w:date="2019-02-04T12:34:00Z">
        <w:r w:rsidDel="00F55EEF">
          <w:rPr>
            <w:rFonts w:eastAsiaTheme="minorEastAsia"/>
            <w:sz w:val="22"/>
            <w:szCs w:val="22"/>
          </w:rPr>
          <w:delText xml:space="preserve">                        type identityref {</w:delText>
        </w:r>
      </w:del>
    </w:p>
    <w:p w14:paraId="4F86848B" w14:textId="05C15898"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512" w:author="Leeyoung" w:date="2019-02-04T12:34:00Z"/>
          <w:rFonts w:eastAsiaTheme="minorEastAsia"/>
          <w:sz w:val="22"/>
          <w:szCs w:val="22"/>
        </w:rPr>
      </w:pPr>
      <w:del w:id="3513" w:author="Leeyoung" w:date="2019-02-04T12:34:00Z">
        <w:r w:rsidDel="00F55EEF">
          <w:rPr>
            <w:rFonts w:eastAsiaTheme="minorEastAsia"/>
            <w:sz w:val="22"/>
            <w:szCs w:val="22"/>
          </w:rPr>
          <w:delText xml:space="preserve">                            base vn-state-type;</w:delText>
        </w:r>
      </w:del>
    </w:p>
    <w:p w14:paraId="76979871" w14:textId="65706967"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514" w:author="Leeyoung" w:date="2019-02-04T12:34:00Z"/>
          <w:rFonts w:eastAsiaTheme="minorEastAsia"/>
          <w:sz w:val="22"/>
          <w:szCs w:val="22"/>
        </w:rPr>
      </w:pPr>
      <w:del w:id="3515" w:author="Leeyoung" w:date="2019-02-04T12:34:00Z">
        <w:r w:rsidDel="00F55EEF">
          <w:rPr>
            <w:rFonts w:eastAsiaTheme="minorEastAsia"/>
            <w:sz w:val="22"/>
            <w:szCs w:val="22"/>
          </w:rPr>
          <w:delText xml:space="preserve">                        }</w:delText>
        </w:r>
      </w:del>
    </w:p>
    <w:p w14:paraId="30C01FFC" w14:textId="24887860"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516" w:author="Leeyoung" w:date="2019-02-04T12:34:00Z"/>
          <w:rFonts w:eastAsiaTheme="minorEastAsia"/>
          <w:sz w:val="22"/>
          <w:szCs w:val="22"/>
        </w:rPr>
      </w:pPr>
      <w:del w:id="3517" w:author="Leeyoung" w:date="2019-02-04T12:34:00Z">
        <w:r w:rsidDel="00F55EEF">
          <w:rPr>
            <w:rFonts w:eastAsiaTheme="minorEastAsia"/>
            <w:sz w:val="22"/>
            <w:szCs w:val="22"/>
          </w:rPr>
          <w:delText xml:space="preserve">                        config false;</w:delText>
        </w:r>
      </w:del>
    </w:p>
    <w:p w14:paraId="5597E6FB" w14:textId="227EBA31"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518" w:author="Leeyoung" w:date="2019-02-04T12:34:00Z"/>
          <w:rFonts w:eastAsiaTheme="minorEastAsia"/>
          <w:sz w:val="22"/>
          <w:szCs w:val="22"/>
        </w:rPr>
      </w:pPr>
      <w:del w:id="3519" w:author="Leeyoung" w:date="2019-02-04T12:34:00Z">
        <w:r w:rsidDel="00F55EEF">
          <w:rPr>
            <w:rFonts w:eastAsiaTheme="minorEastAsia"/>
            <w:sz w:val="22"/>
            <w:szCs w:val="22"/>
          </w:rPr>
          <w:delText xml:space="preserve">                        description</w:delText>
        </w:r>
      </w:del>
    </w:p>
    <w:p w14:paraId="3F84FC42" w14:textId="589F3E43"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520" w:author="Leeyoung" w:date="2019-02-04T12:34:00Z"/>
          <w:rFonts w:eastAsiaTheme="minorEastAsia"/>
          <w:sz w:val="22"/>
          <w:szCs w:val="22"/>
        </w:rPr>
      </w:pPr>
      <w:del w:id="3521" w:author="Leeyoung" w:date="2019-02-04T12:34:00Z">
        <w:r w:rsidDel="00F55EEF">
          <w:rPr>
            <w:rFonts w:eastAsiaTheme="minorEastAsia"/>
            <w:sz w:val="22"/>
            <w:szCs w:val="22"/>
          </w:rPr>
          <w:delText xml:space="preserve">                            "VN-member operational state.";</w:delText>
        </w:r>
      </w:del>
    </w:p>
    <w:p w14:paraId="6BCE37FB" w14:textId="70247378"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522" w:author="Leeyoung" w:date="2019-02-04T12:34:00Z"/>
          <w:rFonts w:eastAsiaTheme="minorEastAsia"/>
          <w:sz w:val="22"/>
          <w:szCs w:val="22"/>
        </w:rPr>
      </w:pPr>
      <w:del w:id="3523" w:author="Leeyoung" w:date="2019-02-04T12:34:00Z">
        <w:r w:rsidDel="00F55EEF">
          <w:rPr>
            <w:rFonts w:eastAsiaTheme="minorEastAsia"/>
            <w:sz w:val="22"/>
            <w:szCs w:val="22"/>
          </w:rPr>
          <w:delText xml:space="preserve">                    }</w:delText>
        </w:r>
      </w:del>
    </w:p>
    <w:p w14:paraId="61468760" w14:textId="416EA859"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524" w:author="Leeyoung" w:date="2019-02-04T12:34:00Z"/>
          <w:rFonts w:eastAsiaTheme="minorEastAsia"/>
          <w:sz w:val="22"/>
          <w:szCs w:val="22"/>
        </w:rPr>
      </w:pPr>
    </w:p>
    <w:p w14:paraId="69C45CFE" w14:textId="4D3D2B95"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525" w:author="Leeyoung" w:date="2019-02-04T12:34:00Z"/>
          <w:rFonts w:eastAsiaTheme="minorEastAsia"/>
          <w:sz w:val="22"/>
          <w:szCs w:val="22"/>
        </w:rPr>
      </w:pPr>
      <w:del w:id="3526" w:author="Leeyoung" w:date="2019-02-04T12:34:00Z">
        <w:r w:rsidDel="00F55EEF">
          <w:rPr>
            <w:rFonts w:eastAsiaTheme="minorEastAsia"/>
            <w:sz w:val="22"/>
            <w:szCs w:val="22"/>
          </w:rPr>
          <w:delText xml:space="preserve">                }</w:delText>
        </w:r>
      </w:del>
    </w:p>
    <w:p w14:paraId="2D30646D" w14:textId="3EBDD762"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527" w:author="Leeyoung" w:date="2019-02-04T12:34:00Z"/>
          <w:rFonts w:eastAsiaTheme="minorEastAsia"/>
          <w:sz w:val="22"/>
          <w:szCs w:val="22"/>
        </w:rPr>
      </w:pPr>
      <w:del w:id="3528" w:author="Leeyoung" w:date="2019-02-04T12:34:00Z">
        <w:r w:rsidDel="00F55EEF">
          <w:rPr>
            <w:rFonts w:eastAsiaTheme="minorEastAsia"/>
            <w:sz w:val="22"/>
            <w:szCs w:val="22"/>
          </w:rPr>
          <w:delText xml:space="preserve">                  leaf if-selected{</w:delText>
        </w:r>
      </w:del>
    </w:p>
    <w:p w14:paraId="34896F82" w14:textId="13FCA5CB"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529" w:author="Leeyoung" w:date="2019-02-04T12:34:00Z"/>
          <w:rFonts w:eastAsiaTheme="minorEastAsia"/>
          <w:sz w:val="22"/>
          <w:szCs w:val="22"/>
        </w:rPr>
      </w:pPr>
      <w:del w:id="3530" w:author="Leeyoung" w:date="2019-02-04T12:34:00Z">
        <w:r w:rsidDel="00F55EEF">
          <w:rPr>
            <w:rFonts w:eastAsiaTheme="minorEastAsia"/>
            <w:sz w:val="22"/>
            <w:szCs w:val="22"/>
          </w:rPr>
          <w:delText xml:space="preserve">                    if-feature multi-src-dest;</w:delText>
        </w:r>
      </w:del>
    </w:p>
    <w:p w14:paraId="178793C3" w14:textId="5E711265"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531" w:author="Leeyoung" w:date="2019-02-04T12:34:00Z"/>
          <w:rFonts w:eastAsiaTheme="minorEastAsia"/>
          <w:sz w:val="22"/>
          <w:szCs w:val="22"/>
        </w:rPr>
      </w:pPr>
      <w:del w:id="3532" w:author="Leeyoung" w:date="2019-02-04T12:34:00Z">
        <w:r w:rsidDel="00F55EEF">
          <w:rPr>
            <w:rFonts w:eastAsiaTheme="minorEastAsia"/>
            <w:sz w:val="22"/>
            <w:szCs w:val="22"/>
          </w:rPr>
          <w:delText xml:space="preserve">                      type boolean;</w:delText>
        </w:r>
      </w:del>
    </w:p>
    <w:p w14:paraId="473C68E5" w14:textId="32DB88A1"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533" w:author="Leeyoung" w:date="2019-02-04T12:34:00Z"/>
          <w:rFonts w:eastAsiaTheme="minorEastAsia"/>
          <w:sz w:val="22"/>
          <w:szCs w:val="22"/>
        </w:rPr>
      </w:pPr>
      <w:del w:id="3534" w:author="Leeyoung" w:date="2019-02-04T12:34:00Z">
        <w:r w:rsidDel="00F55EEF">
          <w:rPr>
            <w:rFonts w:eastAsiaTheme="minorEastAsia"/>
            <w:sz w:val="22"/>
            <w:szCs w:val="22"/>
          </w:rPr>
          <w:delText xml:space="preserve">                      default false;</w:delText>
        </w:r>
      </w:del>
    </w:p>
    <w:p w14:paraId="7390F6D9" w14:textId="6DAF2A97"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535" w:author="Leeyoung" w:date="2019-02-04T12:34:00Z"/>
          <w:rFonts w:eastAsiaTheme="minorEastAsia"/>
          <w:sz w:val="22"/>
          <w:szCs w:val="22"/>
        </w:rPr>
      </w:pPr>
      <w:del w:id="3536" w:author="Leeyoung" w:date="2019-02-04T12:34:00Z">
        <w:r w:rsidDel="00F55EEF">
          <w:rPr>
            <w:rFonts w:eastAsiaTheme="minorEastAsia"/>
            <w:sz w:val="22"/>
            <w:szCs w:val="22"/>
          </w:rPr>
          <w:delText xml:space="preserve">                    config false;</w:delText>
        </w:r>
      </w:del>
    </w:p>
    <w:p w14:paraId="1B5AE4FC" w14:textId="7401E1EE"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537" w:author="Leeyoung" w:date="2019-02-04T12:34:00Z"/>
          <w:rFonts w:eastAsiaTheme="minorEastAsia"/>
          <w:sz w:val="22"/>
          <w:szCs w:val="22"/>
        </w:rPr>
      </w:pPr>
      <w:del w:id="3538" w:author="Leeyoung" w:date="2019-02-04T12:34:00Z">
        <w:r w:rsidDel="00F55EEF">
          <w:rPr>
            <w:rFonts w:eastAsiaTheme="minorEastAsia"/>
            <w:sz w:val="22"/>
            <w:szCs w:val="22"/>
          </w:rPr>
          <w:delText xml:space="preserve">                      description</w:delText>
        </w:r>
      </w:del>
    </w:p>
    <w:p w14:paraId="090F5EA8" w14:textId="07456A11"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539" w:author="Leeyoung" w:date="2019-02-04T12:34:00Z"/>
          <w:rFonts w:eastAsiaTheme="minorEastAsia"/>
          <w:sz w:val="22"/>
          <w:szCs w:val="22"/>
        </w:rPr>
      </w:pPr>
      <w:del w:id="3540" w:author="Leeyoung" w:date="2019-02-04T12:34:00Z">
        <w:r w:rsidDel="00F55EEF">
          <w:rPr>
            <w:rFonts w:eastAsiaTheme="minorEastAsia"/>
            <w:sz w:val="22"/>
            <w:szCs w:val="22"/>
          </w:rPr>
          <w:delText xml:space="preserve">                          "Is the vn-member is selected among the</w:delText>
        </w:r>
      </w:del>
    </w:p>
    <w:p w14:paraId="2DAF14F8" w14:textId="0D02B25F"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541" w:author="Leeyoung" w:date="2019-02-04T12:34:00Z"/>
          <w:rFonts w:eastAsiaTheme="minorEastAsia"/>
          <w:sz w:val="22"/>
          <w:szCs w:val="22"/>
        </w:rPr>
      </w:pPr>
      <w:del w:id="3542" w:author="Leeyoung" w:date="2019-02-04T12:34:00Z">
        <w:r w:rsidDel="00F55EEF">
          <w:rPr>
            <w:rFonts w:eastAsiaTheme="minorEastAsia"/>
            <w:sz w:val="22"/>
            <w:szCs w:val="22"/>
          </w:rPr>
          <w:delText xml:space="preserve">                           multi-src/dest options";</w:delText>
        </w:r>
      </w:del>
    </w:p>
    <w:p w14:paraId="30C441F1" w14:textId="3B818FB9"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543" w:author="Leeyoung" w:date="2019-02-04T12:34:00Z"/>
          <w:rFonts w:eastAsiaTheme="minorEastAsia"/>
          <w:sz w:val="22"/>
          <w:szCs w:val="22"/>
        </w:rPr>
      </w:pPr>
      <w:del w:id="3544" w:author="Leeyoung" w:date="2019-02-04T12:34:00Z">
        <w:r w:rsidDel="00F55EEF">
          <w:rPr>
            <w:rFonts w:eastAsiaTheme="minorEastAsia"/>
            <w:sz w:val="22"/>
            <w:szCs w:val="22"/>
          </w:rPr>
          <w:delText xml:space="preserve">                  }</w:delText>
        </w:r>
      </w:del>
    </w:p>
    <w:p w14:paraId="742277D7" w14:textId="7473824C"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545" w:author="Leeyoung" w:date="2019-02-04T12:34:00Z"/>
          <w:rFonts w:eastAsiaTheme="minorEastAsia"/>
          <w:sz w:val="22"/>
          <w:szCs w:val="22"/>
        </w:rPr>
      </w:pPr>
      <w:del w:id="3546" w:author="Leeyoung" w:date="2019-02-04T12:34:00Z">
        <w:r w:rsidDel="00F55EEF">
          <w:rPr>
            <w:rFonts w:eastAsiaTheme="minorEastAsia"/>
            <w:sz w:val="22"/>
            <w:szCs w:val="22"/>
          </w:rPr>
          <w:delText xml:space="preserve">                /*</w:delText>
        </w:r>
      </w:del>
    </w:p>
    <w:p w14:paraId="695C6345" w14:textId="43B2F9C3"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547" w:author="Leeyoung" w:date="2019-02-04T12:34:00Z"/>
          <w:rFonts w:eastAsiaTheme="minorEastAsia"/>
          <w:sz w:val="22"/>
          <w:szCs w:val="22"/>
        </w:rPr>
      </w:pPr>
      <w:del w:id="3548" w:author="Leeyoung" w:date="2019-02-04T12:34:00Z">
        <w:r w:rsidDel="00F55EEF">
          <w:rPr>
            <w:rFonts w:eastAsiaTheme="minorEastAsia"/>
            <w:sz w:val="22"/>
            <w:szCs w:val="22"/>
          </w:rPr>
          <w:delText xml:space="preserve">                container multi-src-dest{</w:delText>
        </w:r>
      </w:del>
    </w:p>
    <w:p w14:paraId="18594B20" w14:textId="44248FB2"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549" w:author="Leeyoung" w:date="2019-02-04T12:34:00Z"/>
          <w:rFonts w:eastAsiaTheme="minorEastAsia"/>
          <w:sz w:val="22"/>
          <w:szCs w:val="22"/>
        </w:rPr>
      </w:pPr>
      <w:del w:id="3550" w:author="Leeyoung" w:date="2019-02-04T12:34:00Z">
        <w:r w:rsidDel="00F55EEF">
          <w:rPr>
            <w:rFonts w:eastAsiaTheme="minorEastAsia"/>
            <w:sz w:val="22"/>
            <w:szCs w:val="22"/>
          </w:rPr>
          <w:delText xml:space="preserve">                    if-feature multi-src-dest;</w:delText>
        </w:r>
      </w:del>
    </w:p>
    <w:p w14:paraId="34A3C42C" w14:textId="49A9820B"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551" w:author="Leeyoung" w:date="2019-02-04T12:34:00Z"/>
          <w:rFonts w:eastAsiaTheme="minorEastAsia"/>
          <w:sz w:val="22"/>
          <w:szCs w:val="22"/>
        </w:rPr>
      </w:pPr>
      <w:del w:id="3552" w:author="Leeyoung" w:date="2019-02-04T12:34:00Z">
        <w:r w:rsidDel="00F55EEF">
          <w:rPr>
            <w:rFonts w:eastAsiaTheme="minorEastAsia"/>
            <w:sz w:val="22"/>
            <w:szCs w:val="22"/>
          </w:rPr>
          <w:delText xml:space="preserve">                    config false;</w:delText>
        </w:r>
      </w:del>
    </w:p>
    <w:p w14:paraId="09A992A5" w14:textId="06EECCCC"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553" w:author="Leeyoung" w:date="2019-02-04T12:34:00Z"/>
          <w:rFonts w:eastAsiaTheme="minorEastAsia"/>
          <w:sz w:val="22"/>
          <w:szCs w:val="22"/>
        </w:rPr>
      </w:pPr>
      <w:del w:id="3554" w:author="Leeyoung" w:date="2019-02-04T12:34:00Z">
        <w:r w:rsidDel="00F55EEF">
          <w:rPr>
            <w:rFonts w:eastAsiaTheme="minorEastAsia"/>
            <w:sz w:val="22"/>
            <w:szCs w:val="22"/>
          </w:rPr>
          <w:delText xml:space="preserve">                    description</w:delText>
        </w:r>
      </w:del>
    </w:p>
    <w:p w14:paraId="496B826E" w14:textId="123357B3"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555" w:author="Leeyoung" w:date="2019-02-04T12:34:00Z"/>
          <w:rFonts w:eastAsiaTheme="minorEastAsia"/>
          <w:sz w:val="22"/>
          <w:szCs w:val="22"/>
        </w:rPr>
      </w:pPr>
      <w:del w:id="3556" w:author="Leeyoung" w:date="2019-02-04T12:34:00Z">
        <w:r w:rsidDel="00F55EEF">
          <w:rPr>
            <w:rFonts w:eastAsiaTheme="minorEastAsia"/>
            <w:sz w:val="22"/>
            <w:szCs w:val="22"/>
          </w:rPr>
          <w:delText xml:space="preserve">                        "The selected VN Member when multi-src</w:delText>
        </w:r>
      </w:del>
    </w:p>
    <w:p w14:paraId="3C77A288" w14:textId="56B81A3C"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557" w:author="Leeyoung" w:date="2019-02-04T12:34:00Z"/>
          <w:rFonts w:eastAsiaTheme="minorEastAsia"/>
          <w:sz w:val="22"/>
          <w:szCs w:val="22"/>
        </w:rPr>
      </w:pPr>
      <w:del w:id="3558" w:author="Leeyoung" w:date="2019-02-04T12:34:00Z">
        <w:r w:rsidDel="00F55EEF">
          <w:rPr>
            <w:rFonts w:eastAsiaTheme="minorEastAsia"/>
            <w:sz w:val="22"/>
            <w:szCs w:val="22"/>
          </w:rPr>
          <w:delText xml:space="preserve">                        and/or mult-destination is enabled.";</w:delText>
        </w:r>
      </w:del>
    </w:p>
    <w:p w14:paraId="54A31CD0" w14:textId="18B3F8C4"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559" w:author="Leeyoung" w:date="2019-02-04T12:34:00Z"/>
          <w:rFonts w:eastAsiaTheme="minorEastAsia"/>
          <w:sz w:val="22"/>
          <w:szCs w:val="22"/>
        </w:rPr>
      </w:pPr>
      <w:del w:id="3560" w:author="Leeyoung" w:date="2019-02-04T12:34:00Z">
        <w:r w:rsidDel="00F55EEF">
          <w:rPr>
            <w:rFonts w:eastAsiaTheme="minorEastAsia"/>
            <w:sz w:val="22"/>
            <w:szCs w:val="22"/>
          </w:rPr>
          <w:delText xml:space="preserve">                    leaf selected-vn-member{</w:delText>
        </w:r>
      </w:del>
    </w:p>
    <w:p w14:paraId="10953680" w14:textId="4B5B4773"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561" w:author="Leeyoung" w:date="2019-02-04T12:34:00Z"/>
          <w:rFonts w:eastAsiaTheme="minorEastAsia"/>
          <w:sz w:val="22"/>
          <w:szCs w:val="22"/>
        </w:rPr>
      </w:pPr>
      <w:del w:id="3562" w:author="Leeyoung" w:date="2019-02-04T12:34:00Z">
        <w:r w:rsidDel="00F55EEF">
          <w:rPr>
            <w:rFonts w:eastAsiaTheme="minorEastAsia"/>
            <w:sz w:val="22"/>
            <w:szCs w:val="22"/>
          </w:rPr>
          <w:delText xml:space="preserve">                        type leafref {</w:delText>
        </w:r>
      </w:del>
    </w:p>
    <w:p w14:paraId="4758854C" w14:textId="07D0F53A"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563" w:author="Leeyoung" w:date="2019-02-04T12:34:00Z"/>
          <w:rFonts w:eastAsiaTheme="minorEastAsia"/>
          <w:sz w:val="22"/>
          <w:szCs w:val="22"/>
        </w:rPr>
      </w:pPr>
      <w:del w:id="3564" w:author="Leeyoung" w:date="2019-02-04T12:34:00Z">
        <w:r w:rsidDel="00F55EEF">
          <w:rPr>
            <w:rFonts w:eastAsiaTheme="minorEastAsia"/>
            <w:sz w:val="22"/>
            <w:szCs w:val="22"/>
          </w:rPr>
          <w:delText xml:space="preserve">                            path "/actn/vn/vn-list/vn-member-list"</w:delText>
        </w:r>
      </w:del>
    </w:p>
    <w:p w14:paraId="29FE8250" w14:textId="765C5B81"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565" w:author="Leeyoung" w:date="2019-02-04T12:34:00Z"/>
          <w:rFonts w:eastAsiaTheme="minorEastAsia"/>
          <w:sz w:val="22"/>
          <w:szCs w:val="22"/>
        </w:rPr>
      </w:pPr>
      <w:del w:id="3566" w:author="Leeyoung" w:date="2019-02-04T12:34:00Z">
        <w:r w:rsidDel="00F55EEF">
          <w:rPr>
            <w:rFonts w:eastAsiaTheme="minorEastAsia"/>
            <w:sz w:val="22"/>
            <w:szCs w:val="22"/>
          </w:rPr>
          <w:delText xml:space="preserve">                                 + "/vn-member-id";</w:delText>
        </w:r>
      </w:del>
    </w:p>
    <w:p w14:paraId="23D9F867" w14:textId="502F4EDC"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567" w:author="Leeyoung" w:date="2019-02-04T12:34:00Z"/>
          <w:rFonts w:eastAsiaTheme="minorEastAsia"/>
          <w:sz w:val="22"/>
          <w:szCs w:val="22"/>
        </w:rPr>
      </w:pPr>
      <w:del w:id="3568" w:author="Leeyoung" w:date="2019-02-04T12:34:00Z">
        <w:r w:rsidDel="00F55EEF">
          <w:rPr>
            <w:rFonts w:eastAsiaTheme="minorEastAsia"/>
            <w:sz w:val="22"/>
            <w:szCs w:val="22"/>
          </w:rPr>
          <w:delText xml:space="preserve">                        }</w:delText>
        </w:r>
      </w:del>
    </w:p>
    <w:p w14:paraId="7C1B49E0" w14:textId="41F13672"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569" w:author="Leeyoung" w:date="2019-02-04T12:34:00Z"/>
          <w:rFonts w:eastAsiaTheme="minorEastAsia"/>
          <w:sz w:val="22"/>
          <w:szCs w:val="22"/>
        </w:rPr>
      </w:pPr>
      <w:del w:id="3570" w:author="Leeyoung" w:date="2019-02-04T12:34:00Z">
        <w:r w:rsidDel="00F55EEF">
          <w:rPr>
            <w:rFonts w:eastAsiaTheme="minorEastAsia"/>
            <w:sz w:val="22"/>
            <w:szCs w:val="22"/>
          </w:rPr>
          <w:delText xml:space="preserve">                        description</w:delText>
        </w:r>
      </w:del>
    </w:p>
    <w:p w14:paraId="3DEE1B00" w14:textId="0DEDCE8D"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571" w:author="Leeyoung" w:date="2019-02-04T12:34:00Z"/>
          <w:rFonts w:eastAsiaTheme="minorEastAsia"/>
          <w:sz w:val="22"/>
          <w:szCs w:val="22"/>
        </w:rPr>
      </w:pPr>
      <w:del w:id="3572" w:author="Leeyoung" w:date="2019-02-04T12:34:00Z">
        <w:r w:rsidDel="00F55EEF">
          <w:rPr>
            <w:rFonts w:eastAsiaTheme="minorEastAsia"/>
            <w:sz w:val="22"/>
            <w:szCs w:val="22"/>
          </w:rPr>
          <w:delText xml:space="preserve">                            "The selected VN Member along the set</w:delText>
        </w:r>
      </w:del>
    </w:p>
    <w:p w14:paraId="728E95F4" w14:textId="7719C226"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573" w:author="Leeyoung" w:date="2019-02-04T12:34:00Z"/>
          <w:rFonts w:eastAsiaTheme="minorEastAsia"/>
          <w:sz w:val="22"/>
          <w:szCs w:val="22"/>
        </w:rPr>
      </w:pPr>
      <w:del w:id="3574" w:author="Leeyoung" w:date="2019-02-04T12:34:00Z">
        <w:r w:rsidDel="00F55EEF">
          <w:rPr>
            <w:rFonts w:eastAsiaTheme="minorEastAsia"/>
            <w:sz w:val="22"/>
            <w:szCs w:val="22"/>
          </w:rPr>
          <w:delText xml:space="preserve">                            of source and destination configured</w:delText>
        </w:r>
      </w:del>
    </w:p>
    <w:p w14:paraId="631BB25E" w14:textId="323A1E39"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575" w:author="Leeyoung" w:date="2019-02-04T12:34:00Z"/>
          <w:rFonts w:eastAsiaTheme="minorEastAsia"/>
          <w:sz w:val="22"/>
          <w:szCs w:val="22"/>
        </w:rPr>
      </w:pPr>
      <w:del w:id="3576" w:author="Leeyoung" w:date="2019-02-04T12:34:00Z">
        <w:r w:rsidDel="00F55EEF">
          <w:rPr>
            <w:rFonts w:eastAsiaTheme="minorEastAsia"/>
            <w:sz w:val="22"/>
            <w:szCs w:val="22"/>
          </w:rPr>
          <w:delText xml:space="preserve">                            with multi-source and/or multi-destination";</w:delText>
        </w:r>
      </w:del>
    </w:p>
    <w:p w14:paraId="38969C63" w14:textId="7AA63244"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577" w:author="Leeyoung" w:date="2019-02-04T12:34:00Z"/>
          <w:rFonts w:eastAsiaTheme="minorEastAsia"/>
          <w:sz w:val="22"/>
          <w:szCs w:val="22"/>
        </w:rPr>
      </w:pPr>
      <w:del w:id="3578" w:author="Leeyoung" w:date="2019-02-04T12:34:00Z">
        <w:r w:rsidDel="00F55EEF">
          <w:rPr>
            <w:rFonts w:eastAsiaTheme="minorEastAsia"/>
            <w:sz w:val="22"/>
            <w:szCs w:val="22"/>
          </w:rPr>
          <w:delText xml:space="preserve">                    }</w:delText>
        </w:r>
      </w:del>
    </w:p>
    <w:p w14:paraId="04FA4C73" w14:textId="54E3586F"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579" w:author="Leeyoung" w:date="2019-02-04T12:34:00Z"/>
          <w:rFonts w:eastAsiaTheme="minorEastAsia"/>
          <w:sz w:val="22"/>
          <w:szCs w:val="22"/>
        </w:rPr>
      </w:pPr>
      <w:del w:id="3580" w:author="Leeyoung" w:date="2019-02-04T12:34:00Z">
        <w:r w:rsidDel="00F55EEF">
          <w:rPr>
            <w:rFonts w:eastAsiaTheme="minorEastAsia"/>
            <w:sz w:val="22"/>
            <w:szCs w:val="22"/>
          </w:rPr>
          <w:delText xml:space="preserve">                }</w:delText>
        </w:r>
      </w:del>
    </w:p>
    <w:p w14:paraId="11537A06" w14:textId="7A7E4E60"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581" w:author="Leeyoung" w:date="2019-02-04T12:34:00Z"/>
          <w:rFonts w:eastAsiaTheme="minorEastAsia"/>
          <w:sz w:val="22"/>
          <w:szCs w:val="22"/>
        </w:rPr>
      </w:pPr>
      <w:del w:id="3582" w:author="Leeyoung" w:date="2019-02-04T12:34:00Z">
        <w:r w:rsidDel="00F55EEF">
          <w:rPr>
            <w:rFonts w:eastAsiaTheme="minorEastAsia"/>
            <w:sz w:val="22"/>
            <w:szCs w:val="22"/>
          </w:rPr>
          <w:delText xml:space="preserve">                */</w:delText>
        </w:r>
      </w:del>
    </w:p>
    <w:p w14:paraId="4A7CEC08" w14:textId="5A91BF38"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583" w:author="Leeyoung" w:date="2019-02-04T12:34:00Z"/>
          <w:rFonts w:eastAsiaTheme="minorEastAsia"/>
          <w:sz w:val="22"/>
          <w:szCs w:val="22"/>
        </w:rPr>
      </w:pPr>
      <w:del w:id="3584" w:author="Leeyoung" w:date="2019-02-04T12:34:00Z">
        <w:r w:rsidDel="00F55EEF">
          <w:rPr>
            <w:rFonts w:eastAsiaTheme="minorEastAsia"/>
            <w:sz w:val="22"/>
            <w:szCs w:val="22"/>
          </w:rPr>
          <w:delText xml:space="preserve">                /*uses service-metric;*/</w:delText>
        </w:r>
      </w:del>
    </w:p>
    <w:p w14:paraId="3577BD0F" w14:textId="2461BB69"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585" w:author="Leeyoung" w:date="2019-02-04T12:34:00Z"/>
          <w:rFonts w:eastAsiaTheme="minorEastAsia"/>
          <w:sz w:val="22"/>
          <w:szCs w:val="22"/>
        </w:rPr>
      </w:pPr>
      <w:del w:id="3586" w:author="Leeyoung" w:date="2019-02-04T12:34:00Z">
        <w:r w:rsidDel="00F55EEF">
          <w:rPr>
            <w:rFonts w:eastAsiaTheme="minorEastAsia"/>
            <w:sz w:val="22"/>
            <w:szCs w:val="22"/>
          </w:rPr>
          <w:delText xml:space="preserve">                leaf admin-status {</w:delText>
        </w:r>
      </w:del>
    </w:p>
    <w:p w14:paraId="4D9CAD3C" w14:textId="545F6C7B"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587" w:author="Leeyoung" w:date="2019-02-04T12:34:00Z"/>
          <w:rFonts w:eastAsiaTheme="minorEastAsia"/>
          <w:sz w:val="22"/>
          <w:szCs w:val="22"/>
        </w:rPr>
      </w:pPr>
      <w:del w:id="3588" w:author="Leeyoung" w:date="2019-02-04T12:34:00Z">
        <w:r w:rsidDel="00F55EEF">
          <w:rPr>
            <w:rFonts w:eastAsiaTheme="minorEastAsia"/>
            <w:sz w:val="22"/>
            <w:szCs w:val="22"/>
          </w:rPr>
          <w:delText xml:space="preserve">                    type identityref {</w:delText>
        </w:r>
      </w:del>
    </w:p>
    <w:p w14:paraId="0EAEA6E6" w14:textId="6BD19382"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589" w:author="Leeyoung" w:date="2019-02-04T12:34:00Z"/>
          <w:rFonts w:eastAsiaTheme="minorEastAsia"/>
          <w:sz w:val="22"/>
          <w:szCs w:val="22"/>
        </w:rPr>
      </w:pPr>
      <w:del w:id="3590" w:author="Leeyoung" w:date="2019-02-04T12:34:00Z">
        <w:r w:rsidDel="00F55EEF">
          <w:rPr>
            <w:rFonts w:eastAsiaTheme="minorEastAsia"/>
            <w:sz w:val="22"/>
            <w:szCs w:val="22"/>
          </w:rPr>
          <w:delText xml:space="preserve">                        base vn-admin-state-type;</w:delText>
        </w:r>
      </w:del>
    </w:p>
    <w:p w14:paraId="5D457FB3" w14:textId="6214C07C"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591" w:author="Leeyoung" w:date="2019-02-04T12:34:00Z"/>
          <w:rFonts w:eastAsiaTheme="minorEastAsia"/>
          <w:sz w:val="22"/>
          <w:szCs w:val="22"/>
        </w:rPr>
      </w:pPr>
      <w:del w:id="3592" w:author="Leeyoung" w:date="2019-02-04T12:34:00Z">
        <w:r w:rsidDel="00F55EEF">
          <w:rPr>
            <w:rFonts w:eastAsiaTheme="minorEastAsia"/>
            <w:sz w:val="22"/>
            <w:szCs w:val="22"/>
          </w:rPr>
          <w:delText xml:space="preserve">                    }</w:delText>
        </w:r>
      </w:del>
    </w:p>
    <w:p w14:paraId="4E40CE11" w14:textId="5129425E"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593" w:author="Leeyoung" w:date="2019-02-04T12:34:00Z"/>
          <w:rFonts w:eastAsiaTheme="minorEastAsia"/>
          <w:sz w:val="22"/>
          <w:szCs w:val="22"/>
        </w:rPr>
      </w:pPr>
      <w:del w:id="3594" w:author="Leeyoung" w:date="2019-02-04T12:34:00Z">
        <w:r w:rsidDel="00F55EEF">
          <w:rPr>
            <w:rFonts w:eastAsiaTheme="minorEastAsia"/>
            <w:sz w:val="22"/>
            <w:szCs w:val="22"/>
          </w:rPr>
          <w:delText xml:space="preserve">                    default vn-admin-state-up;</w:delText>
        </w:r>
      </w:del>
    </w:p>
    <w:p w14:paraId="272E4C6D" w14:textId="60A87FAD"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595" w:author="Leeyoung" w:date="2019-02-04T12:34:00Z"/>
          <w:rFonts w:eastAsiaTheme="minorEastAsia"/>
          <w:sz w:val="22"/>
          <w:szCs w:val="22"/>
        </w:rPr>
      </w:pPr>
      <w:del w:id="3596" w:author="Leeyoung" w:date="2019-02-04T12:34:00Z">
        <w:r w:rsidDel="00F55EEF">
          <w:rPr>
            <w:rFonts w:eastAsiaTheme="minorEastAsia"/>
            <w:sz w:val="22"/>
            <w:szCs w:val="22"/>
          </w:rPr>
          <w:delText xml:space="preserve">                    description "VN administrative state.";</w:delText>
        </w:r>
      </w:del>
    </w:p>
    <w:p w14:paraId="3636BACE" w14:textId="3B36F2C1"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597" w:author="Leeyoung" w:date="2019-02-04T12:34:00Z"/>
          <w:rFonts w:eastAsiaTheme="minorEastAsia"/>
          <w:sz w:val="22"/>
          <w:szCs w:val="22"/>
        </w:rPr>
      </w:pPr>
      <w:del w:id="3598" w:author="Leeyoung" w:date="2019-02-04T12:34:00Z">
        <w:r w:rsidDel="00F55EEF">
          <w:rPr>
            <w:rFonts w:eastAsiaTheme="minorEastAsia"/>
            <w:sz w:val="22"/>
            <w:szCs w:val="22"/>
          </w:rPr>
          <w:delText xml:space="preserve">                }</w:delText>
        </w:r>
      </w:del>
    </w:p>
    <w:p w14:paraId="6CA93611" w14:textId="460BA6F6"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599" w:author="Leeyoung" w:date="2019-02-04T12:34:00Z"/>
          <w:rFonts w:eastAsiaTheme="minorEastAsia"/>
          <w:sz w:val="22"/>
          <w:szCs w:val="22"/>
        </w:rPr>
      </w:pPr>
      <w:del w:id="3600" w:author="Leeyoung" w:date="2019-02-04T12:34:00Z">
        <w:r w:rsidDel="00F55EEF">
          <w:rPr>
            <w:rFonts w:eastAsiaTheme="minorEastAsia"/>
            <w:sz w:val="22"/>
            <w:szCs w:val="22"/>
          </w:rPr>
          <w:delText xml:space="preserve">                leaf oper-status {</w:delText>
        </w:r>
      </w:del>
    </w:p>
    <w:p w14:paraId="328C2416" w14:textId="481104D5"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601" w:author="Leeyoung" w:date="2019-02-04T12:34:00Z"/>
          <w:rFonts w:eastAsiaTheme="minorEastAsia"/>
          <w:sz w:val="22"/>
          <w:szCs w:val="22"/>
        </w:rPr>
      </w:pPr>
      <w:del w:id="3602" w:author="Leeyoung" w:date="2019-02-04T12:34:00Z">
        <w:r w:rsidDel="00F55EEF">
          <w:rPr>
            <w:rFonts w:eastAsiaTheme="minorEastAsia"/>
            <w:sz w:val="22"/>
            <w:szCs w:val="22"/>
          </w:rPr>
          <w:delText xml:space="preserve">                    type identityref {</w:delText>
        </w:r>
      </w:del>
    </w:p>
    <w:p w14:paraId="455127D9" w14:textId="4FF33492"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603" w:author="Leeyoung" w:date="2019-02-04T12:34:00Z"/>
          <w:rFonts w:eastAsiaTheme="minorEastAsia"/>
          <w:sz w:val="22"/>
          <w:szCs w:val="22"/>
        </w:rPr>
      </w:pPr>
      <w:del w:id="3604" w:author="Leeyoung" w:date="2019-02-04T12:34:00Z">
        <w:r w:rsidDel="00F55EEF">
          <w:rPr>
            <w:rFonts w:eastAsiaTheme="minorEastAsia"/>
            <w:sz w:val="22"/>
            <w:szCs w:val="22"/>
          </w:rPr>
          <w:delText xml:space="preserve">                        base vn-state-type;</w:delText>
        </w:r>
      </w:del>
    </w:p>
    <w:p w14:paraId="55729117" w14:textId="4034B309"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605" w:author="Leeyoung" w:date="2019-02-04T12:34:00Z"/>
          <w:rFonts w:eastAsiaTheme="minorEastAsia"/>
          <w:sz w:val="22"/>
          <w:szCs w:val="22"/>
        </w:rPr>
      </w:pPr>
      <w:del w:id="3606" w:author="Leeyoung" w:date="2019-02-04T12:34:00Z">
        <w:r w:rsidDel="00F55EEF">
          <w:rPr>
            <w:rFonts w:eastAsiaTheme="minorEastAsia"/>
            <w:sz w:val="22"/>
            <w:szCs w:val="22"/>
          </w:rPr>
          <w:delText xml:space="preserve">                    }</w:delText>
        </w:r>
      </w:del>
    </w:p>
    <w:p w14:paraId="2734F05B" w14:textId="40C52C9F"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607" w:author="Leeyoung" w:date="2019-02-04T12:34:00Z"/>
          <w:rFonts w:eastAsiaTheme="minorEastAsia"/>
          <w:sz w:val="22"/>
          <w:szCs w:val="22"/>
        </w:rPr>
      </w:pPr>
      <w:del w:id="3608" w:author="Leeyoung" w:date="2019-02-04T12:34:00Z">
        <w:r w:rsidDel="00F55EEF">
          <w:rPr>
            <w:rFonts w:eastAsiaTheme="minorEastAsia"/>
            <w:sz w:val="22"/>
            <w:szCs w:val="22"/>
          </w:rPr>
          <w:delText xml:space="preserve">                    config false;</w:delText>
        </w:r>
      </w:del>
    </w:p>
    <w:p w14:paraId="34F59419" w14:textId="29F7648A"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609" w:author="Leeyoung" w:date="2019-02-04T12:34:00Z"/>
          <w:rFonts w:eastAsiaTheme="minorEastAsia"/>
          <w:sz w:val="22"/>
          <w:szCs w:val="22"/>
        </w:rPr>
      </w:pPr>
      <w:del w:id="3610" w:author="Leeyoung" w:date="2019-02-04T12:34:00Z">
        <w:r w:rsidDel="00F55EEF">
          <w:rPr>
            <w:rFonts w:eastAsiaTheme="minorEastAsia"/>
            <w:sz w:val="22"/>
            <w:szCs w:val="22"/>
          </w:rPr>
          <w:delText xml:space="preserve">                    description "VN operational state.";</w:delText>
        </w:r>
      </w:del>
    </w:p>
    <w:p w14:paraId="4C3F5008" w14:textId="12D8D9A7"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611" w:author="Leeyoung" w:date="2019-02-04T12:34:00Z"/>
          <w:rFonts w:eastAsiaTheme="minorEastAsia"/>
          <w:sz w:val="22"/>
          <w:szCs w:val="22"/>
        </w:rPr>
      </w:pPr>
      <w:del w:id="3612" w:author="Leeyoung" w:date="2019-02-04T12:34:00Z">
        <w:r w:rsidDel="00F55EEF">
          <w:rPr>
            <w:rFonts w:eastAsiaTheme="minorEastAsia"/>
            <w:sz w:val="22"/>
            <w:szCs w:val="22"/>
          </w:rPr>
          <w:delText xml:space="preserve">                }</w:delText>
        </w:r>
      </w:del>
    </w:p>
    <w:p w14:paraId="33EE31A7" w14:textId="24229524"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613" w:author="Leeyoung" w:date="2019-02-04T12:34:00Z"/>
          <w:rFonts w:eastAsiaTheme="minorEastAsia"/>
          <w:sz w:val="22"/>
          <w:szCs w:val="22"/>
        </w:rPr>
      </w:pPr>
      <w:del w:id="3614" w:author="Leeyoung" w:date="2019-02-04T12:34:00Z">
        <w:r w:rsidDel="00F55EEF">
          <w:rPr>
            <w:rFonts w:eastAsiaTheme="minorEastAsia"/>
            <w:sz w:val="22"/>
            <w:szCs w:val="22"/>
          </w:rPr>
          <w:tab/>
        </w:r>
        <w:r w:rsidDel="00F55EEF">
          <w:rPr>
            <w:rFonts w:eastAsiaTheme="minorEastAsia"/>
            <w:sz w:val="22"/>
            <w:szCs w:val="22"/>
          </w:rPr>
          <w:tab/>
        </w:r>
        <w:r w:rsidDel="00F55EEF">
          <w:rPr>
            <w:rFonts w:eastAsiaTheme="minorEastAsia"/>
            <w:sz w:val="22"/>
            <w:szCs w:val="22"/>
          </w:rPr>
          <w:tab/>
        </w:r>
        <w:r w:rsidDel="00F55EEF">
          <w:rPr>
            <w:rFonts w:eastAsiaTheme="minorEastAsia"/>
            <w:sz w:val="22"/>
            <w:szCs w:val="22"/>
          </w:rPr>
          <w:tab/>
          <w:delText xml:space="preserve">uses vn-policy; </w:delText>
        </w:r>
      </w:del>
    </w:p>
    <w:p w14:paraId="53F398FA" w14:textId="5DC045C4"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615" w:author="Leeyoung" w:date="2019-02-04T12:34:00Z"/>
          <w:rFonts w:eastAsiaTheme="minorEastAsia"/>
          <w:sz w:val="22"/>
          <w:szCs w:val="22"/>
        </w:rPr>
      </w:pPr>
      <w:del w:id="3616" w:author="Leeyoung" w:date="2019-02-04T12:34:00Z">
        <w:r w:rsidDel="00F55EEF">
          <w:rPr>
            <w:rFonts w:eastAsiaTheme="minorEastAsia"/>
            <w:sz w:val="22"/>
            <w:szCs w:val="22"/>
          </w:rPr>
          <w:delText xml:space="preserve">            }//vn-list</w:delText>
        </w:r>
      </w:del>
    </w:p>
    <w:p w14:paraId="43408955" w14:textId="3441592E"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617" w:author="Leeyoung" w:date="2019-02-04T12:34:00Z"/>
          <w:rFonts w:eastAsiaTheme="minorEastAsia"/>
          <w:sz w:val="22"/>
          <w:szCs w:val="22"/>
        </w:rPr>
      </w:pPr>
      <w:del w:id="3618" w:author="Leeyoung" w:date="2019-02-04T12:34:00Z">
        <w:r w:rsidDel="00F55EEF">
          <w:rPr>
            <w:rFonts w:eastAsiaTheme="minorEastAsia"/>
            <w:sz w:val="22"/>
            <w:szCs w:val="22"/>
          </w:rPr>
          <w:delText xml:space="preserve">        }//vn</w:delText>
        </w:r>
      </w:del>
    </w:p>
    <w:p w14:paraId="1DE16BE8" w14:textId="4A06FF8B"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619" w:author="Leeyoung" w:date="2019-02-04T12:34:00Z"/>
          <w:rFonts w:eastAsiaTheme="minorEastAsia"/>
          <w:sz w:val="22"/>
          <w:szCs w:val="22"/>
        </w:rPr>
      </w:pPr>
      <w:del w:id="3620" w:author="Leeyoung" w:date="2019-02-04T12:34:00Z">
        <w:r w:rsidDel="00F55EEF">
          <w:rPr>
            <w:rFonts w:eastAsiaTheme="minorEastAsia"/>
            <w:sz w:val="22"/>
            <w:szCs w:val="22"/>
          </w:rPr>
          <w:delText xml:space="preserve">    }//actn</w:delText>
        </w:r>
      </w:del>
    </w:p>
    <w:p w14:paraId="6BF55794" w14:textId="09865C6E"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621" w:author="Leeyoung" w:date="2019-02-04T12:34:00Z"/>
          <w:rFonts w:eastAsiaTheme="minorEastAsia"/>
          <w:sz w:val="22"/>
          <w:szCs w:val="22"/>
        </w:rPr>
      </w:pPr>
      <w:del w:id="3622" w:author="Leeyoung" w:date="2019-02-04T12:34:00Z">
        <w:r w:rsidDel="00F55EEF">
          <w:rPr>
            <w:rFonts w:eastAsiaTheme="minorEastAsia"/>
            <w:sz w:val="22"/>
            <w:szCs w:val="22"/>
          </w:rPr>
          <w:delText xml:space="preserve">    /*</w:delText>
        </w:r>
      </w:del>
    </w:p>
    <w:p w14:paraId="3E2DC0BA" w14:textId="02948EC7"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623" w:author="Leeyoung" w:date="2019-02-04T12:34:00Z"/>
          <w:rFonts w:eastAsiaTheme="minorEastAsia"/>
          <w:sz w:val="22"/>
          <w:szCs w:val="22"/>
        </w:rPr>
      </w:pPr>
      <w:del w:id="3624" w:author="Leeyoung" w:date="2019-02-04T12:34:00Z">
        <w:r w:rsidDel="00F55EEF">
          <w:rPr>
            <w:rFonts w:eastAsiaTheme="minorEastAsia"/>
            <w:sz w:val="22"/>
            <w:szCs w:val="22"/>
          </w:rPr>
          <w:delText xml:space="preserve">    * Notifications - TBD</w:delText>
        </w:r>
      </w:del>
    </w:p>
    <w:p w14:paraId="7C477210" w14:textId="18361F38"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625" w:author="Leeyoung" w:date="2019-02-04T12:34:00Z"/>
          <w:rFonts w:eastAsiaTheme="minorEastAsia"/>
          <w:sz w:val="22"/>
          <w:szCs w:val="22"/>
        </w:rPr>
      </w:pPr>
      <w:del w:id="3626" w:author="Leeyoung" w:date="2019-02-04T12:34:00Z">
        <w:r w:rsidDel="00F55EEF">
          <w:rPr>
            <w:rFonts w:eastAsiaTheme="minorEastAsia"/>
            <w:sz w:val="22"/>
            <w:szCs w:val="22"/>
          </w:rPr>
          <w:delText xml:space="preserve">    */</w:delText>
        </w:r>
      </w:del>
    </w:p>
    <w:p w14:paraId="5BEFCF7D" w14:textId="6F58604A"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627" w:author="Leeyoung" w:date="2019-02-04T12:34:00Z"/>
          <w:rFonts w:eastAsiaTheme="minorEastAsia"/>
          <w:sz w:val="22"/>
          <w:szCs w:val="22"/>
        </w:rPr>
      </w:pPr>
      <w:del w:id="3628" w:author="Leeyoung" w:date="2019-02-04T12:34:00Z">
        <w:r w:rsidDel="00F55EEF">
          <w:rPr>
            <w:rFonts w:eastAsiaTheme="minorEastAsia"/>
            <w:sz w:val="22"/>
            <w:szCs w:val="22"/>
          </w:rPr>
          <w:delText xml:space="preserve">    /*</w:delText>
        </w:r>
      </w:del>
    </w:p>
    <w:p w14:paraId="19F7DC08" w14:textId="2C72E986"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629" w:author="Leeyoung" w:date="2019-02-04T12:34:00Z"/>
          <w:rFonts w:eastAsiaTheme="minorEastAsia"/>
          <w:sz w:val="22"/>
          <w:szCs w:val="22"/>
        </w:rPr>
      </w:pPr>
      <w:del w:id="3630" w:author="Leeyoung" w:date="2019-02-04T12:34:00Z">
        <w:r w:rsidDel="00F55EEF">
          <w:rPr>
            <w:rFonts w:eastAsiaTheme="minorEastAsia"/>
            <w:sz w:val="22"/>
            <w:szCs w:val="22"/>
          </w:rPr>
          <w:delText xml:space="preserve">    * RPC</w:delText>
        </w:r>
      </w:del>
    </w:p>
    <w:p w14:paraId="54C0EEC7" w14:textId="4F759039"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631" w:author="Leeyoung" w:date="2019-02-04T12:34:00Z"/>
          <w:rFonts w:eastAsiaTheme="minorEastAsia"/>
          <w:sz w:val="22"/>
          <w:szCs w:val="22"/>
        </w:rPr>
      </w:pPr>
      <w:del w:id="3632" w:author="Leeyoung" w:date="2019-02-04T12:34:00Z">
        <w:r w:rsidDel="00F55EEF">
          <w:rPr>
            <w:rFonts w:eastAsiaTheme="minorEastAsia"/>
            <w:sz w:val="22"/>
            <w:szCs w:val="22"/>
          </w:rPr>
          <w:delText xml:space="preserve">    */</w:delText>
        </w:r>
      </w:del>
    </w:p>
    <w:p w14:paraId="08953A43" w14:textId="6C2AACAD"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633" w:author="Leeyoung" w:date="2019-02-04T12:34:00Z"/>
          <w:rFonts w:eastAsiaTheme="minorEastAsia"/>
          <w:sz w:val="22"/>
          <w:szCs w:val="22"/>
        </w:rPr>
      </w:pPr>
      <w:del w:id="3634" w:author="Leeyoung" w:date="2019-02-04T12:34:00Z">
        <w:r w:rsidDel="00F55EEF">
          <w:rPr>
            <w:rFonts w:eastAsiaTheme="minorEastAsia"/>
            <w:sz w:val="22"/>
            <w:szCs w:val="22"/>
          </w:rPr>
          <w:delText xml:space="preserve">    rpc  vn-compute{</w:delText>
        </w:r>
      </w:del>
    </w:p>
    <w:p w14:paraId="5FE8DA61" w14:textId="3C2F5E1C"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635" w:author="Leeyoung" w:date="2019-02-04T12:34:00Z"/>
          <w:rFonts w:eastAsiaTheme="minorEastAsia"/>
          <w:sz w:val="22"/>
          <w:szCs w:val="22"/>
        </w:rPr>
      </w:pPr>
      <w:del w:id="3636" w:author="Leeyoung" w:date="2019-02-04T12:34:00Z">
        <w:r w:rsidDel="00F55EEF">
          <w:rPr>
            <w:rFonts w:eastAsiaTheme="minorEastAsia"/>
            <w:sz w:val="22"/>
            <w:szCs w:val="22"/>
          </w:rPr>
          <w:delText xml:space="preserve">        description</w:delText>
        </w:r>
      </w:del>
    </w:p>
    <w:p w14:paraId="030EA45E" w14:textId="552A1CEA"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637" w:author="Leeyoung" w:date="2019-02-04T12:34:00Z"/>
          <w:rFonts w:eastAsiaTheme="minorEastAsia"/>
          <w:sz w:val="22"/>
          <w:szCs w:val="22"/>
        </w:rPr>
      </w:pPr>
      <w:del w:id="3638" w:author="Leeyoung" w:date="2019-02-04T12:34:00Z">
        <w:r w:rsidDel="00F55EEF">
          <w:rPr>
            <w:rFonts w:eastAsiaTheme="minorEastAsia"/>
            <w:sz w:val="22"/>
            <w:szCs w:val="22"/>
          </w:rPr>
          <w:delText xml:space="preserve">            "The VN computation without actual</w:delText>
        </w:r>
      </w:del>
    </w:p>
    <w:p w14:paraId="63C4578E" w14:textId="4BA41D24"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639" w:author="Leeyoung" w:date="2019-02-04T12:34:00Z"/>
          <w:rFonts w:eastAsiaTheme="minorEastAsia"/>
          <w:sz w:val="22"/>
          <w:szCs w:val="22"/>
        </w:rPr>
      </w:pPr>
      <w:del w:id="3640" w:author="Leeyoung" w:date="2019-02-04T12:34:00Z">
        <w:r w:rsidDel="00F55EEF">
          <w:rPr>
            <w:rFonts w:eastAsiaTheme="minorEastAsia"/>
            <w:sz w:val="22"/>
            <w:szCs w:val="22"/>
          </w:rPr>
          <w:delText xml:space="preserve">            instantiation";</w:delText>
        </w:r>
      </w:del>
    </w:p>
    <w:p w14:paraId="7E5FBF45" w14:textId="71FED806"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641" w:author="Leeyoung" w:date="2019-02-04T12:34:00Z"/>
          <w:rFonts w:eastAsiaTheme="minorEastAsia"/>
          <w:sz w:val="22"/>
          <w:szCs w:val="22"/>
        </w:rPr>
      </w:pPr>
      <w:del w:id="3642" w:author="Leeyoung" w:date="2019-02-04T12:34:00Z">
        <w:r w:rsidDel="00F55EEF">
          <w:rPr>
            <w:rFonts w:eastAsiaTheme="minorEastAsia"/>
            <w:sz w:val="22"/>
            <w:szCs w:val="22"/>
          </w:rPr>
          <w:delText xml:space="preserve">        input {</w:delText>
        </w:r>
      </w:del>
    </w:p>
    <w:p w14:paraId="3A39C55C" w14:textId="58B2583D"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643" w:author="Leeyoung" w:date="2019-02-04T12:34:00Z"/>
          <w:rFonts w:eastAsiaTheme="minorEastAsia"/>
          <w:sz w:val="22"/>
          <w:szCs w:val="22"/>
        </w:rPr>
      </w:pPr>
      <w:del w:id="3644" w:author="Leeyoung" w:date="2019-02-04T12:34:00Z">
        <w:r w:rsidDel="00F55EEF">
          <w:rPr>
            <w:rFonts w:eastAsiaTheme="minorEastAsia"/>
            <w:sz w:val="22"/>
            <w:szCs w:val="22"/>
          </w:rPr>
          <w:delText xml:space="preserve">            leaf abstract-node {</w:delText>
        </w:r>
      </w:del>
    </w:p>
    <w:p w14:paraId="555527AC" w14:textId="4CEFF1F4"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645" w:author="Leeyoung" w:date="2019-02-04T12:34:00Z"/>
          <w:rFonts w:eastAsiaTheme="minorEastAsia"/>
          <w:sz w:val="22"/>
          <w:szCs w:val="22"/>
        </w:rPr>
      </w:pPr>
      <w:del w:id="3646" w:author="Leeyoung" w:date="2019-02-04T12:34:00Z">
        <w:r w:rsidDel="00F55EEF">
          <w:rPr>
            <w:rFonts w:eastAsiaTheme="minorEastAsia"/>
            <w:sz w:val="22"/>
            <w:szCs w:val="22"/>
          </w:rPr>
          <w:delText xml:space="preserve">                type leafref {</w:delText>
        </w:r>
      </w:del>
    </w:p>
    <w:p w14:paraId="3EDFD5BD" w14:textId="2C21F6A8"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647" w:author="Leeyoung" w:date="2019-02-04T12:34:00Z"/>
          <w:rFonts w:eastAsiaTheme="minorEastAsia"/>
          <w:sz w:val="22"/>
          <w:szCs w:val="22"/>
        </w:rPr>
      </w:pPr>
      <w:del w:id="3648" w:author="Leeyoung" w:date="2019-02-04T12:34:00Z">
        <w:r w:rsidDel="00F55EEF">
          <w:rPr>
            <w:rFonts w:eastAsiaTheme="minorEastAsia"/>
            <w:sz w:val="22"/>
            <w:szCs w:val="22"/>
          </w:rPr>
          <w:delText xml:space="preserve">                  path "/nw:networks/nw:network/nw:node/"</w:delText>
        </w:r>
      </w:del>
    </w:p>
    <w:p w14:paraId="2C178ED9" w14:textId="2E005CC8"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649" w:author="Leeyoung" w:date="2019-02-04T12:34:00Z"/>
          <w:rFonts w:eastAsiaTheme="minorEastAsia"/>
          <w:sz w:val="22"/>
          <w:szCs w:val="22"/>
        </w:rPr>
      </w:pPr>
      <w:del w:id="3650" w:author="Leeyoung" w:date="2019-02-04T12:34:00Z">
        <w:r w:rsidDel="00F55EEF">
          <w:rPr>
            <w:rFonts w:eastAsiaTheme="minorEastAsia"/>
            <w:sz w:val="22"/>
            <w:szCs w:val="22"/>
          </w:rPr>
          <w:delText xml:space="preserve">                       + "tet:te-node-id";</w:delText>
        </w:r>
      </w:del>
    </w:p>
    <w:p w14:paraId="1ECFF6D9" w14:textId="5EF41EA6"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651" w:author="Leeyoung" w:date="2019-02-04T12:34:00Z"/>
          <w:rFonts w:eastAsiaTheme="minorEastAsia"/>
          <w:sz w:val="22"/>
          <w:szCs w:val="22"/>
        </w:rPr>
      </w:pPr>
      <w:del w:id="3652" w:author="Leeyoung" w:date="2019-02-04T12:34:00Z">
        <w:r w:rsidDel="00F55EEF">
          <w:rPr>
            <w:rFonts w:eastAsiaTheme="minorEastAsia"/>
            <w:sz w:val="22"/>
            <w:szCs w:val="22"/>
          </w:rPr>
          <w:delText xml:space="preserve">                  }</w:delText>
        </w:r>
      </w:del>
    </w:p>
    <w:p w14:paraId="2B3D9868" w14:textId="3E98960F"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653" w:author="Leeyoung" w:date="2019-02-04T12:34:00Z"/>
          <w:rFonts w:eastAsiaTheme="minorEastAsia"/>
          <w:sz w:val="22"/>
          <w:szCs w:val="22"/>
        </w:rPr>
      </w:pPr>
      <w:del w:id="3654" w:author="Leeyoung" w:date="2019-02-04T12:34:00Z">
        <w:r w:rsidDel="00F55EEF">
          <w:rPr>
            <w:rFonts w:eastAsiaTheme="minorEastAsia"/>
            <w:sz w:val="22"/>
            <w:szCs w:val="22"/>
          </w:rPr>
          <w:delText xml:space="preserve">                  description</w:delText>
        </w:r>
      </w:del>
    </w:p>
    <w:p w14:paraId="750CA2BF" w14:textId="7EC185E7"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655" w:author="Leeyoung" w:date="2019-02-04T12:34:00Z"/>
          <w:rFonts w:eastAsiaTheme="minorEastAsia"/>
          <w:sz w:val="22"/>
          <w:szCs w:val="22"/>
        </w:rPr>
      </w:pPr>
      <w:del w:id="3656" w:author="Leeyoung" w:date="2019-02-04T12:34:00Z">
        <w:r w:rsidDel="00F55EEF">
          <w:rPr>
            <w:rFonts w:eastAsiaTheme="minorEastAsia"/>
            <w:sz w:val="22"/>
            <w:szCs w:val="22"/>
          </w:rPr>
          <w:delText xml:space="preserve">                       "a reference to the abstract node in TE</w:delText>
        </w:r>
      </w:del>
    </w:p>
    <w:p w14:paraId="00CC78D8" w14:textId="613AE18E"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657" w:author="Leeyoung" w:date="2019-02-04T12:34:00Z"/>
          <w:rFonts w:eastAsiaTheme="minorEastAsia"/>
          <w:sz w:val="22"/>
          <w:szCs w:val="22"/>
        </w:rPr>
      </w:pPr>
      <w:del w:id="3658" w:author="Leeyoung" w:date="2019-02-04T12:34:00Z">
        <w:r w:rsidDel="00F55EEF">
          <w:rPr>
            <w:rFonts w:eastAsiaTheme="minorEastAsia"/>
            <w:sz w:val="22"/>
            <w:szCs w:val="22"/>
          </w:rPr>
          <w:delText xml:space="preserve">                        Topology";</w:delText>
        </w:r>
      </w:del>
    </w:p>
    <w:p w14:paraId="3F44A8E5" w14:textId="2AEC017E"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659" w:author="Leeyoung" w:date="2019-02-04T12:34:00Z"/>
          <w:rFonts w:eastAsiaTheme="minorEastAsia"/>
          <w:sz w:val="22"/>
          <w:szCs w:val="22"/>
        </w:rPr>
      </w:pPr>
      <w:del w:id="3660" w:author="Leeyoung" w:date="2019-02-04T12:34:00Z">
        <w:r w:rsidDel="00F55EEF">
          <w:rPr>
            <w:rFonts w:eastAsiaTheme="minorEastAsia"/>
            <w:sz w:val="22"/>
            <w:szCs w:val="22"/>
          </w:rPr>
          <w:delText xml:space="preserve">            }</w:delText>
        </w:r>
      </w:del>
    </w:p>
    <w:p w14:paraId="48103C66" w14:textId="3B0210BF"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661" w:author="Leeyoung" w:date="2019-02-04T12:34:00Z"/>
          <w:rFonts w:eastAsiaTheme="minorEastAsia"/>
          <w:sz w:val="22"/>
          <w:szCs w:val="22"/>
        </w:rPr>
      </w:pPr>
      <w:del w:id="3662" w:author="Leeyoung" w:date="2019-02-04T12:34:00Z">
        <w:r w:rsidDel="00F55EEF">
          <w:rPr>
            <w:rFonts w:eastAsiaTheme="minorEastAsia"/>
            <w:sz w:val="22"/>
            <w:szCs w:val="22"/>
          </w:rPr>
          <w:delText xml:space="preserve">            list vn-member-list{</w:delText>
        </w:r>
      </w:del>
    </w:p>
    <w:p w14:paraId="31E9E6E1" w14:textId="59493E49"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663" w:author="Leeyoung" w:date="2019-02-04T12:34:00Z"/>
          <w:rFonts w:eastAsiaTheme="minorEastAsia"/>
          <w:sz w:val="22"/>
          <w:szCs w:val="22"/>
        </w:rPr>
      </w:pPr>
      <w:del w:id="3664" w:author="Leeyoung" w:date="2019-02-04T12:34:00Z">
        <w:r w:rsidDel="00F55EEF">
          <w:rPr>
            <w:rFonts w:eastAsiaTheme="minorEastAsia"/>
            <w:sz w:val="22"/>
            <w:szCs w:val="22"/>
          </w:rPr>
          <w:delText xml:space="preserve">                key "vn-member-id";</w:delText>
        </w:r>
      </w:del>
    </w:p>
    <w:p w14:paraId="754B06B3" w14:textId="69E75A9F"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665" w:author="Leeyoung" w:date="2019-02-04T12:34:00Z"/>
          <w:rFonts w:eastAsiaTheme="minorEastAsia"/>
          <w:sz w:val="22"/>
          <w:szCs w:val="22"/>
        </w:rPr>
      </w:pPr>
      <w:del w:id="3666" w:author="Leeyoung" w:date="2019-02-04T12:34:00Z">
        <w:r w:rsidDel="00F55EEF">
          <w:rPr>
            <w:rFonts w:eastAsiaTheme="minorEastAsia"/>
            <w:sz w:val="22"/>
            <w:szCs w:val="22"/>
          </w:rPr>
          <w:delText xml:space="preserve">                description</w:delText>
        </w:r>
      </w:del>
    </w:p>
    <w:p w14:paraId="5A4CED5F" w14:textId="07193C22"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667" w:author="Leeyoung" w:date="2019-02-04T12:34:00Z"/>
          <w:rFonts w:eastAsiaTheme="minorEastAsia"/>
          <w:sz w:val="22"/>
          <w:szCs w:val="22"/>
        </w:rPr>
      </w:pPr>
      <w:del w:id="3668" w:author="Leeyoung" w:date="2019-02-04T12:34:00Z">
        <w:r w:rsidDel="00F55EEF">
          <w:rPr>
            <w:rFonts w:eastAsiaTheme="minorEastAsia"/>
            <w:sz w:val="22"/>
            <w:szCs w:val="22"/>
          </w:rPr>
          <w:delText xml:space="preserve">                    "List of VN-members in a VN";</w:delText>
        </w:r>
      </w:del>
    </w:p>
    <w:p w14:paraId="543B4887" w14:textId="6E249953"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669" w:author="Leeyoung" w:date="2019-02-04T12:34:00Z"/>
          <w:rFonts w:eastAsiaTheme="minorEastAsia"/>
          <w:sz w:val="22"/>
          <w:szCs w:val="22"/>
        </w:rPr>
      </w:pPr>
      <w:del w:id="3670" w:author="Leeyoung" w:date="2019-02-04T12:34:00Z">
        <w:r w:rsidDel="00F55EEF">
          <w:rPr>
            <w:rFonts w:eastAsiaTheme="minorEastAsia"/>
            <w:sz w:val="22"/>
            <w:szCs w:val="22"/>
          </w:rPr>
          <w:delText xml:space="preserve">                uses vn-member;</w:delText>
        </w:r>
      </w:del>
    </w:p>
    <w:p w14:paraId="015A35EB" w14:textId="0D1AEF1B"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671" w:author="Leeyoung" w:date="2019-02-04T12:34:00Z"/>
          <w:rFonts w:eastAsiaTheme="minorEastAsia"/>
          <w:sz w:val="22"/>
          <w:szCs w:val="22"/>
        </w:rPr>
      </w:pPr>
      <w:del w:id="3672" w:author="Leeyoung" w:date="2019-02-04T12:34:00Z">
        <w:r w:rsidDel="00F55EEF">
          <w:rPr>
            <w:rFonts w:eastAsiaTheme="minorEastAsia"/>
            <w:sz w:val="22"/>
            <w:szCs w:val="22"/>
          </w:rPr>
          <w:delText xml:space="preserve">            }</w:delText>
        </w:r>
      </w:del>
    </w:p>
    <w:p w14:paraId="7CD327CC" w14:textId="5D538C4A"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673" w:author="Leeyoung" w:date="2019-02-04T12:34:00Z"/>
          <w:rFonts w:eastAsiaTheme="minorEastAsia"/>
          <w:sz w:val="22"/>
          <w:szCs w:val="22"/>
        </w:rPr>
      </w:pPr>
      <w:del w:id="3674" w:author="Leeyoung" w:date="2019-02-04T12:34:00Z">
        <w:r w:rsidDel="00F55EEF">
          <w:rPr>
            <w:rFonts w:eastAsiaTheme="minorEastAsia"/>
            <w:sz w:val="22"/>
            <w:szCs w:val="22"/>
          </w:rPr>
          <w:tab/>
        </w:r>
        <w:r w:rsidDel="00F55EEF">
          <w:rPr>
            <w:rFonts w:eastAsiaTheme="minorEastAsia"/>
            <w:sz w:val="22"/>
            <w:szCs w:val="22"/>
          </w:rPr>
          <w:tab/>
        </w:r>
        <w:r w:rsidDel="00F55EEF">
          <w:rPr>
            <w:rFonts w:eastAsiaTheme="minorEastAsia"/>
            <w:sz w:val="22"/>
            <w:szCs w:val="22"/>
          </w:rPr>
          <w:tab/>
          <w:delText>uses vn-policy;</w:delText>
        </w:r>
      </w:del>
    </w:p>
    <w:p w14:paraId="4BAABC7D" w14:textId="6939D689"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675" w:author="Leeyoung" w:date="2019-02-04T12:34:00Z"/>
          <w:rFonts w:eastAsiaTheme="minorEastAsia"/>
          <w:sz w:val="22"/>
          <w:szCs w:val="22"/>
        </w:rPr>
      </w:pPr>
      <w:del w:id="3676" w:author="Leeyoung" w:date="2019-02-04T12:34:00Z">
        <w:r w:rsidDel="00F55EEF">
          <w:rPr>
            <w:rFonts w:eastAsiaTheme="minorEastAsia"/>
            <w:sz w:val="22"/>
            <w:szCs w:val="22"/>
          </w:rPr>
          <w:delText xml:space="preserve">            /*uses service-metric;*/</w:delText>
        </w:r>
      </w:del>
    </w:p>
    <w:p w14:paraId="700DE4B1" w14:textId="6AE835EF"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677" w:author="Leeyoung" w:date="2019-02-04T12:34:00Z"/>
          <w:rFonts w:eastAsiaTheme="minorEastAsia"/>
          <w:sz w:val="22"/>
          <w:szCs w:val="22"/>
        </w:rPr>
      </w:pPr>
      <w:del w:id="3678" w:author="Leeyoung" w:date="2019-02-04T12:34:00Z">
        <w:r w:rsidDel="00F55EEF">
          <w:rPr>
            <w:rFonts w:eastAsiaTheme="minorEastAsia"/>
            <w:sz w:val="22"/>
            <w:szCs w:val="22"/>
          </w:rPr>
          <w:delText xml:space="preserve">        }</w:delText>
        </w:r>
      </w:del>
    </w:p>
    <w:p w14:paraId="600B5FF9" w14:textId="696A0ECD"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679" w:author="Leeyoung" w:date="2019-02-04T12:34:00Z"/>
          <w:rFonts w:eastAsiaTheme="minorEastAsia"/>
          <w:sz w:val="22"/>
          <w:szCs w:val="22"/>
        </w:rPr>
      </w:pPr>
      <w:del w:id="3680" w:author="Leeyoung" w:date="2019-02-04T12:34:00Z">
        <w:r w:rsidDel="00F55EEF">
          <w:rPr>
            <w:rFonts w:eastAsiaTheme="minorEastAsia"/>
            <w:sz w:val="22"/>
            <w:szCs w:val="22"/>
          </w:rPr>
          <w:delText xml:space="preserve">        output {</w:delText>
        </w:r>
      </w:del>
    </w:p>
    <w:p w14:paraId="2F6DAF18" w14:textId="24C6CDC7"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681" w:author="Leeyoung" w:date="2019-02-04T12:34:00Z"/>
          <w:rFonts w:eastAsiaTheme="minorEastAsia"/>
          <w:sz w:val="22"/>
          <w:szCs w:val="22"/>
        </w:rPr>
      </w:pPr>
      <w:del w:id="3682" w:author="Leeyoung" w:date="2019-02-04T12:34:00Z">
        <w:r w:rsidDel="00F55EEF">
          <w:rPr>
            <w:rFonts w:eastAsiaTheme="minorEastAsia"/>
            <w:sz w:val="22"/>
            <w:szCs w:val="22"/>
          </w:rPr>
          <w:delText xml:space="preserve">            list vn-member-list{</w:delText>
        </w:r>
      </w:del>
    </w:p>
    <w:p w14:paraId="1DE30B2E" w14:textId="79D11611"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683" w:author="Leeyoung" w:date="2019-02-04T12:34:00Z"/>
          <w:rFonts w:eastAsiaTheme="minorEastAsia"/>
          <w:sz w:val="22"/>
          <w:szCs w:val="22"/>
        </w:rPr>
      </w:pPr>
      <w:del w:id="3684" w:author="Leeyoung" w:date="2019-02-04T12:34:00Z">
        <w:r w:rsidDel="00F55EEF">
          <w:rPr>
            <w:rFonts w:eastAsiaTheme="minorEastAsia"/>
            <w:sz w:val="22"/>
            <w:szCs w:val="22"/>
          </w:rPr>
          <w:delText xml:space="preserve">                key "vn-member-id";</w:delText>
        </w:r>
      </w:del>
    </w:p>
    <w:p w14:paraId="2A30A6EC" w14:textId="65489504"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685" w:author="Leeyoung" w:date="2019-02-04T12:34:00Z"/>
          <w:rFonts w:eastAsiaTheme="minorEastAsia"/>
          <w:sz w:val="22"/>
          <w:szCs w:val="22"/>
        </w:rPr>
      </w:pPr>
      <w:del w:id="3686" w:author="Leeyoung" w:date="2019-02-04T12:34:00Z">
        <w:r w:rsidDel="00F55EEF">
          <w:rPr>
            <w:rFonts w:eastAsiaTheme="minorEastAsia"/>
            <w:sz w:val="22"/>
            <w:szCs w:val="22"/>
          </w:rPr>
          <w:delText xml:space="preserve">                description</w:delText>
        </w:r>
      </w:del>
    </w:p>
    <w:p w14:paraId="278082F4" w14:textId="38636C61"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687" w:author="Leeyoung" w:date="2019-02-04T12:34:00Z"/>
          <w:rFonts w:eastAsiaTheme="minorEastAsia"/>
          <w:sz w:val="22"/>
          <w:szCs w:val="22"/>
        </w:rPr>
      </w:pPr>
      <w:del w:id="3688" w:author="Leeyoung" w:date="2019-02-04T12:34:00Z">
        <w:r w:rsidDel="00F55EEF">
          <w:rPr>
            <w:rFonts w:eastAsiaTheme="minorEastAsia"/>
            <w:sz w:val="22"/>
            <w:szCs w:val="22"/>
          </w:rPr>
          <w:delText xml:space="preserve">                    "List of VN-members in a VN";</w:delText>
        </w:r>
      </w:del>
    </w:p>
    <w:p w14:paraId="082C8E9B" w14:textId="59419E2D"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689" w:author="Leeyoung" w:date="2019-02-04T12:34:00Z"/>
          <w:rFonts w:eastAsiaTheme="minorEastAsia"/>
          <w:sz w:val="22"/>
          <w:szCs w:val="22"/>
        </w:rPr>
      </w:pPr>
      <w:del w:id="3690" w:author="Leeyoung" w:date="2019-02-04T12:34:00Z">
        <w:r w:rsidDel="00F55EEF">
          <w:rPr>
            <w:rFonts w:eastAsiaTheme="minorEastAsia"/>
            <w:sz w:val="22"/>
            <w:szCs w:val="22"/>
          </w:rPr>
          <w:delText xml:space="preserve">                uses vn-member;</w:delText>
        </w:r>
      </w:del>
    </w:p>
    <w:p w14:paraId="30677A1F" w14:textId="455E157D"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691" w:author="Leeyoung" w:date="2019-02-04T12:34:00Z"/>
          <w:rFonts w:eastAsiaTheme="minorEastAsia"/>
          <w:sz w:val="22"/>
          <w:szCs w:val="22"/>
        </w:rPr>
      </w:pPr>
      <w:del w:id="3692" w:author="Leeyoung" w:date="2019-02-04T12:34:00Z">
        <w:r w:rsidDel="00F55EEF">
          <w:rPr>
            <w:rFonts w:eastAsiaTheme="minorEastAsia"/>
            <w:sz w:val="22"/>
            <w:szCs w:val="22"/>
          </w:rPr>
          <w:delText xml:space="preserve">                  leaf if-selected{</w:delText>
        </w:r>
      </w:del>
    </w:p>
    <w:p w14:paraId="0CC4B861" w14:textId="456B40E4"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693" w:author="Leeyoung" w:date="2019-02-04T12:34:00Z"/>
          <w:rFonts w:eastAsiaTheme="minorEastAsia"/>
          <w:sz w:val="22"/>
          <w:szCs w:val="22"/>
        </w:rPr>
      </w:pPr>
      <w:del w:id="3694" w:author="Leeyoung" w:date="2019-02-04T12:34:00Z">
        <w:r w:rsidDel="00F55EEF">
          <w:rPr>
            <w:rFonts w:eastAsiaTheme="minorEastAsia"/>
            <w:sz w:val="22"/>
            <w:szCs w:val="22"/>
          </w:rPr>
          <w:delText xml:space="preserve">                    if-feature multi-src-dest;</w:delText>
        </w:r>
      </w:del>
    </w:p>
    <w:p w14:paraId="71E20ECB" w14:textId="3EA5348F"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695" w:author="Leeyoung" w:date="2019-02-04T12:34:00Z"/>
          <w:rFonts w:eastAsiaTheme="minorEastAsia"/>
          <w:sz w:val="22"/>
          <w:szCs w:val="22"/>
        </w:rPr>
      </w:pPr>
      <w:del w:id="3696" w:author="Leeyoung" w:date="2019-02-04T12:34:00Z">
        <w:r w:rsidDel="00F55EEF">
          <w:rPr>
            <w:rFonts w:eastAsiaTheme="minorEastAsia"/>
            <w:sz w:val="22"/>
            <w:szCs w:val="22"/>
          </w:rPr>
          <w:delText xml:space="preserve">                      type boolean;</w:delText>
        </w:r>
      </w:del>
    </w:p>
    <w:p w14:paraId="085E6C5F" w14:textId="62DE2199"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697" w:author="Leeyoung" w:date="2019-02-04T12:34:00Z"/>
          <w:rFonts w:eastAsiaTheme="minorEastAsia"/>
          <w:sz w:val="22"/>
          <w:szCs w:val="22"/>
        </w:rPr>
      </w:pPr>
      <w:del w:id="3698" w:author="Leeyoung" w:date="2019-02-04T12:34:00Z">
        <w:r w:rsidDel="00F55EEF">
          <w:rPr>
            <w:rFonts w:eastAsiaTheme="minorEastAsia"/>
            <w:sz w:val="22"/>
            <w:szCs w:val="22"/>
          </w:rPr>
          <w:delText xml:space="preserve">                      default false;</w:delText>
        </w:r>
      </w:del>
    </w:p>
    <w:p w14:paraId="29703E46" w14:textId="04E6CF59"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699" w:author="Leeyoung" w:date="2019-02-04T12:34:00Z"/>
          <w:rFonts w:eastAsiaTheme="minorEastAsia"/>
          <w:sz w:val="22"/>
          <w:szCs w:val="22"/>
        </w:rPr>
      </w:pPr>
      <w:del w:id="3700" w:author="Leeyoung" w:date="2019-02-04T12:34:00Z">
        <w:r w:rsidDel="00F55EEF">
          <w:rPr>
            <w:rFonts w:eastAsiaTheme="minorEastAsia"/>
            <w:sz w:val="22"/>
            <w:szCs w:val="22"/>
          </w:rPr>
          <w:delText xml:space="preserve">                      description</w:delText>
        </w:r>
      </w:del>
    </w:p>
    <w:p w14:paraId="5211BB07" w14:textId="25AD4B0C"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701" w:author="Leeyoung" w:date="2019-02-04T12:34:00Z"/>
          <w:rFonts w:eastAsiaTheme="minorEastAsia"/>
          <w:sz w:val="22"/>
          <w:szCs w:val="22"/>
        </w:rPr>
      </w:pPr>
      <w:del w:id="3702" w:author="Leeyoung" w:date="2019-02-04T12:34:00Z">
        <w:r w:rsidDel="00F55EEF">
          <w:rPr>
            <w:rFonts w:eastAsiaTheme="minorEastAsia"/>
            <w:sz w:val="22"/>
            <w:szCs w:val="22"/>
          </w:rPr>
          <w:delText xml:space="preserve">                          "Is the vn-member is selected among </w:delText>
        </w:r>
      </w:del>
    </w:p>
    <w:p w14:paraId="0D40CCD8" w14:textId="0424CA4E"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703" w:author="Leeyoung" w:date="2019-02-04T12:34:00Z"/>
          <w:rFonts w:eastAsiaTheme="minorEastAsia"/>
          <w:sz w:val="22"/>
          <w:szCs w:val="22"/>
        </w:rPr>
      </w:pPr>
      <w:del w:id="3704" w:author="Leeyoung" w:date="2019-02-04T12:34:00Z">
        <w:r w:rsidDel="00F55EEF">
          <w:rPr>
            <w:rFonts w:eastAsiaTheme="minorEastAsia"/>
            <w:sz w:val="22"/>
            <w:szCs w:val="22"/>
          </w:rPr>
          <w:delText xml:space="preserve">                           the multi-src/dest options";</w:delText>
        </w:r>
      </w:del>
    </w:p>
    <w:p w14:paraId="09FF3105" w14:textId="1271B5A1"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705" w:author="Leeyoung" w:date="2019-02-04T12:34:00Z"/>
          <w:rFonts w:eastAsiaTheme="minorEastAsia"/>
          <w:sz w:val="22"/>
          <w:szCs w:val="22"/>
        </w:rPr>
      </w:pPr>
      <w:del w:id="3706" w:author="Leeyoung" w:date="2019-02-04T12:34:00Z">
        <w:r w:rsidDel="00F55EEF">
          <w:rPr>
            <w:rFonts w:eastAsiaTheme="minorEastAsia"/>
            <w:sz w:val="22"/>
            <w:szCs w:val="22"/>
          </w:rPr>
          <w:delText xml:space="preserve">                  }</w:delText>
        </w:r>
      </w:del>
    </w:p>
    <w:p w14:paraId="1E084949" w14:textId="2F51AA2C"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707" w:author="Leeyoung" w:date="2019-02-04T12:34:00Z"/>
          <w:rFonts w:eastAsiaTheme="minorEastAsia"/>
          <w:sz w:val="22"/>
          <w:szCs w:val="22"/>
        </w:rPr>
      </w:pPr>
      <w:del w:id="3708" w:author="Leeyoung" w:date="2019-02-04T12:34:00Z">
        <w:r w:rsidDel="00F55EEF">
          <w:rPr>
            <w:rFonts w:eastAsiaTheme="minorEastAsia"/>
            <w:sz w:val="22"/>
            <w:szCs w:val="22"/>
          </w:rPr>
          <w:delText xml:space="preserve">                /*uses metrics-op;*/</w:delText>
        </w:r>
      </w:del>
    </w:p>
    <w:p w14:paraId="3EF03F66" w14:textId="6AFA14CD"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709" w:author="Leeyoung" w:date="2019-02-04T12:34:00Z"/>
          <w:rFonts w:eastAsiaTheme="minorEastAsia"/>
          <w:sz w:val="22"/>
          <w:szCs w:val="22"/>
        </w:rPr>
      </w:pPr>
      <w:del w:id="3710" w:author="Leeyoung" w:date="2019-02-04T12:34:00Z">
        <w:r w:rsidDel="00F55EEF">
          <w:rPr>
            <w:rFonts w:eastAsiaTheme="minorEastAsia"/>
            <w:sz w:val="22"/>
            <w:szCs w:val="22"/>
          </w:rPr>
          <w:delText xml:space="preserve">                leaf compute-status {</w:delText>
        </w:r>
      </w:del>
    </w:p>
    <w:p w14:paraId="21BD09A4" w14:textId="0017C5D0"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711" w:author="Leeyoung" w:date="2019-02-04T12:34:00Z"/>
          <w:rFonts w:eastAsiaTheme="minorEastAsia"/>
          <w:sz w:val="22"/>
          <w:szCs w:val="22"/>
        </w:rPr>
      </w:pPr>
      <w:del w:id="3712" w:author="Leeyoung" w:date="2019-02-04T12:34:00Z">
        <w:r w:rsidDel="00F55EEF">
          <w:rPr>
            <w:rFonts w:eastAsiaTheme="minorEastAsia"/>
            <w:sz w:val="22"/>
            <w:szCs w:val="22"/>
          </w:rPr>
          <w:delText xml:space="preserve">                    type identityref {</w:delText>
        </w:r>
      </w:del>
    </w:p>
    <w:p w14:paraId="6C27AD65" w14:textId="2B0C62C7"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713" w:author="Leeyoung" w:date="2019-02-04T12:34:00Z"/>
          <w:rFonts w:eastAsiaTheme="minorEastAsia"/>
          <w:sz w:val="22"/>
          <w:szCs w:val="22"/>
        </w:rPr>
      </w:pPr>
      <w:del w:id="3714" w:author="Leeyoung" w:date="2019-02-04T12:34:00Z">
        <w:r w:rsidDel="00F55EEF">
          <w:rPr>
            <w:rFonts w:eastAsiaTheme="minorEastAsia"/>
            <w:sz w:val="22"/>
            <w:szCs w:val="22"/>
          </w:rPr>
          <w:delText xml:space="preserve">                        base vn-compute-state-type;</w:delText>
        </w:r>
      </w:del>
    </w:p>
    <w:p w14:paraId="4933ED35" w14:textId="15363833"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715" w:author="Leeyoung" w:date="2019-02-04T12:34:00Z"/>
          <w:rFonts w:eastAsiaTheme="minorEastAsia"/>
          <w:sz w:val="22"/>
          <w:szCs w:val="22"/>
        </w:rPr>
      </w:pPr>
      <w:del w:id="3716" w:author="Leeyoung" w:date="2019-02-04T12:34:00Z">
        <w:r w:rsidDel="00F55EEF">
          <w:rPr>
            <w:rFonts w:eastAsiaTheme="minorEastAsia"/>
            <w:sz w:val="22"/>
            <w:szCs w:val="22"/>
          </w:rPr>
          <w:delText xml:space="preserve">                    }</w:delText>
        </w:r>
      </w:del>
    </w:p>
    <w:p w14:paraId="681FEB49" w14:textId="5C16BDB7"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717" w:author="Leeyoung" w:date="2019-02-04T12:34:00Z"/>
          <w:rFonts w:eastAsiaTheme="minorEastAsia"/>
          <w:sz w:val="22"/>
          <w:szCs w:val="22"/>
        </w:rPr>
      </w:pPr>
      <w:del w:id="3718" w:author="Leeyoung" w:date="2019-02-04T12:34:00Z">
        <w:r w:rsidDel="00F55EEF">
          <w:rPr>
            <w:rFonts w:eastAsiaTheme="minorEastAsia"/>
            <w:sz w:val="22"/>
            <w:szCs w:val="22"/>
          </w:rPr>
          <w:delText xml:space="preserve">                    description</w:delText>
        </w:r>
      </w:del>
    </w:p>
    <w:p w14:paraId="2B9231FA" w14:textId="6F78F05E"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719" w:author="Leeyoung" w:date="2019-02-04T12:34:00Z"/>
          <w:rFonts w:eastAsiaTheme="minorEastAsia"/>
          <w:sz w:val="22"/>
          <w:szCs w:val="22"/>
        </w:rPr>
      </w:pPr>
      <w:del w:id="3720" w:author="Leeyoung" w:date="2019-02-04T12:34:00Z">
        <w:r w:rsidDel="00F55EEF">
          <w:rPr>
            <w:rFonts w:eastAsiaTheme="minorEastAsia"/>
            <w:sz w:val="22"/>
            <w:szCs w:val="22"/>
          </w:rPr>
          <w:delText xml:space="preserve">                        "VN-member compute state.";</w:delText>
        </w:r>
      </w:del>
    </w:p>
    <w:p w14:paraId="22941139" w14:textId="0DAA2CA7"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721" w:author="Leeyoung" w:date="2019-02-04T12:34:00Z"/>
          <w:rFonts w:eastAsiaTheme="minorEastAsia"/>
          <w:sz w:val="22"/>
          <w:szCs w:val="22"/>
        </w:rPr>
      </w:pPr>
      <w:del w:id="3722" w:author="Leeyoung" w:date="2019-02-04T12:34:00Z">
        <w:r w:rsidDel="00F55EEF">
          <w:rPr>
            <w:rFonts w:eastAsiaTheme="minorEastAsia"/>
            <w:sz w:val="22"/>
            <w:szCs w:val="22"/>
          </w:rPr>
          <w:delText xml:space="preserve">                }</w:delText>
        </w:r>
      </w:del>
    </w:p>
    <w:p w14:paraId="25658389" w14:textId="547FC8BA"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723" w:author="Leeyoung" w:date="2019-02-04T12:34:00Z"/>
          <w:rFonts w:eastAsiaTheme="minorEastAsia"/>
          <w:sz w:val="22"/>
          <w:szCs w:val="22"/>
        </w:rPr>
      </w:pPr>
      <w:del w:id="3724" w:author="Leeyoung" w:date="2019-02-04T12:34:00Z">
        <w:r w:rsidDel="00F55EEF">
          <w:rPr>
            <w:rFonts w:eastAsiaTheme="minorEastAsia"/>
            <w:sz w:val="22"/>
            <w:szCs w:val="22"/>
          </w:rPr>
          <w:delText xml:space="preserve">            }</w:delText>
        </w:r>
      </w:del>
    </w:p>
    <w:p w14:paraId="4273F1B7" w14:textId="45445B0A"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725" w:author="Leeyoung" w:date="2019-02-04T12:34:00Z"/>
          <w:rFonts w:eastAsiaTheme="minorEastAsia"/>
          <w:sz w:val="22"/>
          <w:szCs w:val="22"/>
        </w:rPr>
      </w:pPr>
      <w:del w:id="3726" w:author="Leeyoung" w:date="2019-02-04T12:34:00Z">
        <w:r w:rsidDel="00F55EEF">
          <w:rPr>
            <w:rFonts w:eastAsiaTheme="minorEastAsia"/>
            <w:sz w:val="22"/>
            <w:szCs w:val="22"/>
          </w:rPr>
          <w:delText xml:space="preserve">            /*</w:delText>
        </w:r>
      </w:del>
    </w:p>
    <w:p w14:paraId="750CD63D" w14:textId="6A6575CF"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727" w:author="Leeyoung" w:date="2019-02-04T12:34:00Z"/>
          <w:rFonts w:eastAsiaTheme="minorEastAsia"/>
          <w:sz w:val="22"/>
          <w:szCs w:val="22"/>
        </w:rPr>
      </w:pPr>
      <w:del w:id="3728" w:author="Leeyoung" w:date="2019-02-04T12:34:00Z">
        <w:r w:rsidDel="00F55EEF">
          <w:rPr>
            <w:rFonts w:eastAsiaTheme="minorEastAsia"/>
            <w:sz w:val="22"/>
            <w:szCs w:val="22"/>
          </w:rPr>
          <w:delText xml:space="preserve">            container multi-src-dest{</w:delText>
        </w:r>
      </w:del>
    </w:p>
    <w:p w14:paraId="0883DD6C" w14:textId="39D1896B"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729" w:author="Leeyoung" w:date="2019-02-04T12:34:00Z"/>
          <w:rFonts w:eastAsiaTheme="minorEastAsia"/>
          <w:sz w:val="22"/>
          <w:szCs w:val="22"/>
        </w:rPr>
      </w:pPr>
      <w:del w:id="3730" w:author="Leeyoung" w:date="2019-02-04T12:34:00Z">
        <w:r w:rsidDel="00F55EEF">
          <w:rPr>
            <w:rFonts w:eastAsiaTheme="minorEastAsia"/>
            <w:sz w:val="22"/>
            <w:szCs w:val="22"/>
          </w:rPr>
          <w:delText xml:space="preserve">                if-feature multi-src-dest;</w:delText>
        </w:r>
      </w:del>
    </w:p>
    <w:p w14:paraId="45D22411" w14:textId="3691920F"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731" w:author="Leeyoung" w:date="2019-02-04T12:34:00Z"/>
          <w:rFonts w:eastAsiaTheme="minorEastAsia"/>
          <w:sz w:val="22"/>
          <w:szCs w:val="22"/>
        </w:rPr>
      </w:pPr>
      <w:del w:id="3732" w:author="Leeyoung" w:date="2019-02-04T12:34:00Z">
        <w:r w:rsidDel="00F55EEF">
          <w:rPr>
            <w:rFonts w:eastAsiaTheme="minorEastAsia"/>
            <w:sz w:val="22"/>
            <w:szCs w:val="22"/>
          </w:rPr>
          <w:delText xml:space="preserve">                description</w:delText>
        </w:r>
      </w:del>
    </w:p>
    <w:p w14:paraId="29BE83FB" w14:textId="099D082B"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733" w:author="Leeyoung" w:date="2019-02-04T12:34:00Z"/>
          <w:rFonts w:eastAsiaTheme="minorEastAsia"/>
          <w:sz w:val="22"/>
          <w:szCs w:val="22"/>
        </w:rPr>
      </w:pPr>
      <w:del w:id="3734" w:author="Leeyoung" w:date="2019-02-04T12:34:00Z">
        <w:r w:rsidDel="00F55EEF">
          <w:rPr>
            <w:rFonts w:eastAsiaTheme="minorEastAsia"/>
            <w:sz w:val="22"/>
            <w:szCs w:val="22"/>
          </w:rPr>
          <w:delText xml:space="preserve">                    "The selected VN Member when multi-src</w:delText>
        </w:r>
      </w:del>
    </w:p>
    <w:p w14:paraId="0CDA0BEE" w14:textId="684F0E5E"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735" w:author="Leeyoung" w:date="2019-02-04T12:34:00Z"/>
          <w:rFonts w:eastAsiaTheme="minorEastAsia"/>
          <w:sz w:val="22"/>
          <w:szCs w:val="22"/>
        </w:rPr>
      </w:pPr>
      <w:del w:id="3736" w:author="Leeyoung" w:date="2019-02-04T12:34:00Z">
        <w:r w:rsidDel="00F55EEF">
          <w:rPr>
            <w:rFonts w:eastAsiaTheme="minorEastAsia"/>
            <w:sz w:val="22"/>
            <w:szCs w:val="22"/>
          </w:rPr>
          <w:delText xml:space="preserve">                    and/or mult-destination is enabled.";</w:delText>
        </w:r>
      </w:del>
    </w:p>
    <w:p w14:paraId="2408517A" w14:textId="3BE7278E"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737" w:author="Leeyoung" w:date="2019-02-04T12:34:00Z"/>
          <w:rFonts w:eastAsiaTheme="minorEastAsia"/>
          <w:sz w:val="22"/>
          <w:szCs w:val="22"/>
        </w:rPr>
      </w:pPr>
      <w:del w:id="3738" w:author="Leeyoung" w:date="2019-02-04T12:34:00Z">
        <w:r w:rsidDel="00F55EEF">
          <w:rPr>
            <w:rFonts w:eastAsiaTheme="minorEastAsia"/>
            <w:sz w:val="22"/>
            <w:szCs w:val="22"/>
          </w:rPr>
          <w:delText xml:space="preserve">                leaf selected-vn-member-id{</w:delText>
        </w:r>
      </w:del>
    </w:p>
    <w:p w14:paraId="6E2A68A5" w14:textId="51A05889"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739" w:author="Leeyoung" w:date="2019-02-04T12:34:00Z"/>
          <w:rFonts w:eastAsiaTheme="minorEastAsia"/>
          <w:sz w:val="22"/>
          <w:szCs w:val="22"/>
        </w:rPr>
      </w:pPr>
      <w:del w:id="3740" w:author="Leeyoung" w:date="2019-02-04T12:34:00Z">
        <w:r w:rsidDel="00F55EEF">
          <w:rPr>
            <w:rFonts w:eastAsiaTheme="minorEastAsia"/>
            <w:sz w:val="22"/>
            <w:szCs w:val="22"/>
          </w:rPr>
          <w:delText xml:space="preserve">                    type uint32;</w:delText>
        </w:r>
      </w:del>
    </w:p>
    <w:p w14:paraId="6BFD6C0A" w14:textId="0F715C62"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741" w:author="Leeyoung" w:date="2019-02-04T12:34:00Z"/>
          <w:rFonts w:eastAsiaTheme="minorEastAsia"/>
          <w:sz w:val="22"/>
          <w:szCs w:val="22"/>
        </w:rPr>
      </w:pPr>
      <w:del w:id="3742" w:author="Leeyoung" w:date="2019-02-04T12:34:00Z">
        <w:r w:rsidDel="00F55EEF">
          <w:rPr>
            <w:rFonts w:eastAsiaTheme="minorEastAsia"/>
            <w:sz w:val="22"/>
            <w:szCs w:val="22"/>
          </w:rPr>
          <w:delText xml:space="preserve">                    description</w:delText>
        </w:r>
      </w:del>
    </w:p>
    <w:p w14:paraId="74269D43" w14:textId="0AF1E290"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743" w:author="Leeyoung" w:date="2019-02-04T12:34:00Z"/>
          <w:rFonts w:eastAsiaTheme="minorEastAsia"/>
          <w:sz w:val="22"/>
          <w:szCs w:val="22"/>
        </w:rPr>
      </w:pPr>
      <w:del w:id="3744" w:author="Leeyoung" w:date="2019-02-04T12:34:00Z">
        <w:r w:rsidDel="00F55EEF">
          <w:rPr>
            <w:rFonts w:eastAsiaTheme="minorEastAsia"/>
            <w:sz w:val="22"/>
            <w:szCs w:val="22"/>
          </w:rPr>
          <w:delText xml:space="preserve">                        "The selected VN Member-id from the</w:delText>
        </w:r>
      </w:del>
    </w:p>
    <w:p w14:paraId="086C0742" w14:textId="7C8D624F"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745" w:author="Leeyoung" w:date="2019-02-04T12:34:00Z"/>
          <w:rFonts w:eastAsiaTheme="minorEastAsia"/>
          <w:sz w:val="22"/>
          <w:szCs w:val="22"/>
        </w:rPr>
      </w:pPr>
      <w:del w:id="3746" w:author="Leeyoung" w:date="2019-02-04T12:34:00Z">
        <w:r w:rsidDel="00F55EEF">
          <w:rPr>
            <w:rFonts w:eastAsiaTheme="minorEastAsia"/>
            <w:sz w:val="22"/>
            <w:szCs w:val="22"/>
          </w:rPr>
          <w:delText xml:space="preserve">                        input";</w:delText>
        </w:r>
      </w:del>
    </w:p>
    <w:p w14:paraId="335F2274" w14:textId="57017326"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747" w:author="Leeyoung" w:date="2019-02-04T12:34:00Z"/>
          <w:rFonts w:eastAsiaTheme="minorEastAsia"/>
          <w:sz w:val="22"/>
          <w:szCs w:val="22"/>
        </w:rPr>
      </w:pPr>
      <w:del w:id="3748" w:author="Leeyoung" w:date="2019-02-04T12:34:00Z">
        <w:r w:rsidDel="00F55EEF">
          <w:rPr>
            <w:rFonts w:eastAsiaTheme="minorEastAsia"/>
            <w:sz w:val="22"/>
            <w:szCs w:val="22"/>
          </w:rPr>
          <w:delText xml:space="preserve">                }</w:delText>
        </w:r>
      </w:del>
    </w:p>
    <w:p w14:paraId="63B98DD0" w14:textId="6DAB5BC8"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749" w:author="Leeyoung" w:date="2019-02-04T12:34:00Z"/>
          <w:rFonts w:eastAsiaTheme="minorEastAsia"/>
          <w:sz w:val="22"/>
          <w:szCs w:val="22"/>
        </w:rPr>
      </w:pPr>
      <w:del w:id="3750" w:author="Leeyoung" w:date="2019-02-04T12:34:00Z">
        <w:r w:rsidDel="00F55EEF">
          <w:rPr>
            <w:rFonts w:eastAsiaTheme="minorEastAsia"/>
            <w:sz w:val="22"/>
            <w:szCs w:val="22"/>
          </w:rPr>
          <w:delText xml:space="preserve">            }*/</w:delText>
        </w:r>
      </w:del>
    </w:p>
    <w:p w14:paraId="60823DF3" w14:textId="61ED05D5"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751" w:author="Leeyoung" w:date="2019-02-04T12:34:00Z"/>
          <w:rFonts w:eastAsiaTheme="minorEastAsia"/>
          <w:sz w:val="22"/>
          <w:szCs w:val="22"/>
        </w:rPr>
      </w:pPr>
      <w:del w:id="3752" w:author="Leeyoung" w:date="2019-02-04T12:34:00Z">
        <w:r w:rsidDel="00F55EEF">
          <w:rPr>
            <w:rFonts w:eastAsiaTheme="minorEastAsia"/>
            <w:sz w:val="22"/>
            <w:szCs w:val="22"/>
          </w:rPr>
          <w:delText xml:space="preserve">        }</w:delText>
        </w:r>
      </w:del>
    </w:p>
    <w:p w14:paraId="7F8F87DD" w14:textId="5D05B816"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753" w:author="Leeyoung" w:date="2019-02-04T12:34:00Z"/>
          <w:rFonts w:eastAsiaTheme="minorEastAsia"/>
          <w:sz w:val="22"/>
          <w:szCs w:val="22"/>
        </w:rPr>
      </w:pPr>
      <w:del w:id="3754" w:author="Leeyoung" w:date="2019-02-04T12:34:00Z">
        <w:r w:rsidDel="00F55EEF">
          <w:rPr>
            <w:rFonts w:eastAsiaTheme="minorEastAsia"/>
            <w:sz w:val="22"/>
            <w:szCs w:val="22"/>
          </w:rPr>
          <w:delText xml:space="preserve">    }</w:delText>
        </w:r>
      </w:del>
    </w:p>
    <w:p w14:paraId="405C1B67" w14:textId="3F73F990"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755" w:author="Leeyoung" w:date="2019-02-04T12:34:00Z"/>
          <w:rFonts w:eastAsiaTheme="minorEastAsia"/>
          <w:sz w:val="22"/>
          <w:szCs w:val="22"/>
        </w:rPr>
      </w:pPr>
      <w:del w:id="3756" w:author="Leeyoung" w:date="2019-02-04T12:34:00Z">
        <w:r w:rsidDel="00F55EEF">
          <w:rPr>
            <w:rFonts w:eastAsiaTheme="minorEastAsia"/>
            <w:sz w:val="22"/>
            <w:szCs w:val="22"/>
          </w:rPr>
          <w:delText>}</w:delText>
        </w:r>
      </w:del>
    </w:p>
    <w:p w14:paraId="28940A79" w14:textId="5F39CD6C" w:rsidR="00363FC0" w:rsidDel="00F55EE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757" w:author="Leeyoung" w:date="2019-02-04T12:34:00Z"/>
          <w:rFonts w:eastAsiaTheme="minorEastAsia"/>
          <w:sz w:val="22"/>
          <w:szCs w:val="22"/>
        </w:rPr>
      </w:pPr>
    </w:p>
    <w:p w14:paraId="52628572" w14:textId="44A06C4A" w:rsidR="00363FC0" w:rsidDel="00D92C9F" w:rsidRDefault="00363FC0" w:rsidP="00363FC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758" w:author="Leeyoung" w:date="2019-02-04T12:38:00Z"/>
          <w:rFonts w:eastAsiaTheme="minorEastAsia"/>
          <w:sz w:val="22"/>
          <w:szCs w:val="22"/>
        </w:rPr>
      </w:pPr>
      <w:del w:id="3759" w:author="Leeyoung" w:date="2019-02-04T12:38:00Z">
        <w:r w:rsidDel="00D92C9F">
          <w:rPr>
            <w:rFonts w:eastAsiaTheme="minorEastAsia"/>
            <w:sz w:val="22"/>
            <w:szCs w:val="22"/>
          </w:rPr>
          <w:delText xml:space="preserve">   </w:delText>
        </w:r>
      </w:del>
    </w:p>
    <w:p w14:paraId="28A636D0" w14:textId="414369DC" w:rsidR="00363FC0" w:rsidDel="00C31D63" w:rsidRDefault="00363FC0" w:rsidP="00D92C9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760" w:author="Leeyoung" w:date="2019-02-04T12:53:00Z"/>
          <w:rFonts w:eastAsiaTheme="minorEastAsia"/>
          <w:sz w:val="22"/>
          <w:szCs w:val="22"/>
        </w:rPr>
      </w:pPr>
    </w:p>
    <w:p w14:paraId="26B7AAAB" w14:textId="77777777" w:rsidR="00363FC0" w:rsidRDefault="00363FC0" w:rsidP="00AF3518">
      <w:pPr>
        <w:spacing w:after="0" w:line="240" w:lineRule="auto"/>
      </w:pPr>
    </w:p>
    <w:p w14:paraId="35394901" w14:textId="77777777" w:rsidR="003F11EC" w:rsidRDefault="00A259F4" w:rsidP="00AF3518">
      <w:pPr>
        <w:spacing w:after="0" w:line="240" w:lineRule="auto"/>
        <w:rPr>
          <w:sz w:val="22"/>
        </w:rPr>
      </w:pPr>
      <w:r w:rsidRPr="00BE43B7">
        <w:rPr>
          <w:sz w:val="22"/>
        </w:rPr>
        <w:t xml:space="preserve">&lt;CODE ENDS&gt; </w:t>
      </w:r>
      <w:r w:rsidR="003F11EC" w:rsidRPr="00BE43B7">
        <w:rPr>
          <w:sz w:val="22"/>
        </w:rPr>
        <w:t xml:space="preserve"> </w:t>
      </w:r>
    </w:p>
    <w:p w14:paraId="2C33DC40" w14:textId="77777777" w:rsidR="00E92BEF" w:rsidRDefault="00E92BEF" w:rsidP="00AF3518">
      <w:pPr>
        <w:spacing w:after="0" w:line="240" w:lineRule="auto"/>
        <w:rPr>
          <w:sz w:val="22"/>
        </w:rPr>
      </w:pPr>
    </w:p>
    <w:p w14:paraId="5C9544BC" w14:textId="77777777" w:rsidR="00E92BEF" w:rsidRPr="00BE43B7" w:rsidRDefault="00E92BEF" w:rsidP="00AF3518">
      <w:pPr>
        <w:spacing w:after="0" w:line="240" w:lineRule="auto"/>
        <w:rPr>
          <w:sz w:val="22"/>
        </w:rPr>
      </w:pPr>
    </w:p>
    <w:p w14:paraId="71B280A1" w14:textId="77777777" w:rsidR="00D26436" w:rsidRDefault="00D26436" w:rsidP="00850A37">
      <w:pPr>
        <w:spacing w:after="0"/>
      </w:pPr>
    </w:p>
    <w:p w14:paraId="11467D10" w14:textId="0B837BB4" w:rsidR="001B43C3" w:rsidRDefault="001B43C3" w:rsidP="00FE37BA">
      <w:pPr>
        <w:pStyle w:val="Heading1"/>
      </w:pPr>
      <w:bookmarkStart w:id="3761" w:name="_Toc11332180"/>
      <w:bookmarkStart w:id="3762" w:name="_Toc176248444"/>
      <w:r>
        <w:t>JSON Example</w:t>
      </w:r>
      <w:bookmarkEnd w:id="3761"/>
    </w:p>
    <w:p w14:paraId="47FF45BF" w14:textId="27238715" w:rsidR="00D26ADF" w:rsidRDefault="001B43C3" w:rsidP="00D26ADF">
      <w:r>
        <w:t xml:space="preserve">This section provides json implementation examples as to how </w:t>
      </w:r>
      <w:del w:id="3763" w:author="Leeyoung" w:date="2019-02-04T12:39:00Z">
        <w:r w:rsidDel="00D92C9F">
          <w:delText>ACT</w:delText>
        </w:r>
      </w:del>
      <w:del w:id="3764" w:author="Leeyoung" w:date="2019-02-04T12:38:00Z">
        <w:r w:rsidDel="00D92C9F">
          <w:delText xml:space="preserve">N </w:delText>
        </w:r>
      </w:del>
      <w:r>
        <w:t xml:space="preserve">VN YANG model and TE topology model are used together to instantiate virtual networks. </w:t>
      </w:r>
    </w:p>
    <w:p w14:paraId="0A0CD246" w14:textId="73838131" w:rsidR="00213CD8" w:rsidRDefault="00213CD8" w:rsidP="00D26ADF">
      <w:r>
        <w:t>The example in this section includes following VN</w:t>
      </w:r>
    </w:p>
    <w:p w14:paraId="08166BC4" w14:textId="13E809E1" w:rsidR="000034AC" w:rsidRPr="006C7929" w:rsidRDefault="000034AC" w:rsidP="000034AC">
      <w:pPr>
        <w:pStyle w:val="RFCListBullet"/>
        <w:rPr>
          <w:highlight w:val="yellow"/>
        </w:rPr>
      </w:pPr>
      <w:r>
        <w:t>VN1 (Type 1): Which maps to the single node topology abstract1 (node D1) and consist of VN Members 104 (L1 to L4), 107 (L1 to L7), 204 (L2 to L4), 308 (L3 to L8) and 108 (L1 to L8)</w:t>
      </w:r>
      <w:r w:rsidR="00DC2E06">
        <w:t xml:space="preserve">. </w:t>
      </w:r>
      <w:r w:rsidR="00877DB0">
        <w:t xml:space="preserve">We also show how disjointness (node, link, srlg) is supported in the example on the global level (i.e., connectivity matrices level).  </w:t>
      </w:r>
    </w:p>
    <w:p w14:paraId="440CC51F" w14:textId="77A84378" w:rsidR="000034AC" w:rsidRDefault="000034AC" w:rsidP="000034AC">
      <w:pPr>
        <w:pStyle w:val="RFCListBullet"/>
      </w:pPr>
      <w:commentRangeStart w:id="3765"/>
      <w:r>
        <w:t>VN2</w:t>
      </w:r>
      <w:commentRangeEnd w:id="3765"/>
      <w:r w:rsidR="00DC2E06">
        <w:rPr>
          <w:rStyle w:val="CommentReference"/>
          <w:rFonts w:cs="Times New Roman"/>
        </w:rPr>
        <w:commentReference w:id="3765"/>
      </w:r>
      <w:r>
        <w:t xml:space="preserve"> (Type 2): Which maps to the single node topology abstract2 (node D2), this topology has an underlay topology (</w:t>
      </w:r>
      <w:r w:rsidRPr="000034AC">
        <w:t>absolute</w:t>
      </w:r>
      <w:r>
        <w:t xml:space="preserve">) </w:t>
      </w:r>
      <w:r w:rsidR="008C571A">
        <w:t>(see figure in section 3.2)</w:t>
      </w:r>
      <w:r>
        <w:t xml:space="preserve">. This VN has a single VN member 105 (L1 to L5) and an underlay path </w:t>
      </w:r>
      <w:r w:rsidR="00197E8F">
        <w:t xml:space="preserve">(S4 and S7) </w:t>
      </w:r>
      <w:r>
        <w:t>has been set in the connectivity matrix of abstract2 topology;</w:t>
      </w:r>
    </w:p>
    <w:p w14:paraId="0E5286CD" w14:textId="4BFB93D1" w:rsidR="000034AC" w:rsidRDefault="000034AC" w:rsidP="000034AC">
      <w:pPr>
        <w:pStyle w:val="RFCListBullet"/>
      </w:pPr>
      <w:r>
        <w:t>VN3 (Type 1): This VN has a multi-source, multi-destination feature enable for VN Member 104 (L1 to L4)/107 (L1 to L7) [multi-src] and VN Member 204 (L2 to L4)/304 (L3 to L4) [multi-dest] usecase. The selected VN-member is known via the field “</w:t>
      </w:r>
      <w:r w:rsidRPr="000034AC">
        <w:t>if-selected</w:t>
      </w:r>
      <w:r>
        <w:t xml:space="preserve">” and the corresponding connectivity-matrix-id. </w:t>
      </w:r>
    </w:p>
    <w:p w14:paraId="0222B9F4" w14:textId="4D73DFE9" w:rsidR="00E63BD4" w:rsidRDefault="000034AC" w:rsidP="00E63BD4">
      <w:pPr>
        <w:spacing w:after="0" w:line="240" w:lineRule="auto"/>
        <w:rPr>
          <w:sz w:val="22"/>
          <w:szCs w:val="22"/>
        </w:rPr>
      </w:pPr>
      <w:r>
        <w:t>Note that the</w:t>
      </w:r>
      <w:del w:id="3766" w:author="Leeyoung" w:date="2018-12-30T22:00:00Z">
        <w:r w:rsidDel="008B1F6B">
          <w:delText xml:space="preserve"> ACTN</w:delText>
        </w:r>
      </w:del>
      <w:r>
        <w:t xml:space="preserve"> VN YANG model also include the AP and VNAP which shows various VN using the same AP. </w:t>
      </w:r>
    </w:p>
    <w:p w14:paraId="6E6E7A69" w14:textId="03BD31CE" w:rsidR="00213CD8" w:rsidRPr="00213CD8" w:rsidRDefault="001F33ED" w:rsidP="00213CD8">
      <w:pPr>
        <w:pStyle w:val="Heading2"/>
      </w:pPr>
      <w:del w:id="3767" w:author="Leeyoung" w:date="2018-12-30T22:00:00Z">
        <w:r w:rsidDel="008B1F6B">
          <w:delText xml:space="preserve">ACTN </w:delText>
        </w:r>
      </w:del>
      <w:bookmarkStart w:id="3768" w:name="_Toc11332181"/>
      <w:r>
        <w:t>VN JSON</w:t>
      </w:r>
      <w:bookmarkEnd w:id="3768"/>
    </w:p>
    <w:p w14:paraId="274F3AB2" w14:textId="77777777" w:rsidR="001F33ED" w:rsidRPr="001F33ED" w:rsidDel="00D92C9F" w:rsidRDefault="001F33ED" w:rsidP="001F33ED">
      <w:pPr>
        <w:spacing w:after="0" w:line="240" w:lineRule="auto"/>
        <w:rPr>
          <w:del w:id="3769" w:author="Leeyoung" w:date="2019-02-04T12:43:00Z"/>
          <w:sz w:val="20"/>
          <w:szCs w:val="20"/>
        </w:rPr>
      </w:pPr>
      <w:r w:rsidRPr="001F33ED">
        <w:rPr>
          <w:sz w:val="20"/>
          <w:szCs w:val="20"/>
        </w:rPr>
        <w:t>{</w:t>
      </w:r>
    </w:p>
    <w:p w14:paraId="258B8A58" w14:textId="0D6DB532" w:rsidR="001F33ED" w:rsidRPr="001F33ED" w:rsidRDefault="001F33ED">
      <w:pPr>
        <w:spacing w:after="0" w:line="240" w:lineRule="auto"/>
        <w:rPr>
          <w:sz w:val="20"/>
          <w:szCs w:val="20"/>
        </w:rPr>
      </w:pPr>
      <w:del w:id="3770" w:author="Leeyoung" w:date="2019-02-04T12:43:00Z">
        <w:r w:rsidRPr="001F33ED" w:rsidDel="00D92C9F">
          <w:rPr>
            <w:sz w:val="20"/>
            <w:szCs w:val="20"/>
          </w:rPr>
          <w:tab/>
          <w:delText>"actn":{</w:delText>
        </w:r>
      </w:del>
    </w:p>
    <w:p w14:paraId="754716FA"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t>"ap":{</w:t>
      </w:r>
    </w:p>
    <w:p w14:paraId="434959D3"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t>"access-point-list": [</w:t>
      </w:r>
    </w:p>
    <w:p w14:paraId="7007C7CB" w14:textId="77777777" w:rsidR="001F33ED" w:rsidRPr="001F33ED" w:rsidRDefault="001F33ED" w:rsidP="001F33ED">
      <w:pPr>
        <w:spacing w:after="0" w:line="240" w:lineRule="auto"/>
        <w:rPr>
          <w:sz w:val="20"/>
          <w:szCs w:val="20"/>
        </w:rPr>
      </w:pPr>
      <w:r w:rsidRPr="001F33ED">
        <w:rPr>
          <w:sz w:val="20"/>
          <w:szCs w:val="20"/>
        </w:rPr>
        <w:t xml:space="preserve">             </w:t>
      </w:r>
      <w:r w:rsidRPr="001F33ED">
        <w:rPr>
          <w:sz w:val="20"/>
          <w:szCs w:val="20"/>
        </w:rPr>
        <w:tab/>
        <w:t>{</w:t>
      </w:r>
    </w:p>
    <w:p w14:paraId="7588B645"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"access-point-id": 101,</w:t>
      </w:r>
    </w:p>
    <w:p w14:paraId="18C57B44"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"access-point-name": "101",</w:t>
      </w:r>
    </w:p>
    <w:p w14:paraId="6B169F77"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"vn-ap": [</w:t>
      </w:r>
    </w:p>
    <w:p w14:paraId="5DF0882C"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p>
    <w:p w14:paraId="6FA4E835"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"vn-ap-id": 10101,</w:t>
      </w:r>
    </w:p>
    <w:p w14:paraId="246D2C7F"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"vn": 1,</w:t>
      </w:r>
    </w:p>
    <w:p w14:paraId="0B50C5B4"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"abstract-node": "D1",</w:t>
      </w:r>
    </w:p>
    <w:p w14:paraId="34BD3B65"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"ltp": "1-0-1"</w:t>
      </w:r>
    </w:p>
    <w:p w14:paraId="5A9C6396"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p>
    <w:p w14:paraId="3CA55FCA"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p>
    <w:p w14:paraId="2F588A3F"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"vn-ap-id": 10102,</w:t>
      </w:r>
    </w:p>
    <w:p w14:paraId="72BC5FC3"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"vn": 2,</w:t>
      </w:r>
    </w:p>
    <w:p w14:paraId="3FB2A39E"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"abstract-node": "D2",</w:t>
      </w:r>
    </w:p>
    <w:p w14:paraId="433BADE7"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"ltp": "1-0-1"</w:t>
      </w:r>
    </w:p>
    <w:p w14:paraId="638B5806"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p>
    <w:p w14:paraId="73BCC79A"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p>
    <w:p w14:paraId="2C424E97"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"vn-ap-id": 10103,</w:t>
      </w:r>
    </w:p>
    <w:p w14:paraId="06CDC336"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"vn": 3,</w:t>
      </w:r>
    </w:p>
    <w:p w14:paraId="1EC6A59E"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"abstract-node": "D3",</w:t>
      </w:r>
    </w:p>
    <w:p w14:paraId="45CC5E50"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"ltp": "1-0-1"</w:t>
      </w:r>
    </w:p>
    <w:p w14:paraId="4C4AFA94"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p>
    <w:p w14:paraId="737BDF99"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p>
    <w:p w14:paraId="723DD6A2"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t>},</w:t>
      </w:r>
    </w:p>
    <w:p w14:paraId="495FEDFA"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t>{</w:t>
      </w:r>
    </w:p>
    <w:p w14:paraId="003963AB"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"access-point-id": 202,</w:t>
      </w:r>
    </w:p>
    <w:p w14:paraId="34B1546A"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"access-point-name": "202",</w:t>
      </w:r>
    </w:p>
    <w:p w14:paraId="12003051"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"vn-ap": [</w:t>
      </w:r>
    </w:p>
    <w:p w14:paraId="2C4A5211"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p>
    <w:p w14:paraId="3A3B2A52"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"vn-ap-id": 20201,</w:t>
      </w:r>
    </w:p>
    <w:p w14:paraId="0AD364F5"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"vn": 1,</w:t>
      </w:r>
    </w:p>
    <w:p w14:paraId="6AD4C452"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"abstract-node": "D1",</w:t>
      </w:r>
    </w:p>
    <w:p w14:paraId="7F7C7C44"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"ltp": "2-0-2"</w:t>
      </w:r>
    </w:p>
    <w:p w14:paraId="65B82DEB"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p>
    <w:p w14:paraId="65C67BE4"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p>
    <w:p w14:paraId="0A8BCCC6"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t>},</w:t>
      </w:r>
    </w:p>
    <w:p w14:paraId="303B6D78"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t>{</w:t>
      </w:r>
    </w:p>
    <w:p w14:paraId="72E36E81"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"access-point-id": 303,</w:t>
      </w:r>
    </w:p>
    <w:p w14:paraId="1A1349DF"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"access-point-name": "303",</w:t>
      </w:r>
    </w:p>
    <w:p w14:paraId="71059EFD"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"vn-ap": [</w:t>
      </w:r>
    </w:p>
    <w:p w14:paraId="7FB14BD7"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p>
    <w:p w14:paraId="4FB761BA"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"vn-ap-id": 30301,</w:t>
      </w:r>
    </w:p>
    <w:p w14:paraId="492D08B1"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"vn": 1,</w:t>
      </w:r>
    </w:p>
    <w:p w14:paraId="5FB34C42"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"abstract-node": "D1",</w:t>
      </w:r>
    </w:p>
    <w:p w14:paraId="7C8177A2"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"ltp": "3-0-3"</w:t>
      </w:r>
    </w:p>
    <w:p w14:paraId="0DD78521"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p>
    <w:p w14:paraId="201AFF75"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p>
    <w:p w14:paraId="46C6F562"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"vn-ap-id": 30303,</w:t>
      </w:r>
    </w:p>
    <w:p w14:paraId="59C08E30"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"vn": 3,</w:t>
      </w:r>
    </w:p>
    <w:p w14:paraId="4B1B9C42"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"abstract-node": "D3",</w:t>
      </w:r>
    </w:p>
    <w:p w14:paraId="7D465B20"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"ltp": "3-0-3"</w:t>
      </w:r>
    </w:p>
    <w:p w14:paraId="0F22E1F3"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p>
    <w:p w14:paraId="4842DC8D"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p>
    <w:p w14:paraId="4813ECAE"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t>},</w:t>
      </w:r>
    </w:p>
    <w:p w14:paraId="3F6BB8C9"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t>{</w:t>
      </w:r>
    </w:p>
    <w:p w14:paraId="229CCE3D"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"access-point-id": 440,</w:t>
      </w:r>
    </w:p>
    <w:p w14:paraId="74A0BE1E"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"access-point-name": "440",</w:t>
      </w:r>
    </w:p>
    <w:p w14:paraId="55AA7B6F"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"vn-ap": [</w:t>
      </w:r>
    </w:p>
    <w:p w14:paraId="084E38F4"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p>
    <w:p w14:paraId="3BEBA422"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"vn-ap-id": 44001,</w:t>
      </w:r>
    </w:p>
    <w:p w14:paraId="5A048EBB"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"vn": 1,</w:t>
      </w:r>
    </w:p>
    <w:p w14:paraId="7BE488BA"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"abstract-node": "D1",</w:t>
      </w:r>
    </w:p>
    <w:p w14:paraId="095E3DE3"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"ltp": "4-4-0"</w:t>
      </w:r>
    </w:p>
    <w:p w14:paraId="7F78D9BE"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p>
    <w:p w14:paraId="5A465BA3"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p>
    <w:p w14:paraId="583661BE"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t>},</w:t>
      </w:r>
    </w:p>
    <w:p w14:paraId="39509495"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t>{</w:t>
      </w:r>
    </w:p>
    <w:p w14:paraId="6360FACF"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"access-point-id": 550,</w:t>
      </w:r>
    </w:p>
    <w:p w14:paraId="1A82B982"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"access-point-name": "550",</w:t>
      </w:r>
    </w:p>
    <w:p w14:paraId="24136FB1"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"vn-ap": [</w:t>
      </w:r>
    </w:p>
    <w:p w14:paraId="18B0AD60"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p>
    <w:p w14:paraId="4CF7E7B5"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"vn-ap-id": 55002,</w:t>
      </w:r>
    </w:p>
    <w:p w14:paraId="5D80EE8F"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"vn": 2,</w:t>
      </w:r>
    </w:p>
    <w:p w14:paraId="364CBBB1"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"abstract-node": "D2",</w:t>
      </w:r>
    </w:p>
    <w:p w14:paraId="38C943AD"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"ltp": "5-5-0"</w:t>
      </w:r>
    </w:p>
    <w:p w14:paraId="1C361D8A"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p>
    <w:p w14:paraId="6317FADE"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p>
    <w:p w14:paraId="29FFF848"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t>},</w:t>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p>
    <w:p w14:paraId="5BE4AFA1"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t>{</w:t>
      </w:r>
    </w:p>
    <w:p w14:paraId="6F32ACA5"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"access-point-id": 770,</w:t>
      </w:r>
    </w:p>
    <w:p w14:paraId="06162B22"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"access-point-name": "770",</w:t>
      </w:r>
    </w:p>
    <w:p w14:paraId="1B816E20"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"vn-ap": [</w:t>
      </w:r>
    </w:p>
    <w:p w14:paraId="4F6A92FF"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p>
    <w:p w14:paraId="46962484"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"vn-ap-id": 77001,</w:t>
      </w:r>
    </w:p>
    <w:p w14:paraId="0903BAAB"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"vn": 1,</w:t>
      </w:r>
    </w:p>
    <w:p w14:paraId="6F1CD602"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"abstract-node": "D1",</w:t>
      </w:r>
    </w:p>
    <w:p w14:paraId="404B0B27"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"ltp": "7-7-0"</w:t>
      </w:r>
    </w:p>
    <w:p w14:paraId="19F7BDE6"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p>
    <w:p w14:paraId="503CD527"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p>
    <w:p w14:paraId="48CA26A3"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"vn-ap-id": 77003,</w:t>
      </w:r>
    </w:p>
    <w:p w14:paraId="0E392385"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"vn": 3,</w:t>
      </w:r>
    </w:p>
    <w:p w14:paraId="411452CC"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"abstract-node": "D3",</w:t>
      </w:r>
    </w:p>
    <w:p w14:paraId="43B93FC4"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"ltp": "7-7-0"</w:t>
      </w:r>
    </w:p>
    <w:p w14:paraId="34D00C02"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p>
    <w:p w14:paraId="2C697F58"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p>
    <w:p w14:paraId="66472BE8"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t>},</w:t>
      </w:r>
    </w:p>
    <w:p w14:paraId="536C546C"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t>{</w:t>
      </w:r>
    </w:p>
    <w:p w14:paraId="7DEF97B6"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"access-point-id": 880,</w:t>
      </w:r>
    </w:p>
    <w:p w14:paraId="6B9C1135"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"access-point-name": "880",</w:t>
      </w:r>
    </w:p>
    <w:p w14:paraId="5D4D1444"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"vn-ap": [</w:t>
      </w:r>
    </w:p>
    <w:p w14:paraId="710F51D6"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p>
    <w:p w14:paraId="73C3767A"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"vn-ap-id": 88001,</w:t>
      </w:r>
    </w:p>
    <w:p w14:paraId="2CA50A5A"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"vn": 1,</w:t>
      </w:r>
    </w:p>
    <w:p w14:paraId="528AE50D"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"abstract-node": "D1",</w:t>
      </w:r>
    </w:p>
    <w:p w14:paraId="35821311"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"ltp": "8-8-0"</w:t>
      </w:r>
    </w:p>
    <w:p w14:paraId="5A2249DE"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p>
    <w:p w14:paraId="7078A98E"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p>
    <w:p w14:paraId="600D999B"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"vn-ap-id": 88003,</w:t>
      </w:r>
    </w:p>
    <w:p w14:paraId="04CAB43E"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"vn": 3,</w:t>
      </w:r>
    </w:p>
    <w:p w14:paraId="6F715555"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"abstract-node": "D3",</w:t>
      </w:r>
    </w:p>
    <w:p w14:paraId="69E3A187"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"ltp": "8-8-0"</w:t>
      </w:r>
    </w:p>
    <w:p w14:paraId="5CB8976D"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p>
    <w:p w14:paraId="30961334"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p>
    <w:p w14:paraId="086B8D3B"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t>}</w:t>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p>
    <w:p w14:paraId="2115D405"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t>]</w:t>
      </w:r>
    </w:p>
    <w:p w14:paraId="5D739783"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t>},</w:t>
      </w:r>
    </w:p>
    <w:p w14:paraId="3688524F"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t>"vn":{</w:t>
      </w:r>
    </w:p>
    <w:p w14:paraId="26CA72BF"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t>"vn-list": [</w:t>
      </w:r>
    </w:p>
    <w:p w14:paraId="3FA0DF41"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t>{</w:t>
      </w:r>
    </w:p>
    <w:p w14:paraId="19A1A099"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"vn-id": 1,</w:t>
      </w:r>
    </w:p>
    <w:p w14:paraId="689ADB35"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"vn-name": "vn1",</w:t>
      </w:r>
    </w:p>
    <w:p w14:paraId="17D860FD"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"vn-topology-id": "te-topology:abstract1",</w:t>
      </w:r>
    </w:p>
    <w:p w14:paraId="630D907E"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"abstract-node": "D1",</w:t>
      </w:r>
    </w:p>
    <w:p w14:paraId="1A6D0FA9"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"vn-member-list": [</w:t>
      </w:r>
    </w:p>
    <w:p w14:paraId="64FE90B9"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p>
    <w:p w14:paraId="1502EA3E"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"vn-member-id": 104,</w:t>
      </w:r>
    </w:p>
    <w:p w14:paraId="2BE1089E"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"src": {</w:t>
      </w:r>
    </w:p>
    <w:p w14:paraId="731462CC"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"src": 101,</w:t>
      </w:r>
    </w:p>
    <w:p w14:paraId="701F1E4C"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"src-vn-ap-id": 10101,</w:t>
      </w:r>
    </w:p>
    <w:p w14:paraId="74DA42EA"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p>
    <w:p w14:paraId="74460E34"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"dest": {</w:t>
      </w:r>
    </w:p>
    <w:p w14:paraId="3E9BE331"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"dest": 440,</w:t>
      </w:r>
    </w:p>
    <w:p w14:paraId="7D67A3D7"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"dest-vn-ap-id": 44001,</w:t>
      </w:r>
    </w:p>
    <w:p w14:paraId="0C057588"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p>
    <w:p w14:paraId="487A90C9"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"connectivity-matrix-id": 104</w:t>
      </w:r>
    </w:p>
    <w:p w14:paraId="21115992"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p>
    <w:p w14:paraId="31A5F4C1"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p>
    <w:p w14:paraId="46AB6B3A"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"vn-member-id": 107,</w:t>
      </w:r>
    </w:p>
    <w:p w14:paraId="393D651D"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"src": {</w:t>
      </w:r>
    </w:p>
    <w:p w14:paraId="035CE999"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"src": 101,</w:t>
      </w:r>
    </w:p>
    <w:p w14:paraId="1E7A40D1"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"src-vn-ap-id": 10101,</w:t>
      </w:r>
    </w:p>
    <w:p w14:paraId="5315482C"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p>
    <w:p w14:paraId="727EAD4D"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"dest": {</w:t>
      </w:r>
    </w:p>
    <w:p w14:paraId="00CB63B4"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"dest": 770,</w:t>
      </w:r>
    </w:p>
    <w:p w14:paraId="15BCA644"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"dest-vn-ap-id": 77001,</w:t>
      </w:r>
    </w:p>
    <w:p w14:paraId="01434930"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p>
    <w:p w14:paraId="0D5B642F"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"connectivity-matrix-id": 107</w:t>
      </w:r>
    </w:p>
    <w:p w14:paraId="061F2194"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p>
    <w:p w14:paraId="7357DE77"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p>
    <w:p w14:paraId="0CFE61D0"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"vn-member-id": 204,</w:t>
      </w:r>
    </w:p>
    <w:p w14:paraId="15FB0F4E"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"src": {</w:t>
      </w:r>
    </w:p>
    <w:p w14:paraId="5B86D34A"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"src": 202,</w:t>
      </w:r>
    </w:p>
    <w:p w14:paraId="5E64A150"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"dest-vn-ap-id": 20401,</w:t>
      </w:r>
    </w:p>
    <w:p w14:paraId="558D5553"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p>
    <w:p w14:paraId="2A0F3422"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"dest": {</w:t>
      </w:r>
    </w:p>
    <w:p w14:paraId="244FD42B"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"dest": 440,</w:t>
      </w:r>
    </w:p>
    <w:p w14:paraId="258B4AF7"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"dest-vn-ap-id": 44001,</w:t>
      </w:r>
    </w:p>
    <w:p w14:paraId="6BC7BB4C"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p>
    <w:p w14:paraId="68693D15"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"connectivity-matrix-id": 204</w:t>
      </w:r>
    </w:p>
    <w:p w14:paraId="28592CD1"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p>
    <w:p w14:paraId="00190DC5"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p>
    <w:p w14:paraId="5C31E8C0"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"vn-member-id": 308,</w:t>
      </w:r>
    </w:p>
    <w:p w14:paraId="01BAF1B6"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"src": {</w:t>
      </w:r>
    </w:p>
    <w:p w14:paraId="7BD779B4"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"src": 303,</w:t>
      </w:r>
    </w:p>
    <w:p w14:paraId="1464DD24"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"src-vn-ap-id": 30301,</w:t>
      </w:r>
    </w:p>
    <w:p w14:paraId="7C846419"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p>
    <w:p w14:paraId="7E0111DB"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"dest": {</w:t>
      </w:r>
    </w:p>
    <w:p w14:paraId="0A170BA7"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"dest": 880,</w:t>
      </w:r>
    </w:p>
    <w:p w14:paraId="3126BA58"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"src-vn-ap-id": 88001,</w:t>
      </w:r>
    </w:p>
    <w:p w14:paraId="35C7900C"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p>
    <w:p w14:paraId="43EDDA2D"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"connectivity-matrix-id": 308</w:t>
      </w:r>
    </w:p>
    <w:p w14:paraId="16D7C492"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p>
    <w:p w14:paraId="6E9CCECE"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p>
    <w:p w14:paraId="10B6B6C4"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"vn-member-id": 108,</w:t>
      </w:r>
    </w:p>
    <w:p w14:paraId="4C8E2F7B"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"src": {</w:t>
      </w:r>
    </w:p>
    <w:p w14:paraId="05C056F5"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"src": 101,</w:t>
      </w:r>
    </w:p>
    <w:p w14:paraId="3ED49D3E"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"src-vn-ap-id": 10101,</w:t>
      </w:r>
    </w:p>
    <w:p w14:paraId="7DA11BC0"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p>
    <w:p w14:paraId="28B298DA"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"dest": {</w:t>
      </w:r>
    </w:p>
    <w:p w14:paraId="669E9FA9"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"dest": 880,</w:t>
      </w:r>
    </w:p>
    <w:p w14:paraId="6E6006A2"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"dest-vn-ap-id": 88001,</w:t>
      </w:r>
    </w:p>
    <w:p w14:paraId="74EB78CC"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p>
    <w:p w14:paraId="0886255F"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"connectivity-matrix-id": 108</w:t>
      </w:r>
    </w:p>
    <w:p w14:paraId="1D545959"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p>
    <w:p w14:paraId="47F468C6"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p>
    <w:p w14:paraId="06644BAD"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t>},</w:t>
      </w:r>
    </w:p>
    <w:p w14:paraId="50B7D3DC"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t>{</w:t>
      </w:r>
    </w:p>
    <w:p w14:paraId="3747789D"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"vn-id": 2,</w:t>
      </w:r>
    </w:p>
    <w:p w14:paraId="4BEAE2C5"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"vn-name": "vn2",</w:t>
      </w:r>
    </w:p>
    <w:p w14:paraId="0D0A8134"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"vn-topology-id": "te-topology:abstract2",</w:t>
      </w:r>
    </w:p>
    <w:p w14:paraId="670B4F00"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"abstract-node": "D2",</w:t>
      </w:r>
    </w:p>
    <w:p w14:paraId="37E2AC29"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"vn-member-list": [</w:t>
      </w:r>
    </w:p>
    <w:p w14:paraId="0DF36FB9"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p>
    <w:p w14:paraId="4F11C2FB"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"vn-member-id": 105,</w:t>
      </w:r>
    </w:p>
    <w:p w14:paraId="7771E88D"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"src": {</w:t>
      </w:r>
    </w:p>
    <w:p w14:paraId="67F37377"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"src": 101,</w:t>
      </w:r>
    </w:p>
    <w:p w14:paraId="01A17B05"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"src-vn-ap-id": 10102,</w:t>
      </w:r>
    </w:p>
    <w:p w14:paraId="2AF919AD"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p>
    <w:p w14:paraId="315AD7CB"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"dest": {</w:t>
      </w:r>
    </w:p>
    <w:p w14:paraId="051552D7"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"dest": 550,</w:t>
      </w:r>
    </w:p>
    <w:p w14:paraId="1E17B3E6"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"dest-vn-ap-id": 55002,</w:t>
      </w:r>
    </w:p>
    <w:p w14:paraId="0E5D39B7"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p>
    <w:p w14:paraId="297BD153"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"connectivity-matrix-id": 105</w:t>
      </w:r>
    </w:p>
    <w:p w14:paraId="0E1A22F4"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r w:rsidRPr="001F33ED">
        <w:rPr>
          <w:sz w:val="20"/>
          <w:szCs w:val="20"/>
        </w:rPr>
        <w:tab/>
      </w:r>
    </w:p>
    <w:p w14:paraId="1BBB928B"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r w:rsidRPr="001F33ED">
        <w:rPr>
          <w:sz w:val="20"/>
          <w:szCs w:val="20"/>
        </w:rPr>
        <w:tab/>
      </w:r>
    </w:p>
    <w:p w14:paraId="05F19A8E"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t>},</w:t>
      </w:r>
    </w:p>
    <w:p w14:paraId="20C2F053"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t>{</w:t>
      </w:r>
    </w:p>
    <w:p w14:paraId="718A5ADB"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"vn-id": 3,</w:t>
      </w:r>
    </w:p>
    <w:p w14:paraId="63CC7CAE"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"vn-name": "vn3",</w:t>
      </w:r>
    </w:p>
    <w:p w14:paraId="36D7FDD9"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"vn-topology-id": "te-topology:abstract3",</w:t>
      </w:r>
    </w:p>
    <w:p w14:paraId="1732311F"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"abstract-node": "D3",</w:t>
      </w:r>
    </w:p>
    <w:p w14:paraId="7B932A14"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"vn-member-list": [</w:t>
      </w:r>
    </w:p>
    <w:p w14:paraId="57C24DD4"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p>
    <w:p w14:paraId="5430B4ED"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"vn-member-id": 104,</w:t>
      </w:r>
    </w:p>
    <w:p w14:paraId="6B99CC0D"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"src": {</w:t>
      </w:r>
    </w:p>
    <w:p w14:paraId="0635F467"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"src": 101,</w:t>
      </w:r>
    </w:p>
    <w:p w14:paraId="5EEDD9A0"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p>
    <w:p w14:paraId="65C2B088"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"dest": {</w:t>
      </w:r>
    </w:p>
    <w:p w14:paraId="78FB3056"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"dest": 440,</w:t>
      </w:r>
    </w:p>
    <w:p w14:paraId="577A58C3"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"multi-dest": true</w:t>
      </w:r>
    </w:p>
    <w:p w14:paraId="0BAC250F"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p>
    <w:p w14:paraId="6616595C"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p>
    <w:p w14:paraId="026EFF02"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p>
    <w:p w14:paraId="7739A85F"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"vn-member-id": 107,</w:t>
      </w:r>
    </w:p>
    <w:p w14:paraId="79FD2AA3"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"src": {</w:t>
      </w:r>
    </w:p>
    <w:p w14:paraId="0059B62A"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"src": 101,</w:t>
      </w:r>
    </w:p>
    <w:p w14:paraId="0CAE21FB"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"src-vn-ap-id": 10103,</w:t>
      </w:r>
    </w:p>
    <w:p w14:paraId="0F5A60EC"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p>
    <w:p w14:paraId="1944EB36"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"dest": {</w:t>
      </w:r>
    </w:p>
    <w:p w14:paraId="040024AA"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"dest": 770,</w:t>
      </w:r>
    </w:p>
    <w:p w14:paraId="148B45C5"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"dest-vn-ap-id": 77003,</w:t>
      </w:r>
    </w:p>
    <w:p w14:paraId="3E0054A5"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"multi-dest": true</w:t>
      </w:r>
    </w:p>
    <w:p w14:paraId="2DBC175F"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p>
    <w:p w14:paraId="23D95601"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"connectivity-matrix-id": 107,</w:t>
      </w:r>
    </w:p>
    <w:p w14:paraId="63C52A92"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"if-selected":true,</w:t>
      </w:r>
    </w:p>
    <w:p w14:paraId="1DFF0473"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p>
    <w:p w14:paraId="5B5A6859"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p>
    <w:p w14:paraId="3661FD7E"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"vn-member-id": 204,</w:t>
      </w:r>
    </w:p>
    <w:p w14:paraId="68469879"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"src": {</w:t>
      </w:r>
    </w:p>
    <w:p w14:paraId="775441A8"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"src": 202,</w:t>
      </w:r>
    </w:p>
    <w:p w14:paraId="7667B2DA"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"multi-src": true,</w:t>
      </w:r>
    </w:p>
    <w:p w14:paraId="034559E6"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p>
    <w:p w14:paraId="1696740B"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"dest": {</w:t>
      </w:r>
    </w:p>
    <w:p w14:paraId="24EE9946"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"dest": 440,</w:t>
      </w:r>
    </w:p>
    <w:p w14:paraId="707AE3A6"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p>
    <w:p w14:paraId="357C539D"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p>
    <w:p w14:paraId="7DA06EB2"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p>
    <w:p w14:paraId="0EC39981"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"vn-member-id": 304,</w:t>
      </w:r>
    </w:p>
    <w:p w14:paraId="00E4A0A4"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"src": {</w:t>
      </w:r>
    </w:p>
    <w:p w14:paraId="5DF35E96"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"src": 303,</w:t>
      </w:r>
    </w:p>
    <w:p w14:paraId="5C80845F"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"src-vn-ap-id": 30303,</w:t>
      </w:r>
    </w:p>
    <w:p w14:paraId="49631AAF"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"multi-src": true,</w:t>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p>
    <w:p w14:paraId="7A03942C"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p>
    <w:p w14:paraId="76584BB3"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"dest": {</w:t>
      </w:r>
    </w:p>
    <w:p w14:paraId="345D0BA3"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"dest": 440,</w:t>
      </w:r>
    </w:p>
    <w:p w14:paraId="70943E8F"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"src-vn-ap-id": 44003,</w:t>
      </w:r>
    </w:p>
    <w:p w14:paraId="0230E5B2"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p>
    <w:p w14:paraId="28E886F4"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"connectivity-matrix-id": 304,</w:t>
      </w:r>
    </w:p>
    <w:p w14:paraId="7B8DF556"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"if-selected":true,</w:t>
      </w:r>
    </w:p>
    <w:p w14:paraId="1009EC04"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p>
    <w:p w14:paraId="67B00E06"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r>
      <w:r w:rsidRPr="001F33ED">
        <w:rPr>
          <w:sz w:val="20"/>
          <w:szCs w:val="20"/>
        </w:rPr>
        <w:tab/>
        <w:t>]</w:t>
      </w:r>
    </w:p>
    <w:p w14:paraId="6816DB56"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r>
      <w:r w:rsidRPr="001F33ED">
        <w:rPr>
          <w:sz w:val="20"/>
          <w:szCs w:val="20"/>
        </w:rPr>
        <w:tab/>
        <w:t>},</w:t>
      </w:r>
    </w:p>
    <w:p w14:paraId="4FE9664E" w14:textId="77777777" w:rsidR="001F33ED" w:rsidRPr="001F33ED" w:rsidRDefault="001F33ED" w:rsidP="001F33ED">
      <w:pPr>
        <w:spacing w:after="0" w:line="240" w:lineRule="auto"/>
        <w:rPr>
          <w:sz w:val="20"/>
          <w:szCs w:val="20"/>
        </w:rPr>
      </w:pPr>
    </w:p>
    <w:p w14:paraId="4806A609"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r>
      <w:r w:rsidRPr="001F33ED">
        <w:rPr>
          <w:sz w:val="20"/>
          <w:szCs w:val="20"/>
        </w:rPr>
        <w:tab/>
        <w:t>]</w:t>
      </w:r>
    </w:p>
    <w:p w14:paraId="421C9018" w14:textId="77777777" w:rsidR="001F33ED" w:rsidRPr="001F33ED" w:rsidRDefault="001F33ED" w:rsidP="001F33ED">
      <w:pPr>
        <w:spacing w:after="0" w:line="240" w:lineRule="auto"/>
        <w:rPr>
          <w:sz w:val="20"/>
          <w:szCs w:val="20"/>
        </w:rPr>
      </w:pPr>
      <w:r w:rsidRPr="001F33ED">
        <w:rPr>
          <w:sz w:val="20"/>
          <w:szCs w:val="20"/>
        </w:rPr>
        <w:tab/>
      </w:r>
      <w:r w:rsidRPr="001F33ED">
        <w:rPr>
          <w:sz w:val="20"/>
          <w:szCs w:val="20"/>
        </w:rPr>
        <w:tab/>
        <w:t>}</w:t>
      </w:r>
    </w:p>
    <w:p w14:paraId="5CD0C6FA" w14:textId="77777777" w:rsidR="001F33ED" w:rsidRPr="001F33ED" w:rsidRDefault="001F33ED" w:rsidP="001F33ED">
      <w:pPr>
        <w:spacing w:after="0" w:line="240" w:lineRule="auto"/>
        <w:rPr>
          <w:sz w:val="20"/>
          <w:szCs w:val="20"/>
        </w:rPr>
      </w:pPr>
    </w:p>
    <w:p w14:paraId="506E51FD" w14:textId="77777777" w:rsidR="001F33ED" w:rsidRPr="001F33ED" w:rsidRDefault="001F33ED" w:rsidP="001F33ED">
      <w:pPr>
        <w:spacing w:after="0" w:line="240" w:lineRule="auto"/>
        <w:rPr>
          <w:sz w:val="20"/>
          <w:szCs w:val="20"/>
        </w:rPr>
      </w:pPr>
      <w:r w:rsidRPr="001F33ED">
        <w:rPr>
          <w:sz w:val="20"/>
          <w:szCs w:val="20"/>
        </w:rPr>
        <w:tab/>
        <w:t>}</w:t>
      </w:r>
    </w:p>
    <w:p w14:paraId="169F01DA" w14:textId="334C49B4" w:rsidR="001F33ED" w:rsidRPr="001F33ED" w:rsidRDefault="001F33ED" w:rsidP="001F33ED">
      <w:pPr>
        <w:spacing w:after="0" w:line="240" w:lineRule="auto"/>
        <w:rPr>
          <w:sz w:val="20"/>
          <w:szCs w:val="20"/>
        </w:rPr>
      </w:pPr>
      <w:r w:rsidRPr="001F33ED">
        <w:rPr>
          <w:sz w:val="20"/>
          <w:szCs w:val="20"/>
        </w:rPr>
        <w:t>}</w:t>
      </w:r>
    </w:p>
    <w:p w14:paraId="2DB66995" w14:textId="77777777" w:rsidR="00DD6FFC" w:rsidRPr="00BD5502" w:rsidRDefault="00DD6FFC" w:rsidP="00E63BD4">
      <w:pPr>
        <w:spacing w:after="0" w:line="240" w:lineRule="auto"/>
        <w:rPr>
          <w:sz w:val="22"/>
          <w:szCs w:val="22"/>
        </w:rPr>
      </w:pPr>
    </w:p>
    <w:p w14:paraId="49FD48C7" w14:textId="797A8429" w:rsidR="00DD6FFC" w:rsidRDefault="001F33ED" w:rsidP="001F33ED">
      <w:pPr>
        <w:pStyle w:val="Heading2"/>
      </w:pPr>
      <w:bookmarkStart w:id="3771" w:name="_Toc11332182"/>
      <w:r>
        <w:t>TE-topology JSON</w:t>
      </w:r>
      <w:bookmarkEnd w:id="3771"/>
    </w:p>
    <w:p w14:paraId="453EA2F9" w14:textId="77777777" w:rsidR="005D125F" w:rsidRPr="005D125F" w:rsidRDefault="005D125F" w:rsidP="005D125F">
      <w:pPr>
        <w:spacing w:after="0" w:line="240" w:lineRule="auto"/>
        <w:rPr>
          <w:sz w:val="20"/>
          <w:szCs w:val="20"/>
        </w:rPr>
      </w:pPr>
      <w:r w:rsidRPr="005D125F">
        <w:rPr>
          <w:sz w:val="20"/>
          <w:szCs w:val="20"/>
        </w:rPr>
        <w:t>{</w:t>
      </w:r>
    </w:p>
    <w:p w14:paraId="0EFF0D71" w14:textId="77777777" w:rsidR="005D125F" w:rsidRPr="005D125F" w:rsidRDefault="005D125F" w:rsidP="005D125F">
      <w:pPr>
        <w:spacing w:after="0" w:line="240" w:lineRule="auto"/>
        <w:rPr>
          <w:sz w:val="20"/>
          <w:szCs w:val="20"/>
        </w:rPr>
      </w:pPr>
      <w:r w:rsidRPr="005D125F">
        <w:rPr>
          <w:sz w:val="20"/>
          <w:szCs w:val="20"/>
        </w:rPr>
        <w:t xml:space="preserve">     "networks": {</w:t>
      </w:r>
    </w:p>
    <w:p w14:paraId="69B35980" w14:textId="77777777" w:rsidR="005D125F" w:rsidRPr="005D125F" w:rsidRDefault="005D125F" w:rsidP="005D125F">
      <w:pPr>
        <w:spacing w:after="0" w:line="240" w:lineRule="auto"/>
        <w:rPr>
          <w:sz w:val="20"/>
          <w:szCs w:val="20"/>
        </w:rPr>
      </w:pPr>
      <w:r w:rsidRPr="005D125F">
        <w:rPr>
          <w:sz w:val="20"/>
          <w:szCs w:val="20"/>
        </w:rPr>
        <w:t xml:space="preserve">       "network": [</w:t>
      </w:r>
    </w:p>
    <w:p w14:paraId="207D7F35" w14:textId="77777777" w:rsidR="005D125F" w:rsidRPr="005D125F" w:rsidRDefault="005D125F" w:rsidP="005D125F">
      <w:pPr>
        <w:spacing w:after="0" w:line="240" w:lineRule="auto"/>
        <w:rPr>
          <w:sz w:val="20"/>
          <w:szCs w:val="20"/>
        </w:rPr>
      </w:pPr>
      <w:r w:rsidRPr="005D125F">
        <w:rPr>
          <w:sz w:val="20"/>
          <w:szCs w:val="20"/>
        </w:rPr>
        <w:t xml:space="preserve">         {</w:t>
      </w:r>
    </w:p>
    <w:p w14:paraId="0985E9D3" w14:textId="77777777" w:rsidR="005D125F" w:rsidRPr="005D125F" w:rsidRDefault="005D125F" w:rsidP="005D125F">
      <w:pPr>
        <w:spacing w:after="0" w:line="240" w:lineRule="auto"/>
        <w:rPr>
          <w:sz w:val="20"/>
          <w:szCs w:val="20"/>
        </w:rPr>
      </w:pPr>
      <w:r w:rsidRPr="005D125F">
        <w:rPr>
          <w:sz w:val="20"/>
          <w:szCs w:val="20"/>
        </w:rPr>
        <w:t xml:space="preserve">           "network-types": {</w:t>
      </w:r>
    </w:p>
    <w:p w14:paraId="716807C2" w14:textId="77777777" w:rsidR="005D125F" w:rsidRPr="005D125F" w:rsidRDefault="005D125F" w:rsidP="005D125F">
      <w:pPr>
        <w:spacing w:after="0" w:line="240" w:lineRule="auto"/>
        <w:rPr>
          <w:sz w:val="20"/>
          <w:szCs w:val="20"/>
        </w:rPr>
      </w:pPr>
      <w:r w:rsidRPr="005D125F">
        <w:rPr>
          <w:sz w:val="20"/>
          <w:szCs w:val="20"/>
        </w:rPr>
        <w:t xml:space="preserve">             "te-topology": {}</w:t>
      </w:r>
    </w:p>
    <w:p w14:paraId="3EFEA1F3" w14:textId="77777777" w:rsidR="005D125F" w:rsidRPr="005D125F" w:rsidRDefault="005D125F" w:rsidP="005D125F">
      <w:pPr>
        <w:spacing w:after="0" w:line="240" w:lineRule="auto"/>
        <w:rPr>
          <w:sz w:val="20"/>
          <w:szCs w:val="20"/>
        </w:rPr>
      </w:pPr>
      <w:r w:rsidRPr="005D125F">
        <w:rPr>
          <w:sz w:val="20"/>
          <w:szCs w:val="20"/>
        </w:rPr>
        <w:t xml:space="preserve">           },</w:t>
      </w:r>
    </w:p>
    <w:p w14:paraId="4997C683" w14:textId="77777777" w:rsidR="005D125F" w:rsidRPr="005D125F" w:rsidRDefault="005D125F" w:rsidP="005D125F">
      <w:pPr>
        <w:spacing w:after="0" w:line="240" w:lineRule="auto"/>
        <w:rPr>
          <w:sz w:val="20"/>
          <w:szCs w:val="20"/>
        </w:rPr>
      </w:pPr>
      <w:r w:rsidRPr="005D125F">
        <w:rPr>
          <w:sz w:val="20"/>
          <w:szCs w:val="20"/>
        </w:rPr>
        <w:t xml:space="preserve">           "network-id": "abstract1",</w:t>
      </w:r>
    </w:p>
    <w:p w14:paraId="5EA76442" w14:textId="77777777" w:rsidR="005D125F" w:rsidRPr="005D125F" w:rsidRDefault="005D125F" w:rsidP="005D125F">
      <w:pPr>
        <w:spacing w:after="0" w:line="240" w:lineRule="auto"/>
        <w:rPr>
          <w:sz w:val="20"/>
          <w:szCs w:val="20"/>
        </w:rPr>
      </w:pPr>
      <w:r w:rsidRPr="005D125F">
        <w:rPr>
          <w:sz w:val="20"/>
          <w:szCs w:val="20"/>
        </w:rPr>
        <w:t xml:space="preserve">           "provider-id": 201,</w:t>
      </w:r>
    </w:p>
    <w:p w14:paraId="56BE1B8E" w14:textId="77777777" w:rsidR="005D125F" w:rsidRPr="005D125F" w:rsidRDefault="005D125F" w:rsidP="005D125F">
      <w:pPr>
        <w:spacing w:after="0" w:line="240" w:lineRule="auto"/>
        <w:rPr>
          <w:sz w:val="20"/>
          <w:szCs w:val="20"/>
        </w:rPr>
      </w:pPr>
      <w:r w:rsidRPr="005D125F">
        <w:rPr>
          <w:sz w:val="20"/>
          <w:szCs w:val="20"/>
        </w:rPr>
        <w:t xml:space="preserve">           "client-id": 600,</w:t>
      </w:r>
    </w:p>
    <w:p w14:paraId="5633FFC9" w14:textId="77777777" w:rsidR="005D125F" w:rsidRPr="005D125F" w:rsidRDefault="005D125F" w:rsidP="005D125F">
      <w:pPr>
        <w:spacing w:after="0" w:line="240" w:lineRule="auto"/>
        <w:rPr>
          <w:sz w:val="20"/>
          <w:szCs w:val="20"/>
        </w:rPr>
      </w:pPr>
      <w:r w:rsidRPr="005D125F">
        <w:rPr>
          <w:sz w:val="20"/>
          <w:szCs w:val="20"/>
        </w:rPr>
        <w:t xml:space="preserve">           "te-topology-id": "te-topology:abstract1",</w:t>
      </w:r>
    </w:p>
    <w:p w14:paraId="23E89CC2" w14:textId="77777777" w:rsidR="005D125F" w:rsidRPr="005D125F" w:rsidRDefault="005D125F" w:rsidP="005D125F">
      <w:pPr>
        <w:spacing w:after="0" w:line="240" w:lineRule="auto"/>
        <w:rPr>
          <w:sz w:val="20"/>
          <w:szCs w:val="20"/>
        </w:rPr>
      </w:pPr>
      <w:r w:rsidRPr="005D125F">
        <w:rPr>
          <w:sz w:val="20"/>
          <w:szCs w:val="20"/>
        </w:rPr>
        <w:t xml:space="preserve">           "node": [</w:t>
      </w:r>
    </w:p>
    <w:p w14:paraId="2DD2970B" w14:textId="77777777" w:rsidR="005D125F" w:rsidRPr="005D125F" w:rsidRDefault="005D125F" w:rsidP="005D125F">
      <w:pPr>
        <w:spacing w:after="0" w:line="240" w:lineRule="auto"/>
        <w:rPr>
          <w:sz w:val="20"/>
          <w:szCs w:val="20"/>
        </w:rPr>
      </w:pPr>
      <w:r w:rsidRPr="005D125F">
        <w:rPr>
          <w:sz w:val="20"/>
          <w:szCs w:val="20"/>
        </w:rPr>
        <w:t xml:space="preserve">             {</w:t>
      </w:r>
    </w:p>
    <w:p w14:paraId="02F94F4D" w14:textId="77777777" w:rsidR="005D125F" w:rsidRPr="005D125F" w:rsidRDefault="005D125F" w:rsidP="005D125F">
      <w:pPr>
        <w:spacing w:after="0" w:line="240" w:lineRule="auto"/>
        <w:rPr>
          <w:sz w:val="20"/>
          <w:szCs w:val="20"/>
        </w:rPr>
      </w:pPr>
      <w:r w:rsidRPr="005D125F">
        <w:rPr>
          <w:sz w:val="20"/>
          <w:szCs w:val="20"/>
        </w:rPr>
        <w:t xml:space="preserve">               "node-id": "D1",</w:t>
      </w:r>
    </w:p>
    <w:p w14:paraId="3163E955" w14:textId="77777777" w:rsidR="005D125F" w:rsidRPr="005D125F" w:rsidRDefault="005D125F" w:rsidP="005D125F">
      <w:pPr>
        <w:spacing w:after="0" w:line="240" w:lineRule="auto"/>
        <w:rPr>
          <w:sz w:val="20"/>
          <w:szCs w:val="20"/>
        </w:rPr>
      </w:pPr>
      <w:r w:rsidRPr="005D125F">
        <w:rPr>
          <w:sz w:val="20"/>
          <w:szCs w:val="20"/>
        </w:rPr>
        <w:t xml:space="preserve">               "te-node-id": "2.0.1.1",</w:t>
      </w:r>
    </w:p>
    <w:p w14:paraId="60FB29BC" w14:textId="77777777" w:rsidR="005D125F" w:rsidRPr="005D125F" w:rsidRDefault="005D125F" w:rsidP="005D125F">
      <w:pPr>
        <w:spacing w:after="0" w:line="240" w:lineRule="auto"/>
        <w:rPr>
          <w:sz w:val="20"/>
          <w:szCs w:val="20"/>
        </w:rPr>
      </w:pPr>
      <w:r w:rsidRPr="005D125F">
        <w:rPr>
          <w:sz w:val="20"/>
          <w:szCs w:val="20"/>
        </w:rPr>
        <w:t xml:space="preserve">               "te": {</w:t>
      </w:r>
    </w:p>
    <w:p w14:paraId="1E7D098F" w14:textId="77777777" w:rsidR="005D125F" w:rsidRPr="005D125F" w:rsidRDefault="005D125F" w:rsidP="005D125F">
      <w:pPr>
        <w:spacing w:after="0" w:line="240" w:lineRule="auto"/>
        <w:rPr>
          <w:sz w:val="20"/>
          <w:szCs w:val="20"/>
        </w:rPr>
      </w:pPr>
      <w:r w:rsidRPr="005D125F">
        <w:rPr>
          <w:sz w:val="20"/>
          <w:szCs w:val="20"/>
        </w:rPr>
        <w:t xml:space="preserve">                 "te-node-attributes": {</w:t>
      </w:r>
    </w:p>
    <w:p w14:paraId="3DE47AE1" w14:textId="77777777" w:rsidR="005D125F" w:rsidRPr="005D125F" w:rsidRDefault="005D125F" w:rsidP="005D125F">
      <w:pPr>
        <w:spacing w:after="0" w:line="240" w:lineRule="auto"/>
        <w:rPr>
          <w:sz w:val="20"/>
          <w:szCs w:val="20"/>
        </w:rPr>
      </w:pPr>
      <w:r w:rsidRPr="005D125F">
        <w:rPr>
          <w:sz w:val="20"/>
          <w:szCs w:val="20"/>
        </w:rPr>
        <w:t xml:space="preserve">                   "domain-id" : 1,</w:t>
      </w:r>
    </w:p>
    <w:p w14:paraId="014AF1F8" w14:textId="77777777" w:rsidR="005D125F" w:rsidRPr="005D125F" w:rsidRDefault="005D125F" w:rsidP="005D125F">
      <w:pPr>
        <w:spacing w:after="0" w:line="240" w:lineRule="auto"/>
        <w:rPr>
          <w:sz w:val="20"/>
          <w:szCs w:val="20"/>
        </w:rPr>
      </w:pPr>
      <w:r w:rsidRPr="005D125F">
        <w:rPr>
          <w:sz w:val="20"/>
          <w:szCs w:val="20"/>
        </w:rPr>
        <w:t xml:space="preserve">                   "is-abstract": [null],</w:t>
      </w:r>
    </w:p>
    <w:p w14:paraId="33315D9C" w14:textId="77777777" w:rsidR="005D125F" w:rsidRPr="005D125F" w:rsidRDefault="005D125F" w:rsidP="005D125F">
      <w:pPr>
        <w:spacing w:after="0" w:line="240" w:lineRule="auto"/>
        <w:rPr>
          <w:sz w:val="20"/>
          <w:szCs w:val="20"/>
        </w:rPr>
      </w:pPr>
      <w:r w:rsidRPr="005D125F">
        <w:rPr>
          <w:sz w:val="20"/>
          <w:szCs w:val="20"/>
        </w:rPr>
        <w:t xml:space="preserve">                   "connectivity-matrices": {</w:t>
      </w:r>
    </w:p>
    <w:p w14:paraId="07E0EB17" w14:textId="77777777" w:rsidR="005D125F" w:rsidRPr="005D125F" w:rsidRDefault="005D125F" w:rsidP="005D125F">
      <w:pPr>
        <w:spacing w:after="0" w:line="240" w:lineRule="auto"/>
        <w:rPr>
          <w:sz w:val="20"/>
          <w:szCs w:val="20"/>
        </w:rPr>
      </w:pPr>
      <w:r w:rsidRPr="005D125F">
        <w:rPr>
          <w:sz w:val="20"/>
          <w:szCs w:val="20"/>
        </w:rPr>
        <w:t xml:space="preserve">                     "is-allowed": true,</w:t>
      </w:r>
    </w:p>
    <w:p w14:paraId="5AA77FEC" w14:textId="77777777" w:rsidR="005D125F" w:rsidRPr="005D125F" w:rsidRDefault="005D125F" w:rsidP="005D125F">
      <w:pPr>
        <w:spacing w:after="0" w:line="240" w:lineRule="auto"/>
        <w:rPr>
          <w:sz w:val="20"/>
          <w:szCs w:val="20"/>
        </w:rPr>
      </w:pPr>
      <w:r w:rsidRPr="005D125F">
        <w:rPr>
          <w:sz w:val="20"/>
          <w:szCs w:val="20"/>
        </w:rPr>
        <w:t xml:space="preserve">                     "path-constraints": {</w:t>
      </w:r>
    </w:p>
    <w:p w14:paraId="66E36985" w14:textId="77777777" w:rsidR="005D125F" w:rsidRPr="005D125F" w:rsidRDefault="005D125F" w:rsidP="005D125F">
      <w:pPr>
        <w:spacing w:after="0" w:line="240" w:lineRule="auto"/>
        <w:rPr>
          <w:sz w:val="20"/>
          <w:szCs w:val="20"/>
        </w:rPr>
      </w:pPr>
      <w:r w:rsidRPr="005D125F">
        <w:rPr>
          <w:sz w:val="20"/>
          <w:szCs w:val="20"/>
        </w:rPr>
        <w:t xml:space="preserve">                       "bandwidth-generic": {</w:t>
      </w:r>
    </w:p>
    <w:p w14:paraId="3D540150" w14:textId="77777777" w:rsidR="005D125F" w:rsidRPr="005D125F" w:rsidRDefault="005D125F" w:rsidP="005D125F">
      <w:pPr>
        <w:spacing w:after="0" w:line="240" w:lineRule="auto"/>
        <w:rPr>
          <w:sz w:val="20"/>
          <w:szCs w:val="20"/>
        </w:rPr>
      </w:pPr>
      <w:r w:rsidRPr="005D125F">
        <w:rPr>
          <w:sz w:val="20"/>
          <w:szCs w:val="20"/>
        </w:rPr>
        <w:t xml:space="preserve">                         "te-bandwidth": {</w:t>
      </w:r>
    </w:p>
    <w:p w14:paraId="5AC3266A" w14:textId="77777777" w:rsidR="005D125F" w:rsidRPr="005D125F" w:rsidRDefault="005D125F" w:rsidP="005D125F">
      <w:pPr>
        <w:spacing w:after="0" w:line="240" w:lineRule="auto"/>
        <w:rPr>
          <w:sz w:val="20"/>
          <w:szCs w:val="20"/>
        </w:rPr>
      </w:pPr>
      <w:r w:rsidRPr="005D125F">
        <w:rPr>
          <w:sz w:val="20"/>
          <w:szCs w:val="20"/>
        </w:rPr>
        <w:t xml:space="preserve">                           "generic": [</w:t>
      </w:r>
    </w:p>
    <w:p w14:paraId="0BA58DDF" w14:textId="77777777" w:rsidR="005D125F" w:rsidRPr="005D125F" w:rsidRDefault="005D125F" w:rsidP="005D125F">
      <w:pPr>
        <w:spacing w:after="0" w:line="240" w:lineRule="auto"/>
        <w:rPr>
          <w:sz w:val="20"/>
          <w:szCs w:val="20"/>
        </w:rPr>
      </w:pPr>
      <w:r w:rsidRPr="005D125F">
        <w:rPr>
          <w:sz w:val="20"/>
          <w:szCs w:val="20"/>
        </w:rPr>
        <w:t xml:space="preserve">                             {</w:t>
      </w:r>
    </w:p>
    <w:p w14:paraId="694063EC" w14:textId="77777777" w:rsidR="005D125F" w:rsidRPr="005D125F" w:rsidRDefault="005D125F" w:rsidP="005D125F">
      <w:pPr>
        <w:spacing w:after="0" w:line="240" w:lineRule="auto"/>
        <w:rPr>
          <w:sz w:val="20"/>
          <w:szCs w:val="20"/>
        </w:rPr>
      </w:pPr>
      <w:r w:rsidRPr="005D125F">
        <w:rPr>
          <w:sz w:val="20"/>
          <w:szCs w:val="20"/>
        </w:rPr>
        <w:t xml:space="preserve">                               "generic": "0x1p10",</w:t>
      </w:r>
    </w:p>
    <w:p w14:paraId="6646529D" w14:textId="77777777" w:rsidR="005D125F" w:rsidRPr="005D125F" w:rsidRDefault="005D125F" w:rsidP="005D125F">
      <w:pPr>
        <w:spacing w:after="0" w:line="240" w:lineRule="auto"/>
        <w:rPr>
          <w:sz w:val="20"/>
          <w:szCs w:val="20"/>
        </w:rPr>
      </w:pPr>
      <w:r w:rsidRPr="005D125F">
        <w:rPr>
          <w:sz w:val="20"/>
          <w:szCs w:val="20"/>
        </w:rPr>
        <w:t xml:space="preserve">                             }</w:t>
      </w:r>
    </w:p>
    <w:p w14:paraId="32DC30DF" w14:textId="77777777" w:rsidR="005D125F" w:rsidRPr="005D125F" w:rsidRDefault="005D125F" w:rsidP="005D125F">
      <w:pPr>
        <w:spacing w:after="0" w:line="240" w:lineRule="auto"/>
        <w:rPr>
          <w:sz w:val="20"/>
          <w:szCs w:val="20"/>
        </w:rPr>
      </w:pPr>
      <w:r w:rsidRPr="005D125F">
        <w:rPr>
          <w:sz w:val="20"/>
          <w:szCs w:val="20"/>
        </w:rPr>
        <w:t xml:space="preserve">                           ]</w:t>
      </w:r>
    </w:p>
    <w:p w14:paraId="444B9AB3" w14:textId="77777777" w:rsidR="005D125F" w:rsidRPr="005D125F" w:rsidRDefault="005D125F" w:rsidP="005D125F">
      <w:pPr>
        <w:spacing w:after="0" w:line="240" w:lineRule="auto"/>
        <w:rPr>
          <w:sz w:val="20"/>
          <w:szCs w:val="20"/>
        </w:rPr>
      </w:pPr>
      <w:r w:rsidRPr="005D125F">
        <w:rPr>
          <w:sz w:val="20"/>
          <w:szCs w:val="20"/>
        </w:rPr>
        <w:t xml:space="preserve">                         }</w:t>
      </w:r>
    </w:p>
    <w:p w14:paraId="237AAE01" w14:textId="77777777" w:rsidR="005D125F" w:rsidRDefault="005D125F" w:rsidP="005D125F">
      <w:pPr>
        <w:spacing w:after="0" w:line="240" w:lineRule="auto"/>
        <w:rPr>
          <w:sz w:val="20"/>
          <w:szCs w:val="20"/>
        </w:rPr>
      </w:pPr>
      <w:r w:rsidRPr="005D125F">
        <w:rPr>
          <w:sz w:val="20"/>
          <w:szCs w:val="20"/>
        </w:rPr>
        <w:t xml:space="preserve">                       }</w:t>
      </w:r>
    </w:p>
    <w:p w14:paraId="265A3549" w14:textId="580F43B6" w:rsidR="00803271" w:rsidRPr="006C7929" w:rsidRDefault="00803271" w:rsidP="005D125F">
      <w:pPr>
        <w:spacing w:after="0" w:line="240" w:lineRule="auto"/>
        <w:rPr>
          <w:sz w:val="20"/>
          <w:szCs w:val="20"/>
          <w:highlight w:val="yellow"/>
        </w:rPr>
      </w:pPr>
      <w:r>
        <w:rPr>
          <w:sz w:val="20"/>
          <w:szCs w:val="20"/>
        </w:rPr>
        <w:t xml:space="preserve">                       </w:t>
      </w:r>
      <w:r w:rsidRPr="006C7929">
        <w:rPr>
          <w:sz w:val="20"/>
          <w:szCs w:val="20"/>
          <w:highlight w:val="yellow"/>
        </w:rPr>
        <w:t xml:space="preserve">"disjointness": </w:t>
      </w:r>
      <w:r w:rsidR="001C1A75">
        <w:rPr>
          <w:sz w:val="20"/>
          <w:szCs w:val="20"/>
          <w:highlight w:val="yellow"/>
        </w:rPr>
        <w:t>“node link srlg”,</w:t>
      </w:r>
    </w:p>
    <w:p w14:paraId="0218FB45" w14:textId="2B04AA83" w:rsidR="00803271" w:rsidRPr="006C7929" w:rsidRDefault="004008D4">
      <w:pPr>
        <w:spacing w:after="0" w:line="240" w:lineRule="auto"/>
        <w:rPr>
          <w:sz w:val="20"/>
          <w:szCs w:val="20"/>
          <w:highlight w:val="yellow"/>
        </w:rPr>
      </w:pPr>
      <w:r w:rsidRPr="006C7929">
        <w:rPr>
          <w:sz w:val="20"/>
          <w:szCs w:val="20"/>
          <w:highlight w:val="yellow"/>
        </w:rPr>
        <w:t xml:space="preserve">                          </w:t>
      </w:r>
      <w:r w:rsidR="00997E30">
        <w:rPr>
          <w:sz w:val="20"/>
          <w:szCs w:val="20"/>
          <w:highlight w:val="yellow"/>
        </w:rPr>
        <w:t xml:space="preserve">     </w:t>
      </w:r>
    </w:p>
    <w:p w14:paraId="34722233" w14:textId="77777777" w:rsidR="005D125F" w:rsidRPr="005D125F" w:rsidRDefault="005D125F" w:rsidP="005D125F">
      <w:pPr>
        <w:spacing w:after="0" w:line="240" w:lineRule="auto"/>
        <w:rPr>
          <w:sz w:val="20"/>
          <w:szCs w:val="20"/>
        </w:rPr>
      </w:pPr>
      <w:r w:rsidRPr="006C7929">
        <w:rPr>
          <w:sz w:val="20"/>
          <w:szCs w:val="20"/>
          <w:highlight w:val="yellow"/>
        </w:rPr>
        <w:t xml:space="preserve">                     },</w:t>
      </w:r>
    </w:p>
    <w:p w14:paraId="1996BD18" w14:textId="77777777" w:rsidR="005D125F" w:rsidRPr="005D125F" w:rsidRDefault="005D125F" w:rsidP="005D125F">
      <w:pPr>
        <w:spacing w:after="0" w:line="240" w:lineRule="auto"/>
        <w:rPr>
          <w:sz w:val="20"/>
          <w:szCs w:val="20"/>
        </w:rPr>
      </w:pPr>
      <w:r w:rsidRPr="005D125F">
        <w:rPr>
          <w:sz w:val="20"/>
          <w:szCs w:val="20"/>
        </w:rPr>
        <w:t xml:space="preserve">                     "connectivity-matrix": [</w:t>
      </w:r>
    </w:p>
    <w:p w14:paraId="46E10EE5" w14:textId="77777777" w:rsidR="005D125F" w:rsidRPr="005D125F" w:rsidRDefault="005D125F" w:rsidP="005D125F">
      <w:pPr>
        <w:spacing w:after="0" w:line="240" w:lineRule="auto"/>
        <w:rPr>
          <w:sz w:val="20"/>
          <w:szCs w:val="20"/>
        </w:rPr>
      </w:pPr>
      <w:r w:rsidRPr="005D125F">
        <w:rPr>
          <w:sz w:val="20"/>
          <w:szCs w:val="20"/>
        </w:rPr>
        <w:t xml:space="preserve">                       {</w:t>
      </w:r>
    </w:p>
    <w:p w14:paraId="4305447A" w14:textId="77777777" w:rsidR="005D125F" w:rsidRPr="005D125F" w:rsidRDefault="005D125F" w:rsidP="005D125F">
      <w:pPr>
        <w:spacing w:after="0" w:line="240" w:lineRule="auto"/>
        <w:rPr>
          <w:sz w:val="20"/>
          <w:szCs w:val="20"/>
        </w:rPr>
      </w:pPr>
      <w:r w:rsidRPr="005D125F">
        <w:rPr>
          <w:sz w:val="20"/>
          <w:szCs w:val="20"/>
        </w:rPr>
        <w:t xml:space="preserve">                         "id": 104,</w:t>
      </w:r>
    </w:p>
    <w:p w14:paraId="3C20DBA1" w14:textId="77777777" w:rsidR="005D125F" w:rsidRPr="005D125F" w:rsidRDefault="005D125F" w:rsidP="005D125F">
      <w:pPr>
        <w:spacing w:after="0" w:line="240" w:lineRule="auto"/>
        <w:rPr>
          <w:sz w:val="20"/>
          <w:szCs w:val="20"/>
        </w:rPr>
      </w:pPr>
      <w:r w:rsidRPr="005D125F">
        <w:rPr>
          <w:sz w:val="20"/>
          <w:szCs w:val="20"/>
        </w:rPr>
        <w:t xml:space="preserve">                         "from": "1-0-1",</w:t>
      </w:r>
    </w:p>
    <w:p w14:paraId="53968B20" w14:textId="77777777" w:rsidR="005D125F" w:rsidRPr="005D125F" w:rsidRDefault="005D125F" w:rsidP="005D125F">
      <w:pPr>
        <w:spacing w:after="0" w:line="240" w:lineRule="auto"/>
        <w:rPr>
          <w:sz w:val="20"/>
          <w:szCs w:val="20"/>
        </w:rPr>
      </w:pPr>
      <w:r w:rsidRPr="005D125F">
        <w:rPr>
          <w:sz w:val="20"/>
          <w:szCs w:val="20"/>
        </w:rPr>
        <w:t xml:space="preserve">                         "to": "4-4-0"</w:t>
      </w:r>
    </w:p>
    <w:p w14:paraId="51642A15" w14:textId="77777777" w:rsidR="005D125F" w:rsidRPr="005D125F" w:rsidRDefault="005D125F" w:rsidP="005D125F">
      <w:pPr>
        <w:spacing w:after="0" w:line="240" w:lineRule="auto"/>
        <w:rPr>
          <w:sz w:val="20"/>
          <w:szCs w:val="20"/>
        </w:rPr>
      </w:pPr>
      <w:r w:rsidRPr="005D125F">
        <w:rPr>
          <w:sz w:val="20"/>
          <w:szCs w:val="20"/>
        </w:rPr>
        <w:t xml:space="preserve">                       },</w:t>
      </w:r>
    </w:p>
    <w:p w14:paraId="0AAF5135" w14:textId="77777777" w:rsidR="005D125F" w:rsidRPr="005D125F" w:rsidRDefault="005D125F" w:rsidP="005D125F">
      <w:pPr>
        <w:spacing w:after="0" w:line="240" w:lineRule="auto"/>
        <w:rPr>
          <w:sz w:val="20"/>
          <w:szCs w:val="20"/>
        </w:rPr>
      </w:pPr>
      <w:r w:rsidRPr="005D125F">
        <w:rPr>
          <w:sz w:val="20"/>
          <w:szCs w:val="20"/>
        </w:rPr>
        <w:t xml:space="preserve">                       {</w:t>
      </w:r>
    </w:p>
    <w:p w14:paraId="02CB0F1C" w14:textId="77777777" w:rsidR="005D125F" w:rsidRPr="005D125F" w:rsidRDefault="005D125F" w:rsidP="005D125F">
      <w:pPr>
        <w:spacing w:after="0" w:line="240" w:lineRule="auto"/>
        <w:rPr>
          <w:sz w:val="20"/>
          <w:szCs w:val="20"/>
        </w:rPr>
      </w:pPr>
      <w:r w:rsidRPr="005D125F">
        <w:rPr>
          <w:sz w:val="20"/>
          <w:szCs w:val="20"/>
        </w:rPr>
        <w:t xml:space="preserve">                         "id": 107,</w:t>
      </w:r>
    </w:p>
    <w:p w14:paraId="430F6922" w14:textId="77777777" w:rsidR="005D125F" w:rsidRPr="005D125F" w:rsidRDefault="005D125F" w:rsidP="005D125F">
      <w:pPr>
        <w:spacing w:after="0" w:line="240" w:lineRule="auto"/>
        <w:rPr>
          <w:sz w:val="20"/>
          <w:szCs w:val="20"/>
        </w:rPr>
      </w:pPr>
      <w:r w:rsidRPr="005D125F">
        <w:rPr>
          <w:sz w:val="20"/>
          <w:szCs w:val="20"/>
        </w:rPr>
        <w:t xml:space="preserve">                         "from": "1-0-1",</w:t>
      </w:r>
    </w:p>
    <w:p w14:paraId="41410D87" w14:textId="77777777" w:rsidR="005D125F" w:rsidRPr="005D125F" w:rsidRDefault="005D125F" w:rsidP="005D125F">
      <w:pPr>
        <w:spacing w:after="0" w:line="240" w:lineRule="auto"/>
        <w:rPr>
          <w:sz w:val="20"/>
          <w:szCs w:val="20"/>
        </w:rPr>
      </w:pPr>
      <w:r w:rsidRPr="005D125F">
        <w:rPr>
          <w:sz w:val="20"/>
          <w:szCs w:val="20"/>
        </w:rPr>
        <w:t xml:space="preserve">                         "to": "7-7-0"</w:t>
      </w:r>
    </w:p>
    <w:p w14:paraId="77B0CC28" w14:textId="77777777" w:rsidR="005D125F" w:rsidRPr="005D125F" w:rsidRDefault="005D125F" w:rsidP="005D125F">
      <w:pPr>
        <w:spacing w:after="0" w:line="240" w:lineRule="auto"/>
        <w:rPr>
          <w:sz w:val="20"/>
          <w:szCs w:val="20"/>
        </w:rPr>
      </w:pPr>
      <w:r w:rsidRPr="005D125F">
        <w:rPr>
          <w:sz w:val="20"/>
          <w:szCs w:val="20"/>
        </w:rPr>
        <w:t xml:space="preserve">                       },</w:t>
      </w:r>
    </w:p>
    <w:p w14:paraId="54950BBF" w14:textId="77777777" w:rsidR="005D125F" w:rsidRPr="005D125F" w:rsidRDefault="005D125F" w:rsidP="005D125F">
      <w:pPr>
        <w:spacing w:after="0" w:line="240" w:lineRule="auto"/>
        <w:rPr>
          <w:sz w:val="20"/>
          <w:szCs w:val="20"/>
        </w:rPr>
      </w:pPr>
      <w:r w:rsidRPr="005D125F">
        <w:rPr>
          <w:sz w:val="20"/>
          <w:szCs w:val="20"/>
        </w:rPr>
        <w:t xml:space="preserve">                       {</w:t>
      </w:r>
    </w:p>
    <w:p w14:paraId="74F089E8" w14:textId="77777777" w:rsidR="005D125F" w:rsidRPr="005D125F" w:rsidRDefault="005D125F" w:rsidP="005D125F">
      <w:pPr>
        <w:spacing w:after="0" w:line="240" w:lineRule="auto"/>
        <w:rPr>
          <w:sz w:val="20"/>
          <w:szCs w:val="20"/>
        </w:rPr>
      </w:pPr>
      <w:r w:rsidRPr="005D125F">
        <w:rPr>
          <w:sz w:val="20"/>
          <w:szCs w:val="20"/>
        </w:rPr>
        <w:t xml:space="preserve">                         "id": 204,</w:t>
      </w:r>
    </w:p>
    <w:p w14:paraId="4AE77C39" w14:textId="77777777" w:rsidR="005D125F" w:rsidRPr="005D125F" w:rsidRDefault="005D125F" w:rsidP="005D125F">
      <w:pPr>
        <w:spacing w:after="0" w:line="240" w:lineRule="auto"/>
        <w:rPr>
          <w:sz w:val="20"/>
          <w:szCs w:val="20"/>
        </w:rPr>
      </w:pPr>
      <w:r w:rsidRPr="005D125F">
        <w:rPr>
          <w:sz w:val="20"/>
          <w:szCs w:val="20"/>
        </w:rPr>
        <w:t xml:space="preserve">                         "from": "2-0-2",</w:t>
      </w:r>
    </w:p>
    <w:p w14:paraId="2D9562C3" w14:textId="77777777" w:rsidR="005D125F" w:rsidRPr="005D125F" w:rsidRDefault="005D125F" w:rsidP="005D125F">
      <w:pPr>
        <w:spacing w:after="0" w:line="240" w:lineRule="auto"/>
        <w:rPr>
          <w:sz w:val="20"/>
          <w:szCs w:val="20"/>
        </w:rPr>
      </w:pPr>
      <w:r w:rsidRPr="005D125F">
        <w:rPr>
          <w:sz w:val="20"/>
          <w:szCs w:val="20"/>
        </w:rPr>
        <w:t xml:space="preserve">                         "to": "4-4-0"</w:t>
      </w:r>
    </w:p>
    <w:p w14:paraId="56FA9453" w14:textId="77777777" w:rsidR="005D125F" w:rsidRPr="005D125F" w:rsidRDefault="005D125F" w:rsidP="005D125F">
      <w:pPr>
        <w:spacing w:after="0" w:line="240" w:lineRule="auto"/>
        <w:rPr>
          <w:sz w:val="20"/>
          <w:szCs w:val="20"/>
        </w:rPr>
      </w:pPr>
      <w:r w:rsidRPr="005D125F">
        <w:rPr>
          <w:sz w:val="20"/>
          <w:szCs w:val="20"/>
        </w:rPr>
        <w:t xml:space="preserve">                       },</w:t>
      </w:r>
    </w:p>
    <w:p w14:paraId="66192AE9" w14:textId="77777777" w:rsidR="005D125F" w:rsidRPr="005D125F" w:rsidRDefault="005D125F" w:rsidP="005D125F">
      <w:pPr>
        <w:spacing w:after="0" w:line="240" w:lineRule="auto"/>
        <w:rPr>
          <w:sz w:val="20"/>
          <w:szCs w:val="20"/>
        </w:rPr>
      </w:pPr>
      <w:r w:rsidRPr="005D125F">
        <w:rPr>
          <w:sz w:val="20"/>
          <w:szCs w:val="20"/>
        </w:rPr>
        <w:t xml:space="preserve">                       {</w:t>
      </w:r>
    </w:p>
    <w:p w14:paraId="6E902906" w14:textId="77777777" w:rsidR="005D125F" w:rsidRPr="005D125F" w:rsidRDefault="005D125F" w:rsidP="005D125F">
      <w:pPr>
        <w:spacing w:after="0" w:line="240" w:lineRule="auto"/>
        <w:rPr>
          <w:sz w:val="20"/>
          <w:szCs w:val="20"/>
        </w:rPr>
      </w:pPr>
      <w:r w:rsidRPr="005D125F">
        <w:rPr>
          <w:sz w:val="20"/>
          <w:szCs w:val="20"/>
        </w:rPr>
        <w:t xml:space="preserve">                         "id": 308,</w:t>
      </w:r>
    </w:p>
    <w:p w14:paraId="2B82B91A" w14:textId="77777777" w:rsidR="005D125F" w:rsidRPr="005D125F" w:rsidRDefault="005D125F" w:rsidP="005D125F">
      <w:pPr>
        <w:spacing w:after="0" w:line="240" w:lineRule="auto"/>
        <w:rPr>
          <w:sz w:val="20"/>
          <w:szCs w:val="20"/>
        </w:rPr>
      </w:pPr>
      <w:r w:rsidRPr="005D125F">
        <w:rPr>
          <w:sz w:val="20"/>
          <w:szCs w:val="20"/>
        </w:rPr>
        <w:t xml:space="preserve">                         "from": "3-0-3",</w:t>
      </w:r>
    </w:p>
    <w:p w14:paraId="5103DFE7" w14:textId="77777777" w:rsidR="005D125F" w:rsidRPr="005D125F" w:rsidRDefault="005D125F" w:rsidP="005D125F">
      <w:pPr>
        <w:spacing w:after="0" w:line="240" w:lineRule="auto"/>
        <w:rPr>
          <w:sz w:val="20"/>
          <w:szCs w:val="20"/>
        </w:rPr>
      </w:pPr>
      <w:r w:rsidRPr="005D125F">
        <w:rPr>
          <w:sz w:val="20"/>
          <w:szCs w:val="20"/>
        </w:rPr>
        <w:t xml:space="preserve">                         "to": "8-8-0"</w:t>
      </w:r>
    </w:p>
    <w:p w14:paraId="1CB1895F" w14:textId="77777777" w:rsidR="005D125F" w:rsidRPr="005D125F" w:rsidRDefault="005D125F" w:rsidP="005D125F">
      <w:pPr>
        <w:spacing w:after="0" w:line="240" w:lineRule="auto"/>
        <w:rPr>
          <w:sz w:val="20"/>
          <w:szCs w:val="20"/>
        </w:rPr>
      </w:pPr>
      <w:r w:rsidRPr="005D125F">
        <w:rPr>
          <w:sz w:val="20"/>
          <w:szCs w:val="20"/>
        </w:rPr>
        <w:t xml:space="preserve">                       },</w:t>
      </w:r>
    </w:p>
    <w:p w14:paraId="61EFBCEE" w14:textId="77777777" w:rsidR="005D125F" w:rsidRPr="005D125F" w:rsidRDefault="005D125F" w:rsidP="005D125F">
      <w:pPr>
        <w:spacing w:after="0" w:line="240" w:lineRule="auto"/>
        <w:rPr>
          <w:sz w:val="20"/>
          <w:szCs w:val="20"/>
        </w:rPr>
      </w:pPr>
      <w:r w:rsidRPr="005D125F">
        <w:rPr>
          <w:sz w:val="20"/>
          <w:szCs w:val="20"/>
        </w:rPr>
        <w:t xml:space="preserve">                       {</w:t>
      </w:r>
    </w:p>
    <w:p w14:paraId="452FD1E0" w14:textId="77777777" w:rsidR="005D125F" w:rsidRPr="005D125F" w:rsidRDefault="005D125F" w:rsidP="005D125F">
      <w:pPr>
        <w:spacing w:after="0" w:line="240" w:lineRule="auto"/>
        <w:rPr>
          <w:sz w:val="20"/>
          <w:szCs w:val="20"/>
        </w:rPr>
      </w:pPr>
      <w:r w:rsidRPr="005D125F">
        <w:rPr>
          <w:sz w:val="20"/>
          <w:szCs w:val="20"/>
        </w:rPr>
        <w:t xml:space="preserve">                         "id": 108,</w:t>
      </w:r>
    </w:p>
    <w:p w14:paraId="569348ED" w14:textId="77777777" w:rsidR="005D125F" w:rsidRPr="005D125F" w:rsidRDefault="005D125F" w:rsidP="005D125F">
      <w:pPr>
        <w:spacing w:after="0" w:line="240" w:lineRule="auto"/>
        <w:rPr>
          <w:sz w:val="20"/>
          <w:szCs w:val="20"/>
        </w:rPr>
      </w:pPr>
      <w:r w:rsidRPr="005D125F">
        <w:rPr>
          <w:sz w:val="20"/>
          <w:szCs w:val="20"/>
        </w:rPr>
        <w:t xml:space="preserve">                         "from": "1-0-1",</w:t>
      </w:r>
    </w:p>
    <w:p w14:paraId="6B61A208" w14:textId="77777777" w:rsidR="005D125F" w:rsidRPr="005D125F" w:rsidRDefault="005D125F" w:rsidP="005D125F">
      <w:pPr>
        <w:spacing w:after="0" w:line="240" w:lineRule="auto"/>
        <w:rPr>
          <w:sz w:val="20"/>
          <w:szCs w:val="20"/>
        </w:rPr>
      </w:pPr>
      <w:r w:rsidRPr="005D125F">
        <w:rPr>
          <w:sz w:val="20"/>
          <w:szCs w:val="20"/>
        </w:rPr>
        <w:t xml:space="preserve">                         "to": "8-8-0"</w:t>
      </w:r>
    </w:p>
    <w:p w14:paraId="1B92095D" w14:textId="77777777" w:rsidR="005D125F" w:rsidRPr="005D125F" w:rsidRDefault="005D125F" w:rsidP="005D125F">
      <w:pPr>
        <w:spacing w:after="0" w:line="240" w:lineRule="auto"/>
        <w:rPr>
          <w:sz w:val="20"/>
          <w:szCs w:val="20"/>
        </w:rPr>
      </w:pPr>
      <w:r w:rsidRPr="005D125F">
        <w:rPr>
          <w:sz w:val="20"/>
          <w:szCs w:val="20"/>
        </w:rPr>
        <w:t xml:space="preserve">                       },</w:t>
      </w:r>
    </w:p>
    <w:p w14:paraId="4C7E0362" w14:textId="77777777" w:rsidR="005D125F" w:rsidRPr="005D125F" w:rsidRDefault="005D125F" w:rsidP="005D125F">
      <w:pPr>
        <w:spacing w:after="0" w:line="240" w:lineRule="auto"/>
        <w:rPr>
          <w:sz w:val="20"/>
          <w:szCs w:val="20"/>
        </w:rPr>
      </w:pPr>
      <w:r w:rsidRPr="005D125F">
        <w:rPr>
          <w:sz w:val="20"/>
          <w:szCs w:val="20"/>
        </w:rPr>
        <w:t xml:space="preserve">                     ]</w:t>
      </w:r>
    </w:p>
    <w:p w14:paraId="1954B533" w14:textId="77777777" w:rsidR="005D125F" w:rsidRPr="005D125F" w:rsidRDefault="005D125F" w:rsidP="005D125F">
      <w:pPr>
        <w:spacing w:after="0" w:line="240" w:lineRule="auto"/>
        <w:rPr>
          <w:sz w:val="20"/>
          <w:szCs w:val="20"/>
        </w:rPr>
      </w:pPr>
      <w:r w:rsidRPr="005D125F">
        <w:rPr>
          <w:sz w:val="20"/>
          <w:szCs w:val="20"/>
        </w:rPr>
        <w:t xml:space="preserve">                   }</w:t>
      </w:r>
    </w:p>
    <w:p w14:paraId="61B81CE6" w14:textId="77777777" w:rsidR="005D125F" w:rsidRPr="005D125F" w:rsidRDefault="005D125F" w:rsidP="005D125F">
      <w:pPr>
        <w:spacing w:after="0" w:line="240" w:lineRule="auto"/>
        <w:rPr>
          <w:sz w:val="20"/>
          <w:szCs w:val="20"/>
        </w:rPr>
      </w:pPr>
      <w:r w:rsidRPr="005D125F">
        <w:rPr>
          <w:sz w:val="20"/>
          <w:szCs w:val="20"/>
        </w:rPr>
        <w:t xml:space="preserve">                 }</w:t>
      </w:r>
    </w:p>
    <w:p w14:paraId="6F39864F" w14:textId="77777777" w:rsidR="005D125F" w:rsidRPr="005D125F" w:rsidRDefault="005D125F" w:rsidP="005D125F">
      <w:pPr>
        <w:spacing w:after="0" w:line="240" w:lineRule="auto"/>
        <w:rPr>
          <w:sz w:val="20"/>
          <w:szCs w:val="20"/>
        </w:rPr>
      </w:pPr>
      <w:r w:rsidRPr="005D125F">
        <w:rPr>
          <w:sz w:val="20"/>
          <w:szCs w:val="20"/>
        </w:rPr>
        <w:t xml:space="preserve">               },</w:t>
      </w:r>
    </w:p>
    <w:p w14:paraId="0CE26DFA" w14:textId="77777777" w:rsidR="005D125F" w:rsidRPr="005D125F" w:rsidRDefault="005D125F" w:rsidP="005D125F">
      <w:pPr>
        <w:spacing w:after="0" w:line="240" w:lineRule="auto"/>
        <w:rPr>
          <w:sz w:val="20"/>
          <w:szCs w:val="20"/>
        </w:rPr>
      </w:pPr>
      <w:r w:rsidRPr="005D125F">
        <w:rPr>
          <w:sz w:val="20"/>
          <w:szCs w:val="20"/>
        </w:rPr>
        <w:t xml:space="preserve">               "termination-point": [</w:t>
      </w:r>
    </w:p>
    <w:p w14:paraId="65A1CB3D" w14:textId="77777777" w:rsidR="005D125F" w:rsidRPr="005D125F" w:rsidRDefault="005D125F" w:rsidP="005D125F">
      <w:pPr>
        <w:spacing w:after="0" w:line="240" w:lineRule="auto"/>
        <w:rPr>
          <w:sz w:val="20"/>
          <w:szCs w:val="20"/>
        </w:rPr>
      </w:pPr>
      <w:r w:rsidRPr="005D125F">
        <w:rPr>
          <w:sz w:val="20"/>
          <w:szCs w:val="20"/>
        </w:rPr>
        <w:t xml:space="preserve">                 {</w:t>
      </w:r>
    </w:p>
    <w:p w14:paraId="0AFEBE94" w14:textId="77777777" w:rsidR="005D125F" w:rsidRPr="005D125F" w:rsidRDefault="005D125F" w:rsidP="005D125F">
      <w:pPr>
        <w:spacing w:after="0" w:line="240" w:lineRule="auto"/>
        <w:rPr>
          <w:sz w:val="20"/>
          <w:szCs w:val="20"/>
        </w:rPr>
      </w:pPr>
      <w:r w:rsidRPr="005D125F">
        <w:rPr>
          <w:sz w:val="20"/>
          <w:szCs w:val="20"/>
        </w:rPr>
        <w:t xml:space="preserve">                   "tp-id": "1-0-1",</w:t>
      </w:r>
    </w:p>
    <w:p w14:paraId="69E1D7F4" w14:textId="77777777" w:rsidR="005D125F" w:rsidRPr="005D125F" w:rsidRDefault="005D125F" w:rsidP="005D125F">
      <w:pPr>
        <w:spacing w:after="0" w:line="240" w:lineRule="auto"/>
        <w:rPr>
          <w:sz w:val="20"/>
          <w:szCs w:val="20"/>
        </w:rPr>
      </w:pPr>
      <w:r w:rsidRPr="005D125F">
        <w:rPr>
          <w:sz w:val="20"/>
          <w:szCs w:val="20"/>
        </w:rPr>
        <w:t xml:space="preserve">                   "te-tp-id": 10001,</w:t>
      </w:r>
    </w:p>
    <w:p w14:paraId="1826A195" w14:textId="77777777" w:rsidR="005D125F" w:rsidRPr="005D125F" w:rsidRDefault="005D125F" w:rsidP="005D125F">
      <w:pPr>
        <w:spacing w:after="0" w:line="240" w:lineRule="auto"/>
        <w:rPr>
          <w:sz w:val="20"/>
          <w:szCs w:val="20"/>
        </w:rPr>
      </w:pPr>
      <w:r w:rsidRPr="005D125F">
        <w:rPr>
          <w:sz w:val="20"/>
          <w:szCs w:val="20"/>
        </w:rPr>
        <w:t xml:space="preserve">                   "te": {</w:t>
      </w:r>
    </w:p>
    <w:p w14:paraId="1D1180DC" w14:textId="77777777" w:rsidR="005D125F" w:rsidRPr="005D125F" w:rsidRDefault="005D125F" w:rsidP="005D125F">
      <w:pPr>
        <w:spacing w:after="0" w:line="240" w:lineRule="auto"/>
        <w:rPr>
          <w:sz w:val="20"/>
          <w:szCs w:val="20"/>
        </w:rPr>
      </w:pPr>
      <w:r w:rsidRPr="005D125F">
        <w:rPr>
          <w:sz w:val="20"/>
          <w:szCs w:val="20"/>
        </w:rPr>
        <w:t xml:space="preserve">                     "interface-switching-capability": [</w:t>
      </w:r>
    </w:p>
    <w:p w14:paraId="43894672" w14:textId="77777777" w:rsidR="005D125F" w:rsidRPr="005D125F" w:rsidRDefault="005D125F" w:rsidP="005D125F">
      <w:pPr>
        <w:spacing w:after="0" w:line="240" w:lineRule="auto"/>
        <w:rPr>
          <w:sz w:val="20"/>
          <w:szCs w:val="20"/>
        </w:rPr>
      </w:pPr>
      <w:r w:rsidRPr="005D125F">
        <w:rPr>
          <w:sz w:val="20"/>
          <w:szCs w:val="20"/>
        </w:rPr>
        <w:t xml:space="preserve">                       {</w:t>
      </w:r>
    </w:p>
    <w:p w14:paraId="04606B0B" w14:textId="77777777" w:rsidR="005D125F" w:rsidRPr="005D125F" w:rsidRDefault="005D125F" w:rsidP="005D125F">
      <w:pPr>
        <w:spacing w:after="0" w:line="240" w:lineRule="auto"/>
        <w:rPr>
          <w:sz w:val="20"/>
          <w:szCs w:val="20"/>
        </w:rPr>
      </w:pPr>
      <w:r w:rsidRPr="005D125F">
        <w:rPr>
          <w:sz w:val="20"/>
          <w:szCs w:val="20"/>
        </w:rPr>
        <w:t xml:space="preserve">                         "switching-capability": "switching-otn",</w:t>
      </w:r>
    </w:p>
    <w:p w14:paraId="01F7407E" w14:textId="77777777" w:rsidR="005D125F" w:rsidRPr="005D125F" w:rsidRDefault="005D125F" w:rsidP="005D125F">
      <w:pPr>
        <w:spacing w:after="0" w:line="240" w:lineRule="auto"/>
        <w:rPr>
          <w:sz w:val="20"/>
          <w:szCs w:val="20"/>
        </w:rPr>
      </w:pPr>
      <w:r w:rsidRPr="005D125F">
        <w:rPr>
          <w:sz w:val="20"/>
          <w:szCs w:val="20"/>
        </w:rPr>
        <w:t xml:space="preserve">                         "encoding": "lsp-encoding-oduk"</w:t>
      </w:r>
    </w:p>
    <w:p w14:paraId="0571DDCB" w14:textId="77777777" w:rsidR="005D125F" w:rsidRPr="005D125F" w:rsidRDefault="005D125F" w:rsidP="005D125F">
      <w:pPr>
        <w:spacing w:after="0" w:line="240" w:lineRule="auto"/>
        <w:rPr>
          <w:sz w:val="20"/>
          <w:szCs w:val="20"/>
        </w:rPr>
      </w:pPr>
      <w:r w:rsidRPr="005D125F">
        <w:rPr>
          <w:sz w:val="20"/>
          <w:szCs w:val="20"/>
        </w:rPr>
        <w:t xml:space="preserve">                         }</w:t>
      </w:r>
    </w:p>
    <w:p w14:paraId="7C567B2D" w14:textId="77777777" w:rsidR="005D125F" w:rsidRPr="005D125F" w:rsidRDefault="005D125F" w:rsidP="005D125F">
      <w:pPr>
        <w:spacing w:after="0" w:line="240" w:lineRule="auto"/>
        <w:rPr>
          <w:sz w:val="20"/>
          <w:szCs w:val="20"/>
        </w:rPr>
      </w:pPr>
      <w:r w:rsidRPr="005D125F">
        <w:rPr>
          <w:sz w:val="20"/>
          <w:szCs w:val="20"/>
        </w:rPr>
        <w:t xml:space="preserve">                     ]</w:t>
      </w:r>
    </w:p>
    <w:p w14:paraId="1CC07AA8" w14:textId="77777777" w:rsidR="005D125F" w:rsidRPr="005D125F" w:rsidRDefault="005D125F" w:rsidP="005D125F">
      <w:pPr>
        <w:spacing w:after="0" w:line="240" w:lineRule="auto"/>
        <w:rPr>
          <w:sz w:val="20"/>
          <w:szCs w:val="20"/>
        </w:rPr>
      </w:pPr>
      <w:r w:rsidRPr="005D125F">
        <w:rPr>
          <w:sz w:val="20"/>
          <w:szCs w:val="20"/>
        </w:rPr>
        <w:t xml:space="preserve">                   }</w:t>
      </w:r>
    </w:p>
    <w:p w14:paraId="1F2E3967" w14:textId="77777777" w:rsidR="005D125F" w:rsidRPr="005D125F" w:rsidRDefault="005D125F" w:rsidP="005D125F">
      <w:pPr>
        <w:spacing w:after="0" w:line="240" w:lineRule="auto"/>
        <w:rPr>
          <w:sz w:val="20"/>
          <w:szCs w:val="20"/>
        </w:rPr>
      </w:pPr>
      <w:r w:rsidRPr="005D125F">
        <w:rPr>
          <w:sz w:val="20"/>
          <w:szCs w:val="20"/>
        </w:rPr>
        <w:t xml:space="preserve">                 },</w:t>
      </w:r>
    </w:p>
    <w:p w14:paraId="4B5CEB00" w14:textId="77777777" w:rsidR="005D125F" w:rsidRPr="005D125F" w:rsidRDefault="005D125F" w:rsidP="005D125F">
      <w:pPr>
        <w:spacing w:after="0" w:line="240" w:lineRule="auto"/>
        <w:rPr>
          <w:sz w:val="20"/>
          <w:szCs w:val="20"/>
        </w:rPr>
      </w:pPr>
      <w:r w:rsidRPr="005D125F">
        <w:rPr>
          <w:sz w:val="20"/>
          <w:szCs w:val="20"/>
        </w:rPr>
        <w:t xml:space="preserve">                 {</w:t>
      </w:r>
    </w:p>
    <w:p w14:paraId="46B03CE3" w14:textId="77777777" w:rsidR="005D125F" w:rsidRPr="005D125F" w:rsidRDefault="005D125F" w:rsidP="005D125F">
      <w:pPr>
        <w:spacing w:after="0" w:line="240" w:lineRule="auto"/>
        <w:rPr>
          <w:sz w:val="20"/>
          <w:szCs w:val="20"/>
        </w:rPr>
      </w:pPr>
      <w:r w:rsidRPr="005D125F">
        <w:rPr>
          <w:sz w:val="20"/>
          <w:szCs w:val="20"/>
        </w:rPr>
        <w:t xml:space="preserve">                   "tp-id": "1-1-0",</w:t>
      </w:r>
    </w:p>
    <w:p w14:paraId="721C9ACA" w14:textId="77777777" w:rsidR="005D125F" w:rsidRPr="005D125F" w:rsidRDefault="005D125F" w:rsidP="005D125F">
      <w:pPr>
        <w:spacing w:after="0" w:line="240" w:lineRule="auto"/>
        <w:rPr>
          <w:sz w:val="20"/>
          <w:szCs w:val="20"/>
        </w:rPr>
      </w:pPr>
      <w:r w:rsidRPr="005D125F">
        <w:rPr>
          <w:sz w:val="20"/>
          <w:szCs w:val="20"/>
        </w:rPr>
        <w:t xml:space="preserve">                   "te-tp-id": 10100,</w:t>
      </w:r>
    </w:p>
    <w:p w14:paraId="4E6B3EC7" w14:textId="77777777" w:rsidR="005D125F" w:rsidRPr="005D125F" w:rsidRDefault="005D125F" w:rsidP="005D125F">
      <w:pPr>
        <w:spacing w:after="0" w:line="240" w:lineRule="auto"/>
        <w:rPr>
          <w:sz w:val="20"/>
          <w:szCs w:val="20"/>
        </w:rPr>
      </w:pPr>
      <w:r w:rsidRPr="005D125F">
        <w:rPr>
          <w:sz w:val="20"/>
          <w:szCs w:val="20"/>
        </w:rPr>
        <w:t xml:space="preserve">                   "te": {</w:t>
      </w:r>
    </w:p>
    <w:p w14:paraId="03543AD4" w14:textId="77777777" w:rsidR="005D125F" w:rsidRPr="005D125F" w:rsidRDefault="005D125F" w:rsidP="005D125F">
      <w:pPr>
        <w:spacing w:after="0" w:line="240" w:lineRule="auto"/>
        <w:rPr>
          <w:sz w:val="20"/>
          <w:szCs w:val="20"/>
        </w:rPr>
      </w:pPr>
      <w:r w:rsidRPr="005D125F">
        <w:rPr>
          <w:sz w:val="20"/>
          <w:szCs w:val="20"/>
        </w:rPr>
        <w:t xml:space="preserve">                     "interface-switching-capability": [</w:t>
      </w:r>
    </w:p>
    <w:p w14:paraId="51618505" w14:textId="77777777" w:rsidR="005D125F" w:rsidRPr="005D125F" w:rsidRDefault="005D125F" w:rsidP="005D125F">
      <w:pPr>
        <w:spacing w:after="0" w:line="240" w:lineRule="auto"/>
        <w:rPr>
          <w:sz w:val="20"/>
          <w:szCs w:val="20"/>
        </w:rPr>
      </w:pPr>
      <w:r w:rsidRPr="005D125F">
        <w:rPr>
          <w:sz w:val="20"/>
          <w:szCs w:val="20"/>
        </w:rPr>
        <w:t xml:space="preserve">                       {</w:t>
      </w:r>
    </w:p>
    <w:p w14:paraId="2538FEE4" w14:textId="77777777" w:rsidR="005D125F" w:rsidRPr="005D125F" w:rsidRDefault="005D125F" w:rsidP="005D125F">
      <w:pPr>
        <w:spacing w:after="0" w:line="240" w:lineRule="auto"/>
        <w:rPr>
          <w:sz w:val="20"/>
          <w:szCs w:val="20"/>
        </w:rPr>
      </w:pPr>
      <w:r w:rsidRPr="005D125F">
        <w:rPr>
          <w:sz w:val="20"/>
          <w:szCs w:val="20"/>
        </w:rPr>
        <w:t xml:space="preserve">                         "switching-capability": "switching-otn",</w:t>
      </w:r>
    </w:p>
    <w:p w14:paraId="169734CA" w14:textId="77777777" w:rsidR="005D125F" w:rsidRPr="005D125F" w:rsidRDefault="005D125F" w:rsidP="005D125F">
      <w:pPr>
        <w:spacing w:after="0" w:line="240" w:lineRule="auto"/>
        <w:rPr>
          <w:sz w:val="20"/>
          <w:szCs w:val="20"/>
        </w:rPr>
      </w:pPr>
      <w:r w:rsidRPr="005D125F">
        <w:rPr>
          <w:sz w:val="20"/>
          <w:szCs w:val="20"/>
        </w:rPr>
        <w:t xml:space="preserve">                           "encoding": "lsp-encoding-oduk"</w:t>
      </w:r>
    </w:p>
    <w:p w14:paraId="41D0F98E" w14:textId="77777777" w:rsidR="005D125F" w:rsidRPr="005D125F" w:rsidRDefault="005D125F" w:rsidP="005D125F">
      <w:pPr>
        <w:spacing w:after="0" w:line="240" w:lineRule="auto"/>
        <w:rPr>
          <w:sz w:val="20"/>
          <w:szCs w:val="20"/>
        </w:rPr>
      </w:pPr>
      <w:r w:rsidRPr="005D125F">
        <w:rPr>
          <w:sz w:val="20"/>
          <w:szCs w:val="20"/>
        </w:rPr>
        <w:t xml:space="preserve">                       }</w:t>
      </w:r>
    </w:p>
    <w:p w14:paraId="0902A411" w14:textId="77777777" w:rsidR="005D125F" w:rsidRPr="005D125F" w:rsidRDefault="005D125F" w:rsidP="005D125F">
      <w:pPr>
        <w:spacing w:after="0" w:line="240" w:lineRule="auto"/>
        <w:rPr>
          <w:sz w:val="20"/>
          <w:szCs w:val="20"/>
        </w:rPr>
      </w:pPr>
      <w:r w:rsidRPr="005D125F">
        <w:rPr>
          <w:sz w:val="20"/>
          <w:szCs w:val="20"/>
        </w:rPr>
        <w:t xml:space="preserve">                     ]</w:t>
      </w:r>
    </w:p>
    <w:p w14:paraId="455CCDBB" w14:textId="77777777" w:rsidR="005D125F" w:rsidRPr="005D125F" w:rsidRDefault="005D125F" w:rsidP="005D125F">
      <w:pPr>
        <w:spacing w:after="0" w:line="240" w:lineRule="auto"/>
        <w:rPr>
          <w:sz w:val="20"/>
          <w:szCs w:val="20"/>
        </w:rPr>
      </w:pPr>
      <w:r w:rsidRPr="005D125F">
        <w:rPr>
          <w:sz w:val="20"/>
          <w:szCs w:val="20"/>
        </w:rPr>
        <w:t xml:space="preserve">                   }</w:t>
      </w:r>
    </w:p>
    <w:p w14:paraId="144D698F" w14:textId="77777777" w:rsidR="005D125F" w:rsidRPr="005D125F" w:rsidRDefault="005D125F" w:rsidP="005D125F">
      <w:pPr>
        <w:spacing w:after="0" w:line="240" w:lineRule="auto"/>
        <w:rPr>
          <w:sz w:val="20"/>
          <w:szCs w:val="20"/>
        </w:rPr>
      </w:pPr>
      <w:r w:rsidRPr="005D125F">
        <w:rPr>
          <w:sz w:val="20"/>
          <w:szCs w:val="20"/>
        </w:rPr>
        <w:t xml:space="preserve">                 },</w:t>
      </w:r>
    </w:p>
    <w:p w14:paraId="78D758A1" w14:textId="77777777" w:rsidR="005D125F" w:rsidRPr="005D125F" w:rsidRDefault="005D125F" w:rsidP="005D125F">
      <w:pPr>
        <w:spacing w:after="0" w:line="240" w:lineRule="auto"/>
        <w:rPr>
          <w:sz w:val="20"/>
          <w:szCs w:val="20"/>
        </w:rPr>
      </w:pPr>
      <w:r w:rsidRPr="005D125F">
        <w:rPr>
          <w:sz w:val="20"/>
          <w:szCs w:val="20"/>
        </w:rPr>
        <w:t xml:space="preserve">                 {</w:t>
      </w:r>
    </w:p>
    <w:p w14:paraId="787015D7" w14:textId="77777777" w:rsidR="005D125F" w:rsidRPr="005D125F" w:rsidRDefault="005D125F" w:rsidP="005D125F">
      <w:pPr>
        <w:spacing w:after="0" w:line="240" w:lineRule="auto"/>
        <w:rPr>
          <w:sz w:val="20"/>
          <w:szCs w:val="20"/>
        </w:rPr>
      </w:pPr>
      <w:r w:rsidRPr="005D125F">
        <w:rPr>
          <w:sz w:val="20"/>
          <w:szCs w:val="20"/>
        </w:rPr>
        <w:t xml:space="preserve">                   "tp-id": "2-0-2",</w:t>
      </w:r>
    </w:p>
    <w:p w14:paraId="7F02D4F5" w14:textId="77777777" w:rsidR="005D125F" w:rsidRPr="005D125F" w:rsidRDefault="005D125F" w:rsidP="005D125F">
      <w:pPr>
        <w:spacing w:after="0" w:line="240" w:lineRule="auto"/>
        <w:rPr>
          <w:sz w:val="20"/>
          <w:szCs w:val="20"/>
        </w:rPr>
      </w:pPr>
      <w:r w:rsidRPr="005D125F">
        <w:rPr>
          <w:sz w:val="20"/>
          <w:szCs w:val="20"/>
        </w:rPr>
        <w:t xml:space="preserve">                   "te-tp-id": 20002,</w:t>
      </w:r>
    </w:p>
    <w:p w14:paraId="2AB0C4F3" w14:textId="77777777" w:rsidR="005D125F" w:rsidRPr="005D125F" w:rsidRDefault="005D125F" w:rsidP="005D125F">
      <w:pPr>
        <w:spacing w:after="0" w:line="240" w:lineRule="auto"/>
        <w:rPr>
          <w:sz w:val="20"/>
          <w:szCs w:val="20"/>
        </w:rPr>
      </w:pPr>
      <w:r w:rsidRPr="005D125F">
        <w:rPr>
          <w:sz w:val="20"/>
          <w:szCs w:val="20"/>
        </w:rPr>
        <w:t xml:space="preserve">                   "te": {</w:t>
      </w:r>
    </w:p>
    <w:p w14:paraId="5A806130" w14:textId="77777777" w:rsidR="005D125F" w:rsidRPr="005D125F" w:rsidRDefault="005D125F" w:rsidP="005D125F">
      <w:pPr>
        <w:spacing w:after="0" w:line="240" w:lineRule="auto"/>
        <w:rPr>
          <w:sz w:val="20"/>
          <w:szCs w:val="20"/>
        </w:rPr>
      </w:pPr>
      <w:r w:rsidRPr="005D125F">
        <w:rPr>
          <w:sz w:val="20"/>
          <w:szCs w:val="20"/>
        </w:rPr>
        <w:t xml:space="preserve">                     "interface-switching-capability": [</w:t>
      </w:r>
    </w:p>
    <w:p w14:paraId="0A1D5026" w14:textId="77777777" w:rsidR="005D125F" w:rsidRPr="005D125F" w:rsidRDefault="005D125F" w:rsidP="005D125F">
      <w:pPr>
        <w:spacing w:after="0" w:line="240" w:lineRule="auto"/>
        <w:rPr>
          <w:sz w:val="20"/>
          <w:szCs w:val="20"/>
        </w:rPr>
      </w:pPr>
      <w:r w:rsidRPr="005D125F">
        <w:rPr>
          <w:sz w:val="20"/>
          <w:szCs w:val="20"/>
        </w:rPr>
        <w:t xml:space="preserve">                       {</w:t>
      </w:r>
    </w:p>
    <w:p w14:paraId="21986FE3" w14:textId="77777777" w:rsidR="005D125F" w:rsidRPr="005D125F" w:rsidRDefault="005D125F" w:rsidP="005D125F">
      <w:pPr>
        <w:spacing w:after="0" w:line="240" w:lineRule="auto"/>
        <w:rPr>
          <w:sz w:val="20"/>
          <w:szCs w:val="20"/>
        </w:rPr>
      </w:pPr>
      <w:r w:rsidRPr="005D125F">
        <w:rPr>
          <w:sz w:val="20"/>
          <w:szCs w:val="20"/>
        </w:rPr>
        <w:t xml:space="preserve">                         "switching-capability": "switching-otn",</w:t>
      </w:r>
    </w:p>
    <w:p w14:paraId="70092623" w14:textId="77777777" w:rsidR="005D125F" w:rsidRPr="005D125F" w:rsidRDefault="005D125F" w:rsidP="005D125F">
      <w:pPr>
        <w:spacing w:after="0" w:line="240" w:lineRule="auto"/>
        <w:rPr>
          <w:sz w:val="20"/>
          <w:szCs w:val="20"/>
        </w:rPr>
      </w:pPr>
      <w:r w:rsidRPr="005D125F">
        <w:rPr>
          <w:sz w:val="20"/>
          <w:szCs w:val="20"/>
        </w:rPr>
        <w:t xml:space="preserve">                         "encoding": "lsp-encoding-oduk"</w:t>
      </w:r>
    </w:p>
    <w:p w14:paraId="2A090247" w14:textId="77777777" w:rsidR="005D125F" w:rsidRPr="005D125F" w:rsidRDefault="005D125F" w:rsidP="005D125F">
      <w:pPr>
        <w:spacing w:after="0" w:line="240" w:lineRule="auto"/>
        <w:rPr>
          <w:sz w:val="20"/>
          <w:szCs w:val="20"/>
        </w:rPr>
      </w:pPr>
      <w:r w:rsidRPr="005D125F">
        <w:rPr>
          <w:sz w:val="20"/>
          <w:szCs w:val="20"/>
        </w:rPr>
        <w:t xml:space="preserve">                       }</w:t>
      </w:r>
    </w:p>
    <w:p w14:paraId="36A9377C" w14:textId="77777777" w:rsidR="005D125F" w:rsidRPr="005D125F" w:rsidRDefault="005D125F" w:rsidP="005D125F">
      <w:pPr>
        <w:spacing w:after="0" w:line="240" w:lineRule="auto"/>
        <w:rPr>
          <w:sz w:val="20"/>
          <w:szCs w:val="20"/>
        </w:rPr>
      </w:pPr>
      <w:r w:rsidRPr="005D125F">
        <w:rPr>
          <w:sz w:val="20"/>
          <w:szCs w:val="20"/>
        </w:rPr>
        <w:t xml:space="preserve">                     ]</w:t>
      </w:r>
    </w:p>
    <w:p w14:paraId="14C253C9" w14:textId="77777777" w:rsidR="005D125F" w:rsidRPr="005D125F" w:rsidRDefault="005D125F" w:rsidP="005D125F">
      <w:pPr>
        <w:spacing w:after="0" w:line="240" w:lineRule="auto"/>
        <w:rPr>
          <w:sz w:val="20"/>
          <w:szCs w:val="20"/>
        </w:rPr>
      </w:pPr>
      <w:r w:rsidRPr="005D125F">
        <w:rPr>
          <w:sz w:val="20"/>
          <w:szCs w:val="20"/>
        </w:rPr>
        <w:t xml:space="preserve">                   }</w:t>
      </w:r>
    </w:p>
    <w:p w14:paraId="7E150149" w14:textId="77777777" w:rsidR="005D125F" w:rsidRPr="005D125F" w:rsidRDefault="005D125F" w:rsidP="005D125F">
      <w:pPr>
        <w:spacing w:after="0" w:line="240" w:lineRule="auto"/>
        <w:rPr>
          <w:sz w:val="20"/>
          <w:szCs w:val="20"/>
        </w:rPr>
      </w:pPr>
      <w:r w:rsidRPr="005D125F">
        <w:rPr>
          <w:sz w:val="20"/>
          <w:szCs w:val="20"/>
        </w:rPr>
        <w:t xml:space="preserve">                 },</w:t>
      </w:r>
    </w:p>
    <w:p w14:paraId="06DF415D" w14:textId="77777777" w:rsidR="005D125F" w:rsidRPr="005D125F" w:rsidRDefault="005D125F" w:rsidP="005D125F">
      <w:pPr>
        <w:spacing w:after="0" w:line="240" w:lineRule="auto"/>
        <w:rPr>
          <w:sz w:val="20"/>
          <w:szCs w:val="20"/>
        </w:rPr>
      </w:pPr>
      <w:r w:rsidRPr="005D125F">
        <w:rPr>
          <w:sz w:val="20"/>
          <w:szCs w:val="20"/>
        </w:rPr>
        <w:t xml:space="preserve">                 {</w:t>
      </w:r>
    </w:p>
    <w:p w14:paraId="3DDB395E" w14:textId="77777777" w:rsidR="005D125F" w:rsidRPr="005D125F" w:rsidRDefault="005D125F" w:rsidP="005D125F">
      <w:pPr>
        <w:spacing w:after="0" w:line="240" w:lineRule="auto"/>
        <w:rPr>
          <w:sz w:val="20"/>
          <w:szCs w:val="20"/>
        </w:rPr>
      </w:pPr>
      <w:r w:rsidRPr="005D125F">
        <w:rPr>
          <w:sz w:val="20"/>
          <w:szCs w:val="20"/>
        </w:rPr>
        <w:t xml:space="preserve">                   "tp-id": "2-2-0",</w:t>
      </w:r>
    </w:p>
    <w:p w14:paraId="1E34A7E9" w14:textId="77777777" w:rsidR="005D125F" w:rsidRPr="005D125F" w:rsidRDefault="005D125F" w:rsidP="005D125F">
      <w:pPr>
        <w:spacing w:after="0" w:line="240" w:lineRule="auto"/>
        <w:rPr>
          <w:sz w:val="20"/>
          <w:szCs w:val="20"/>
        </w:rPr>
      </w:pPr>
      <w:r w:rsidRPr="005D125F">
        <w:rPr>
          <w:sz w:val="20"/>
          <w:szCs w:val="20"/>
        </w:rPr>
        <w:t xml:space="preserve">                   "te-tp-id": 20200,</w:t>
      </w:r>
    </w:p>
    <w:p w14:paraId="651A6A89" w14:textId="77777777" w:rsidR="005D125F" w:rsidRPr="005D125F" w:rsidRDefault="005D125F" w:rsidP="005D125F">
      <w:pPr>
        <w:spacing w:after="0" w:line="240" w:lineRule="auto"/>
        <w:rPr>
          <w:sz w:val="20"/>
          <w:szCs w:val="20"/>
        </w:rPr>
      </w:pPr>
      <w:r w:rsidRPr="005D125F">
        <w:rPr>
          <w:sz w:val="20"/>
          <w:szCs w:val="20"/>
        </w:rPr>
        <w:t xml:space="preserve">                   "te": {</w:t>
      </w:r>
    </w:p>
    <w:p w14:paraId="41760241" w14:textId="77777777" w:rsidR="005D125F" w:rsidRPr="005D125F" w:rsidRDefault="005D125F" w:rsidP="005D125F">
      <w:pPr>
        <w:spacing w:after="0" w:line="240" w:lineRule="auto"/>
        <w:rPr>
          <w:sz w:val="20"/>
          <w:szCs w:val="20"/>
        </w:rPr>
      </w:pPr>
      <w:r w:rsidRPr="005D125F">
        <w:rPr>
          <w:sz w:val="20"/>
          <w:szCs w:val="20"/>
        </w:rPr>
        <w:t xml:space="preserve">                     "interface-switching-capability": [</w:t>
      </w:r>
    </w:p>
    <w:p w14:paraId="67415473" w14:textId="77777777" w:rsidR="005D125F" w:rsidRPr="005D125F" w:rsidRDefault="005D125F" w:rsidP="005D125F">
      <w:pPr>
        <w:spacing w:after="0" w:line="240" w:lineRule="auto"/>
        <w:rPr>
          <w:sz w:val="20"/>
          <w:szCs w:val="20"/>
        </w:rPr>
      </w:pPr>
      <w:r w:rsidRPr="005D125F">
        <w:rPr>
          <w:sz w:val="20"/>
          <w:szCs w:val="20"/>
        </w:rPr>
        <w:t xml:space="preserve">                       {</w:t>
      </w:r>
    </w:p>
    <w:p w14:paraId="50519BA4" w14:textId="77777777" w:rsidR="005D125F" w:rsidRPr="005D125F" w:rsidRDefault="005D125F" w:rsidP="005D125F">
      <w:pPr>
        <w:spacing w:after="0" w:line="240" w:lineRule="auto"/>
        <w:rPr>
          <w:sz w:val="20"/>
          <w:szCs w:val="20"/>
        </w:rPr>
      </w:pPr>
      <w:r w:rsidRPr="005D125F">
        <w:rPr>
          <w:sz w:val="20"/>
          <w:szCs w:val="20"/>
        </w:rPr>
        <w:t xml:space="preserve">                         "switching-capability": "switching-otn",</w:t>
      </w:r>
    </w:p>
    <w:p w14:paraId="65CCB094" w14:textId="77777777" w:rsidR="005D125F" w:rsidRPr="005D125F" w:rsidRDefault="005D125F" w:rsidP="005D125F">
      <w:pPr>
        <w:spacing w:after="0" w:line="240" w:lineRule="auto"/>
        <w:rPr>
          <w:sz w:val="20"/>
          <w:szCs w:val="20"/>
        </w:rPr>
      </w:pPr>
      <w:r w:rsidRPr="005D125F">
        <w:rPr>
          <w:sz w:val="20"/>
          <w:szCs w:val="20"/>
        </w:rPr>
        <w:t xml:space="preserve">                         "encoding": "lsp-encoding-oduk"</w:t>
      </w:r>
    </w:p>
    <w:p w14:paraId="789EFAF9" w14:textId="77777777" w:rsidR="005D125F" w:rsidRPr="005D125F" w:rsidRDefault="005D125F" w:rsidP="005D125F">
      <w:pPr>
        <w:spacing w:after="0" w:line="240" w:lineRule="auto"/>
        <w:rPr>
          <w:sz w:val="20"/>
          <w:szCs w:val="20"/>
        </w:rPr>
      </w:pPr>
      <w:r w:rsidRPr="005D125F">
        <w:rPr>
          <w:sz w:val="20"/>
          <w:szCs w:val="20"/>
        </w:rPr>
        <w:t xml:space="preserve">                       }</w:t>
      </w:r>
    </w:p>
    <w:p w14:paraId="060F212A" w14:textId="77777777" w:rsidR="005D125F" w:rsidRPr="005D125F" w:rsidRDefault="005D125F" w:rsidP="005D125F">
      <w:pPr>
        <w:spacing w:after="0" w:line="240" w:lineRule="auto"/>
        <w:rPr>
          <w:sz w:val="20"/>
          <w:szCs w:val="20"/>
        </w:rPr>
      </w:pPr>
      <w:r w:rsidRPr="005D125F">
        <w:rPr>
          <w:sz w:val="20"/>
          <w:szCs w:val="20"/>
        </w:rPr>
        <w:t xml:space="preserve">                     ]</w:t>
      </w:r>
    </w:p>
    <w:p w14:paraId="0D7801BB" w14:textId="77777777" w:rsidR="005D125F" w:rsidRPr="005D125F" w:rsidRDefault="005D125F" w:rsidP="005D125F">
      <w:pPr>
        <w:spacing w:after="0" w:line="240" w:lineRule="auto"/>
        <w:rPr>
          <w:sz w:val="20"/>
          <w:szCs w:val="20"/>
        </w:rPr>
      </w:pPr>
      <w:r w:rsidRPr="005D125F">
        <w:rPr>
          <w:sz w:val="20"/>
          <w:szCs w:val="20"/>
        </w:rPr>
        <w:t xml:space="preserve">                   }</w:t>
      </w:r>
    </w:p>
    <w:p w14:paraId="4FE7229F" w14:textId="77777777" w:rsidR="005D125F" w:rsidRPr="005D125F" w:rsidRDefault="005D125F" w:rsidP="005D125F">
      <w:pPr>
        <w:spacing w:after="0" w:line="240" w:lineRule="auto"/>
        <w:rPr>
          <w:sz w:val="20"/>
          <w:szCs w:val="20"/>
        </w:rPr>
      </w:pPr>
      <w:r w:rsidRPr="005D125F">
        <w:rPr>
          <w:sz w:val="20"/>
          <w:szCs w:val="20"/>
        </w:rPr>
        <w:t xml:space="preserve">                 },</w:t>
      </w:r>
    </w:p>
    <w:p w14:paraId="712816BC" w14:textId="77777777" w:rsidR="005D125F" w:rsidRPr="005D125F" w:rsidRDefault="005D125F" w:rsidP="005D125F">
      <w:pPr>
        <w:spacing w:after="0" w:line="240" w:lineRule="auto"/>
        <w:rPr>
          <w:sz w:val="20"/>
          <w:szCs w:val="20"/>
        </w:rPr>
      </w:pPr>
      <w:r w:rsidRPr="005D125F">
        <w:rPr>
          <w:sz w:val="20"/>
          <w:szCs w:val="20"/>
        </w:rPr>
        <w:t xml:space="preserve">                 {</w:t>
      </w:r>
    </w:p>
    <w:p w14:paraId="29FD167F" w14:textId="77777777" w:rsidR="005D125F" w:rsidRPr="005D125F" w:rsidRDefault="005D125F" w:rsidP="005D125F">
      <w:pPr>
        <w:spacing w:after="0" w:line="240" w:lineRule="auto"/>
        <w:rPr>
          <w:sz w:val="20"/>
          <w:szCs w:val="20"/>
        </w:rPr>
      </w:pPr>
      <w:r w:rsidRPr="005D125F">
        <w:rPr>
          <w:sz w:val="20"/>
          <w:szCs w:val="20"/>
        </w:rPr>
        <w:t xml:space="preserve">                   "tp-id": "3-0-3",</w:t>
      </w:r>
    </w:p>
    <w:p w14:paraId="6D54C4B3" w14:textId="77777777" w:rsidR="005D125F" w:rsidRPr="005D125F" w:rsidRDefault="005D125F" w:rsidP="005D125F">
      <w:pPr>
        <w:spacing w:after="0" w:line="240" w:lineRule="auto"/>
        <w:rPr>
          <w:sz w:val="20"/>
          <w:szCs w:val="20"/>
        </w:rPr>
      </w:pPr>
      <w:r w:rsidRPr="005D125F">
        <w:rPr>
          <w:sz w:val="20"/>
          <w:szCs w:val="20"/>
        </w:rPr>
        <w:t xml:space="preserve">                   "te-tp-id": 30003,</w:t>
      </w:r>
    </w:p>
    <w:p w14:paraId="680AFA91" w14:textId="77777777" w:rsidR="005D125F" w:rsidRPr="005D125F" w:rsidRDefault="005D125F" w:rsidP="005D125F">
      <w:pPr>
        <w:spacing w:after="0" w:line="240" w:lineRule="auto"/>
        <w:rPr>
          <w:sz w:val="20"/>
          <w:szCs w:val="20"/>
        </w:rPr>
      </w:pPr>
      <w:r w:rsidRPr="005D125F">
        <w:rPr>
          <w:sz w:val="20"/>
          <w:szCs w:val="20"/>
        </w:rPr>
        <w:t xml:space="preserve">                   "te": {</w:t>
      </w:r>
    </w:p>
    <w:p w14:paraId="083B6A1D" w14:textId="77777777" w:rsidR="005D125F" w:rsidRPr="005D125F" w:rsidRDefault="005D125F" w:rsidP="005D125F">
      <w:pPr>
        <w:spacing w:after="0" w:line="240" w:lineRule="auto"/>
        <w:rPr>
          <w:sz w:val="20"/>
          <w:szCs w:val="20"/>
        </w:rPr>
      </w:pPr>
      <w:r w:rsidRPr="005D125F">
        <w:rPr>
          <w:sz w:val="20"/>
          <w:szCs w:val="20"/>
        </w:rPr>
        <w:t xml:space="preserve">                     "interface-switching-capability": [</w:t>
      </w:r>
    </w:p>
    <w:p w14:paraId="6A62A16A" w14:textId="77777777" w:rsidR="005D125F" w:rsidRPr="005D125F" w:rsidRDefault="005D125F" w:rsidP="005D125F">
      <w:pPr>
        <w:spacing w:after="0" w:line="240" w:lineRule="auto"/>
        <w:rPr>
          <w:sz w:val="20"/>
          <w:szCs w:val="20"/>
        </w:rPr>
      </w:pPr>
      <w:r w:rsidRPr="005D125F">
        <w:rPr>
          <w:sz w:val="20"/>
          <w:szCs w:val="20"/>
        </w:rPr>
        <w:t xml:space="preserve">                       {</w:t>
      </w:r>
    </w:p>
    <w:p w14:paraId="64D75944" w14:textId="77777777" w:rsidR="005D125F" w:rsidRPr="005D125F" w:rsidRDefault="005D125F" w:rsidP="005D125F">
      <w:pPr>
        <w:spacing w:after="0" w:line="240" w:lineRule="auto"/>
        <w:rPr>
          <w:sz w:val="20"/>
          <w:szCs w:val="20"/>
        </w:rPr>
      </w:pPr>
      <w:r w:rsidRPr="005D125F">
        <w:rPr>
          <w:sz w:val="20"/>
          <w:szCs w:val="20"/>
        </w:rPr>
        <w:t xml:space="preserve">                         "switching-capability": "switching-otn",</w:t>
      </w:r>
    </w:p>
    <w:p w14:paraId="348865E9" w14:textId="77777777" w:rsidR="005D125F" w:rsidRPr="005D125F" w:rsidRDefault="005D125F" w:rsidP="005D125F">
      <w:pPr>
        <w:spacing w:after="0" w:line="240" w:lineRule="auto"/>
        <w:rPr>
          <w:sz w:val="20"/>
          <w:szCs w:val="20"/>
        </w:rPr>
      </w:pPr>
      <w:r w:rsidRPr="005D125F">
        <w:rPr>
          <w:sz w:val="20"/>
          <w:szCs w:val="20"/>
        </w:rPr>
        <w:t xml:space="preserve">                         "encoding": "lsp-encoding-oduk"</w:t>
      </w:r>
    </w:p>
    <w:p w14:paraId="6FBA7E2C" w14:textId="77777777" w:rsidR="005D125F" w:rsidRPr="005D125F" w:rsidRDefault="005D125F" w:rsidP="005D125F">
      <w:pPr>
        <w:spacing w:after="0" w:line="240" w:lineRule="auto"/>
        <w:rPr>
          <w:sz w:val="20"/>
          <w:szCs w:val="20"/>
        </w:rPr>
      </w:pPr>
      <w:r w:rsidRPr="005D125F">
        <w:rPr>
          <w:sz w:val="20"/>
          <w:szCs w:val="20"/>
        </w:rPr>
        <w:t xml:space="preserve">                       }</w:t>
      </w:r>
    </w:p>
    <w:p w14:paraId="608758B7" w14:textId="77777777" w:rsidR="005D125F" w:rsidRPr="005D125F" w:rsidRDefault="005D125F" w:rsidP="005D125F">
      <w:pPr>
        <w:spacing w:after="0" w:line="240" w:lineRule="auto"/>
        <w:rPr>
          <w:sz w:val="20"/>
          <w:szCs w:val="20"/>
        </w:rPr>
      </w:pPr>
      <w:r w:rsidRPr="005D125F">
        <w:rPr>
          <w:sz w:val="20"/>
          <w:szCs w:val="20"/>
        </w:rPr>
        <w:t xml:space="preserve">                     ]</w:t>
      </w:r>
    </w:p>
    <w:p w14:paraId="436352B3" w14:textId="77777777" w:rsidR="005D125F" w:rsidRPr="005D125F" w:rsidRDefault="005D125F" w:rsidP="005D125F">
      <w:pPr>
        <w:spacing w:after="0" w:line="240" w:lineRule="auto"/>
        <w:rPr>
          <w:sz w:val="20"/>
          <w:szCs w:val="20"/>
        </w:rPr>
      </w:pPr>
      <w:r w:rsidRPr="005D125F">
        <w:rPr>
          <w:sz w:val="20"/>
          <w:szCs w:val="20"/>
        </w:rPr>
        <w:t xml:space="preserve">                   }</w:t>
      </w:r>
    </w:p>
    <w:p w14:paraId="54687E49" w14:textId="77777777" w:rsidR="005D125F" w:rsidRPr="005D125F" w:rsidRDefault="005D125F" w:rsidP="005D125F">
      <w:pPr>
        <w:spacing w:after="0" w:line="240" w:lineRule="auto"/>
        <w:rPr>
          <w:sz w:val="20"/>
          <w:szCs w:val="20"/>
        </w:rPr>
      </w:pPr>
      <w:r w:rsidRPr="005D125F">
        <w:rPr>
          <w:sz w:val="20"/>
          <w:szCs w:val="20"/>
        </w:rPr>
        <w:t xml:space="preserve">                 },</w:t>
      </w:r>
    </w:p>
    <w:p w14:paraId="47C18784" w14:textId="77777777" w:rsidR="005D125F" w:rsidRPr="005D125F" w:rsidRDefault="005D125F" w:rsidP="005D125F">
      <w:pPr>
        <w:spacing w:after="0" w:line="240" w:lineRule="auto"/>
        <w:rPr>
          <w:sz w:val="20"/>
          <w:szCs w:val="20"/>
        </w:rPr>
      </w:pPr>
      <w:r w:rsidRPr="005D125F">
        <w:rPr>
          <w:sz w:val="20"/>
          <w:szCs w:val="20"/>
        </w:rPr>
        <w:t xml:space="preserve">                 {</w:t>
      </w:r>
    </w:p>
    <w:p w14:paraId="6678BA5A" w14:textId="77777777" w:rsidR="005D125F" w:rsidRPr="005D125F" w:rsidRDefault="005D125F" w:rsidP="005D125F">
      <w:pPr>
        <w:spacing w:after="0" w:line="240" w:lineRule="auto"/>
        <w:rPr>
          <w:sz w:val="20"/>
          <w:szCs w:val="20"/>
        </w:rPr>
      </w:pPr>
      <w:r w:rsidRPr="005D125F">
        <w:rPr>
          <w:sz w:val="20"/>
          <w:szCs w:val="20"/>
        </w:rPr>
        <w:t xml:space="preserve">                   "tp-id": "3-3-0",</w:t>
      </w:r>
    </w:p>
    <w:p w14:paraId="40920203" w14:textId="77777777" w:rsidR="005D125F" w:rsidRPr="005D125F" w:rsidRDefault="005D125F" w:rsidP="005D125F">
      <w:pPr>
        <w:spacing w:after="0" w:line="240" w:lineRule="auto"/>
        <w:rPr>
          <w:sz w:val="20"/>
          <w:szCs w:val="20"/>
        </w:rPr>
      </w:pPr>
      <w:r w:rsidRPr="005D125F">
        <w:rPr>
          <w:sz w:val="20"/>
          <w:szCs w:val="20"/>
        </w:rPr>
        <w:t xml:space="preserve">                   "te-tp-id": 30300,</w:t>
      </w:r>
    </w:p>
    <w:p w14:paraId="3C63F579" w14:textId="77777777" w:rsidR="005D125F" w:rsidRPr="005D125F" w:rsidRDefault="005D125F" w:rsidP="005D125F">
      <w:pPr>
        <w:spacing w:after="0" w:line="240" w:lineRule="auto"/>
        <w:rPr>
          <w:sz w:val="20"/>
          <w:szCs w:val="20"/>
        </w:rPr>
      </w:pPr>
      <w:r w:rsidRPr="005D125F">
        <w:rPr>
          <w:sz w:val="20"/>
          <w:szCs w:val="20"/>
        </w:rPr>
        <w:t xml:space="preserve">                   "te": {</w:t>
      </w:r>
    </w:p>
    <w:p w14:paraId="61CCE844" w14:textId="77777777" w:rsidR="005D125F" w:rsidRPr="005D125F" w:rsidRDefault="005D125F" w:rsidP="005D125F">
      <w:pPr>
        <w:spacing w:after="0" w:line="240" w:lineRule="auto"/>
        <w:rPr>
          <w:sz w:val="20"/>
          <w:szCs w:val="20"/>
        </w:rPr>
      </w:pPr>
      <w:r w:rsidRPr="005D125F">
        <w:rPr>
          <w:sz w:val="20"/>
          <w:szCs w:val="20"/>
        </w:rPr>
        <w:t xml:space="preserve">                     "interface-switching-capability": [</w:t>
      </w:r>
    </w:p>
    <w:p w14:paraId="0CF75338" w14:textId="77777777" w:rsidR="005D125F" w:rsidRPr="005D125F" w:rsidRDefault="005D125F" w:rsidP="005D125F">
      <w:pPr>
        <w:spacing w:after="0" w:line="240" w:lineRule="auto"/>
        <w:rPr>
          <w:sz w:val="20"/>
          <w:szCs w:val="20"/>
        </w:rPr>
      </w:pPr>
      <w:r w:rsidRPr="005D125F">
        <w:rPr>
          <w:sz w:val="20"/>
          <w:szCs w:val="20"/>
        </w:rPr>
        <w:t xml:space="preserve">                       {</w:t>
      </w:r>
    </w:p>
    <w:p w14:paraId="07404F02" w14:textId="77777777" w:rsidR="005D125F" w:rsidRPr="005D125F" w:rsidRDefault="005D125F" w:rsidP="005D125F">
      <w:pPr>
        <w:spacing w:after="0" w:line="240" w:lineRule="auto"/>
        <w:rPr>
          <w:sz w:val="20"/>
          <w:szCs w:val="20"/>
        </w:rPr>
      </w:pPr>
      <w:r w:rsidRPr="005D125F">
        <w:rPr>
          <w:sz w:val="20"/>
          <w:szCs w:val="20"/>
        </w:rPr>
        <w:t xml:space="preserve">                         "switching-capability": "switching-otn",</w:t>
      </w:r>
    </w:p>
    <w:p w14:paraId="4923B407" w14:textId="77777777" w:rsidR="005D125F" w:rsidRPr="005D125F" w:rsidRDefault="005D125F" w:rsidP="005D125F">
      <w:pPr>
        <w:spacing w:after="0" w:line="240" w:lineRule="auto"/>
        <w:rPr>
          <w:sz w:val="20"/>
          <w:szCs w:val="20"/>
        </w:rPr>
      </w:pPr>
      <w:r w:rsidRPr="005D125F">
        <w:rPr>
          <w:sz w:val="20"/>
          <w:szCs w:val="20"/>
        </w:rPr>
        <w:t xml:space="preserve">                         "encoding": "lsp-encoding-oduk"</w:t>
      </w:r>
    </w:p>
    <w:p w14:paraId="79BE4223" w14:textId="77777777" w:rsidR="005D125F" w:rsidRPr="005D125F" w:rsidRDefault="005D125F" w:rsidP="005D125F">
      <w:pPr>
        <w:spacing w:after="0" w:line="240" w:lineRule="auto"/>
        <w:rPr>
          <w:sz w:val="20"/>
          <w:szCs w:val="20"/>
        </w:rPr>
      </w:pPr>
      <w:r w:rsidRPr="005D125F">
        <w:rPr>
          <w:sz w:val="20"/>
          <w:szCs w:val="20"/>
        </w:rPr>
        <w:t xml:space="preserve">                       }</w:t>
      </w:r>
    </w:p>
    <w:p w14:paraId="12FC3181" w14:textId="77777777" w:rsidR="005D125F" w:rsidRPr="005D125F" w:rsidRDefault="005D125F" w:rsidP="005D125F">
      <w:pPr>
        <w:spacing w:after="0" w:line="240" w:lineRule="auto"/>
        <w:rPr>
          <w:sz w:val="20"/>
          <w:szCs w:val="20"/>
        </w:rPr>
      </w:pPr>
      <w:r w:rsidRPr="005D125F">
        <w:rPr>
          <w:sz w:val="20"/>
          <w:szCs w:val="20"/>
        </w:rPr>
        <w:t xml:space="preserve">                     ]</w:t>
      </w:r>
    </w:p>
    <w:p w14:paraId="7003CDD8" w14:textId="77777777" w:rsidR="005D125F" w:rsidRPr="005D125F" w:rsidRDefault="005D125F" w:rsidP="005D125F">
      <w:pPr>
        <w:spacing w:after="0" w:line="240" w:lineRule="auto"/>
        <w:rPr>
          <w:sz w:val="20"/>
          <w:szCs w:val="20"/>
        </w:rPr>
      </w:pPr>
      <w:r w:rsidRPr="005D125F">
        <w:rPr>
          <w:sz w:val="20"/>
          <w:szCs w:val="20"/>
        </w:rPr>
        <w:t xml:space="preserve">                   }</w:t>
      </w:r>
    </w:p>
    <w:p w14:paraId="5CFCC935" w14:textId="77777777" w:rsidR="005D125F" w:rsidRPr="005D125F" w:rsidRDefault="005D125F" w:rsidP="005D125F">
      <w:pPr>
        <w:spacing w:after="0" w:line="240" w:lineRule="auto"/>
        <w:rPr>
          <w:sz w:val="20"/>
          <w:szCs w:val="20"/>
        </w:rPr>
      </w:pPr>
      <w:r w:rsidRPr="005D125F">
        <w:rPr>
          <w:sz w:val="20"/>
          <w:szCs w:val="20"/>
        </w:rPr>
        <w:t xml:space="preserve">                 },</w:t>
      </w:r>
    </w:p>
    <w:p w14:paraId="68BFEC44" w14:textId="77777777" w:rsidR="005D125F" w:rsidRPr="005D125F" w:rsidRDefault="005D125F" w:rsidP="005D125F">
      <w:pPr>
        <w:spacing w:after="0" w:line="240" w:lineRule="auto"/>
        <w:rPr>
          <w:sz w:val="20"/>
          <w:szCs w:val="20"/>
        </w:rPr>
      </w:pPr>
      <w:r w:rsidRPr="005D125F">
        <w:rPr>
          <w:sz w:val="20"/>
          <w:szCs w:val="20"/>
        </w:rPr>
        <w:t xml:space="preserve">                 {</w:t>
      </w:r>
    </w:p>
    <w:p w14:paraId="25D7C9C4" w14:textId="77777777" w:rsidR="005D125F" w:rsidRPr="005D125F" w:rsidRDefault="005D125F" w:rsidP="005D125F">
      <w:pPr>
        <w:spacing w:after="0" w:line="240" w:lineRule="auto"/>
        <w:rPr>
          <w:sz w:val="20"/>
          <w:szCs w:val="20"/>
        </w:rPr>
      </w:pPr>
      <w:r w:rsidRPr="005D125F">
        <w:rPr>
          <w:sz w:val="20"/>
          <w:szCs w:val="20"/>
        </w:rPr>
        <w:t xml:space="preserve">                   "tp-id": "4-0-4",</w:t>
      </w:r>
    </w:p>
    <w:p w14:paraId="62642E9B" w14:textId="77777777" w:rsidR="005D125F" w:rsidRPr="005D125F" w:rsidRDefault="005D125F" w:rsidP="005D125F">
      <w:pPr>
        <w:spacing w:after="0" w:line="240" w:lineRule="auto"/>
        <w:rPr>
          <w:sz w:val="20"/>
          <w:szCs w:val="20"/>
        </w:rPr>
      </w:pPr>
      <w:r w:rsidRPr="005D125F">
        <w:rPr>
          <w:sz w:val="20"/>
          <w:szCs w:val="20"/>
        </w:rPr>
        <w:t xml:space="preserve">                   "te-tp-id": 40004,</w:t>
      </w:r>
    </w:p>
    <w:p w14:paraId="385CD84F" w14:textId="77777777" w:rsidR="005D125F" w:rsidRPr="005D125F" w:rsidRDefault="005D125F" w:rsidP="005D125F">
      <w:pPr>
        <w:spacing w:after="0" w:line="240" w:lineRule="auto"/>
        <w:rPr>
          <w:sz w:val="20"/>
          <w:szCs w:val="20"/>
        </w:rPr>
      </w:pPr>
      <w:r w:rsidRPr="005D125F">
        <w:rPr>
          <w:sz w:val="20"/>
          <w:szCs w:val="20"/>
        </w:rPr>
        <w:t xml:space="preserve">                   "te": {</w:t>
      </w:r>
    </w:p>
    <w:p w14:paraId="5CE32D08" w14:textId="77777777" w:rsidR="005D125F" w:rsidRPr="005D125F" w:rsidRDefault="005D125F" w:rsidP="005D125F">
      <w:pPr>
        <w:spacing w:after="0" w:line="240" w:lineRule="auto"/>
        <w:rPr>
          <w:sz w:val="20"/>
          <w:szCs w:val="20"/>
        </w:rPr>
      </w:pPr>
      <w:r w:rsidRPr="005D125F">
        <w:rPr>
          <w:sz w:val="20"/>
          <w:szCs w:val="20"/>
        </w:rPr>
        <w:t xml:space="preserve">                     "interface-switching-capability": [</w:t>
      </w:r>
    </w:p>
    <w:p w14:paraId="1243800C" w14:textId="77777777" w:rsidR="005D125F" w:rsidRPr="005D125F" w:rsidRDefault="005D125F" w:rsidP="005D125F">
      <w:pPr>
        <w:spacing w:after="0" w:line="240" w:lineRule="auto"/>
        <w:rPr>
          <w:sz w:val="20"/>
          <w:szCs w:val="20"/>
        </w:rPr>
      </w:pPr>
      <w:r w:rsidRPr="005D125F">
        <w:rPr>
          <w:sz w:val="20"/>
          <w:szCs w:val="20"/>
        </w:rPr>
        <w:t xml:space="preserve">                       {</w:t>
      </w:r>
    </w:p>
    <w:p w14:paraId="429414AA" w14:textId="77777777" w:rsidR="005D125F" w:rsidRPr="005D125F" w:rsidRDefault="005D125F" w:rsidP="005D125F">
      <w:pPr>
        <w:spacing w:after="0" w:line="240" w:lineRule="auto"/>
        <w:rPr>
          <w:sz w:val="20"/>
          <w:szCs w:val="20"/>
        </w:rPr>
      </w:pPr>
      <w:r w:rsidRPr="005D125F">
        <w:rPr>
          <w:sz w:val="20"/>
          <w:szCs w:val="20"/>
        </w:rPr>
        <w:t xml:space="preserve">                         "switching-capability": "switching-otn",</w:t>
      </w:r>
    </w:p>
    <w:p w14:paraId="45E9A276" w14:textId="77777777" w:rsidR="005D125F" w:rsidRPr="005D125F" w:rsidRDefault="005D125F" w:rsidP="005D125F">
      <w:pPr>
        <w:spacing w:after="0" w:line="240" w:lineRule="auto"/>
        <w:rPr>
          <w:sz w:val="20"/>
          <w:szCs w:val="20"/>
        </w:rPr>
      </w:pPr>
      <w:r w:rsidRPr="005D125F">
        <w:rPr>
          <w:sz w:val="20"/>
          <w:szCs w:val="20"/>
        </w:rPr>
        <w:t xml:space="preserve">                         "encoding": "lsp-encoding-oduk"</w:t>
      </w:r>
    </w:p>
    <w:p w14:paraId="2F0A6781" w14:textId="77777777" w:rsidR="005D125F" w:rsidRPr="005D125F" w:rsidRDefault="005D125F" w:rsidP="005D125F">
      <w:pPr>
        <w:spacing w:after="0" w:line="240" w:lineRule="auto"/>
        <w:rPr>
          <w:sz w:val="20"/>
          <w:szCs w:val="20"/>
        </w:rPr>
      </w:pPr>
      <w:r w:rsidRPr="005D125F">
        <w:rPr>
          <w:sz w:val="20"/>
          <w:szCs w:val="20"/>
        </w:rPr>
        <w:t xml:space="preserve">                       }</w:t>
      </w:r>
    </w:p>
    <w:p w14:paraId="3D318326" w14:textId="77777777" w:rsidR="005D125F" w:rsidRPr="005D125F" w:rsidRDefault="005D125F" w:rsidP="005D125F">
      <w:pPr>
        <w:spacing w:after="0" w:line="240" w:lineRule="auto"/>
        <w:rPr>
          <w:sz w:val="20"/>
          <w:szCs w:val="20"/>
        </w:rPr>
      </w:pPr>
      <w:r w:rsidRPr="005D125F">
        <w:rPr>
          <w:sz w:val="20"/>
          <w:szCs w:val="20"/>
        </w:rPr>
        <w:t xml:space="preserve">                     ]</w:t>
      </w:r>
    </w:p>
    <w:p w14:paraId="2F8126FE" w14:textId="77777777" w:rsidR="005D125F" w:rsidRPr="005D125F" w:rsidRDefault="005D125F" w:rsidP="005D125F">
      <w:pPr>
        <w:spacing w:after="0" w:line="240" w:lineRule="auto"/>
        <w:rPr>
          <w:sz w:val="20"/>
          <w:szCs w:val="20"/>
        </w:rPr>
      </w:pPr>
      <w:r w:rsidRPr="005D125F">
        <w:rPr>
          <w:sz w:val="20"/>
          <w:szCs w:val="20"/>
        </w:rPr>
        <w:t xml:space="preserve">                   }</w:t>
      </w:r>
    </w:p>
    <w:p w14:paraId="08C19E1E" w14:textId="77777777" w:rsidR="005D125F" w:rsidRPr="005D125F" w:rsidRDefault="005D125F" w:rsidP="005D125F">
      <w:pPr>
        <w:spacing w:after="0" w:line="240" w:lineRule="auto"/>
        <w:rPr>
          <w:sz w:val="20"/>
          <w:szCs w:val="20"/>
        </w:rPr>
      </w:pPr>
      <w:r w:rsidRPr="005D125F">
        <w:rPr>
          <w:sz w:val="20"/>
          <w:szCs w:val="20"/>
        </w:rPr>
        <w:t xml:space="preserve">                 },</w:t>
      </w:r>
    </w:p>
    <w:p w14:paraId="06DB8F16" w14:textId="77777777" w:rsidR="005D125F" w:rsidRPr="005D125F" w:rsidRDefault="005D125F" w:rsidP="005D125F">
      <w:pPr>
        <w:spacing w:after="0" w:line="240" w:lineRule="auto"/>
        <w:rPr>
          <w:sz w:val="20"/>
          <w:szCs w:val="20"/>
        </w:rPr>
      </w:pPr>
      <w:r w:rsidRPr="005D125F">
        <w:rPr>
          <w:sz w:val="20"/>
          <w:szCs w:val="20"/>
        </w:rPr>
        <w:t xml:space="preserve">                 {</w:t>
      </w:r>
    </w:p>
    <w:p w14:paraId="300CFC96" w14:textId="77777777" w:rsidR="005D125F" w:rsidRPr="005D125F" w:rsidRDefault="005D125F" w:rsidP="005D125F">
      <w:pPr>
        <w:spacing w:after="0" w:line="240" w:lineRule="auto"/>
        <w:rPr>
          <w:sz w:val="20"/>
          <w:szCs w:val="20"/>
        </w:rPr>
      </w:pPr>
      <w:r w:rsidRPr="005D125F">
        <w:rPr>
          <w:sz w:val="20"/>
          <w:szCs w:val="20"/>
        </w:rPr>
        <w:t xml:space="preserve">                   "tp-id": "4-4-0",</w:t>
      </w:r>
    </w:p>
    <w:p w14:paraId="7D42C5CE" w14:textId="77777777" w:rsidR="005D125F" w:rsidRPr="005D125F" w:rsidRDefault="005D125F" w:rsidP="005D125F">
      <w:pPr>
        <w:spacing w:after="0" w:line="240" w:lineRule="auto"/>
        <w:rPr>
          <w:sz w:val="20"/>
          <w:szCs w:val="20"/>
        </w:rPr>
      </w:pPr>
      <w:r w:rsidRPr="005D125F">
        <w:rPr>
          <w:sz w:val="20"/>
          <w:szCs w:val="20"/>
        </w:rPr>
        <w:t xml:space="preserve">                   "te-tp-id": 40400,</w:t>
      </w:r>
    </w:p>
    <w:p w14:paraId="05AB5C56" w14:textId="77777777" w:rsidR="005D125F" w:rsidRPr="005D125F" w:rsidRDefault="005D125F" w:rsidP="005D125F">
      <w:pPr>
        <w:spacing w:after="0" w:line="240" w:lineRule="auto"/>
        <w:rPr>
          <w:sz w:val="20"/>
          <w:szCs w:val="20"/>
        </w:rPr>
      </w:pPr>
      <w:r w:rsidRPr="005D125F">
        <w:rPr>
          <w:sz w:val="20"/>
          <w:szCs w:val="20"/>
        </w:rPr>
        <w:t xml:space="preserve">                   "te": {</w:t>
      </w:r>
    </w:p>
    <w:p w14:paraId="1A020352" w14:textId="77777777" w:rsidR="005D125F" w:rsidRPr="005D125F" w:rsidRDefault="005D125F" w:rsidP="005D125F">
      <w:pPr>
        <w:spacing w:after="0" w:line="240" w:lineRule="auto"/>
        <w:rPr>
          <w:sz w:val="20"/>
          <w:szCs w:val="20"/>
        </w:rPr>
      </w:pPr>
      <w:r w:rsidRPr="005D125F">
        <w:rPr>
          <w:sz w:val="20"/>
          <w:szCs w:val="20"/>
        </w:rPr>
        <w:t xml:space="preserve">                     "interface-switching-capability": [</w:t>
      </w:r>
    </w:p>
    <w:p w14:paraId="5A461D7B" w14:textId="77777777" w:rsidR="005D125F" w:rsidRPr="005D125F" w:rsidRDefault="005D125F" w:rsidP="005D125F">
      <w:pPr>
        <w:spacing w:after="0" w:line="240" w:lineRule="auto"/>
        <w:rPr>
          <w:sz w:val="20"/>
          <w:szCs w:val="20"/>
        </w:rPr>
      </w:pPr>
      <w:r w:rsidRPr="005D125F">
        <w:rPr>
          <w:sz w:val="20"/>
          <w:szCs w:val="20"/>
        </w:rPr>
        <w:t xml:space="preserve">                       {</w:t>
      </w:r>
    </w:p>
    <w:p w14:paraId="4EE5D678" w14:textId="77777777" w:rsidR="005D125F" w:rsidRPr="005D125F" w:rsidRDefault="005D125F" w:rsidP="005D125F">
      <w:pPr>
        <w:spacing w:after="0" w:line="240" w:lineRule="auto"/>
        <w:rPr>
          <w:sz w:val="20"/>
          <w:szCs w:val="20"/>
        </w:rPr>
      </w:pPr>
      <w:r w:rsidRPr="005D125F">
        <w:rPr>
          <w:sz w:val="20"/>
          <w:szCs w:val="20"/>
        </w:rPr>
        <w:t xml:space="preserve">                         "switching-capability": "switching-otn",</w:t>
      </w:r>
    </w:p>
    <w:p w14:paraId="62618AD0" w14:textId="77777777" w:rsidR="005D125F" w:rsidRPr="005D125F" w:rsidRDefault="005D125F" w:rsidP="005D125F">
      <w:pPr>
        <w:spacing w:after="0" w:line="240" w:lineRule="auto"/>
        <w:rPr>
          <w:sz w:val="20"/>
          <w:szCs w:val="20"/>
        </w:rPr>
      </w:pPr>
      <w:r w:rsidRPr="005D125F">
        <w:rPr>
          <w:sz w:val="20"/>
          <w:szCs w:val="20"/>
        </w:rPr>
        <w:t xml:space="preserve">                         "encoding": "lsp-encoding-oduk"</w:t>
      </w:r>
    </w:p>
    <w:p w14:paraId="531749DE" w14:textId="77777777" w:rsidR="005D125F" w:rsidRPr="005D125F" w:rsidRDefault="005D125F" w:rsidP="005D125F">
      <w:pPr>
        <w:spacing w:after="0" w:line="240" w:lineRule="auto"/>
        <w:rPr>
          <w:sz w:val="20"/>
          <w:szCs w:val="20"/>
        </w:rPr>
      </w:pPr>
      <w:r w:rsidRPr="005D125F">
        <w:rPr>
          <w:sz w:val="20"/>
          <w:szCs w:val="20"/>
        </w:rPr>
        <w:t xml:space="preserve">                       }</w:t>
      </w:r>
    </w:p>
    <w:p w14:paraId="3F79B09A" w14:textId="77777777" w:rsidR="005D125F" w:rsidRPr="005D125F" w:rsidRDefault="005D125F" w:rsidP="005D125F">
      <w:pPr>
        <w:spacing w:after="0" w:line="240" w:lineRule="auto"/>
        <w:rPr>
          <w:sz w:val="20"/>
          <w:szCs w:val="20"/>
        </w:rPr>
      </w:pPr>
      <w:r w:rsidRPr="005D125F">
        <w:rPr>
          <w:sz w:val="20"/>
          <w:szCs w:val="20"/>
        </w:rPr>
        <w:t xml:space="preserve">                     ]</w:t>
      </w:r>
    </w:p>
    <w:p w14:paraId="3A78CD73" w14:textId="77777777" w:rsidR="005D125F" w:rsidRPr="005D125F" w:rsidRDefault="005D125F" w:rsidP="005D125F">
      <w:pPr>
        <w:spacing w:after="0" w:line="240" w:lineRule="auto"/>
        <w:rPr>
          <w:sz w:val="20"/>
          <w:szCs w:val="20"/>
        </w:rPr>
      </w:pPr>
      <w:r w:rsidRPr="005D125F">
        <w:rPr>
          <w:sz w:val="20"/>
          <w:szCs w:val="20"/>
        </w:rPr>
        <w:t xml:space="preserve">                   }</w:t>
      </w:r>
    </w:p>
    <w:p w14:paraId="476E95E2" w14:textId="77777777" w:rsidR="005D125F" w:rsidRPr="005D125F" w:rsidRDefault="005D125F" w:rsidP="005D125F">
      <w:pPr>
        <w:spacing w:after="0" w:line="240" w:lineRule="auto"/>
        <w:rPr>
          <w:sz w:val="20"/>
          <w:szCs w:val="20"/>
        </w:rPr>
      </w:pPr>
      <w:r w:rsidRPr="005D125F">
        <w:rPr>
          <w:sz w:val="20"/>
          <w:szCs w:val="20"/>
        </w:rPr>
        <w:t xml:space="preserve">                 },</w:t>
      </w:r>
    </w:p>
    <w:p w14:paraId="7878E886" w14:textId="77777777" w:rsidR="005D125F" w:rsidRPr="005D125F" w:rsidRDefault="005D125F" w:rsidP="005D125F">
      <w:pPr>
        <w:spacing w:after="0" w:line="240" w:lineRule="auto"/>
        <w:rPr>
          <w:sz w:val="20"/>
          <w:szCs w:val="20"/>
        </w:rPr>
      </w:pPr>
      <w:r w:rsidRPr="005D125F">
        <w:rPr>
          <w:sz w:val="20"/>
          <w:szCs w:val="20"/>
        </w:rPr>
        <w:t xml:space="preserve">                 {</w:t>
      </w:r>
    </w:p>
    <w:p w14:paraId="517D4C52" w14:textId="77777777" w:rsidR="005D125F" w:rsidRPr="005D125F" w:rsidRDefault="005D125F" w:rsidP="005D125F">
      <w:pPr>
        <w:spacing w:after="0" w:line="240" w:lineRule="auto"/>
        <w:rPr>
          <w:sz w:val="20"/>
          <w:szCs w:val="20"/>
        </w:rPr>
      </w:pPr>
      <w:r w:rsidRPr="005D125F">
        <w:rPr>
          <w:sz w:val="20"/>
          <w:szCs w:val="20"/>
        </w:rPr>
        <w:t xml:space="preserve">                   "tp-id": "5-0-5",</w:t>
      </w:r>
    </w:p>
    <w:p w14:paraId="4EE5D881" w14:textId="77777777" w:rsidR="005D125F" w:rsidRPr="005D125F" w:rsidRDefault="005D125F" w:rsidP="005D125F">
      <w:pPr>
        <w:spacing w:after="0" w:line="240" w:lineRule="auto"/>
        <w:rPr>
          <w:sz w:val="20"/>
          <w:szCs w:val="20"/>
        </w:rPr>
      </w:pPr>
      <w:r w:rsidRPr="005D125F">
        <w:rPr>
          <w:sz w:val="20"/>
          <w:szCs w:val="20"/>
        </w:rPr>
        <w:t xml:space="preserve">                   "te-tp-id": 50005,</w:t>
      </w:r>
    </w:p>
    <w:p w14:paraId="62AFAA39" w14:textId="77777777" w:rsidR="005D125F" w:rsidRPr="005D125F" w:rsidRDefault="005D125F" w:rsidP="005D125F">
      <w:pPr>
        <w:spacing w:after="0" w:line="240" w:lineRule="auto"/>
        <w:rPr>
          <w:sz w:val="20"/>
          <w:szCs w:val="20"/>
        </w:rPr>
      </w:pPr>
      <w:r w:rsidRPr="005D125F">
        <w:rPr>
          <w:sz w:val="20"/>
          <w:szCs w:val="20"/>
        </w:rPr>
        <w:t xml:space="preserve">                   "te": {</w:t>
      </w:r>
    </w:p>
    <w:p w14:paraId="082232FD" w14:textId="77777777" w:rsidR="005D125F" w:rsidRPr="005D125F" w:rsidRDefault="005D125F" w:rsidP="005D125F">
      <w:pPr>
        <w:spacing w:after="0" w:line="240" w:lineRule="auto"/>
        <w:rPr>
          <w:sz w:val="20"/>
          <w:szCs w:val="20"/>
        </w:rPr>
      </w:pPr>
      <w:r w:rsidRPr="005D125F">
        <w:rPr>
          <w:sz w:val="20"/>
          <w:szCs w:val="20"/>
        </w:rPr>
        <w:t xml:space="preserve">                     "interface-switching-capability": [</w:t>
      </w:r>
    </w:p>
    <w:p w14:paraId="230AC511" w14:textId="77777777" w:rsidR="005D125F" w:rsidRPr="005D125F" w:rsidRDefault="005D125F" w:rsidP="005D125F">
      <w:pPr>
        <w:spacing w:after="0" w:line="240" w:lineRule="auto"/>
        <w:rPr>
          <w:sz w:val="20"/>
          <w:szCs w:val="20"/>
        </w:rPr>
      </w:pPr>
      <w:r w:rsidRPr="005D125F">
        <w:rPr>
          <w:sz w:val="20"/>
          <w:szCs w:val="20"/>
        </w:rPr>
        <w:t xml:space="preserve">                       {</w:t>
      </w:r>
    </w:p>
    <w:p w14:paraId="6F36D6A5" w14:textId="77777777" w:rsidR="005D125F" w:rsidRPr="005D125F" w:rsidRDefault="005D125F" w:rsidP="005D125F">
      <w:pPr>
        <w:spacing w:after="0" w:line="240" w:lineRule="auto"/>
        <w:rPr>
          <w:sz w:val="20"/>
          <w:szCs w:val="20"/>
        </w:rPr>
      </w:pPr>
      <w:r w:rsidRPr="005D125F">
        <w:rPr>
          <w:sz w:val="20"/>
          <w:szCs w:val="20"/>
        </w:rPr>
        <w:t xml:space="preserve">                         "switching-capability": "switching-otn",</w:t>
      </w:r>
    </w:p>
    <w:p w14:paraId="25D55DFF" w14:textId="77777777" w:rsidR="005D125F" w:rsidRPr="005D125F" w:rsidRDefault="005D125F" w:rsidP="005D125F">
      <w:pPr>
        <w:spacing w:after="0" w:line="240" w:lineRule="auto"/>
        <w:rPr>
          <w:sz w:val="20"/>
          <w:szCs w:val="20"/>
        </w:rPr>
      </w:pPr>
      <w:r w:rsidRPr="005D125F">
        <w:rPr>
          <w:sz w:val="20"/>
          <w:szCs w:val="20"/>
        </w:rPr>
        <w:t xml:space="preserve">                         "encoding": "lsp-encoding-oduk"</w:t>
      </w:r>
    </w:p>
    <w:p w14:paraId="0583C267" w14:textId="77777777" w:rsidR="005D125F" w:rsidRPr="005D125F" w:rsidRDefault="005D125F" w:rsidP="005D125F">
      <w:pPr>
        <w:spacing w:after="0" w:line="240" w:lineRule="auto"/>
        <w:rPr>
          <w:sz w:val="20"/>
          <w:szCs w:val="20"/>
        </w:rPr>
      </w:pPr>
      <w:r w:rsidRPr="005D125F">
        <w:rPr>
          <w:sz w:val="20"/>
          <w:szCs w:val="20"/>
        </w:rPr>
        <w:t xml:space="preserve">                       }</w:t>
      </w:r>
    </w:p>
    <w:p w14:paraId="2AC596D3" w14:textId="77777777" w:rsidR="005D125F" w:rsidRPr="005D125F" w:rsidRDefault="005D125F" w:rsidP="005D125F">
      <w:pPr>
        <w:spacing w:after="0" w:line="240" w:lineRule="auto"/>
        <w:rPr>
          <w:sz w:val="20"/>
          <w:szCs w:val="20"/>
        </w:rPr>
      </w:pPr>
      <w:r w:rsidRPr="005D125F">
        <w:rPr>
          <w:sz w:val="20"/>
          <w:szCs w:val="20"/>
        </w:rPr>
        <w:t xml:space="preserve">                     ]</w:t>
      </w:r>
    </w:p>
    <w:p w14:paraId="7937F956" w14:textId="77777777" w:rsidR="005D125F" w:rsidRPr="005D125F" w:rsidRDefault="005D125F" w:rsidP="005D125F">
      <w:pPr>
        <w:spacing w:after="0" w:line="240" w:lineRule="auto"/>
        <w:rPr>
          <w:sz w:val="20"/>
          <w:szCs w:val="20"/>
        </w:rPr>
      </w:pPr>
      <w:r w:rsidRPr="005D125F">
        <w:rPr>
          <w:sz w:val="20"/>
          <w:szCs w:val="20"/>
        </w:rPr>
        <w:t xml:space="preserve">                   }</w:t>
      </w:r>
    </w:p>
    <w:p w14:paraId="73654C87" w14:textId="77777777" w:rsidR="005D125F" w:rsidRPr="005D125F" w:rsidRDefault="005D125F" w:rsidP="005D125F">
      <w:pPr>
        <w:spacing w:after="0" w:line="240" w:lineRule="auto"/>
        <w:rPr>
          <w:sz w:val="20"/>
          <w:szCs w:val="20"/>
        </w:rPr>
      </w:pPr>
      <w:r w:rsidRPr="005D125F">
        <w:rPr>
          <w:sz w:val="20"/>
          <w:szCs w:val="20"/>
        </w:rPr>
        <w:t xml:space="preserve">                 },</w:t>
      </w:r>
    </w:p>
    <w:p w14:paraId="1035D3A7" w14:textId="77777777" w:rsidR="005D125F" w:rsidRPr="005D125F" w:rsidRDefault="005D125F" w:rsidP="005D125F">
      <w:pPr>
        <w:spacing w:after="0" w:line="240" w:lineRule="auto"/>
        <w:rPr>
          <w:sz w:val="20"/>
          <w:szCs w:val="20"/>
        </w:rPr>
      </w:pPr>
      <w:r w:rsidRPr="005D125F">
        <w:rPr>
          <w:sz w:val="20"/>
          <w:szCs w:val="20"/>
        </w:rPr>
        <w:t xml:space="preserve">                 {</w:t>
      </w:r>
    </w:p>
    <w:p w14:paraId="7C0563D6" w14:textId="77777777" w:rsidR="005D125F" w:rsidRPr="005D125F" w:rsidRDefault="005D125F" w:rsidP="005D125F">
      <w:pPr>
        <w:spacing w:after="0" w:line="240" w:lineRule="auto"/>
        <w:rPr>
          <w:sz w:val="20"/>
          <w:szCs w:val="20"/>
        </w:rPr>
      </w:pPr>
      <w:r w:rsidRPr="005D125F">
        <w:rPr>
          <w:sz w:val="20"/>
          <w:szCs w:val="20"/>
        </w:rPr>
        <w:t xml:space="preserve">                   "tp-id": "5-5-0",</w:t>
      </w:r>
    </w:p>
    <w:p w14:paraId="75D41574" w14:textId="77777777" w:rsidR="005D125F" w:rsidRPr="005D125F" w:rsidRDefault="005D125F" w:rsidP="005D125F">
      <w:pPr>
        <w:spacing w:after="0" w:line="240" w:lineRule="auto"/>
        <w:rPr>
          <w:sz w:val="20"/>
          <w:szCs w:val="20"/>
        </w:rPr>
      </w:pPr>
      <w:r w:rsidRPr="005D125F">
        <w:rPr>
          <w:sz w:val="20"/>
          <w:szCs w:val="20"/>
        </w:rPr>
        <w:t xml:space="preserve">                   "te-tp-id": 50500,</w:t>
      </w:r>
    </w:p>
    <w:p w14:paraId="64480823" w14:textId="77777777" w:rsidR="005D125F" w:rsidRPr="005D125F" w:rsidRDefault="005D125F" w:rsidP="005D125F">
      <w:pPr>
        <w:spacing w:after="0" w:line="240" w:lineRule="auto"/>
        <w:rPr>
          <w:sz w:val="20"/>
          <w:szCs w:val="20"/>
        </w:rPr>
      </w:pPr>
      <w:r w:rsidRPr="005D125F">
        <w:rPr>
          <w:sz w:val="20"/>
          <w:szCs w:val="20"/>
        </w:rPr>
        <w:t xml:space="preserve">                   "te": {</w:t>
      </w:r>
    </w:p>
    <w:p w14:paraId="3A6D1070" w14:textId="77777777" w:rsidR="005D125F" w:rsidRPr="005D125F" w:rsidRDefault="005D125F" w:rsidP="005D125F">
      <w:pPr>
        <w:spacing w:after="0" w:line="240" w:lineRule="auto"/>
        <w:rPr>
          <w:sz w:val="20"/>
          <w:szCs w:val="20"/>
        </w:rPr>
      </w:pPr>
      <w:r w:rsidRPr="005D125F">
        <w:rPr>
          <w:sz w:val="20"/>
          <w:szCs w:val="20"/>
        </w:rPr>
        <w:t xml:space="preserve">                     "interface-switching-capability": [</w:t>
      </w:r>
    </w:p>
    <w:p w14:paraId="051C7DD8" w14:textId="77777777" w:rsidR="005D125F" w:rsidRPr="005D125F" w:rsidRDefault="005D125F" w:rsidP="005D125F">
      <w:pPr>
        <w:spacing w:after="0" w:line="240" w:lineRule="auto"/>
        <w:rPr>
          <w:sz w:val="20"/>
          <w:szCs w:val="20"/>
        </w:rPr>
      </w:pPr>
      <w:r w:rsidRPr="005D125F">
        <w:rPr>
          <w:sz w:val="20"/>
          <w:szCs w:val="20"/>
        </w:rPr>
        <w:t xml:space="preserve">                       {</w:t>
      </w:r>
    </w:p>
    <w:p w14:paraId="31148330" w14:textId="77777777" w:rsidR="005D125F" w:rsidRPr="005D125F" w:rsidRDefault="005D125F" w:rsidP="005D125F">
      <w:pPr>
        <w:spacing w:after="0" w:line="240" w:lineRule="auto"/>
        <w:rPr>
          <w:sz w:val="20"/>
          <w:szCs w:val="20"/>
        </w:rPr>
      </w:pPr>
      <w:r w:rsidRPr="005D125F">
        <w:rPr>
          <w:sz w:val="20"/>
          <w:szCs w:val="20"/>
        </w:rPr>
        <w:t xml:space="preserve">                         "switching-capability": "switching-otn",</w:t>
      </w:r>
    </w:p>
    <w:p w14:paraId="7AF9995B" w14:textId="77777777" w:rsidR="005D125F" w:rsidRPr="005D125F" w:rsidRDefault="005D125F" w:rsidP="005D125F">
      <w:pPr>
        <w:spacing w:after="0" w:line="240" w:lineRule="auto"/>
        <w:rPr>
          <w:sz w:val="20"/>
          <w:szCs w:val="20"/>
        </w:rPr>
      </w:pPr>
      <w:r w:rsidRPr="005D125F">
        <w:rPr>
          <w:sz w:val="20"/>
          <w:szCs w:val="20"/>
        </w:rPr>
        <w:t xml:space="preserve">                         "encoding": "lsp-encoding-oduk"</w:t>
      </w:r>
    </w:p>
    <w:p w14:paraId="547D3EDB" w14:textId="77777777" w:rsidR="005D125F" w:rsidRPr="005D125F" w:rsidRDefault="005D125F" w:rsidP="005D125F">
      <w:pPr>
        <w:spacing w:after="0" w:line="240" w:lineRule="auto"/>
        <w:rPr>
          <w:sz w:val="20"/>
          <w:szCs w:val="20"/>
        </w:rPr>
      </w:pPr>
      <w:r w:rsidRPr="005D125F">
        <w:rPr>
          <w:sz w:val="20"/>
          <w:szCs w:val="20"/>
        </w:rPr>
        <w:t xml:space="preserve">                       }</w:t>
      </w:r>
    </w:p>
    <w:p w14:paraId="63E128B4" w14:textId="77777777" w:rsidR="005D125F" w:rsidRPr="005D125F" w:rsidRDefault="005D125F" w:rsidP="005D125F">
      <w:pPr>
        <w:spacing w:after="0" w:line="240" w:lineRule="auto"/>
        <w:rPr>
          <w:sz w:val="20"/>
          <w:szCs w:val="20"/>
        </w:rPr>
      </w:pPr>
      <w:r w:rsidRPr="005D125F">
        <w:rPr>
          <w:sz w:val="20"/>
          <w:szCs w:val="20"/>
        </w:rPr>
        <w:t xml:space="preserve">                     ]</w:t>
      </w:r>
    </w:p>
    <w:p w14:paraId="4FE376BA" w14:textId="77777777" w:rsidR="005D125F" w:rsidRPr="005D125F" w:rsidRDefault="005D125F" w:rsidP="005D125F">
      <w:pPr>
        <w:spacing w:after="0" w:line="240" w:lineRule="auto"/>
        <w:rPr>
          <w:sz w:val="20"/>
          <w:szCs w:val="20"/>
        </w:rPr>
      </w:pPr>
      <w:r w:rsidRPr="005D125F">
        <w:rPr>
          <w:sz w:val="20"/>
          <w:szCs w:val="20"/>
        </w:rPr>
        <w:t xml:space="preserve">                   }</w:t>
      </w:r>
    </w:p>
    <w:p w14:paraId="644EA8A4" w14:textId="77777777" w:rsidR="005D125F" w:rsidRPr="005D125F" w:rsidRDefault="005D125F" w:rsidP="005D125F">
      <w:pPr>
        <w:spacing w:after="0" w:line="240" w:lineRule="auto"/>
        <w:rPr>
          <w:sz w:val="20"/>
          <w:szCs w:val="20"/>
        </w:rPr>
      </w:pPr>
      <w:r w:rsidRPr="005D125F">
        <w:rPr>
          <w:sz w:val="20"/>
          <w:szCs w:val="20"/>
        </w:rPr>
        <w:t xml:space="preserve">                 },   </w:t>
      </w:r>
    </w:p>
    <w:p w14:paraId="38A88B12" w14:textId="77777777" w:rsidR="005D125F" w:rsidRPr="005D125F" w:rsidRDefault="005D125F" w:rsidP="005D125F">
      <w:pPr>
        <w:spacing w:after="0" w:line="240" w:lineRule="auto"/>
        <w:rPr>
          <w:sz w:val="20"/>
          <w:szCs w:val="20"/>
        </w:rPr>
      </w:pPr>
      <w:r w:rsidRPr="005D125F">
        <w:rPr>
          <w:sz w:val="20"/>
          <w:szCs w:val="20"/>
        </w:rPr>
        <w:t xml:space="preserve">                 {</w:t>
      </w:r>
    </w:p>
    <w:p w14:paraId="34EC162B" w14:textId="77777777" w:rsidR="005D125F" w:rsidRPr="005D125F" w:rsidRDefault="005D125F" w:rsidP="005D125F">
      <w:pPr>
        <w:spacing w:after="0" w:line="240" w:lineRule="auto"/>
        <w:rPr>
          <w:sz w:val="20"/>
          <w:szCs w:val="20"/>
        </w:rPr>
      </w:pPr>
      <w:r w:rsidRPr="005D125F">
        <w:rPr>
          <w:sz w:val="20"/>
          <w:szCs w:val="20"/>
        </w:rPr>
        <w:t xml:space="preserve">                   "tp-id": "6-0-6",</w:t>
      </w:r>
    </w:p>
    <w:p w14:paraId="601B4749" w14:textId="77777777" w:rsidR="005D125F" w:rsidRPr="005D125F" w:rsidRDefault="005D125F" w:rsidP="005D125F">
      <w:pPr>
        <w:spacing w:after="0" w:line="240" w:lineRule="auto"/>
        <w:rPr>
          <w:sz w:val="20"/>
          <w:szCs w:val="20"/>
        </w:rPr>
      </w:pPr>
      <w:r w:rsidRPr="005D125F">
        <w:rPr>
          <w:sz w:val="20"/>
          <w:szCs w:val="20"/>
        </w:rPr>
        <w:t xml:space="preserve">                   "te-tp-id": 60006,</w:t>
      </w:r>
    </w:p>
    <w:p w14:paraId="118AA94B" w14:textId="77777777" w:rsidR="005D125F" w:rsidRPr="005D125F" w:rsidRDefault="005D125F" w:rsidP="005D125F">
      <w:pPr>
        <w:spacing w:after="0" w:line="240" w:lineRule="auto"/>
        <w:rPr>
          <w:sz w:val="20"/>
          <w:szCs w:val="20"/>
        </w:rPr>
      </w:pPr>
      <w:r w:rsidRPr="005D125F">
        <w:rPr>
          <w:sz w:val="20"/>
          <w:szCs w:val="20"/>
        </w:rPr>
        <w:t xml:space="preserve">                   "te": {</w:t>
      </w:r>
    </w:p>
    <w:p w14:paraId="0F8D59B2" w14:textId="77777777" w:rsidR="005D125F" w:rsidRPr="005D125F" w:rsidRDefault="005D125F" w:rsidP="005D125F">
      <w:pPr>
        <w:spacing w:after="0" w:line="240" w:lineRule="auto"/>
        <w:rPr>
          <w:sz w:val="20"/>
          <w:szCs w:val="20"/>
        </w:rPr>
      </w:pPr>
      <w:r w:rsidRPr="005D125F">
        <w:rPr>
          <w:sz w:val="20"/>
          <w:szCs w:val="20"/>
        </w:rPr>
        <w:t xml:space="preserve">                     "interface-switching-capability": [</w:t>
      </w:r>
    </w:p>
    <w:p w14:paraId="3CB6C506" w14:textId="77777777" w:rsidR="005D125F" w:rsidRPr="005D125F" w:rsidRDefault="005D125F" w:rsidP="005D125F">
      <w:pPr>
        <w:spacing w:after="0" w:line="240" w:lineRule="auto"/>
        <w:rPr>
          <w:sz w:val="20"/>
          <w:szCs w:val="20"/>
        </w:rPr>
      </w:pPr>
      <w:r w:rsidRPr="005D125F">
        <w:rPr>
          <w:sz w:val="20"/>
          <w:szCs w:val="20"/>
        </w:rPr>
        <w:t xml:space="preserve">                       {</w:t>
      </w:r>
    </w:p>
    <w:p w14:paraId="4AB15C55" w14:textId="77777777" w:rsidR="005D125F" w:rsidRPr="005D125F" w:rsidRDefault="005D125F" w:rsidP="005D125F">
      <w:pPr>
        <w:spacing w:after="0" w:line="240" w:lineRule="auto"/>
        <w:rPr>
          <w:sz w:val="20"/>
          <w:szCs w:val="20"/>
        </w:rPr>
      </w:pPr>
      <w:r w:rsidRPr="005D125F">
        <w:rPr>
          <w:sz w:val="20"/>
          <w:szCs w:val="20"/>
        </w:rPr>
        <w:t xml:space="preserve">                         "switching-capability": "switching-otn",</w:t>
      </w:r>
    </w:p>
    <w:p w14:paraId="11300AF7" w14:textId="77777777" w:rsidR="005D125F" w:rsidRPr="005D125F" w:rsidRDefault="005D125F" w:rsidP="005D125F">
      <w:pPr>
        <w:spacing w:after="0" w:line="240" w:lineRule="auto"/>
        <w:rPr>
          <w:sz w:val="20"/>
          <w:szCs w:val="20"/>
        </w:rPr>
      </w:pPr>
      <w:r w:rsidRPr="005D125F">
        <w:rPr>
          <w:sz w:val="20"/>
          <w:szCs w:val="20"/>
        </w:rPr>
        <w:t xml:space="preserve">                         "encoding": "lsp-encoding-oduk"</w:t>
      </w:r>
    </w:p>
    <w:p w14:paraId="7B215049" w14:textId="77777777" w:rsidR="005D125F" w:rsidRPr="005D125F" w:rsidRDefault="005D125F" w:rsidP="005D125F">
      <w:pPr>
        <w:spacing w:after="0" w:line="240" w:lineRule="auto"/>
        <w:rPr>
          <w:sz w:val="20"/>
          <w:szCs w:val="20"/>
        </w:rPr>
      </w:pPr>
      <w:r w:rsidRPr="005D125F">
        <w:rPr>
          <w:sz w:val="20"/>
          <w:szCs w:val="20"/>
        </w:rPr>
        <w:t xml:space="preserve">                       }</w:t>
      </w:r>
    </w:p>
    <w:p w14:paraId="48120751" w14:textId="77777777" w:rsidR="005D125F" w:rsidRPr="005D125F" w:rsidRDefault="005D125F" w:rsidP="005D125F">
      <w:pPr>
        <w:spacing w:after="0" w:line="240" w:lineRule="auto"/>
        <w:rPr>
          <w:sz w:val="20"/>
          <w:szCs w:val="20"/>
        </w:rPr>
      </w:pPr>
      <w:r w:rsidRPr="005D125F">
        <w:rPr>
          <w:sz w:val="20"/>
          <w:szCs w:val="20"/>
        </w:rPr>
        <w:t xml:space="preserve">                     ]</w:t>
      </w:r>
    </w:p>
    <w:p w14:paraId="76AF7F92" w14:textId="77777777" w:rsidR="005D125F" w:rsidRPr="005D125F" w:rsidRDefault="005D125F" w:rsidP="005D125F">
      <w:pPr>
        <w:spacing w:after="0" w:line="240" w:lineRule="auto"/>
        <w:rPr>
          <w:sz w:val="20"/>
          <w:szCs w:val="20"/>
        </w:rPr>
      </w:pPr>
      <w:r w:rsidRPr="005D125F">
        <w:rPr>
          <w:sz w:val="20"/>
          <w:szCs w:val="20"/>
        </w:rPr>
        <w:t xml:space="preserve">                   }</w:t>
      </w:r>
    </w:p>
    <w:p w14:paraId="45BDF960" w14:textId="77777777" w:rsidR="005D125F" w:rsidRPr="005D125F" w:rsidRDefault="005D125F" w:rsidP="005D125F">
      <w:pPr>
        <w:spacing w:after="0" w:line="240" w:lineRule="auto"/>
        <w:rPr>
          <w:sz w:val="20"/>
          <w:szCs w:val="20"/>
        </w:rPr>
      </w:pPr>
      <w:r w:rsidRPr="005D125F">
        <w:rPr>
          <w:sz w:val="20"/>
          <w:szCs w:val="20"/>
        </w:rPr>
        <w:t xml:space="preserve">                 },</w:t>
      </w:r>
    </w:p>
    <w:p w14:paraId="2414C319" w14:textId="77777777" w:rsidR="005D125F" w:rsidRPr="005D125F" w:rsidRDefault="005D125F" w:rsidP="005D125F">
      <w:pPr>
        <w:spacing w:after="0" w:line="240" w:lineRule="auto"/>
        <w:rPr>
          <w:sz w:val="20"/>
          <w:szCs w:val="20"/>
        </w:rPr>
      </w:pPr>
      <w:r w:rsidRPr="005D125F">
        <w:rPr>
          <w:sz w:val="20"/>
          <w:szCs w:val="20"/>
        </w:rPr>
        <w:t xml:space="preserve">                 {</w:t>
      </w:r>
    </w:p>
    <w:p w14:paraId="4B8D6D26" w14:textId="77777777" w:rsidR="005D125F" w:rsidRPr="005D125F" w:rsidRDefault="005D125F" w:rsidP="005D125F">
      <w:pPr>
        <w:spacing w:after="0" w:line="240" w:lineRule="auto"/>
        <w:rPr>
          <w:sz w:val="20"/>
          <w:szCs w:val="20"/>
        </w:rPr>
      </w:pPr>
      <w:r w:rsidRPr="005D125F">
        <w:rPr>
          <w:sz w:val="20"/>
          <w:szCs w:val="20"/>
        </w:rPr>
        <w:t xml:space="preserve">                   "tp-id": "6-6-0",</w:t>
      </w:r>
    </w:p>
    <w:p w14:paraId="0BA12732" w14:textId="77777777" w:rsidR="005D125F" w:rsidRPr="005D125F" w:rsidRDefault="005D125F" w:rsidP="005D125F">
      <w:pPr>
        <w:spacing w:after="0" w:line="240" w:lineRule="auto"/>
        <w:rPr>
          <w:sz w:val="20"/>
          <w:szCs w:val="20"/>
        </w:rPr>
      </w:pPr>
      <w:r w:rsidRPr="005D125F">
        <w:rPr>
          <w:sz w:val="20"/>
          <w:szCs w:val="20"/>
        </w:rPr>
        <w:t xml:space="preserve">                   "te-tp-id": 60600,</w:t>
      </w:r>
    </w:p>
    <w:p w14:paraId="40695B37" w14:textId="77777777" w:rsidR="005D125F" w:rsidRPr="005D125F" w:rsidRDefault="005D125F" w:rsidP="005D125F">
      <w:pPr>
        <w:spacing w:after="0" w:line="240" w:lineRule="auto"/>
        <w:rPr>
          <w:sz w:val="20"/>
          <w:szCs w:val="20"/>
        </w:rPr>
      </w:pPr>
      <w:r w:rsidRPr="005D125F">
        <w:rPr>
          <w:sz w:val="20"/>
          <w:szCs w:val="20"/>
        </w:rPr>
        <w:t xml:space="preserve">                   "te": {</w:t>
      </w:r>
    </w:p>
    <w:p w14:paraId="24DD33B6" w14:textId="77777777" w:rsidR="005D125F" w:rsidRPr="005D125F" w:rsidRDefault="005D125F" w:rsidP="005D125F">
      <w:pPr>
        <w:spacing w:after="0" w:line="240" w:lineRule="auto"/>
        <w:rPr>
          <w:sz w:val="20"/>
          <w:szCs w:val="20"/>
        </w:rPr>
      </w:pPr>
      <w:r w:rsidRPr="005D125F">
        <w:rPr>
          <w:sz w:val="20"/>
          <w:szCs w:val="20"/>
        </w:rPr>
        <w:t xml:space="preserve">                     "interface-switching-capability": [</w:t>
      </w:r>
    </w:p>
    <w:p w14:paraId="551581B7" w14:textId="77777777" w:rsidR="005D125F" w:rsidRPr="005D125F" w:rsidRDefault="005D125F" w:rsidP="005D125F">
      <w:pPr>
        <w:spacing w:after="0" w:line="240" w:lineRule="auto"/>
        <w:rPr>
          <w:sz w:val="20"/>
          <w:szCs w:val="20"/>
        </w:rPr>
      </w:pPr>
      <w:r w:rsidRPr="005D125F">
        <w:rPr>
          <w:sz w:val="20"/>
          <w:szCs w:val="20"/>
        </w:rPr>
        <w:t xml:space="preserve">                       {</w:t>
      </w:r>
    </w:p>
    <w:p w14:paraId="351E36F4" w14:textId="77777777" w:rsidR="005D125F" w:rsidRPr="005D125F" w:rsidRDefault="005D125F" w:rsidP="005D125F">
      <w:pPr>
        <w:spacing w:after="0" w:line="240" w:lineRule="auto"/>
        <w:rPr>
          <w:sz w:val="20"/>
          <w:szCs w:val="20"/>
        </w:rPr>
      </w:pPr>
      <w:r w:rsidRPr="005D125F">
        <w:rPr>
          <w:sz w:val="20"/>
          <w:szCs w:val="20"/>
        </w:rPr>
        <w:t xml:space="preserve">                         "switching-capability": "switching-otn",</w:t>
      </w:r>
    </w:p>
    <w:p w14:paraId="632EF093" w14:textId="77777777" w:rsidR="005D125F" w:rsidRPr="005D125F" w:rsidRDefault="005D125F" w:rsidP="005D125F">
      <w:pPr>
        <w:spacing w:after="0" w:line="240" w:lineRule="auto"/>
        <w:rPr>
          <w:sz w:val="20"/>
          <w:szCs w:val="20"/>
        </w:rPr>
      </w:pPr>
      <w:r w:rsidRPr="005D125F">
        <w:rPr>
          <w:sz w:val="20"/>
          <w:szCs w:val="20"/>
        </w:rPr>
        <w:t xml:space="preserve">                         "encoding": "lsp-encoding-oduk"</w:t>
      </w:r>
    </w:p>
    <w:p w14:paraId="1AD0319D" w14:textId="77777777" w:rsidR="005D125F" w:rsidRPr="005D125F" w:rsidRDefault="005D125F" w:rsidP="005D125F">
      <w:pPr>
        <w:spacing w:after="0" w:line="240" w:lineRule="auto"/>
        <w:rPr>
          <w:sz w:val="20"/>
          <w:szCs w:val="20"/>
        </w:rPr>
      </w:pPr>
      <w:r w:rsidRPr="005D125F">
        <w:rPr>
          <w:sz w:val="20"/>
          <w:szCs w:val="20"/>
        </w:rPr>
        <w:t xml:space="preserve">                       }</w:t>
      </w:r>
    </w:p>
    <w:p w14:paraId="400C1154" w14:textId="77777777" w:rsidR="005D125F" w:rsidRPr="005D125F" w:rsidRDefault="005D125F" w:rsidP="005D125F">
      <w:pPr>
        <w:spacing w:after="0" w:line="240" w:lineRule="auto"/>
        <w:rPr>
          <w:sz w:val="20"/>
          <w:szCs w:val="20"/>
        </w:rPr>
      </w:pPr>
      <w:r w:rsidRPr="005D125F">
        <w:rPr>
          <w:sz w:val="20"/>
          <w:szCs w:val="20"/>
        </w:rPr>
        <w:t xml:space="preserve">                     ]</w:t>
      </w:r>
    </w:p>
    <w:p w14:paraId="2A018D52" w14:textId="77777777" w:rsidR="005D125F" w:rsidRPr="005D125F" w:rsidRDefault="005D125F" w:rsidP="005D125F">
      <w:pPr>
        <w:spacing w:after="0" w:line="240" w:lineRule="auto"/>
        <w:rPr>
          <w:sz w:val="20"/>
          <w:szCs w:val="20"/>
        </w:rPr>
      </w:pPr>
      <w:r w:rsidRPr="005D125F">
        <w:rPr>
          <w:sz w:val="20"/>
          <w:szCs w:val="20"/>
        </w:rPr>
        <w:t xml:space="preserve">                   }</w:t>
      </w:r>
    </w:p>
    <w:p w14:paraId="18975969" w14:textId="77777777" w:rsidR="005D125F" w:rsidRPr="005D125F" w:rsidRDefault="005D125F" w:rsidP="005D125F">
      <w:pPr>
        <w:spacing w:after="0" w:line="240" w:lineRule="auto"/>
        <w:rPr>
          <w:sz w:val="20"/>
          <w:szCs w:val="20"/>
        </w:rPr>
      </w:pPr>
      <w:r w:rsidRPr="005D125F">
        <w:rPr>
          <w:sz w:val="20"/>
          <w:szCs w:val="20"/>
        </w:rPr>
        <w:t xml:space="preserve">                 },  </w:t>
      </w:r>
    </w:p>
    <w:p w14:paraId="014DC3BA" w14:textId="77777777" w:rsidR="005D125F" w:rsidRPr="005D125F" w:rsidRDefault="005D125F" w:rsidP="005D125F">
      <w:pPr>
        <w:spacing w:after="0" w:line="240" w:lineRule="auto"/>
        <w:rPr>
          <w:sz w:val="20"/>
          <w:szCs w:val="20"/>
        </w:rPr>
      </w:pPr>
      <w:r w:rsidRPr="005D125F">
        <w:rPr>
          <w:sz w:val="20"/>
          <w:szCs w:val="20"/>
        </w:rPr>
        <w:t xml:space="preserve">                 {</w:t>
      </w:r>
    </w:p>
    <w:p w14:paraId="1F5A5AFD" w14:textId="77777777" w:rsidR="005D125F" w:rsidRPr="005D125F" w:rsidRDefault="005D125F" w:rsidP="005D125F">
      <w:pPr>
        <w:spacing w:after="0" w:line="240" w:lineRule="auto"/>
        <w:rPr>
          <w:sz w:val="20"/>
          <w:szCs w:val="20"/>
        </w:rPr>
      </w:pPr>
      <w:r w:rsidRPr="005D125F">
        <w:rPr>
          <w:sz w:val="20"/>
          <w:szCs w:val="20"/>
        </w:rPr>
        <w:t xml:space="preserve">                   "tp-id": "7-0-7",</w:t>
      </w:r>
    </w:p>
    <w:p w14:paraId="68615A06" w14:textId="77777777" w:rsidR="005D125F" w:rsidRPr="005D125F" w:rsidRDefault="005D125F" w:rsidP="005D125F">
      <w:pPr>
        <w:spacing w:after="0" w:line="240" w:lineRule="auto"/>
        <w:rPr>
          <w:sz w:val="20"/>
          <w:szCs w:val="20"/>
        </w:rPr>
      </w:pPr>
      <w:r w:rsidRPr="005D125F">
        <w:rPr>
          <w:sz w:val="20"/>
          <w:szCs w:val="20"/>
        </w:rPr>
        <w:t xml:space="preserve">                   "te-tp-id": 70007,</w:t>
      </w:r>
    </w:p>
    <w:p w14:paraId="79C793C5" w14:textId="77777777" w:rsidR="005D125F" w:rsidRPr="005D125F" w:rsidRDefault="005D125F" w:rsidP="005D125F">
      <w:pPr>
        <w:spacing w:after="0" w:line="240" w:lineRule="auto"/>
        <w:rPr>
          <w:sz w:val="20"/>
          <w:szCs w:val="20"/>
        </w:rPr>
      </w:pPr>
      <w:r w:rsidRPr="005D125F">
        <w:rPr>
          <w:sz w:val="20"/>
          <w:szCs w:val="20"/>
        </w:rPr>
        <w:t xml:space="preserve">                   "te": {</w:t>
      </w:r>
    </w:p>
    <w:p w14:paraId="787CF130" w14:textId="77777777" w:rsidR="005D125F" w:rsidRPr="005D125F" w:rsidRDefault="005D125F" w:rsidP="005D125F">
      <w:pPr>
        <w:spacing w:after="0" w:line="240" w:lineRule="auto"/>
        <w:rPr>
          <w:sz w:val="20"/>
          <w:szCs w:val="20"/>
        </w:rPr>
      </w:pPr>
      <w:r w:rsidRPr="005D125F">
        <w:rPr>
          <w:sz w:val="20"/>
          <w:szCs w:val="20"/>
        </w:rPr>
        <w:t xml:space="preserve">                     "interface-switching-capability": [</w:t>
      </w:r>
    </w:p>
    <w:p w14:paraId="6C3DABC1" w14:textId="77777777" w:rsidR="005D125F" w:rsidRPr="005D125F" w:rsidRDefault="005D125F" w:rsidP="005D125F">
      <w:pPr>
        <w:spacing w:after="0" w:line="240" w:lineRule="auto"/>
        <w:rPr>
          <w:sz w:val="20"/>
          <w:szCs w:val="20"/>
        </w:rPr>
      </w:pPr>
      <w:r w:rsidRPr="005D125F">
        <w:rPr>
          <w:sz w:val="20"/>
          <w:szCs w:val="20"/>
        </w:rPr>
        <w:t xml:space="preserve">                       {</w:t>
      </w:r>
    </w:p>
    <w:p w14:paraId="14F30BEB" w14:textId="77777777" w:rsidR="005D125F" w:rsidRPr="005D125F" w:rsidRDefault="005D125F" w:rsidP="005D125F">
      <w:pPr>
        <w:spacing w:after="0" w:line="240" w:lineRule="auto"/>
        <w:rPr>
          <w:sz w:val="20"/>
          <w:szCs w:val="20"/>
        </w:rPr>
      </w:pPr>
      <w:r w:rsidRPr="005D125F">
        <w:rPr>
          <w:sz w:val="20"/>
          <w:szCs w:val="20"/>
        </w:rPr>
        <w:t xml:space="preserve">                         "switching-capability": "switching-otn",</w:t>
      </w:r>
    </w:p>
    <w:p w14:paraId="4B1CF323" w14:textId="77777777" w:rsidR="005D125F" w:rsidRPr="005D125F" w:rsidRDefault="005D125F" w:rsidP="005D125F">
      <w:pPr>
        <w:spacing w:after="0" w:line="240" w:lineRule="auto"/>
        <w:rPr>
          <w:sz w:val="20"/>
          <w:szCs w:val="20"/>
        </w:rPr>
      </w:pPr>
      <w:r w:rsidRPr="005D125F">
        <w:rPr>
          <w:sz w:val="20"/>
          <w:szCs w:val="20"/>
        </w:rPr>
        <w:t xml:space="preserve">                         "encoding": "lsp-encoding-oduk"</w:t>
      </w:r>
    </w:p>
    <w:p w14:paraId="30A86B78" w14:textId="77777777" w:rsidR="005D125F" w:rsidRPr="005D125F" w:rsidRDefault="005D125F" w:rsidP="005D125F">
      <w:pPr>
        <w:spacing w:after="0" w:line="240" w:lineRule="auto"/>
        <w:rPr>
          <w:sz w:val="20"/>
          <w:szCs w:val="20"/>
        </w:rPr>
      </w:pPr>
      <w:r w:rsidRPr="005D125F">
        <w:rPr>
          <w:sz w:val="20"/>
          <w:szCs w:val="20"/>
        </w:rPr>
        <w:t xml:space="preserve">                       }</w:t>
      </w:r>
    </w:p>
    <w:p w14:paraId="482FA7B2" w14:textId="77777777" w:rsidR="005D125F" w:rsidRPr="005D125F" w:rsidRDefault="005D125F" w:rsidP="005D125F">
      <w:pPr>
        <w:spacing w:after="0" w:line="240" w:lineRule="auto"/>
        <w:rPr>
          <w:sz w:val="20"/>
          <w:szCs w:val="20"/>
        </w:rPr>
      </w:pPr>
      <w:r w:rsidRPr="005D125F">
        <w:rPr>
          <w:sz w:val="20"/>
          <w:szCs w:val="20"/>
        </w:rPr>
        <w:t xml:space="preserve">                     ]</w:t>
      </w:r>
    </w:p>
    <w:p w14:paraId="67412DFB" w14:textId="77777777" w:rsidR="005D125F" w:rsidRPr="005D125F" w:rsidRDefault="005D125F" w:rsidP="005D125F">
      <w:pPr>
        <w:spacing w:after="0" w:line="240" w:lineRule="auto"/>
        <w:rPr>
          <w:sz w:val="20"/>
          <w:szCs w:val="20"/>
        </w:rPr>
      </w:pPr>
      <w:r w:rsidRPr="005D125F">
        <w:rPr>
          <w:sz w:val="20"/>
          <w:szCs w:val="20"/>
        </w:rPr>
        <w:t xml:space="preserve">                   }</w:t>
      </w:r>
    </w:p>
    <w:p w14:paraId="4A8DD99D" w14:textId="77777777" w:rsidR="005D125F" w:rsidRPr="005D125F" w:rsidRDefault="005D125F" w:rsidP="005D125F">
      <w:pPr>
        <w:spacing w:after="0" w:line="240" w:lineRule="auto"/>
        <w:rPr>
          <w:sz w:val="20"/>
          <w:szCs w:val="20"/>
        </w:rPr>
      </w:pPr>
      <w:r w:rsidRPr="005D125F">
        <w:rPr>
          <w:sz w:val="20"/>
          <w:szCs w:val="20"/>
        </w:rPr>
        <w:t xml:space="preserve">                 },</w:t>
      </w:r>
    </w:p>
    <w:p w14:paraId="3EE2374C" w14:textId="77777777" w:rsidR="005D125F" w:rsidRPr="005D125F" w:rsidRDefault="005D125F" w:rsidP="005D125F">
      <w:pPr>
        <w:spacing w:after="0" w:line="240" w:lineRule="auto"/>
        <w:rPr>
          <w:sz w:val="20"/>
          <w:szCs w:val="20"/>
        </w:rPr>
      </w:pPr>
      <w:r w:rsidRPr="005D125F">
        <w:rPr>
          <w:sz w:val="20"/>
          <w:szCs w:val="20"/>
        </w:rPr>
        <w:t xml:space="preserve">                 {</w:t>
      </w:r>
    </w:p>
    <w:p w14:paraId="07704198" w14:textId="77777777" w:rsidR="005D125F" w:rsidRPr="005D125F" w:rsidRDefault="005D125F" w:rsidP="005D125F">
      <w:pPr>
        <w:spacing w:after="0" w:line="240" w:lineRule="auto"/>
        <w:rPr>
          <w:sz w:val="20"/>
          <w:szCs w:val="20"/>
        </w:rPr>
      </w:pPr>
      <w:r w:rsidRPr="005D125F">
        <w:rPr>
          <w:sz w:val="20"/>
          <w:szCs w:val="20"/>
        </w:rPr>
        <w:t xml:space="preserve">                   "tp-id": "7-7-0",</w:t>
      </w:r>
    </w:p>
    <w:p w14:paraId="789115AB" w14:textId="77777777" w:rsidR="005D125F" w:rsidRPr="005D125F" w:rsidRDefault="005D125F" w:rsidP="005D125F">
      <w:pPr>
        <w:spacing w:after="0" w:line="240" w:lineRule="auto"/>
        <w:rPr>
          <w:sz w:val="20"/>
          <w:szCs w:val="20"/>
        </w:rPr>
      </w:pPr>
      <w:r w:rsidRPr="005D125F">
        <w:rPr>
          <w:sz w:val="20"/>
          <w:szCs w:val="20"/>
        </w:rPr>
        <w:t xml:space="preserve">                   "te-tp-id": 70700,</w:t>
      </w:r>
    </w:p>
    <w:p w14:paraId="70F93CD3" w14:textId="77777777" w:rsidR="005D125F" w:rsidRPr="005D125F" w:rsidRDefault="005D125F" w:rsidP="005D125F">
      <w:pPr>
        <w:spacing w:after="0" w:line="240" w:lineRule="auto"/>
        <w:rPr>
          <w:sz w:val="20"/>
          <w:szCs w:val="20"/>
        </w:rPr>
      </w:pPr>
      <w:r w:rsidRPr="005D125F">
        <w:rPr>
          <w:sz w:val="20"/>
          <w:szCs w:val="20"/>
        </w:rPr>
        <w:t xml:space="preserve">                   "te": {</w:t>
      </w:r>
    </w:p>
    <w:p w14:paraId="249F66A9" w14:textId="77777777" w:rsidR="005D125F" w:rsidRPr="005D125F" w:rsidRDefault="005D125F" w:rsidP="005D125F">
      <w:pPr>
        <w:spacing w:after="0" w:line="240" w:lineRule="auto"/>
        <w:rPr>
          <w:sz w:val="20"/>
          <w:szCs w:val="20"/>
        </w:rPr>
      </w:pPr>
      <w:r w:rsidRPr="005D125F">
        <w:rPr>
          <w:sz w:val="20"/>
          <w:szCs w:val="20"/>
        </w:rPr>
        <w:t xml:space="preserve">                     "interface-switching-capability": [</w:t>
      </w:r>
    </w:p>
    <w:p w14:paraId="12322C8D" w14:textId="77777777" w:rsidR="005D125F" w:rsidRPr="005D125F" w:rsidRDefault="005D125F" w:rsidP="005D125F">
      <w:pPr>
        <w:spacing w:after="0" w:line="240" w:lineRule="auto"/>
        <w:rPr>
          <w:sz w:val="20"/>
          <w:szCs w:val="20"/>
        </w:rPr>
      </w:pPr>
      <w:r w:rsidRPr="005D125F">
        <w:rPr>
          <w:sz w:val="20"/>
          <w:szCs w:val="20"/>
        </w:rPr>
        <w:t xml:space="preserve">                       {</w:t>
      </w:r>
    </w:p>
    <w:p w14:paraId="29E3D7D1" w14:textId="77777777" w:rsidR="005D125F" w:rsidRPr="005D125F" w:rsidRDefault="005D125F" w:rsidP="005D125F">
      <w:pPr>
        <w:spacing w:after="0" w:line="240" w:lineRule="auto"/>
        <w:rPr>
          <w:sz w:val="20"/>
          <w:szCs w:val="20"/>
        </w:rPr>
      </w:pPr>
      <w:r w:rsidRPr="005D125F">
        <w:rPr>
          <w:sz w:val="20"/>
          <w:szCs w:val="20"/>
        </w:rPr>
        <w:t xml:space="preserve">                         "switching-capability": "switching-otn",</w:t>
      </w:r>
    </w:p>
    <w:p w14:paraId="24DB486A" w14:textId="77777777" w:rsidR="005D125F" w:rsidRPr="005D125F" w:rsidRDefault="005D125F" w:rsidP="005D125F">
      <w:pPr>
        <w:spacing w:after="0" w:line="240" w:lineRule="auto"/>
        <w:rPr>
          <w:sz w:val="20"/>
          <w:szCs w:val="20"/>
        </w:rPr>
      </w:pPr>
      <w:r w:rsidRPr="005D125F">
        <w:rPr>
          <w:sz w:val="20"/>
          <w:szCs w:val="20"/>
        </w:rPr>
        <w:t xml:space="preserve">                         "encoding": "lsp-encoding-oduk"</w:t>
      </w:r>
    </w:p>
    <w:p w14:paraId="0B75DC09" w14:textId="77777777" w:rsidR="005D125F" w:rsidRPr="005D125F" w:rsidRDefault="005D125F" w:rsidP="005D125F">
      <w:pPr>
        <w:spacing w:after="0" w:line="240" w:lineRule="auto"/>
        <w:rPr>
          <w:sz w:val="20"/>
          <w:szCs w:val="20"/>
        </w:rPr>
      </w:pPr>
      <w:r w:rsidRPr="005D125F">
        <w:rPr>
          <w:sz w:val="20"/>
          <w:szCs w:val="20"/>
        </w:rPr>
        <w:t xml:space="preserve">                       }</w:t>
      </w:r>
    </w:p>
    <w:p w14:paraId="4386EA5C" w14:textId="77777777" w:rsidR="005D125F" w:rsidRPr="005D125F" w:rsidRDefault="005D125F" w:rsidP="005D125F">
      <w:pPr>
        <w:spacing w:after="0" w:line="240" w:lineRule="auto"/>
        <w:rPr>
          <w:sz w:val="20"/>
          <w:szCs w:val="20"/>
        </w:rPr>
      </w:pPr>
      <w:r w:rsidRPr="005D125F">
        <w:rPr>
          <w:sz w:val="20"/>
          <w:szCs w:val="20"/>
        </w:rPr>
        <w:t xml:space="preserve">                     ]</w:t>
      </w:r>
    </w:p>
    <w:p w14:paraId="29D9A1E4" w14:textId="77777777" w:rsidR="005D125F" w:rsidRPr="005D125F" w:rsidRDefault="005D125F" w:rsidP="005D125F">
      <w:pPr>
        <w:spacing w:after="0" w:line="240" w:lineRule="auto"/>
        <w:rPr>
          <w:sz w:val="20"/>
          <w:szCs w:val="20"/>
        </w:rPr>
      </w:pPr>
      <w:r w:rsidRPr="005D125F">
        <w:rPr>
          <w:sz w:val="20"/>
          <w:szCs w:val="20"/>
        </w:rPr>
        <w:t xml:space="preserve">                   }</w:t>
      </w:r>
    </w:p>
    <w:p w14:paraId="1D2472D5" w14:textId="77777777" w:rsidR="005D125F" w:rsidRPr="005D125F" w:rsidRDefault="005D125F" w:rsidP="005D125F">
      <w:pPr>
        <w:spacing w:after="0" w:line="240" w:lineRule="auto"/>
        <w:rPr>
          <w:sz w:val="20"/>
          <w:szCs w:val="20"/>
        </w:rPr>
      </w:pPr>
      <w:r w:rsidRPr="005D125F">
        <w:rPr>
          <w:sz w:val="20"/>
          <w:szCs w:val="20"/>
        </w:rPr>
        <w:t xml:space="preserve">                 }, </w:t>
      </w:r>
    </w:p>
    <w:p w14:paraId="1A562867" w14:textId="77777777" w:rsidR="005D125F" w:rsidRPr="005D125F" w:rsidRDefault="005D125F" w:rsidP="005D125F">
      <w:pPr>
        <w:spacing w:after="0" w:line="240" w:lineRule="auto"/>
        <w:rPr>
          <w:sz w:val="20"/>
          <w:szCs w:val="20"/>
        </w:rPr>
      </w:pPr>
      <w:r w:rsidRPr="005D125F">
        <w:rPr>
          <w:sz w:val="20"/>
          <w:szCs w:val="20"/>
        </w:rPr>
        <w:t xml:space="preserve">                 {</w:t>
      </w:r>
    </w:p>
    <w:p w14:paraId="7658B4C8" w14:textId="77777777" w:rsidR="005D125F" w:rsidRPr="005D125F" w:rsidRDefault="005D125F" w:rsidP="005D125F">
      <w:pPr>
        <w:spacing w:after="0" w:line="240" w:lineRule="auto"/>
        <w:rPr>
          <w:sz w:val="20"/>
          <w:szCs w:val="20"/>
        </w:rPr>
      </w:pPr>
      <w:r w:rsidRPr="005D125F">
        <w:rPr>
          <w:sz w:val="20"/>
          <w:szCs w:val="20"/>
        </w:rPr>
        <w:t xml:space="preserve">                   "tp-id": "8-0-8",</w:t>
      </w:r>
    </w:p>
    <w:p w14:paraId="441C53CB" w14:textId="77777777" w:rsidR="005D125F" w:rsidRPr="005D125F" w:rsidRDefault="005D125F" w:rsidP="005D125F">
      <w:pPr>
        <w:spacing w:after="0" w:line="240" w:lineRule="auto"/>
        <w:rPr>
          <w:sz w:val="20"/>
          <w:szCs w:val="20"/>
        </w:rPr>
      </w:pPr>
      <w:r w:rsidRPr="005D125F">
        <w:rPr>
          <w:sz w:val="20"/>
          <w:szCs w:val="20"/>
        </w:rPr>
        <w:t xml:space="preserve">                   "te-tp-id": 80008,</w:t>
      </w:r>
    </w:p>
    <w:p w14:paraId="0DC76565" w14:textId="77777777" w:rsidR="005D125F" w:rsidRPr="005D125F" w:rsidRDefault="005D125F" w:rsidP="005D125F">
      <w:pPr>
        <w:spacing w:after="0" w:line="240" w:lineRule="auto"/>
        <w:rPr>
          <w:sz w:val="20"/>
          <w:szCs w:val="20"/>
        </w:rPr>
      </w:pPr>
      <w:r w:rsidRPr="005D125F">
        <w:rPr>
          <w:sz w:val="20"/>
          <w:szCs w:val="20"/>
        </w:rPr>
        <w:t xml:space="preserve">                   "te": {</w:t>
      </w:r>
    </w:p>
    <w:p w14:paraId="35899495" w14:textId="77777777" w:rsidR="005D125F" w:rsidRPr="005D125F" w:rsidRDefault="005D125F" w:rsidP="005D125F">
      <w:pPr>
        <w:spacing w:after="0" w:line="240" w:lineRule="auto"/>
        <w:rPr>
          <w:sz w:val="20"/>
          <w:szCs w:val="20"/>
        </w:rPr>
      </w:pPr>
      <w:r w:rsidRPr="005D125F">
        <w:rPr>
          <w:sz w:val="20"/>
          <w:szCs w:val="20"/>
        </w:rPr>
        <w:t xml:space="preserve">                     "interface-switching-capability": [</w:t>
      </w:r>
    </w:p>
    <w:p w14:paraId="7A15D724" w14:textId="77777777" w:rsidR="005D125F" w:rsidRPr="005D125F" w:rsidRDefault="005D125F" w:rsidP="005D125F">
      <w:pPr>
        <w:spacing w:after="0" w:line="240" w:lineRule="auto"/>
        <w:rPr>
          <w:sz w:val="20"/>
          <w:szCs w:val="20"/>
        </w:rPr>
      </w:pPr>
      <w:r w:rsidRPr="005D125F">
        <w:rPr>
          <w:sz w:val="20"/>
          <w:szCs w:val="20"/>
        </w:rPr>
        <w:t xml:space="preserve">                       {</w:t>
      </w:r>
    </w:p>
    <w:p w14:paraId="32EB7711" w14:textId="77777777" w:rsidR="005D125F" w:rsidRPr="005D125F" w:rsidRDefault="005D125F" w:rsidP="005D125F">
      <w:pPr>
        <w:spacing w:after="0" w:line="240" w:lineRule="auto"/>
        <w:rPr>
          <w:sz w:val="20"/>
          <w:szCs w:val="20"/>
        </w:rPr>
      </w:pPr>
      <w:r w:rsidRPr="005D125F">
        <w:rPr>
          <w:sz w:val="20"/>
          <w:szCs w:val="20"/>
        </w:rPr>
        <w:t xml:space="preserve">                         "switching-capability": "switching-otn",</w:t>
      </w:r>
    </w:p>
    <w:p w14:paraId="0E438BBD" w14:textId="77777777" w:rsidR="005D125F" w:rsidRPr="005D125F" w:rsidRDefault="005D125F" w:rsidP="005D125F">
      <w:pPr>
        <w:spacing w:after="0" w:line="240" w:lineRule="auto"/>
        <w:rPr>
          <w:sz w:val="20"/>
          <w:szCs w:val="20"/>
        </w:rPr>
      </w:pPr>
      <w:r w:rsidRPr="005D125F">
        <w:rPr>
          <w:sz w:val="20"/>
          <w:szCs w:val="20"/>
        </w:rPr>
        <w:t xml:space="preserve">                         "encoding": "lsp-encoding-oduk"</w:t>
      </w:r>
    </w:p>
    <w:p w14:paraId="50548CDA" w14:textId="77777777" w:rsidR="005D125F" w:rsidRPr="005D125F" w:rsidRDefault="005D125F" w:rsidP="005D125F">
      <w:pPr>
        <w:spacing w:after="0" w:line="240" w:lineRule="auto"/>
        <w:rPr>
          <w:sz w:val="20"/>
          <w:szCs w:val="20"/>
        </w:rPr>
      </w:pPr>
      <w:r w:rsidRPr="005D125F">
        <w:rPr>
          <w:sz w:val="20"/>
          <w:szCs w:val="20"/>
        </w:rPr>
        <w:t xml:space="preserve">                       }</w:t>
      </w:r>
    </w:p>
    <w:p w14:paraId="56AC7411" w14:textId="77777777" w:rsidR="005D125F" w:rsidRPr="005D125F" w:rsidRDefault="005D125F" w:rsidP="005D125F">
      <w:pPr>
        <w:spacing w:after="0" w:line="240" w:lineRule="auto"/>
        <w:rPr>
          <w:sz w:val="20"/>
          <w:szCs w:val="20"/>
        </w:rPr>
      </w:pPr>
      <w:r w:rsidRPr="005D125F">
        <w:rPr>
          <w:sz w:val="20"/>
          <w:szCs w:val="20"/>
        </w:rPr>
        <w:t xml:space="preserve">                     ]</w:t>
      </w:r>
    </w:p>
    <w:p w14:paraId="30ED8718" w14:textId="77777777" w:rsidR="005D125F" w:rsidRPr="005D125F" w:rsidRDefault="005D125F" w:rsidP="005D125F">
      <w:pPr>
        <w:spacing w:after="0" w:line="240" w:lineRule="auto"/>
        <w:rPr>
          <w:sz w:val="20"/>
          <w:szCs w:val="20"/>
        </w:rPr>
      </w:pPr>
      <w:r w:rsidRPr="005D125F">
        <w:rPr>
          <w:sz w:val="20"/>
          <w:szCs w:val="20"/>
        </w:rPr>
        <w:t xml:space="preserve">                   }</w:t>
      </w:r>
    </w:p>
    <w:p w14:paraId="2364722C" w14:textId="77777777" w:rsidR="005D125F" w:rsidRPr="005D125F" w:rsidRDefault="005D125F" w:rsidP="005D125F">
      <w:pPr>
        <w:spacing w:after="0" w:line="240" w:lineRule="auto"/>
        <w:rPr>
          <w:sz w:val="20"/>
          <w:szCs w:val="20"/>
        </w:rPr>
      </w:pPr>
      <w:r w:rsidRPr="005D125F">
        <w:rPr>
          <w:sz w:val="20"/>
          <w:szCs w:val="20"/>
        </w:rPr>
        <w:t xml:space="preserve">                 },</w:t>
      </w:r>
    </w:p>
    <w:p w14:paraId="5F7CBC47" w14:textId="77777777" w:rsidR="005D125F" w:rsidRPr="005D125F" w:rsidRDefault="005D125F" w:rsidP="005D125F">
      <w:pPr>
        <w:spacing w:after="0" w:line="240" w:lineRule="auto"/>
        <w:rPr>
          <w:sz w:val="20"/>
          <w:szCs w:val="20"/>
        </w:rPr>
      </w:pPr>
      <w:r w:rsidRPr="005D125F">
        <w:rPr>
          <w:sz w:val="20"/>
          <w:szCs w:val="20"/>
        </w:rPr>
        <w:t xml:space="preserve">                 {</w:t>
      </w:r>
    </w:p>
    <w:p w14:paraId="4F4FD5C5" w14:textId="77777777" w:rsidR="005D125F" w:rsidRPr="005D125F" w:rsidRDefault="005D125F" w:rsidP="005D125F">
      <w:pPr>
        <w:spacing w:after="0" w:line="240" w:lineRule="auto"/>
        <w:rPr>
          <w:sz w:val="20"/>
          <w:szCs w:val="20"/>
        </w:rPr>
      </w:pPr>
      <w:r w:rsidRPr="005D125F">
        <w:rPr>
          <w:sz w:val="20"/>
          <w:szCs w:val="20"/>
        </w:rPr>
        <w:t xml:space="preserve">                   "tp-id": "8-8-0",</w:t>
      </w:r>
    </w:p>
    <w:p w14:paraId="44C8C893" w14:textId="77777777" w:rsidR="005D125F" w:rsidRPr="005D125F" w:rsidRDefault="005D125F" w:rsidP="005D125F">
      <w:pPr>
        <w:spacing w:after="0" w:line="240" w:lineRule="auto"/>
        <w:rPr>
          <w:sz w:val="20"/>
          <w:szCs w:val="20"/>
        </w:rPr>
      </w:pPr>
      <w:r w:rsidRPr="005D125F">
        <w:rPr>
          <w:sz w:val="20"/>
          <w:szCs w:val="20"/>
        </w:rPr>
        <w:t xml:space="preserve">                   "te-tp-id": 80800,</w:t>
      </w:r>
    </w:p>
    <w:p w14:paraId="65C3795B" w14:textId="77777777" w:rsidR="005D125F" w:rsidRPr="005D125F" w:rsidRDefault="005D125F" w:rsidP="005D125F">
      <w:pPr>
        <w:spacing w:after="0" w:line="240" w:lineRule="auto"/>
        <w:rPr>
          <w:sz w:val="20"/>
          <w:szCs w:val="20"/>
        </w:rPr>
      </w:pPr>
      <w:r w:rsidRPr="005D125F">
        <w:rPr>
          <w:sz w:val="20"/>
          <w:szCs w:val="20"/>
        </w:rPr>
        <w:t xml:space="preserve">                   "te": {</w:t>
      </w:r>
    </w:p>
    <w:p w14:paraId="17137C9D" w14:textId="77777777" w:rsidR="005D125F" w:rsidRPr="005D125F" w:rsidRDefault="005D125F" w:rsidP="005D125F">
      <w:pPr>
        <w:spacing w:after="0" w:line="240" w:lineRule="auto"/>
        <w:rPr>
          <w:sz w:val="20"/>
          <w:szCs w:val="20"/>
        </w:rPr>
      </w:pPr>
      <w:r w:rsidRPr="005D125F">
        <w:rPr>
          <w:sz w:val="20"/>
          <w:szCs w:val="20"/>
        </w:rPr>
        <w:t xml:space="preserve">                     "interface-switching-capability": [</w:t>
      </w:r>
    </w:p>
    <w:p w14:paraId="61A063BB" w14:textId="77777777" w:rsidR="005D125F" w:rsidRPr="005D125F" w:rsidRDefault="005D125F" w:rsidP="005D125F">
      <w:pPr>
        <w:spacing w:after="0" w:line="240" w:lineRule="auto"/>
        <w:rPr>
          <w:sz w:val="20"/>
          <w:szCs w:val="20"/>
        </w:rPr>
      </w:pPr>
      <w:r w:rsidRPr="005D125F">
        <w:rPr>
          <w:sz w:val="20"/>
          <w:szCs w:val="20"/>
        </w:rPr>
        <w:t xml:space="preserve">                       {</w:t>
      </w:r>
    </w:p>
    <w:p w14:paraId="611EEED3" w14:textId="77777777" w:rsidR="005D125F" w:rsidRPr="005D125F" w:rsidRDefault="005D125F" w:rsidP="005D125F">
      <w:pPr>
        <w:spacing w:after="0" w:line="240" w:lineRule="auto"/>
        <w:rPr>
          <w:sz w:val="20"/>
          <w:szCs w:val="20"/>
        </w:rPr>
      </w:pPr>
      <w:r w:rsidRPr="005D125F">
        <w:rPr>
          <w:sz w:val="20"/>
          <w:szCs w:val="20"/>
        </w:rPr>
        <w:t xml:space="preserve">                         "switching-capability": "switching-otn",</w:t>
      </w:r>
    </w:p>
    <w:p w14:paraId="7ABCF216" w14:textId="77777777" w:rsidR="005D125F" w:rsidRPr="005D125F" w:rsidRDefault="005D125F" w:rsidP="005D125F">
      <w:pPr>
        <w:spacing w:after="0" w:line="240" w:lineRule="auto"/>
        <w:rPr>
          <w:sz w:val="20"/>
          <w:szCs w:val="20"/>
        </w:rPr>
      </w:pPr>
      <w:r w:rsidRPr="005D125F">
        <w:rPr>
          <w:sz w:val="20"/>
          <w:szCs w:val="20"/>
        </w:rPr>
        <w:t xml:space="preserve">                         "encoding": "lsp-encoding-oduk"</w:t>
      </w:r>
    </w:p>
    <w:p w14:paraId="3DA0233D" w14:textId="77777777" w:rsidR="005D125F" w:rsidRPr="005D125F" w:rsidRDefault="005D125F" w:rsidP="005D125F">
      <w:pPr>
        <w:spacing w:after="0" w:line="240" w:lineRule="auto"/>
        <w:rPr>
          <w:sz w:val="20"/>
          <w:szCs w:val="20"/>
        </w:rPr>
      </w:pPr>
      <w:r w:rsidRPr="005D125F">
        <w:rPr>
          <w:sz w:val="20"/>
          <w:szCs w:val="20"/>
        </w:rPr>
        <w:t xml:space="preserve">                       }</w:t>
      </w:r>
    </w:p>
    <w:p w14:paraId="4374AEB5" w14:textId="77777777" w:rsidR="005D125F" w:rsidRPr="005D125F" w:rsidRDefault="005D125F" w:rsidP="005D125F">
      <w:pPr>
        <w:spacing w:after="0" w:line="240" w:lineRule="auto"/>
        <w:rPr>
          <w:sz w:val="20"/>
          <w:szCs w:val="20"/>
        </w:rPr>
      </w:pPr>
      <w:r w:rsidRPr="005D125F">
        <w:rPr>
          <w:sz w:val="20"/>
          <w:szCs w:val="20"/>
        </w:rPr>
        <w:t xml:space="preserve">                     ]</w:t>
      </w:r>
    </w:p>
    <w:p w14:paraId="6E5F1D88" w14:textId="77777777" w:rsidR="005D125F" w:rsidRPr="005D125F" w:rsidRDefault="005D125F" w:rsidP="005D125F">
      <w:pPr>
        <w:spacing w:after="0" w:line="240" w:lineRule="auto"/>
        <w:rPr>
          <w:sz w:val="20"/>
          <w:szCs w:val="20"/>
        </w:rPr>
      </w:pPr>
      <w:r w:rsidRPr="005D125F">
        <w:rPr>
          <w:sz w:val="20"/>
          <w:szCs w:val="20"/>
        </w:rPr>
        <w:t xml:space="preserve">                   }</w:t>
      </w:r>
    </w:p>
    <w:p w14:paraId="51FCEB0F" w14:textId="77777777" w:rsidR="005D125F" w:rsidRPr="005D125F" w:rsidRDefault="005D125F" w:rsidP="005D125F">
      <w:pPr>
        <w:spacing w:after="0" w:line="240" w:lineRule="auto"/>
        <w:rPr>
          <w:sz w:val="20"/>
          <w:szCs w:val="20"/>
        </w:rPr>
      </w:pPr>
      <w:r w:rsidRPr="005D125F">
        <w:rPr>
          <w:sz w:val="20"/>
          <w:szCs w:val="20"/>
        </w:rPr>
        <w:t xml:space="preserve">                 }                                                                </w:t>
      </w:r>
    </w:p>
    <w:p w14:paraId="6ED273A4" w14:textId="77777777" w:rsidR="005D125F" w:rsidRPr="005D125F" w:rsidRDefault="005D125F" w:rsidP="005D125F">
      <w:pPr>
        <w:spacing w:after="0" w:line="240" w:lineRule="auto"/>
        <w:rPr>
          <w:sz w:val="20"/>
          <w:szCs w:val="20"/>
        </w:rPr>
      </w:pPr>
      <w:r w:rsidRPr="005D125F">
        <w:rPr>
          <w:sz w:val="20"/>
          <w:szCs w:val="20"/>
        </w:rPr>
        <w:t xml:space="preserve">               ]</w:t>
      </w:r>
    </w:p>
    <w:p w14:paraId="1AAB4893" w14:textId="77777777" w:rsidR="005D125F" w:rsidRPr="005D125F" w:rsidRDefault="005D125F" w:rsidP="005D125F">
      <w:pPr>
        <w:spacing w:after="0" w:line="240" w:lineRule="auto"/>
        <w:rPr>
          <w:sz w:val="20"/>
          <w:szCs w:val="20"/>
        </w:rPr>
      </w:pPr>
      <w:r w:rsidRPr="005D125F">
        <w:rPr>
          <w:sz w:val="20"/>
          <w:szCs w:val="20"/>
        </w:rPr>
        <w:t xml:space="preserve">             }</w:t>
      </w:r>
    </w:p>
    <w:p w14:paraId="380BFBC1" w14:textId="77777777" w:rsidR="005D125F" w:rsidRPr="005D125F" w:rsidRDefault="005D125F" w:rsidP="005D125F">
      <w:pPr>
        <w:spacing w:after="0" w:line="240" w:lineRule="auto"/>
        <w:rPr>
          <w:sz w:val="20"/>
          <w:szCs w:val="20"/>
        </w:rPr>
      </w:pPr>
      <w:r w:rsidRPr="005D125F">
        <w:rPr>
          <w:sz w:val="20"/>
          <w:szCs w:val="20"/>
        </w:rPr>
        <w:t xml:space="preserve">           ]</w:t>
      </w:r>
    </w:p>
    <w:p w14:paraId="3EC5F879" w14:textId="77777777" w:rsidR="005D125F" w:rsidRPr="005D125F" w:rsidRDefault="005D125F" w:rsidP="005D125F">
      <w:pPr>
        <w:spacing w:after="0" w:line="240" w:lineRule="auto"/>
        <w:rPr>
          <w:sz w:val="20"/>
          <w:szCs w:val="20"/>
        </w:rPr>
      </w:pPr>
      <w:r w:rsidRPr="005D125F">
        <w:rPr>
          <w:sz w:val="20"/>
          <w:szCs w:val="20"/>
        </w:rPr>
        <w:t xml:space="preserve">         },</w:t>
      </w:r>
    </w:p>
    <w:p w14:paraId="4BDA203C" w14:textId="77777777" w:rsidR="005D125F" w:rsidRPr="005D125F" w:rsidRDefault="005D125F" w:rsidP="005D125F">
      <w:pPr>
        <w:spacing w:after="0" w:line="240" w:lineRule="auto"/>
        <w:rPr>
          <w:sz w:val="20"/>
          <w:szCs w:val="20"/>
        </w:rPr>
      </w:pPr>
      <w:r w:rsidRPr="005D125F">
        <w:rPr>
          <w:sz w:val="20"/>
          <w:szCs w:val="20"/>
        </w:rPr>
        <w:t xml:space="preserve">         {</w:t>
      </w:r>
    </w:p>
    <w:p w14:paraId="0A137551" w14:textId="77777777" w:rsidR="005D125F" w:rsidRPr="005D125F" w:rsidRDefault="005D125F" w:rsidP="005D125F">
      <w:pPr>
        <w:spacing w:after="0" w:line="240" w:lineRule="auto"/>
        <w:rPr>
          <w:sz w:val="20"/>
          <w:szCs w:val="20"/>
        </w:rPr>
      </w:pPr>
      <w:r w:rsidRPr="005D125F">
        <w:rPr>
          <w:sz w:val="20"/>
          <w:szCs w:val="20"/>
        </w:rPr>
        <w:t xml:space="preserve">           "network-types": {</w:t>
      </w:r>
    </w:p>
    <w:p w14:paraId="27885DE6" w14:textId="77777777" w:rsidR="005D125F" w:rsidRPr="005D125F" w:rsidRDefault="005D125F" w:rsidP="005D125F">
      <w:pPr>
        <w:spacing w:after="0" w:line="240" w:lineRule="auto"/>
        <w:rPr>
          <w:sz w:val="20"/>
          <w:szCs w:val="20"/>
        </w:rPr>
      </w:pPr>
      <w:r w:rsidRPr="005D125F">
        <w:rPr>
          <w:sz w:val="20"/>
          <w:szCs w:val="20"/>
        </w:rPr>
        <w:t xml:space="preserve">             "te-topology": {}</w:t>
      </w:r>
    </w:p>
    <w:p w14:paraId="3587003F" w14:textId="77777777" w:rsidR="005D125F" w:rsidRPr="005D125F" w:rsidRDefault="005D125F" w:rsidP="005D125F">
      <w:pPr>
        <w:spacing w:after="0" w:line="240" w:lineRule="auto"/>
        <w:rPr>
          <w:sz w:val="20"/>
          <w:szCs w:val="20"/>
        </w:rPr>
      </w:pPr>
      <w:r w:rsidRPr="005D125F">
        <w:rPr>
          <w:sz w:val="20"/>
          <w:szCs w:val="20"/>
        </w:rPr>
        <w:t xml:space="preserve">           },</w:t>
      </w:r>
    </w:p>
    <w:p w14:paraId="17213380" w14:textId="77777777" w:rsidR="005D125F" w:rsidRPr="005D125F" w:rsidRDefault="005D125F" w:rsidP="005D125F">
      <w:pPr>
        <w:spacing w:after="0" w:line="240" w:lineRule="auto"/>
        <w:rPr>
          <w:sz w:val="20"/>
          <w:szCs w:val="20"/>
        </w:rPr>
      </w:pPr>
      <w:r w:rsidRPr="005D125F">
        <w:rPr>
          <w:sz w:val="20"/>
          <w:szCs w:val="20"/>
        </w:rPr>
        <w:t xml:space="preserve">           "network-id": "abstract2",</w:t>
      </w:r>
    </w:p>
    <w:p w14:paraId="6FC17B55" w14:textId="77777777" w:rsidR="005D125F" w:rsidRPr="005D125F" w:rsidRDefault="005D125F" w:rsidP="005D125F">
      <w:pPr>
        <w:spacing w:after="0" w:line="240" w:lineRule="auto"/>
        <w:rPr>
          <w:sz w:val="20"/>
          <w:szCs w:val="20"/>
        </w:rPr>
      </w:pPr>
      <w:r w:rsidRPr="005D125F">
        <w:rPr>
          <w:sz w:val="20"/>
          <w:szCs w:val="20"/>
        </w:rPr>
        <w:t xml:space="preserve">           "provider-id": 201,</w:t>
      </w:r>
    </w:p>
    <w:p w14:paraId="6CA550CE" w14:textId="77777777" w:rsidR="005D125F" w:rsidRPr="005D125F" w:rsidRDefault="005D125F" w:rsidP="005D125F">
      <w:pPr>
        <w:spacing w:after="0" w:line="240" w:lineRule="auto"/>
        <w:rPr>
          <w:sz w:val="20"/>
          <w:szCs w:val="20"/>
        </w:rPr>
      </w:pPr>
      <w:r w:rsidRPr="005D125F">
        <w:rPr>
          <w:sz w:val="20"/>
          <w:szCs w:val="20"/>
        </w:rPr>
        <w:t xml:space="preserve">           "client-id": 600,</w:t>
      </w:r>
    </w:p>
    <w:p w14:paraId="1D19E274" w14:textId="77777777" w:rsidR="005D125F" w:rsidRPr="005D125F" w:rsidRDefault="005D125F" w:rsidP="005D125F">
      <w:pPr>
        <w:spacing w:after="0" w:line="240" w:lineRule="auto"/>
        <w:rPr>
          <w:sz w:val="20"/>
          <w:szCs w:val="20"/>
        </w:rPr>
      </w:pPr>
      <w:r w:rsidRPr="005D125F">
        <w:rPr>
          <w:sz w:val="20"/>
          <w:szCs w:val="20"/>
        </w:rPr>
        <w:t xml:space="preserve">           "te-topology-id": "te-topology:abstract2",</w:t>
      </w:r>
    </w:p>
    <w:p w14:paraId="05113A1C" w14:textId="77777777" w:rsidR="005D125F" w:rsidRPr="005D125F" w:rsidRDefault="005D125F" w:rsidP="005D125F">
      <w:pPr>
        <w:spacing w:after="0" w:line="240" w:lineRule="auto"/>
        <w:rPr>
          <w:sz w:val="20"/>
          <w:szCs w:val="20"/>
        </w:rPr>
      </w:pPr>
      <w:r w:rsidRPr="005D125F">
        <w:rPr>
          <w:sz w:val="20"/>
          <w:szCs w:val="20"/>
        </w:rPr>
        <w:t xml:space="preserve">           "node": [</w:t>
      </w:r>
    </w:p>
    <w:p w14:paraId="00EEFFF8" w14:textId="77777777" w:rsidR="005D125F" w:rsidRPr="005D125F" w:rsidRDefault="005D125F" w:rsidP="005D125F">
      <w:pPr>
        <w:spacing w:after="0" w:line="240" w:lineRule="auto"/>
        <w:rPr>
          <w:sz w:val="20"/>
          <w:szCs w:val="20"/>
        </w:rPr>
      </w:pPr>
      <w:r w:rsidRPr="005D125F">
        <w:rPr>
          <w:sz w:val="20"/>
          <w:szCs w:val="20"/>
        </w:rPr>
        <w:t xml:space="preserve">            {</w:t>
      </w:r>
    </w:p>
    <w:p w14:paraId="6BDE7E9E" w14:textId="77777777" w:rsidR="005D125F" w:rsidRPr="005D125F" w:rsidRDefault="005D125F" w:rsidP="005D125F">
      <w:pPr>
        <w:spacing w:after="0" w:line="240" w:lineRule="auto"/>
        <w:rPr>
          <w:sz w:val="20"/>
          <w:szCs w:val="20"/>
        </w:rPr>
      </w:pPr>
      <w:r w:rsidRPr="005D125F">
        <w:rPr>
          <w:sz w:val="20"/>
          <w:szCs w:val="20"/>
        </w:rPr>
        <w:t xml:space="preserve">               "node-id": "D2",</w:t>
      </w:r>
    </w:p>
    <w:p w14:paraId="51AC7613" w14:textId="77777777" w:rsidR="005D125F" w:rsidRPr="005D125F" w:rsidRDefault="005D125F" w:rsidP="005D125F">
      <w:pPr>
        <w:spacing w:after="0" w:line="240" w:lineRule="auto"/>
        <w:rPr>
          <w:sz w:val="20"/>
          <w:szCs w:val="20"/>
        </w:rPr>
      </w:pPr>
      <w:r w:rsidRPr="005D125F">
        <w:rPr>
          <w:sz w:val="20"/>
          <w:szCs w:val="20"/>
        </w:rPr>
        <w:t xml:space="preserve">               "te-node-id": "2.0.1.2",</w:t>
      </w:r>
    </w:p>
    <w:p w14:paraId="603A93E3" w14:textId="77777777" w:rsidR="005D125F" w:rsidRPr="005D125F" w:rsidRDefault="005D125F" w:rsidP="005D125F">
      <w:pPr>
        <w:spacing w:after="0" w:line="240" w:lineRule="auto"/>
        <w:rPr>
          <w:sz w:val="20"/>
          <w:szCs w:val="20"/>
        </w:rPr>
      </w:pPr>
      <w:r w:rsidRPr="005D125F">
        <w:rPr>
          <w:sz w:val="20"/>
          <w:szCs w:val="20"/>
        </w:rPr>
        <w:t xml:space="preserve">               "te": {</w:t>
      </w:r>
    </w:p>
    <w:p w14:paraId="42485544" w14:textId="77777777" w:rsidR="005D125F" w:rsidRPr="005D125F" w:rsidRDefault="005D125F" w:rsidP="005D125F">
      <w:pPr>
        <w:spacing w:after="0" w:line="240" w:lineRule="auto"/>
        <w:rPr>
          <w:sz w:val="20"/>
          <w:szCs w:val="20"/>
        </w:rPr>
      </w:pPr>
      <w:r w:rsidRPr="005D125F">
        <w:rPr>
          <w:sz w:val="20"/>
          <w:szCs w:val="20"/>
        </w:rPr>
        <w:t xml:space="preserve">                 "te-node-attributes": {</w:t>
      </w:r>
    </w:p>
    <w:p w14:paraId="6BFBD776" w14:textId="77777777" w:rsidR="005D125F" w:rsidRPr="005D125F" w:rsidRDefault="005D125F" w:rsidP="005D125F">
      <w:pPr>
        <w:spacing w:after="0" w:line="240" w:lineRule="auto"/>
        <w:rPr>
          <w:sz w:val="20"/>
          <w:szCs w:val="20"/>
        </w:rPr>
      </w:pPr>
      <w:r w:rsidRPr="005D125F">
        <w:rPr>
          <w:sz w:val="20"/>
          <w:szCs w:val="20"/>
        </w:rPr>
        <w:t xml:space="preserve">                   "domain-id" : 1,</w:t>
      </w:r>
    </w:p>
    <w:p w14:paraId="3785A7D4" w14:textId="77777777" w:rsidR="005D125F" w:rsidRPr="005D125F" w:rsidRDefault="005D125F" w:rsidP="005D125F">
      <w:pPr>
        <w:spacing w:after="0" w:line="240" w:lineRule="auto"/>
        <w:rPr>
          <w:sz w:val="20"/>
          <w:szCs w:val="20"/>
        </w:rPr>
      </w:pPr>
      <w:r w:rsidRPr="005D125F">
        <w:rPr>
          <w:sz w:val="20"/>
          <w:szCs w:val="20"/>
        </w:rPr>
        <w:t xml:space="preserve">                   "is-abstract": [null],</w:t>
      </w:r>
    </w:p>
    <w:p w14:paraId="1D844177" w14:textId="77777777" w:rsidR="005D125F" w:rsidRPr="005D125F" w:rsidRDefault="005D125F" w:rsidP="005D125F">
      <w:pPr>
        <w:spacing w:after="0" w:line="240" w:lineRule="auto"/>
        <w:rPr>
          <w:sz w:val="20"/>
          <w:szCs w:val="20"/>
        </w:rPr>
      </w:pPr>
      <w:r w:rsidRPr="005D125F">
        <w:rPr>
          <w:sz w:val="20"/>
          <w:szCs w:val="20"/>
        </w:rPr>
        <w:t xml:space="preserve">                   "connectivity-matrices": {</w:t>
      </w:r>
    </w:p>
    <w:p w14:paraId="75D036B6" w14:textId="77777777" w:rsidR="005D125F" w:rsidRPr="005D125F" w:rsidRDefault="005D125F" w:rsidP="005D125F">
      <w:pPr>
        <w:spacing w:after="0" w:line="240" w:lineRule="auto"/>
        <w:rPr>
          <w:sz w:val="20"/>
          <w:szCs w:val="20"/>
        </w:rPr>
      </w:pPr>
      <w:r w:rsidRPr="005D125F">
        <w:rPr>
          <w:sz w:val="20"/>
          <w:szCs w:val="20"/>
        </w:rPr>
        <w:t xml:space="preserve">                     "is-allowed": true,</w:t>
      </w:r>
    </w:p>
    <w:p w14:paraId="4FCFE511" w14:textId="77777777" w:rsidR="005D125F" w:rsidRPr="005D125F" w:rsidRDefault="005D125F" w:rsidP="005D125F">
      <w:pPr>
        <w:spacing w:after="0" w:line="240" w:lineRule="auto"/>
        <w:rPr>
          <w:sz w:val="20"/>
          <w:szCs w:val="20"/>
        </w:rPr>
      </w:pPr>
      <w:r w:rsidRPr="005D125F">
        <w:rPr>
          <w:sz w:val="20"/>
          <w:szCs w:val="20"/>
        </w:rPr>
        <w:t xml:space="preserve">                     "underlay": {</w:t>
      </w:r>
    </w:p>
    <w:p w14:paraId="7593AE3D" w14:textId="77777777" w:rsidR="005D125F" w:rsidRPr="005D125F" w:rsidRDefault="005D125F" w:rsidP="005D125F">
      <w:pPr>
        <w:spacing w:after="0" w:line="240" w:lineRule="auto"/>
        <w:rPr>
          <w:sz w:val="20"/>
          <w:szCs w:val="20"/>
        </w:rPr>
      </w:pPr>
      <w:r w:rsidRPr="005D125F">
        <w:rPr>
          <w:sz w:val="20"/>
          <w:szCs w:val="20"/>
        </w:rPr>
        <w:t xml:space="preserve">                        "enabled": true</w:t>
      </w:r>
    </w:p>
    <w:p w14:paraId="3D905E09" w14:textId="77777777" w:rsidR="005D125F" w:rsidRPr="005D125F" w:rsidRDefault="005D125F" w:rsidP="005D125F">
      <w:pPr>
        <w:spacing w:after="0" w:line="240" w:lineRule="auto"/>
        <w:rPr>
          <w:sz w:val="20"/>
          <w:szCs w:val="20"/>
        </w:rPr>
      </w:pPr>
      <w:r w:rsidRPr="005D125F">
        <w:rPr>
          <w:sz w:val="20"/>
          <w:szCs w:val="20"/>
        </w:rPr>
        <w:t xml:space="preserve">                     },</w:t>
      </w:r>
    </w:p>
    <w:p w14:paraId="66744D1E" w14:textId="77777777" w:rsidR="005D125F" w:rsidRPr="005D125F" w:rsidRDefault="005D125F" w:rsidP="005D125F">
      <w:pPr>
        <w:spacing w:after="0" w:line="240" w:lineRule="auto"/>
        <w:rPr>
          <w:sz w:val="20"/>
          <w:szCs w:val="20"/>
        </w:rPr>
      </w:pPr>
      <w:r w:rsidRPr="005D125F">
        <w:rPr>
          <w:sz w:val="20"/>
          <w:szCs w:val="20"/>
        </w:rPr>
        <w:t xml:space="preserve">                     "path-constraints": {</w:t>
      </w:r>
    </w:p>
    <w:p w14:paraId="16BF6D8A" w14:textId="77777777" w:rsidR="005D125F" w:rsidRPr="005D125F" w:rsidRDefault="005D125F" w:rsidP="005D125F">
      <w:pPr>
        <w:spacing w:after="0" w:line="240" w:lineRule="auto"/>
        <w:rPr>
          <w:sz w:val="20"/>
          <w:szCs w:val="20"/>
        </w:rPr>
      </w:pPr>
      <w:r w:rsidRPr="005D125F">
        <w:rPr>
          <w:sz w:val="20"/>
          <w:szCs w:val="20"/>
        </w:rPr>
        <w:t xml:space="preserve">                       "bandwidth-generic": {</w:t>
      </w:r>
    </w:p>
    <w:p w14:paraId="48DA015A" w14:textId="77777777" w:rsidR="005D125F" w:rsidRPr="005D125F" w:rsidRDefault="005D125F" w:rsidP="005D125F">
      <w:pPr>
        <w:spacing w:after="0" w:line="240" w:lineRule="auto"/>
        <w:rPr>
          <w:sz w:val="20"/>
          <w:szCs w:val="20"/>
        </w:rPr>
      </w:pPr>
      <w:r w:rsidRPr="005D125F">
        <w:rPr>
          <w:sz w:val="20"/>
          <w:szCs w:val="20"/>
        </w:rPr>
        <w:t xml:space="preserve">                         "te-bandwidth": {</w:t>
      </w:r>
    </w:p>
    <w:p w14:paraId="6E72B8B4" w14:textId="77777777" w:rsidR="005D125F" w:rsidRPr="005D125F" w:rsidRDefault="005D125F" w:rsidP="005D125F">
      <w:pPr>
        <w:spacing w:after="0" w:line="240" w:lineRule="auto"/>
        <w:rPr>
          <w:sz w:val="20"/>
          <w:szCs w:val="20"/>
        </w:rPr>
      </w:pPr>
      <w:r w:rsidRPr="005D125F">
        <w:rPr>
          <w:sz w:val="20"/>
          <w:szCs w:val="20"/>
        </w:rPr>
        <w:t xml:space="preserve">                           "generic": [</w:t>
      </w:r>
    </w:p>
    <w:p w14:paraId="4224B785" w14:textId="77777777" w:rsidR="005D125F" w:rsidRPr="005D125F" w:rsidRDefault="005D125F" w:rsidP="005D125F">
      <w:pPr>
        <w:spacing w:after="0" w:line="240" w:lineRule="auto"/>
        <w:rPr>
          <w:sz w:val="20"/>
          <w:szCs w:val="20"/>
        </w:rPr>
      </w:pPr>
      <w:r w:rsidRPr="005D125F">
        <w:rPr>
          <w:sz w:val="20"/>
          <w:szCs w:val="20"/>
        </w:rPr>
        <w:t xml:space="preserve">                             {</w:t>
      </w:r>
    </w:p>
    <w:p w14:paraId="15A132F9" w14:textId="77777777" w:rsidR="005D125F" w:rsidRPr="005D125F" w:rsidRDefault="005D125F" w:rsidP="005D125F">
      <w:pPr>
        <w:spacing w:after="0" w:line="240" w:lineRule="auto"/>
        <w:rPr>
          <w:sz w:val="20"/>
          <w:szCs w:val="20"/>
        </w:rPr>
      </w:pPr>
      <w:r w:rsidRPr="005D125F">
        <w:rPr>
          <w:sz w:val="20"/>
          <w:szCs w:val="20"/>
        </w:rPr>
        <w:t xml:space="preserve">                               "generic": "0x1p10"</w:t>
      </w:r>
    </w:p>
    <w:p w14:paraId="642D4323" w14:textId="77777777" w:rsidR="005D125F" w:rsidRPr="005D125F" w:rsidRDefault="005D125F" w:rsidP="005D125F">
      <w:pPr>
        <w:spacing w:after="0" w:line="240" w:lineRule="auto"/>
        <w:rPr>
          <w:sz w:val="20"/>
          <w:szCs w:val="20"/>
        </w:rPr>
      </w:pPr>
      <w:r w:rsidRPr="005D125F">
        <w:rPr>
          <w:sz w:val="20"/>
          <w:szCs w:val="20"/>
        </w:rPr>
        <w:t xml:space="preserve">                             }</w:t>
      </w:r>
    </w:p>
    <w:p w14:paraId="377576E6" w14:textId="77777777" w:rsidR="005D125F" w:rsidRPr="005D125F" w:rsidRDefault="005D125F" w:rsidP="005D125F">
      <w:pPr>
        <w:spacing w:after="0" w:line="240" w:lineRule="auto"/>
        <w:rPr>
          <w:sz w:val="20"/>
          <w:szCs w:val="20"/>
        </w:rPr>
      </w:pPr>
      <w:r w:rsidRPr="005D125F">
        <w:rPr>
          <w:sz w:val="20"/>
          <w:szCs w:val="20"/>
        </w:rPr>
        <w:t xml:space="preserve">                           ]</w:t>
      </w:r>
    </w:p>
    <w:p w14:paraId="305F1F96" w14:textId="77777777" w:rsidR="005D125F" w:rsidRPr="005D125F" w:rsidRDefault="005D125F" w:rsidP="005D125F">
      <w:pPr>
        <w:spacing w:after="0" w:line="240" w:lineRule="auto"/>
        <w:rPr>
          <w:sz w:val="20"/>
          <w:szCs w:val="20"/>
        </w:rPr>
      </w:pPr>
      <w:r w:rsidRPr="005D125F">
        <w:rPr>
          <w:sz w:val="20"/>
          <w:szCs w:val="20"/>
        </w:rPr>
        <w:t xml:space="preserve">                         }</w:t>
      </w:r>
    </w:p>
    <w:p w14:paraId="4C4B82A7" w14:textId="77777777" w:rsidR="005D125F" w:rsidRPr="005D125F" w:rsidRDefault="005D125F" w:rsidP="005D125F">
      <w:pPr>
        <w:spacing w:after="0" w:line="240" w:lineRule="auto"/>
        <w:rPr>
          <w:sz w:val="20"/>
          <w:szCs w:val="20"/>
        </w:rPr>
      </w:pPr>
      <w:r w:rsidRPr="005D125F">
        <w:rPr>
          <w:sz w:val="20"/>
          <w:szCs w:val="20"/>
        </w:rPr>
        <w:t xml:space="preserve">                       }</w:t>
      </w:r>
    </w:p>
    <w:p w14:paraId="07E00D40" w14:textId="77777777" w:rsidR="005D125F" w:rsidRPr="005D125F" w:rsidRDefault="005D125F" w:rsidP="005D125F">
      <w:pPr>
        <w:spacing w:after="0" w:line="240" w:lineRule="auto"/>
        <w:rPr>
          <w:sz w:val="20"/>
          <w:szCs w:val="20"/>
        </w:rPr>
      </w:pPr>
      <w:r w:rsidRPr="005D125F">
        <w:rPr>
          <w:sz w:val="20"/>
          <w:szCs w:val="20"/>
        </w:rPr>
        <w:t xml:space="preserve">                     },</w:t>
      </w:r>
    </w:p>
    <w:p w14:paraId="3968F5CA" w14:textId="77777777" w:rsidR="005D125F" w:rsidRPr="005D125F" w:rsidRDefault="005D125F" w:rsidP="005D125F">
      <w:pPr>
        <w:spacing w:after="0" w:line="240" w:lineRule="auto"/>
        <w:rPr>
          <w:sz w:val="20"/>
          <w:szCs w:val="20"/>
        </w:rPr>
      </w:pPr>
      <w:r w:rsidRPr="005D125F">
        <w:rPr>
          <w:sz w:val="20"/>
          <w:szCs w:val="20"/>
        </w:rPr>
        <w:t xml:space="preserve">                     "optimizations": {</w:t>
      </w:r>
    </w:p>
    <w:p w14:paraId="0AAA204D" w14:textId="77777777" w:rsidR="005D125F" w:rsidRPr="005D125F" w:rsidRDefault="005D125F" w:rsidP="005D125F">
      <w:pPr>
        <w:spacing w:after="0" w:line="240" w:lineRule="auto"/>
        <w:rPr>
          <w:sz w:val="20"/>
          <w:szCs w:val="20"/>
        </w:rPr>
      </w:pPr>
      <w:r w:rsidRPr="005D125F">
        <w:rPr>
          <w:sz w:val="20"/>
          <w:szCs w:val="20"/>
        </w:rPr>
        <w:t xml:space="preserve">                        "objective-function": {</w:t>
      </w:r>
    </w:p>
    <w:p w14:paraId="3BA5DC40" w14:textId="77777777" w:rsidR="005D125F" w:rsidRPr="005D125F" w:rsidRDefault="005D125F" w:rsidP="005D125F">
      <w:pPr>
        <w:spacing w:after="0" w:line="240" w:lineRule="auto"/>
        <w:rPr>
          <w:sz w:val="20"/>
          <w:szCs w:val="20"/>
        </w:rPr>
      </w:pPr>
      <w:r w:rsidRPr="005D125F">
        <w:rPr>
          <w:sz w:val="20"/>
          <w:szCs w:val="20"/>
        </w:rPr>
        <w:t xml:space="preserve">                            "objective-function-type": "of-maximize-residual-bandwidth" </w:t>
      </w:r>
    </w:p>
    <w:p w14:paraId="64FF5884" w14:textId="77777777" w:rsidR="005D125F" w:rsidRPr="005D125F" w:rsidRDefault="005D125F" w:rsidP="005D125F">
      <w:pPr>
        <w:spacing w:after="0" w:line="240" w:lineRule="auto"/>
        <w:rPr>
          <w:sz w:val="20"/>
          <w:szCs w:val="20"/>
        </w:rPr>
      </w:pPr>
      <w:r w:rsidRPr="005D125F">
        <w:rPr>
          <w:sz w:val="20"/>
          <w:szCs w:val="20"/>
        </w:rPr>
        <w:t xml:space="preserve">                        }</w:t>
      </w:r>
    </w:p>
    <w:p w14:paraId="32F3B4EB" w14:textId="77777777" w:rsidR="005D125F" w:rsidRPr="005D125F" w:rsidRDefault="005D125F" w:rsidP="005D125F">
      <w:pPr>
        <w:spacing w:after="0" w:line="240" w:lineRule="auto"/>
        <w:rPr>
          <w:sz w:val="20"/>
          <w:szCs w:val="20"/>
        </w:rPr>
      </w:pPr>
      <w:r w:rsidRPr="005D125F">
        <w:rPr>
          <w:sz w:val="20"/>
          <w:szCs w:val="20"/>
        </w:rPr>
        <w:t xml:space="preserve">                     },</w:t>
      </w:r>
    </w:p>
    <w:p w14:paraId="4A70639A" w14:textId="77777777" w:rsidR="005D125F" w:rsidRPr="005D125F" w:rsidRDefault="005D125F" w:rsidP="005D125F">
      <w:pPr>
        <w:spacing w:after="0" w:line="240" w:lineRule="auto"/>
        <w:rPr>
          <w:sz w:val="20"/>
          <w:szCs w:val="20"/>
        </w:rPr>
      </w:pPr>
      <w:r w:rsidRPr="005D125F">
        <w:rPr>
          <w:sz w:val="20"/>
          <w:szCs w:val="20"/>
        </w:rPr>
        <w:t xml:space="preserve">                     "connectivity-matrix": [</w:t>
      </w:r>
    </w:p>
    <w:p w14:paraId="54A9E8AE" w14:textId="77777777" w:rsidR="005D125F" w:rsidRPr="005D125F" w:rsidRDefault="005D125F" w:rsidP="005D125F">
      <w:pPr>
        <w:spacing w:after="0" w:line="240" w:lineRule="auto"/>
        <w:rPr>
          <w:sz w:val="20"/>
          <w:szCs w:val="20"/>
        </w:rPr>
      </w:pPr>
      <w:r w:rsidRPr="005D125F">
        <w:rPr>
          <w:sz w:val="20"/>
          <w:szCs w:val="20"/>
        </w:rPr>
        <w:t xml:space="preserve">                       {</w:t>
      </w:r>
    </w:p>
    <w:p w14:paraId="15503DF8" w14:textId="77777777" w:rsidR="005D125F" w:rsidRPr="005D125F" w:rsidRDefault="005D125F" w:rsidP="005D125F">
      <w:pPr>
        <w:spacing w:after="0" w:line="240" w:lineRule="auto"/>
        <w:rPr>
          <w:sz w:val="20"/>
          <w:szCs w:val="20"/>
        </w:rPr>
      </w:pPr>
      <w:r w:rsidRPr="005D125F">
        <w:rPr>
          <w:sz w:val="20"/>
          <w:szCs w:val="20"/>
        </w:rPr>
        <w:t xml:space="preserve">                         "id": 105,</w:t>
      </w:r>
    </w:p>
    <w:p w14:paraId="42661601" w14:textId="77777777" w:rsidR="005D125F" w:rsidRPr="005D125F" w:rsidRDefault="005D125F" w:rsidP="005D125F">
      <w:pPr>
        <w:spacing w:after="0" w:line="240" w:lineRule="auto"/>
        <w:rPr>
          <w:sz w:val="20"/>
          <w:szCs w:val="20"/>
        </w:rPr>
      </w:pPr>
      <w:r w:rsidRPr="005D125F">
        <w:rPr>
          <w:sz w:val="20"/>
          <w:szCs w:val="20"/>
        </w:rPr>
        <w:t xml:space="preserve">                         "from": "1-0-1",</w:t>
      </w:r>
    </w:p>
    <w:p w14:paraId="61670611" w14:textId="77777777" w:rsidR="005D125F" w:rsidRPr="005D125F" w:rsidRDefault="005D125F" w:rsidP="005D125F">
      <w:pPr>
        <w:spacing w:after="0" w:line="240" w:lineRule="auto"/>
        <w:rPr>
          <w:sz w:val="20"/>
          <w:szCs w:val="20"/>
        </w:rPr>
      </w:pPr>
      <w:r w:rsidRPr="005D125F">
        <w:rPr>
          <w:sz w:val="20"/>
          <w:szCs w:val="20"/>
        </w:rPr>
        <w:t xml:space="preserve">                         "to": "5-5-0",</w:t>
      </w:r>
    </w:p>
    <w:p w14:paraId="4860B4FC" w14:textId="77777777" w:rsidR="005D125F" w:rsidRPr="005D125F" w:rsidRDefault="005D125F" w:rsidP="005D125F">
      <w:pPr>
        <w:spacing w:after="0" w:line="240" w:lineRule="auto"/>
        <w:rPr>
          <w:sz w:val="20"/>
          <w:szCs w:val="20"/>
        </w:rPr>
      </w:pPr>
      <w:r w:rsidRPr="005D125F">
        <w:rPr>
          <w:sz w:val="20"/>
          <w:szCs w:val="20"/>
        </w:rPr>
        <w:t xml:space="preserve">                         "underlay": {</w:t>
      </w:r>
    </w:p>
    <w:p w14:paraId="410BF639" w14:textId="77777777" w:rsidR="005D125F" w:rsidRPr="005D125F" w:rsidRDefault="005D125F" w:rsidP="005D125F">
      <w:pPr>
        <w:spacing w:after="0" w:line="240" w:lineRule="auto"/>
        <w:rPr>
          <w:sz w:val="20"/>
          <w:szCs w:val="20"/>
        </w:rPr>
      </w:pPr>
      <w:r w:rsidRPr="005D125F">
        <w:rPr>
          <w:sz w:val="20"/>
          <w:szCs w:val="20"/>
        </w:rPr>
        <w:t xml:space="preserve">                            "enabled": true,</w:t>
      </w:r>
    </w:p>
    <w:p w14:paraId="02F1B7E9" w14:textId="77777777" w:rsidR="005D125F" w:rsidRPr="005D125F" w:rsidRDefault="005D125F" w:rsidP="005D125F">
      <w:pPr>
        <w:spacing w:after="0" w:line="240" w:lineRule="auto"/>
        <w:rPr>
          <w:sz w:val="20"/>
          <w:szCs w:val="20"/>
        </w:rPr>
      </w:pPr>
      <w:r w:rsidRPr="005D125F">
        <w:rPr>
          <w:sz w:val="20"/>
          <w:szCs w:val="20"/>
        </w:rPr>
        <w:t xml:space="preserve">                            "primary-path": {</w:t>
      </w:r>
    </w:p>
    <w:p w14:paraId="0E2918E6" w14:textId="77777777" w:rsidR="005D125F" w:rsidRPr="005D125F" w:rsidRDefault="005D125F" w:rsidP="005D125F">
      <w:pPr>
        <w:spacing w:after="0" w:line="240" w:lineRule="auto"/>
        <w:rPr>
          <w:sz w:val="20"/>
          <w:szCs w:val="20"/>
        </w:rPr>
      </w:pPr>
      <w:r w:rsidRPr="005D125F">
        <w:rPr>
          <w:sz w:val="20"/>
          <w:szCs w:val="20"/>
        </w:rPr>
        <w:t xml:space="preserve">                                "network-ref": "absolute",</w:t>
      </w:r>
    </w:p>
    <w:p w14:paraId="59ACEC53" w14:textId="77777777" w:rsidR="005D125F" w:rsidRPr="005D125F" w:rsidRDefault="005D125F" w:rsidP="005D125F">
      <w:pPr>
        <w:spacing w:after="0" w:line="240" w:lineRule="auto"/>
        <w:rPr>
          <w:sz w:val="20"/>
          <w:szCs w:val="20"/>
        </w:rPr>
      </w:pPr>
      <w:r w:rsidRPr="005D125F">
        <w:rPr>
          <w:sz w:val="20"/>
          <w:szCs w:val="20"/>
        </w:rPr>
        <w:t xml:space="preserve">                                "path-element": [</w:t>
      </w:r>
    </w:p>
    <w:p w14:paraId="59F3028B" w14:textId="77777777" w:rsidR="005D125F" w:rsidRPr="005D125F" w:rsidRDefault="005D125F" w:rsidP="005D125F">
      <w:pPr>
        <w:spacing w:after="0" w:line="240" w:lineRule="auto"/>
        <w:rPr>
          <w:sz w:val="20"/>
          <w:szCs w:val="20"/>
        </w:rPr>
      </w:pPr>
      <w:r w:rsidRPr="005D125F">
        <w:rPr>
          <w:sz w:val="20"/>
          <w:szCs w:val="20"/>
        </w:rPr>
        <w:t xml:space="preserve">                                  {</w:t>
      </w:r>
    </w:p>
    <w:p w14:paraId="5AB578E5" w14:textId="77777777" w:rsidR="005D125F" w:rsidRPr="005D125F" w:rsidRDefault="005D125F" w:rsidP="005D125F">
      <w:pPr>
        <w:spacing w:after="0" w:line="240" w:lineRule="auto"/>
        <w:rPr>
          <w:sz w:val="20"/>
          <w:szCs w:val="20"/>
        </w:rPr>
      </w:pPr>
      <w:r w:rsidRPr="005D125F">
        <w:rPr>
          <w:sz w:val="20"/>
          <w:szCs w:val="20"/>
        </w:rPr>
        <w:t xml:space="preserve">                                    "path-element-id": 1,  </w:t>
      </w:r>
    </w:p>
    <w:p w14:paraId="7EEBC054" w14:textId="77777777" w:rsidR="005D125F" w:rsidRPr="005D125F" w:rsidRDefault="005D125F" w:rsidP="005D125F">
      <w:pPr>
        <w:spacing w:after="0" w:line="240" w:lineRule="auto"/>
        <w:rPr>
          <w:sz w:val="20"/>
          <w:szCs w:val="20"/>
        </w:rPr>
      </w:pPr>
      <w:r w:rsidRPr="005D125F">
        <w:rPr>
          <w:sz w:val="20"/>
          <w:szCs w:val="20"/>
        </w:rPr>
        <w:t xml:space="preserve">                                    "index": 1,</w:t>
      </w:r>
    </w:p>
    <w:p w14:paraId="353E603C" w14:textId="77777777" w:rsidR="005D125F" w:rsidRPr="005D125F" w:rsidRDefault="005D125F" w:rsidP="005D125F">
      <w:pPr>
        <w:spacing w:after="0" w:line="240" w:lineRule="auto"/>
        <w:rPr>
          <w:sz w:val="20"/>
          <w:szCs w:val="20"/>
        </w:rPr>
      </w:pPr>
      <w:r w:rsidRPr="005D125F">
        <w:rPr>
          <w:sz w:val="20"/>
          <w:szCs w:val="20"/>
        </w:rPr>
        <w:t xml:space="preserve">                                    "numbered-hop": {</w:t>
      </w:r>
    </w:p>
    <w:p w14:paraId="34FEB23E" w14:textId="77777777" w:rsidR="005D125F" w:rsidRPr="005D125F" w:rsidRDefault="005D125F" w:rsidP="005D125F">
      <w:pPr>
        <w:spacing w:after="0" w:line="240" w:lineRule="auto"/>
        <w:rPr>
          <w:sz w:val="20"/>
          <w:szCs w:val="20"/>
        </w:rPr>
      </w:pPr>
      <w:r w:rsidRPr="005D125F">
        <w:rPr>
          <w:sz w:val="20"/>
          <w:szCs w:val="20"/>
        </w:rPr>
        <w:t xml:space="preserve">                                      "address": "4.4.4.4",</w:t>
      </w:r>
    </w:p>
    <w:p w14:paraId="2A08C333" w14:textId="77777777" w:rsidR="005D125F" w:rsidRPr="005D125F" w:rsidRDefault="005D125F" w:rsidP="005D125F">
      <w:pPr>
        <w:spacing w:after="0" w:line="240" w:lineRule="auto"/>
        <w:rPr>
          <w:sz w:val="20"/>
          <w:szCs w:val="20"/>
        </w:rPr>
      </w:pPr>
      <w:r w:rsidRPr="005D125F">
        <w:rPr>
          <w:sz w:val="20"/>
          <w:szCs w:val="20"/>
        </w:rPr>
        <w:t xml:space="preserve">                                      "hop-type": "STRICT"</w:t>
      </w:r>
    </w:p>
    <w:p w14:paraId="2D354ABA" w14:textId="77777777" w:rsidR="005D125F" w:rsidRPr="005D125F" w:rsidRDefault="005D125F" w:rsidP="005D125F">
      <w:pPr>
        <w:spacing w:after="0" w:line="240" w:lineRule="auto"/>
        <w:rPr>
          <w:sz w:val="20"/>
          <w:szCs w:val="20"/>
        </w:rPr>
      </w:pPr>
      <w:r w:rsidRPr="005D125F">
        <w:rPr>
          <w:sz w:val="20"/>
          <w:szCs w:val="20"/>
        </w:rPr>
        <w:t xml:space="preserve">                                     }</w:t>
      </w:r>
    </w:p>
    <w:p w14:paraId="70809B2F" w14:textId="77777777" w:rsidR="005D125F" w:rsidRPr="005D125F" w:rsidRDefault="005D125F" w:rsidP="005D125F">
      <w:pPr>
        <w:spacing w:after="0" w:line="240" w:lineRule="auto"/>
        <w:rPr>
          <w:sz w:val="20"/>
          <w:szCs w:val="20"/>
        </w:rPr>
      </w:pPr>
      <w:r w:rsidRPr="005D125F">
        <w:rPr>
          <w:sz w:val="20"/>
          <w:szCs w:val="20"/>
        </w:rPr>
        <w:t xml:space="preserve">                                   },</w:t>
      </w:r>
    </w:p>
    <w:p w14:paraId="10CE3D35" w14:textId="77777777" w:rsidR="005D125F" w:rsidRPr="005D125F" w:rsidRDefault="005D125F" w:rsidP="005D125F">
      <w:pPr>
        <w:spacing w:after="0" w:line="240" w:lineRule="auto"/>
        <w:rPr>
          <w:sz w:val="20"/>
          <w:szCs w:val="20"/>
        </w:rPr>
      </w:pPr>
      <w:r w:rsidRPr="005D125F">
        <w:rPr>
          <w:sz w:val="20"/>
          <w:szCs w:val="20"/>
        </w:rPr>
        <w:t xml:space="preserve">                                   {</w:t>
      </w:r>
    </w:p>
    <w:p w14:paraId="530ED9B8" w14:textId="77777777" w:rsidR="005D125F" w:rsidRPr="005D125F" w:rsidRDefault="005D125F" w:rsidP="005D125F">
      <w:pPr>
        <w:spacing w:after="0" w:line="240" w:lineRule="auto"/>
        <w:rPr>
          <w:sz w:val="20"/>
          <w:szCs w:val="20"/>
        </w:rPr>
      </w:pPr>
      <w:r w:rsidRPr="005D125F">
        <w:rPr>
          <w:sz w:val="20"/>
          <w:szCs w:val="20"/>
        </w:rPr>
        <w:t xml:space="preserve">                                    "path-element-id": 2,  </w:t>
      </w:r>
    </w:p>
    <w:p w14:paraId="7BC33BE9" w14:textId="77777777" w:rsidR="005D125F" w:rsidRPr="005D125F" w:rsidRDefault="005D125F" w:rsidP="005D125F">
      <w:pPr>
        <w:spacing w:after="0" w:line="240" w:lineRule="auto"/>
        <w:rPr>
          <w:sz w:val="20"/>
          <w:szCs w:val="20"/>
        </w:rPr>
      </w:pPr>
      <w:r w:rsidRPr="005D125F">
        <w:rPr>
          <w:sz w:val="20"/>
          <w:szCs w:val="20"/>
        </w:rPr>
        <w:t xml:space="preserve">                                    "index": 2,</w:t>
      </w:r>
    </w:p>
    <w:p w14:paraId="0BDE5235" w14:textId="77777777" w:rsidR="005D125F" w:rsidRPr="005D125F" w:rsidRDefault="005D125F" w:rsidP="005D125F">
      <w:pPr>
        <w:spacing w:after="0" w:line="240" w:lineRule="auto"/>
        <w:rPr>
          <w:sz w:val="20"/>
          <w:szCs w:val="20"/>
        </w:rPr>
      </w:pPr>
      <w:r w:rsidRPr="005D125F">
        <w:rPr>
          <w:sz w:val="20"/>
          <w:szCs w:val="20"/>
        </w:rPr>
        <w:t xml:space="preserve">                                    "numbered-hop": {</w:t>
      </w:r>
    </w:p>
    <w:p w14:paraId="6B0478C5" w14:textId="77777777" w:rsidR="005D125F" w:rsidRPr="005D125F" w:rsidRDefault="005D125F" w:rsidP="005D125F">
      <w:pPr>
        <w:spacing w:after="0" w:line="240" w:lineRule="auto"/>
        <w:rPr>
          <w:sz w:val="20"/>
          <w:szCs w:val="20"/>
        </w:rPr>
      </w:pPr>
      <w:r w:rsidRPr="005D125F">
        <w:rPr>
          <w:sz w:val="20"/>
          <w:szCs w:val="20"/>
        </w:rPr>
        <w:t xml:space="preserve">                                      "address": "7.7.7.7",</w:t>
      </w:r>
    </w:p>
    <w:p w14:paraId="2599FC47" w14:textId="77777777" w:rsidR="005D125F" w:rsidRPr="005D125F" w:rsidRDefault="005D125F" w:rsidP="005D125F">
      <w:pPr>
        <w:spacing w:after="0" w:line="240" w:lineRule="auto"/>
        <w:rPr>
          <w:sz w:val="20"/>
          <w:szCs w:val="20"/>
        </w:rPr>
      </w:pPr>
      <w:r w:rsidRPr="005D125F">
        <w:rPr>
          <w:sz w:val="20"/>
          <w:szCs w:val="20"/>
        </w:rPr>
        <w:t xml:space="preserve">                                      "hop-type": "STRICT"</w:t>
      </w:r>
    </w:p>
    <w:p w14:paraId="1F6FFA0D" w14:textId="77777777" w:rsidR="005D125F" w:rsidRPr="005D125F" w:rsidRDefault="005D125F" w:rsidP="005D125F">
      <w:pPr>
        <w:spacing w:after="0" w:line="240" w:lineRule="auto"/>
        <w:rPr>
          <w:sz w:val="20"/>
          <w:szCs w:val="20"/>
        </w:rPr>
      </w:pPr>
      <w:r w:rsidRPr="005D125F">
        <w:rPr>
          <w:sz w:val="20"/>
          <w:szCs w:val="20"/>
        </w:rPr>
        <w:t xml:space="preserve">                                    }</w:t>
      </w:r>
    </w:p>
    <w:p w14:paraId="25D8786D" w14:textId="77777777" w:rsidR="005D125F" w:rsidRPr="005D125F" w:rsidRDefault="005D125F" w:rsidP="005D125F">
      <w:pPr>
        <w:spacing w:after="0" w:line="240" w:lineRule="auto"/>
        <w:rPr>
          <w:sz w:val="20"/>
          <w:szCs w:val="20"/>
        </w:rPr>
      </w:pPr>
      <w:r w:rsidRPr="005D125F">
        <w:rPr>
          <w:sz w:val="20"/>
          <w:szCs w:val="20"/>
        </w:rPr>
        <w:t xml:space="preserve">                                   }</w:t>
      </w:r>
    </w:p>
    <w:p w14:paraId="7C90ADCF" w14:textId="77777777" w:rsidR="005D125F" w:rsidRPr="005D125F" w:rsidRDefault="005D125F" w:rsidP="005D125F">
      <w:pPr>
        <w:spacing w:after="0" w:line="240" w:lineRule="auto"/>
        <w:rPr>
          <w:sz w:val="20"/>
          <w:szCs w:val="20"/>
        </w:rPr>
      </w:pPr>
      <w:r w:rsidRPr="005D125F">
        <w:rPr>
          <w:sz w:val="20"/>
          <w:szCs w:val="20"/>
        </w:rPr>
        <w:t xml:space="preserve">                                ]  </w:t>
      </w:r>
    </w:p>
    <w:p w14:paraId="5568D196" w14:textId="77777777" w:rsidR="005D125F" w:rsidRPr="005D125F" w:rsidRDefault="005D125F" w:rsidP="005D125F">
      <w:pPr>
        <w:spacing w:after="0" w:line="240" w:lineRule="auto"/>
        <w:rPr>
          <w:sz w:val="20"/>
          <w:szCs w:val="20"/>
        </w:rPr>
      </w:pPr>
      <w:r w:rsidRPr="005D125F">
        <w:rPr>
          <w:sz w:val="20"/>
          <w:szCs w:val="20"/>
        </w:rPr>
        <w:t xml:space="preserve">                            }      </w:t>
      </w:r>
    </w:p>
    <w:p w14:paraId="313D5D35" w14:textId="77777777" w:rsidR="005D125F" w:rsidRPr="005D125F" w:rsidRDefault="005D125F" w:rsidP="005D125F">
      <w:pPr>
        <w:spacing w:after="0" w:line="240" w:lineRule="auto"/>
        <w:rPr>
          <w:sz w:val="20"/>
          <w:szCs w:val="20"/>
        </w:rPr>
      </w:pPr>
      <w:r w:rsidRPr="005D125F">
        <w:rPr>
          <w:sz w:val="20"/>
          <w:szCs w:val="20"/>
        </w:rPr>
        <w:t xml:space="preserve">                         }</w:t>
      </w:r>
    </w:p>
    <w:p w14:paraId="1A2D7B72" w14:textId="77777777" w:rsidR="005D125F" w:rsidRPr="005D125F" w:rsidRDefault="005D125F" w:rsidP="005D125F">
      <w:pPr>
        <w:spacing w:after="0" w:line="240" w:lineRule="auto"/>
        <w:rPr>
          <w:sz w:val="20"/>
          <w:szCs w:val="20"/>
        </w:rPr>
      </w:pPr>
      <w:r w:rsidRPr="005D125F">
        <w:rPr>
          <w:sz w:val="20"/>
          <w:szCs w:val="20"/>
        </w:rPr>
        <w:t xml:space="preserve">                       }</w:t>
      </w:r>
    </w:p>
    <w:p w14:paraId="5DE578F0" w14:textId="77777777" w:rsidR="005D125F" w:rsidRPr="005D125F" w:rsidRDefault="005D125F" w:rsidP="005D125F">
      <w:pPr>
        <w:spacing w:after="0" w:line="240" w:lineRule="auto"/>
        <w:rPr>
          <w:sz w:val="20"/>
          <w:szCs w:val="20"/>
        </w:rPr>
      </w:pPr>
      <w:r w:rsidRPr="005D125F">
        <w:rPr>
          <w:sz w:val="20"/>
          <w:szCs w:val="20"/>
        </w:rPr>
        <w:t xml:space="preserve">                     ]</w:t>
      </w:r>
    </w:p>
    <w:p w14:paraId="475D75B0" w14:textId="77777777" w:rsidR="005D125F" w:rsidRPr="005D125F" w:rsidRDefault="005D125F" w:rsidP="005D125F">
      <w:pPr>
        <w:spacing w:after="0" w:line="240" w:lineRule="auto"/>
        <w:rPr>
          <w:sz w:val="20"/>
          <w:szCs w:val="20"/>
        </w:rPr>
      </w:pPr>
      <w:r w:rsidRPr="005D125F">
        <w:rPr>
          <w:sz w:val="20"/>
          <w:szCs w:val="20"/>
        </w:rPr>
        <w:t xml:space="preserve">                   }</w:t>
      </w:r>
    </w:p>
    <w:p w14:paraId="6778CD5B" w14:textId="77777777" w:rsidR="005D125F" w:rsidRPr="005D125F" w:rsidRDefault="005D125F" w:rsidP="005D125F">
      <w:pPr>
        <w:spacing w:after="0" w:line="240" w:lineRule="auto"/>
        <w:rPr>
          <w:sz w:val="20"/>
          <w:szCs w:val="20"/>
        </w:rPr>
      </w:pPr>
      <w:r w:rsidRPr="005D125F">
        <w:rPr>
          <w:sz w:val="20"/>
          <w:szCs w:val="20"/>
        </w:rPr>
        <w:t xml:space="preserve">                 }</w:t>
      </w:r>
    </w:p>
    <w:p w14:paraId="206B15E5" w14:textId="77777777" w:rsidR="005D125F" w:rsidRPr="005D125F" w:rsidRDefault="005D125F" w:rsidP="005D125F">
      <w:pPr>
        <w:spacing w:after="0" w:line="240" w:lineRule="auto"/>
        <w:rPr>
          <w:sz w:val="20"/>
          <w:szCs w:val="20"/>
        </w:rPr>
      </w:pPr>
      <w:r w:rsidRPr="005D125F">
        <w:rPr>
          <w:sz w:val="20"/>
          <w:szCs w:val="20"/>
        </w:rPr>
        <w:t xml:space="preserve">               },</w:t>
      </w:r>
    </w:p>
    <w:p w14:paraId="4733B301" w14:textId="77777777" w:rsidR="005D125F" w:rsidRPr="005D125F" w:rsidRDefault="005D125F" w:rsidP="005D125F">
      <w:pPr>
        <w:spacing w:after="0" w:line="240" w:lineRule="auto"/>
        <w:rPr>
          <w:sz w:val="20"/>
          <w:szCs w:val="20"/>
        </w:rPr>
      </w:pPr>
      <w:r w:rsidRPr="005D125F">
        <w:rPr>
          <w:sz w:val="20"/>
          <w:szCs w:val="20"/>
        </w:rPr>
        <w:t xml:space="preserve">               "termination-point": [</w:t>
      </w:r>
    </w:p>
    <w:p w14:paraId="25670BC6" w14:textId="77777777" w:rsidR="005D125F" w:rsidRPr="005D125F" w:rsidRDefault="005D125F" w:rsidP="005D125F">
      <w:pPr>
        <w:spacing w:after="0" w:line="240" w:lineRule="auto"/>
        <w:rPr>
          <w:sz w:val="20"/>
          <w:szCs w:val="20"/>
        </w:rPr>
      </w:pPr>
      <w:r w:rsidRPr="005D125F">
        <w:rPr>
          <w:sz w:val="20"/>
          <w:szCs w:val="20"/>
        </w:rPr>
        <w:t xml:space="preserve">                 {</w:t>
      </w:r>
    </w:p>
    <w:p w14:paraId="7D3B7FAC" w14:textId="77777777" w:rsidR="005D125F" w:rsidRPr="005D125F" w:rsidRDefault="005D125F" w:rsidP="005D125F">
      <w:pPr>
        <w:spacing w:after="0" w:line="240" w:lineRule="auto"/>
        <w:rPr>
          <w:sz w:val="20"/>
          <w:szCs w:val="20"/>
        </w:rPr>
      </w:pPr>
      <w:r w:rsidRPr="005D125F">
        <w:rPr>
          <w:sz w:val="20"/>
          <w:szCs w:val="20"/>
        </w:rPr>
        <w:t xml:space="preserve">                   "tp-id": "1-0-1",</w:t>
      </w:r>
    </w:p>
    <w:p w14:paraId="6E9DD408" w14:textId="77777777" w:rsidR="005D125F" w:rsidRPr="005D125F" w:rsidRDefault="005D125F" w:rsidP="005D125F">
      <w:pPr>
        <w:spacing w:after="0" w:line="240" w:lineRule="auto"/>
        <w:rPr>
          <w:sz w:val="20"/>
          <w:szCs w:val="20"/>
        </w:rPr>
      </w:pPr>
      <w:r w:rsidRPr="005D125F">
        <w:rPr>
          <w:sz w:val="20"/>
          <w:szCs w:val="20"/>
        </w:rPr>
        <w:t xml:space="preserve">                   "te-tp-id": 10001,</w:t>
      </w:r>
    </w:p>
    <w:p w14:paraId="37DC1C23" w14:textId="77777777" w:rsidR="005D125F" w:rsidRPr="005D125F" w:rsidRDefault="005D125F" w:rsidP="005D125F">
      <w:pPr>
        <w:spacing w:after="0" w:line="240" w:lineRule="auto"/>
        <w:rPr>
          <w:sz w:val="20"/>
          <w:szCs w:val="20"/>
        </w:rPr>
      </w:pPr>
      <w:r w:rsidRPr="005D125F">
        <w:rPr>
          <w:sz w:val="20"/>
          <w:szCs w:val="20"/>
        </w:rPr>
        <w:t xml:space="preserve">                   "te": {</w:t>
      </w:r>
    </w:p>
    <w:p w14:paraId="12302D7B" w14:textId="77777777" w:rsidR="005D125F" w:rsidRPr="005D125F" w:rsidRDefault="005D125F" w:rsidP="005D125F">
      <w:pPr>
        <w:spacing w:after="0" w:line="240" w:lineRule="auto"/>
        <w:rPr>
          <w:sz w:val="20"/>
          <w:szCs w:val="20"/>
        </w:rPr>
      </w:pPr>
      <w:r w:rsidRPr="005D125F">
        <w:rPr>
          <w:sz w:val="20"/>
          <w:szCs w:val="20"/>
        </w:rPr>
        <w:t xml:space="preserve">                     "interface-switching-capability": [</w:t>
      </w:r>
    </w:p>
    <w:p w14:paraId="5D4D7517" w14:textId="77777777" w:rsidR="005D125F" w:rsidRPr="005D125F" w:rsidRDefault="005D125F" w:rsidP="005D125F">
      <w:pPr>
        <w:spacing w:after="0" w:line="240" w:lineRule="auto"/>
        <w:rPr>
          <w:sz w:val="20"/>
          <w:szCs w:val="20"/>
        </w:rPr>
      </w:pPr>
      <w:r w:rsidRPr="005D125F">
        <w:rPr>
          <w:sz w:val="20"/>
          <w:szCs w:val="20"/>
        </w:rPr>
        <w:t xml:space="preserve">                       {</w:t>
      </w:r>
    </w:p>
    <w:p w14:paraId="7F91D00A" w14:textId="77777777" w:rsidR="005D125F" w:rsidRPr="005D125F" w:rsidRDefault="005D125F" w:rsidP="005D125F">
      <w:pPr>
        <w:spacing w:after="0" w:line="240" w:lineRule="auto"/>
        <w:rPr>
          <w:sz w:val="20"/>
          <w:szCs w:val="20"/>
        </w:rPr>
      </w:pPr>
      <w:r w:rsidRPr="005D125F">
        <w:rPr>
          <w:sz w:val="20"/>
          <w:szCs w:val="20"/>
        </w:rPr>
        <w:t xml:space="preserve">                         "switching-capability": "switching-otn",</w:t>
      </w:r>
    </w:p>
    <w:p w14:paraId="17E703ED" w14:textId="77777777" w:rsidR="005D125F" w:rsidRPr="005D125F" w:rsidRDefault="005D125F" w:rsidP="005D125F">
      <w:pPr>
        <w:spacing w:after="0" w:line="240" w:lineRule="auto"/>
        <w:rPr>
          <w:sz w:val="20"/>
          <w:szCs w:val="20"/>
        </w:rPr>
      </w:pPr>
      <w:r w:rsidRPr="005D125F">
        <w:rPr>
          <w:sz w:val="20"/>
          <w:szCs w:val="20"/>
        </w:rPr>
        <w:t xml:space="preserve">                         "encoding": "lsp-encoding-oduk"</w:t>
      </w:r>
    </w:p>
    <w:p w14:paraId="148E4AFB" w14:textId="77777777" w:rsidR="005D125F" w:rsidRPr="005D125F" w:rsidRDefault="005D125F" w:rsidP="005D125F">
      <w:pPr>
        <w:spacing w:after="0" w:line="240" w:lineRule="auto"/>
        <w:rPr>
          <w:sz w:val="20"/>
          <w:szCs w:val="20"/>
        </w:rPr>
      </w:pPr>
      <w:r w:rsidRPr="005D125F">
        <w:rPr>
          <w:sz w:val="20"/>
          <w:szCs w:val="20"/>
        </w:rPr>
        <w:t xml:space="preserve">                         }</w:t>
      </w:r>
    </w:p>
    <w:p w14:paraId="31DF3548" w14:textId="77777777" w:rsidR="005D125F" w:rsidRPr="005D125F" w:rsidRDefault="005D125F" w:rsidP="005D125F">
      <w:pPr>
        <w:spacing w:after="0" w:line="240" w:lineRule="auto"/>
        <w:rPr>
          <w:sz w:val="20"/>
          <w:szCs w:val="20"/>
        </w:rPr>
      </w:pPr>
      <w:r w:rsidRPr="005D125F">
        <w:rPr>
          <w:sz w:val="20"/>
          <w:szCs w:val="20"/>
        </w:rPr>
        <w:t xml:space="preserve">                     ]</w:t>
      </w:r>
    </w:p>
    <w:p w14:paraId="5B0BEA8A" w14:textId="77777777" w:rsidR="005D125F" w:rsidRPr="005D125F" w:rsidRDefault="005D125F" w:rsidP="005D125F">
      <w:pPr>
        <w:spacing w:after="0" w:line="240" w:lineRule="auto"/>
        <w:rPr>
          <w:sz w:val="20"/>
          <w:szCs w:val="20"/>
        </w:rPr>
      </w:pPr>
      <w:r w:rsidRPr="005D125F">
        <w:rPr>
          <w:sz w:val="20"/>
          <w:szCs w:val="20"/>
        </w:rPr>
        <w:t xml:space="preserve">                   }</w:t>
      </w:r>
    </w:p>
    <w:p w14:paraId="733192BC" w14:textId="77777777" w:rsidR="005D125F" w:rsidRPr="005D125F" w:rsidRDefault="005D125F" w:rsidP="005D125F">
      <w:pPr>
        <w:spacing w:after="0" w:line="240" w:lineRule="auto"/>
        <w:rPr>
          <w:sz w:val="20"/>
          <w:szCs w:val="20"/>
        </w:rPr>
      </w:pPr>
      <w:r w:rsidRPr="005D125F">
        <w:rPr>
          <w:sz w:val="20"/>
          <w:szCs w:val="20"/>
        </w:rPr>
        <w:t xml:space="preserve">                 },</w:t>
      </w:r>
    </w:p>
    <w:p w14:paraId="4FD737FF" w14:textId="77777777" w:rsidR="005D125F" w:rsidRPr="005D125F" w:rsidRDefault="005D125F" w:rsidP="005D125F">
      <w:pPr>
        <w:spacing w:after="0" w:line="240" w:lineRule="auto"/>
        <w:rPr>
          <w:sz w:val="20"/>
          <w:szCs w:val="20"/>
        </w:rPr>
      </w:pPr>
      <w:r w:rsidRPr="005D125F">
        <w:rPr>
          <w:sz w:val="20"/>
          <w:szCs w:val="20"/>
        </w:rPr>
        <w:t xml:space="preserve">                 {</w:t>
      </w:r>
    </w:p>
    <w:p w14:paraId="0E8C1BAA" w14:textId="77777777" w:rsidR="005D125F" w:rsidRPr="005D125F" w:rsidRDefault="005D125F" w:rsidP="005D125F">
      <w:pPr>
        <w:spacing w:after="0" w:line="240" w:lineRule="auto"/>
        <w:rPr>
          <w:sz w:val="20"/>
          <w:szCs w:val="20"/>
        </w:rPr>
      </w:pPr>
      <w:r w:rsidRPr="005D125F">
        <w:rPr>
          <w:sz w:val="20"/>
          <w:szCs w:val="20"/>
        </w:rPr>
        <w:t xml:space="preserve">                   "tp-id": "1-1-0",</w:t>
      </w:r>
    </w:p>
    <w:p w14:paraId="300DFD0F" w14:textId="77777777" w:rsidR="005D125F" w:rsidRPr="005D125F" w:rsidRDefault="005D125F" w:rsidP="005D125F">
      <w:pPr>
        <w:spacing w:after="0" w:line="240" w:lineRule="auto"/>
        <w:rPr>
          <w:sz w:val="20"/>
          <w:szCs w:val="20"/>
        </w:rPr>
      </w:pPr>
      <w:r w:rsidRPr="005D125F">
        <w:rPr>
          <w:sz w:val="20"/>
          <w:szCs w:val="20"/>
        </w:rPr>
        <w:t xml:space="preserve">                   "te-tp-id": 10100,</w:t>
      </w:r>
    </w:p>
    <w:p w14:paraId="23B1FA0C" w14:textId="77777777" w:rsidR="005D125F" w:rsidRPr="005D125F" w:rsidRDefault="005D125F" w:rsidP="005D125F">
      <w:pPr>
        <w:spacing w:after="0" w:line="240" w:lineRule="auto"/>
        <w:rPr>
          <w:sz w:val="20"/>
          <w:szCs w:val="20"/>
        </w:rPr>
      </w:pPr>
      <w:r w:rsidRPr="005D125F">
        <w:rPr>
          <w:sz w:val="20"/>
          <w:szCs w:val="20"/>
        </w:rPr>
        <w:t xml:space="preserve">                   "te": {</w:t>
      </w:r>
    </w:p>
    <w:p w14:paraId="7DD270C7" w14:textId="77777777" w:rsidR="005D125F" w:rsidRPr="005D125F" w:rsidRDefault="005D125F" w:rsidP="005D125F">
      <w:pPr>
        <w:spacing w:after="0" w:line="240" w:lineRule="auto"/>
        <w:rPr>
          <w:sz w:val="20"/>
          <w:szCs w:val="20"/>
        </w:rPr>
      </w:pPr>
      <w:r w:rsidRPr="005D125F">
        <w:rPr>
          <w:sz w:val="20"/>
          <w:szCs w:val="20"/>
        </w:rPr>
        <w:t xml:space="preserve">                     "interface-switching-capability": [</w:t>
      </w:r>
    </w:p>
    <w:p w14:paraId="0D3D7B02" w14:textId="77777777" w:rsidR="005D125F" w:rsidRPr="005D125F" w:rsidRDefault="005D125F" w:rsidP="005D125F">
      <w:pPr>
        <w:spacing w:after="0" w:line="240" w:lineRule="auto"/>
        <w:rPr>
          <w:sz w:val="20"/>
          <w:szCs w:val="20"/>
        </w:rPr>
      </w:pPr>
      <w:r w:rsidRPr="005D125F">
        <w:rPr>
          <w:sz w:val="20"/>
          <w:szCs w:val="20"/>
        </w:rPr>
        <w:t xml:space="preserve">                       {</w:t>
      </w:r>
    </w:p>
    <w:p w14:paraId="0AA4A0D2" w14:textId="77777777" w:rsidR="005D125F" w:rsidRPr="005D125F" w:rsidRDefault="005D125F" w:rsidP="005D125F">
      <w:pPr>
        <w:spacing w:after="0" w:line="240" w:lineRule="auto"/>
        <w:rPr>
          <w:sz w:val="20"/>
          <w:szCs w:val="20"/>
        </w:rPr>
      </w:pPr>
      <w:r w:rsidRPr="005D125F">
        <w:rPr>
          <w:sz w:val="20"/>
          <w:szCs w:val="20"/>
        </w:rPr>
        <w:t xml:space="preserve">                         "switching-capability": "switching-otn",</w:t>
      </w:r>
    </w:p>
    <w:p w14:paraId="68BA4864" w14:textId="77777777" w:rsidR="005D125F" w:rsidRPr="005D125F" w:rsidRDefault="005D125F" w:rsidP="005D125F">
      <w:pPr>
        <w:spacing w:after="0" w:line="240" w:lineRule="auto"/>
        <w:rPr>
          <w:sz w:val="20"/>
          <w:szCs w:val="20"/>
        </w:rPr>
      </w:pPr>
      <w:r w:rsidRPr="005D125F">
        <w:rPr>
          <w:sz w:val="20"/>
          <w:szCs w:val="20"/>
        </w:rPr>
        <w:t xml:space="preserve">                           "encoding": "lsp-encoding-oduk"</w:t>
      </w:r>
    </w:p>
    <w:p w14:paraId="4D7815B2" w14:textId="77777777" w:rsidR="005D125F" w:rsidRPr="005D125F" w:rsidRDefault="005D125F" w:rsidP="005D125F">
      <w:pPr>
        <w:spacing w:after="0" w:line="240" w:lineRule="auto"/>
        <w:rPr>
          <w:sz w:val="20"/>
          <w:szCs w:val="20"/>
        </w:rPr>
      </w:pPr>
      <w:r w:rsidRPr="005D125F">
        <w:rPr>
          <w:sz w:val="20"/>
          <w:szCs w:val="20"/>
        </w:rPr>
        <w:t xml:space="preserve">                       }</w:t>
      </w:r>
    </w:p>
    <w:p w14:paraId="12E520B0" w14:textId="77777777" w:rsidR="005D125F" w:rsidRPr="005D125F" w:rsidRDefault="005D125F" w:rsidP="005D125F">
      <w:pPr>
        <w:spacing w:after="0" w:line="240" w:lineRule="auto"/>
        <w:rPr>
          <w:sz w:val="20"/>
          <w:szCs w:val="20"/>
        </w:rPr>
      </w:pPr>
      <w:r w:rsidRPr="005D125F">
        <w:rPr>
          <w:sz w:val="20"/>
          <w:szCs w:val="20"/>
        </w:rPr>
        <w:t xml:space="preserve">                     ]</w:t>
      </w:r>
    </w:p>
    <w:p w14:paraId="7B23BD4D" w14:textId="77777777" w:rsidR="005D125F" w:rsidRPr="005D125F" w:rsidRDefault="005D125F" w:rsidP="005D125F">
      <w:pPr>
        <w:spacing w:after="0" w:line="240" w:lineRule="auto"/>
        <w:rPr>
          <w:sz w:val="20"/>
          <w:szCs w:val="20"/>
        </w:rPr>
      </w:pPr>
      <w:r w:rsidRPr="005D125F">
        <w:rPr>
          <w:sz w:val="20"/>
          <w:szCs w:val="20"/>
        </w:rPr>
        <w:t xml:space="preserve">                   }</w:t>
      </w:r>
    </w:p>
    <w:p w14:paraId="25222A1C" w14:textId="77777777" w:rsidR="005D125F" w:rsidRPr="005D125F" w:rsidRDefault="005D125F" w:rsidP="005D125F">
      <w:pPr>
        <w:spacing w:after="0" w:line="240" w:lineRule="auto"/>
        <w:rPr>
          <w:sz w:val="20"/>
          <w:szCs w:val="20"/>
        </w:rPr>
      </w:pPr>
      <w:r w:rsidRPr="005D125F">
        <w:rPr>
          <w:sz w:val="20"/>
          <w:szCs w:val="20"/>
        </w:rPr>
        <w:t xml:space="preserve">                 },</w:t>
      </w:r>
    </w:p>
    <w:p w14:paraId="2AB646D2" w14:textId="77777777" w:rsidR="005D125F" w:rsidRPr="005D125F" w:rsidRDefault="005D125F" w:rsidP="005D125F">
      <w:pPr>
        <w:spacing w:after="0" w:line="240" w:lineRule="auto"/>
        <w:rPr>
          <w:sz w:val="20"/>
          <w:szCs w:val="20"/>
        </w:rPr>
      </w:pPr>
      <w:r w:rsidRPr="005D125F">
        <w:rPr>
          <w:sz w:val="20"/>
          <w:szCs w:val="20"/>
        </w:rPr>
        <w:t xml:space="preserve">                 {</w:t>
      </w:r>
    </w:p>
    <w:p w14:paraId="2DC7A72E" w14:textId="77777777" w:rsidR="005D125F" w:rsidRPr="005D125F" w:rsidRDefault="005D125F" w:rsidP="005D125F">
      <w:pPr>
        <w:spacing w:after="0" w:line="240" w:lineRule="auto"/>
        <w:rPr>
          <w:sz w:val="20"/>
          <w:szCs w:val="20"/>
        </w:rPr>
      </w:pPr>
      <w:r w:rsidRPr="005D125F">
        <w:rPr>
          <w:sz w:val="20"/>
          <w:szCs w:val="20"/>
        </w:rPr>
        <w:t xml:space="preserve">                   "tp-id": "2-0-2",</w:t>
      </w:r>
    </w:p>
    <w:p w14:paraId="5F654EB9" w14:textId="77777777" w:rsidR="005D125F" w:rsidRPr="005D125F" w:rsidRDefault="005D125F" w:rsidP="005D125F">
      <w:pPr>
        <w:spacing w:after="0" w:line="240" w:lineRule="auto"/>
        <w:rPr>
          <w:sz w:val="20"/>
          <w:szCs w:val="20"/>
        </w:rPr>
      </w:pPr>
      <w:r w:rsidRPr="005D125F">
        <w:rPr>
          <w:sz w:val="20"/>
          <w:szCs w:val="20"/>
        </w:rPr>
        <w:t xml:space="preserve">                   "te-tp-id": 20002,</w:t>
      </w:r>
    </w:p>
    <w:p w14:paraId="4C8A0631" w14:textId="77777777" w:rsidR="005D125F" w:rsidRPr="005D125F" w:rsidRDefault="005D125F" w:rsidP="005D125F">
      <w:pPr>
        <w:spacing w:after="0" w:line="240" w:lineRule="auto"/>
        <w:rPr>
          <w:sz w:val="20"/>
          <w:szCs w:val="20"/>
        </w:rPr>
      </w:pPr>
      <w:r w:rsidRPr="005D125F">
        <w:rPr>
          <w:sz w:val="20"/>
          <w:szCs w:val="20"/>
        </w:rPr>
        <w:t xml:space="preserve">                   "te": {</w:t>
      </w:r>
    </w:p>
    <w:p w14:paraId="661C70B9" w14:textId="77777777" w:rsidR="005D125F" w:rsidRPr="005D125F" w:rsidRDefault="005D125F" w:rsidP="005D125F">
      <w:pPr>
        <w:spacing w:after="0" w:line="240" w:lineRule="auto"/>
        <w:rPr>
          <w:sz w:val="20"/>
          <w:szCs w:val="20"/>
        </w:rPr>
      </w:pPr>
      <w:r w:rsidRPr="005D125F">
        <w:rPr>
          <w:sz w:val="20"/>
          <w:szCs w:val="20"/>
        </w:rPr>
        <w:t xml:space="preserve">                     "interface-switching-capability": [</w:t>
      </w:r>
    </w:p>
    <w:p w14:paraId="6C1D4AC3" w14:textId="77777777" w:rsidR="005D125F" w:rsidRPr="005D125F" w:rsidRDefault="005D125F" w:rsidP="005D125F">
      <w:pPr>
        <w:spacing w:after="0" w:line="240" w:lineRule="auto"/>
        <w:rPr>
          <w:sz w:val="20"/>
          <w:szCs w:val="20"/>
        </w:rPr>
      </w:pPr>
      <w:r w:rsidRPr="005D125F">
        <w:rPr>
          <w:sz w:val="20"/>
          <w:szCs w:val="20"/>
        </w:rPr>
        <w:t xml:space="preserve">                       {</w:t>
      </w:r>
    </w:p>
    <w:p w14:paraId="3ACA07B6" w14:textId="77777777" w:rsidR="005D125F" w:rsidRPr="005D125F" w:rsidRDefault="005D125F" w:rsidP="005D125F">
      <w:pPr>
        <w:spacing w:after="0" w:line="240" w:lineRule="auto"/>
        <w:rPr>
          <w:sz w:val="20"/>
          <w:szCs w:val="20"/>
        </w:rPr>
      </w:pPr>
      <w:r w:rsidRPr="005D125F">
        <w:rPr>
          <w:sz w:val="20"/>
          <w:szCs w:val="20"/>
        </w:rPr>
        <w:t xml:space="preserve">                         "switching-capability": "switching-otn",</w:t>
      </w:r>
    </w:p>
    <w:p w14:paraId="7396A81B" w14:textId="77777777" w:rsidR="005D125F" w:rsidRPr="005D125F" w:rsidRDefault="005D125F" w:rsidP="005D125F">
      <w:pPr>
        <w:spacing w:after="0" w:line="240" w:lineRule="auto"/>
        <w:rPr>
          <w:sz w:val="20"/>
          <w:szCs w:val="20"/>
        </w:rPr>
      </w:pPr>
      <w:r w:rsidRPr="005D125F">
        <w:rPr>
          <w:sz w:val="20"/>
          <w:szCs w:val="20"/>
        </w:rPr>
        <w:t xml:space="preserve">                         "encoding": "lsp-encoding-oduk"</w:t>
      </w:r>
    </w:p>
    <w:p w14:paraId="75BC0F96" w14:textId="77777777" w:rsidR="005D125F" w:rsidRPr="005D125F" w:rsidRDefault="005D125F" w:rsidP="005D125F">
      <w:pPr>
        <w:spacing w:after="0" w:line="240" w:lineRule="auto"/>
        <w:rPr>
          <w:sz w:val="20"/>
          <w:szCs w:val="20"/>
        </w:rPr>
      </w:pPr>
      <w:r w:rsidRPr="005D125F">
        <w:rPr>
          <w:sz w:val="20"/>
          <w:szCs w:val="20"/>
        </w:rPr>
        <w:t xml:space="preserve">                       }</w:t>
      </w:r>
    </w:p>
    <w:p w14:paraId="4AAEF064" w14:textId="77777777" w:rsidR="005D125F" w:rsidRPr="005D125F" w:rsidRDefault="005D125F" w:rsidP="005D125F">
      <w:pPr>
        <w:spacing w:after="0" w:line="240" w:lineRule="auto"/>
        <w:rPr>
          <w:sz w:val="20"/>
          <w:szCs w:val="20"/>
        </w:rPr>
      </w:pPr>
      <w:r w:rsidRPr="005D125F">
        <w:rPr>
          <w:sz w:val="20"/>
          <w:szCs w:val="20"/>
        </w:rPr>
        <w:t xml:space="preserve">                     ]</w:t>
      </w:r>
    </w:p>
    <w:p w14:paraId="344912C2" w14:textId="77777777" w:rsidR="005D125F" w:rsidRPr="005D125F" w:rsidRDefault="005D125F" w:rsidP="005D125F">
      <w:pPr>
        <w:spacing w:after="0" w:line="240" w:lineRule="auto"/>
        <w:rPr>
          <w:sz w:val="20"/>
          <w:szCs w:val="20"/>
        </w:rPr>
      </w:pPr>
      <w:r w:rsidRPr="005D125F">
        <w:rPr>
          <w:sz w:val="20"/>
          <w:szCs w:val="20"/>
        </w:rPr>
        <w:t xml:space="preserve">                   }</w:t>
      </w:r>
    </w:p>
    <w:p w14:paraId="72615B90" w14:textId="77777777" w:rsidR="005D125F" w:rsidRPr="005D125F" w:rsidRDefault="005D125F" w:rsidP="005D125F">
      <w:pPr>
        <w:spacing w:after="0" w:line="240" w:lineRule="auto"/>
        <w:rPr>
          <w:sz w:val="20"/>
          <w:szCs w:val="20"/>
        </w:rPr>
      </w:pPr>
      <w:r w:rsidRPr="005D125F">
        <w:rPr>
          <w:sz w:val="20"/>
          <w:szCs w:val="20"/>
        </w:rPr>
        <w:t xml:space="preserve">                 },</w:t>
      </w:r>
    </w:p>
    <w:p w14:paraId="1C02A145" w14:textId="77777777" w:rsidR="005D125F" w:rsidRPr="005D125F" w:rsidRDefault="005D125F" w:rsidP="005D125F">
      <w:pPr>
        <w:spacing w:after="0" w:line="240" w:lineRule="auto"/>
        <w:rPr>
          <w:sz w:val="20"/>
          <w:szCs w:val="20"/>
        </w:rPr>
      </w:pPr>
      <w:r w:rsidRPr="005D125F">
        <w:rPr>
          <w:sz w:val="20"/>
          <w:szCs w:val="20"/>
        </w:rPr>
        <w:t xml:space="preserve">                 {</w:t>
      </w:r>
    </w:p>
    <w:p w14:paraId="2BF19495" w14:textId="77777777" w:rsidR="005D125F" w:rsidRPr="005D125F" w:rsidRDefault="005D125F" w:rsidP="005D125F">
      <w:pPr>
        <w:spacing w:after="0" w:line="240" w:lineRule="auto"/>
        <w:rPr>
          <w:sz w:val="20"/>
          <w:szCs w:val="20"/>
        </w:rPr>
      </w:pPr>
      <w:r w:rsidRPr="005D125F">
        <w:rPr>
          <w:sz w:val="20"/>
          <w:szCs w:val="20"/>
        </w:rPr>
        <w:t xml:space="preserve">                   "tp-id": "2-2-0",</w:t>
      </w:r>
    </w:p>
    <w:p w14:paraId="6DDDDAAA" w14:textId="77777777" w:rsidR="005D125F" w:rsidRPr="005D125F" w:rsidRDefault="005D125F" w:rsidP="005D125F">
      <w:pPr>
        <w:spacing w:after="0" w:line="240" w:lineRule="auto"/>
        <w:rPr>
          <w:sz w:val="20"/>
          <w:szCs w:val="20"/>
        </w:rPr>
      </w:pPr>
      <w:r w:rsidRPr="005D125F">
        <w:rPr>
          <w:sz w:val="20"/>
          <w:szCs w:val="20"/>
        </w:rPr>
        <w:t xml:space="preserve">                   "te-tp-id": 20200,</w:t>
      </w:r>
    </w:p>
    <w:p w14:paraId="731A90FC" w14:textId="77777777" w:rsidR="005D125F" w:rsidRPr="005D125F" w:rsidRDefault="005D125F" w:rsidP="005D125F">
      <w:pPr>
        <w:spacing w:after="0" w:line="240" w:lineRule="auto"/>
        <w:rPr>
          <w:sz w:val="20"/>
          <w:szCs w:val="20"/>
        </w:rPr>
      </w:pPr>
      <w:r w:rsidRPr="005D125F">
        <w:rPr>
          <w:sz w:val="20"/>
          <w:szCs w:val="20"/>
        </w:rPr>
        <w:t xml:space="preserve">                   "te": {</w:t>
      </w:r>
    </w:p>
    <w:p w14:paraId="5D38FCAB" w14:textId="77777777" w:rsidR="005D125F" w:rsidRPr="005D125F" w:rsidRDefault="005D125F" w:rsidP="005D125F">
      <w:pPr>
        <w:spacing w:after="0" w:line="240" w:lineRule="auto"/>
        <w:rPr>
          <w:sz w:val="20"/>
          <w:szCs w:val="20"/>
        </w:rPr>
      </w:pPr>
      <w:r w:rsidRPr="005D125F">
        <w:rPr>
          <w:sz w:val="20"/>
          <w:szCs w:val="20"/>
        </w:rPr>
        <w:t xml:space="preserve">                     "interface-switching-capability": [</w:t>
      </w:r>
    </w:p>
    <w:p w14:paraId="6E422654" w14:textId="77777777" w:rsidR="005D125F" w:rsidRPr="005D125F" w:rsidRDefault="005D125F" w:rsidP="005D125F">
      <w:pPr>
        <w:spacing w:after="0" w:line="240" w:lineRule="auto"/>
        <w:rPr>
          <w:sz w:val="20"/>
          <w:szCs w:val="20"/>
        </w:rPr>
      </w:pPr>
      <w:r w:rsidRPr="005D125F">
        <w:rPr>
          <w:sz w:val="20"/>
          <w:szCs w:val="20"/>
        </w:rPr>
        <w:t xml:space="preserve">                       {</w:t>
      </w:r>
    </w:p>
    <w:p w14:paraId="7AC5482B" w14:textId="77777777" w:rsidR="005D125F" w:rsidRPr="005D125F" w:rsidRDefault="005D125F" w:rsidP="005D125F">
      <w:pPr>
        <w:spacing w:after="0" w:line="240" w:lineRule="auto"/>
        <w:rPr>
          <w:sz w:val="20"/>
          <w:szCs w:val="20"/>
        </w:rPr>
      </w:pPr>
      <w:r w:rsidRPr="005D125F">
        <w:rPr>
          <w:sz w:val="20"/>
          <w:szCs w:val="20"/>
        </w:rPr>
        <w:t xml:space="preserve">                         "switching-capability": "switching-otn",</w:t>
      </w:r>
    </w:p>
    <w:p w14:paraId="7D6E89EF" w14:textId="77777777" w:rsidR="005D125F" w:rsidRPr="005D125F" w:rsidRDefault="005D125F" w:rsidP="005D125F">
      <w:pPr>
        <w:spacing w:after="0" w:line="240" w:lineRule="auto"/>
        <w:rPr>
          <w:sz w:val="20"/>
          <w:szCs w:val="20"/>
        </w:rPr>
      </w:pPr>
      <w:r w:rsidRPr="005D125F">
        <w:rPr>
          <w:sz w:val="20"/>
          <w:szCs w:val="20"/>
        </w:rPr>
        <w:t xml:space="preserve">                         "encoding": "lsp-encoding-oduk"</w:t>
      </w:r>
    </w:p>
    <w:p w14:paraId="14AEA0D2" w14:textId="77777777" w:rsidR="005D125F" w:rsidRPr="005D125F" w:rsidRDefault="005D125F" w:rsidP="005D125F">
      <w:pPr>
        <w:spacing w:after="0" w:line="240" w:lineRule="auto"/>
        <w:rPr>
          <w:sz w:val="20"/>
          <w:szCs w:val="20"/>
        </w:rPr>
      </w:pPr>
      <w:r w:rsidRPr="005D125F">
        <w:rPr>
          <w:sz w:val="20"/>
          <w:szCs w:val="20"/>
        </w:rPr>
        <w:t xml:space="preserve">                       }</w:t>
      </w:r>
    </w:p>
    <w:p w14:paraId="0A5C49AC" w14:textId="77777777" w:rsidR="005D125F" w:rsidRPr="005D125F" w:rsidRDefault="005D125F" w:rsidP="005D125F">
      <w:pPr>
        <w:spacing w:after="0" w:line="240" w:lineRule="auto"/>
        <w:rPr>
          <w:sz w:val="20"/>
          <w:szCs w:val="20"/>
        </w:rPr>
      </w:pPr>
      <w:r w:rsidRPr="005D125F">
        <w:rPr>
          <w:sz w:val="20"/>
          <w:szCs w:val="20"/>
        </w:rPr>
        <w:t xml:space="preserve">                     ]</w:t>
      </w:r>
    </w:p>
    <w:p w14:paraId="1182F380" w14:textId="77777777" w:rsidR="005D125F" w:rsidRPr="005D125F" w:rsidRDefault="005D125F" w:rsidP="005D125F">
      <w:pPr>
        <w:spacing w:after="0" w:line="240" w:lineRule="auto"/>
        <w:rPr>
          <w:sz w:val="20"/>
          <w:szCs w:val="20"/>
        </w:rPr>
      </w:pPr>
      <w:r w:rsidRPr="005D125F">
        <w:rPr>
          <w:sz w:val="20"/>
          <w:szCs w:val="20"/>
        </w:rPr>
        <w:t xml:space="preserve">                   }</w:t>
      </w:r>
    </w:p>
    <w:p w14:paraId="67C428D3" w14:textId="77777777" w:rsidR="005D125F" w:rsidRPr="005D125F" w:rsidRDefault="005D125F" w:rsidP="005D125F">
      <w:pPr>
        <w:spacing w:after="0" w:line="240" w:lineRule="auto"/>
        <w:rPr>
          <w:sz w:val="20"/>
          <w:szCs w:val="20"/>
        </w:rPr>
      </w:pPr>
      <w:r w:rsidRPr="005D125F">
        <w:rPr>
          <w:sz w:val="20"/>
          <w:szCs w:val="20"/>
        </w:rPr>
        <w:t xml:space="preserve">                 },</w:t>
      </w:r>
    </w:p>
    <w:p w14:paraId="6B5F10C0" w14:textId="77777777" w:rsidR="005D125F" w:rsidRPr="005D125F" w:rsidRDefault="005D125F" w:rsidP="005D125F">
      <w:pPr>
        <w:spacing w:after="0" w:line="240" w:lineRule="auto"/>
        <w:rPr>
          <w:sz w:val="20"/>
          <w:szCs w:val="20"/>
        </w:rPr>
      </w:pPr>
      <w:r w:rsidRPr="005D125F">
        <w:rPr>
          <w:sz w:val="20"/>
          <w:szCs w:val="20"/>
        </w:rPr>
        <w:t xml:space="preserve">                 {</w:t>
      </w:r>
    </w:p>
    <w:p w14:paraId="39127762" w14:textId="77777777" w:rsidR="005D125F" w:rsidRPr="005D125F" w:rsidRDefault="005D125F" w:rsidP="005D125F">
      <w:pPr>
        <w:spacing w:after="0" w:line="240" w:lineRule="auto"/>
        <w:rPr>
          <w:sz w:val="20"/>
          <w:szCs w:val="20"/>
        </w:rPr>
      </w:pPr>
      <w:r w:rsidRPr="005D125F">
        <w:rPr>
          <w:sz w:val="20"/>
          <w:szCs w:val="20"/>
        </w:rPr>
        <w:t xml:space="preserve">                   "tp-id": "3-0-3",</w:t>
      </w:r>
    </w:p>
    <w:p w14:paraId="147AB828" w14:textId="77777777" w:rsidR="005D125F" w:rsidRPr="005D125F" w:rsidRDefault="005D125F" w:rsidP="005D125F">
      <w:pPr>
        <w:spacing w:after="0" w:line="240" w:lineRule="auto"/>
        <w:rPr>
          <w:sz w:val="20"/>
          <w:szCs w:val="20"/>
        </w:rPr>
      </w:pPr>
      <w:r w:rsidRPr="005D125F">
        <w:rPr>
          <w:sz w:val="20"/>
          <w:szCs w:val="20"/>
        </w:rPr>
        <w:t xml:space="preserve">                   "te-tp-id": 30003,</w:t>
      </w:r>
    </w:p>
    <w:p w14:paraId="42F789EF" w14:textId="77777777" w:rsidR="005D125F" w:rsidRPr="005D125F" w:rsidRDefault="005D125F" w:rsidP="005D125F">
      <w:pPr>
        <w:spacing w:after="0" w:line="240" w:lineRule="auto"/>
        <w:rPr>
          <w:sz w:val="20"/>
          <w:szCs w:val="20"/>
        </w:rPr>
      </w:pPr>
      <w:r w:rsidRPr="005D125F">
        <w:rPr>
          <w:sz w:val="20"/>
          <w:szCs w:val="20"/>
        </w:rPr>
        <w:t xml:space="preserve">                   "te": {</w:t>
      </w:r>
    </w:p>
    <w:p w14:paraId="2D736087" w14:textId="77777777" w:rsidR="005D125F" w:rsidRPr="005D125F" w:rsidRDefault="005D125F" w:rsidP="005D125F">
      <w:pPr>
        <w:spacing w:after="0" w:line="240" w:lineRule="auto"/>
        <w:rPr>
          <w:sz w:val="20"/>
          <w:szCs w:val="20"/>
        </w:rPr>
      </w:pPr>
      <w:r w:rsidRPr="005D125F">
        <w:rPr>
          <w:sz w:val="20"/>
          <w:szCs w:val="20"/>
        </w:rPr>
        <w:t xml:space="preserve">                     "interface-switching-capability": [</w:t>
      </w:r>
    </w:p>
    <w:p w14:paraId="3E4AF88E" w14:textId="77777777" w:rsidR="005D125F" w:rsidRPr="005D125F" w:rsidRDefault="005D125F" w:rsidP="005D125F">
      <w:pPr>
        <w:spacing w:after="0" w:line="240" w:lineRule="auto"/>
        <w:rPr>
          <w:sz w:val="20"/>
          <w:szCs w:val="20"/>
        </w:rPr>
      </w:pPr>
      <w:r w:rsidRPr="005D125F">
        <w:rPr>
          <w:sz w:val="20"/>
          <w:szCs w:val="20"/>
        </w:rPr>
        <w:t xml:space="preserve">                       {</w:t>
      </w:r>
    </w:p>
    <w:p w14:paraId="5D2E2D6F" w14:textId="77777777" w:rsidR="005D125F" w:rsidRPr="005D125F" w:rsidRDefault="005D125F" w:rsidP="005D125F">
      <w:pPr>
        <w:spacing w:after="0" w:line="240" w:lineRule="auto"/>
        <w:rPr>
          <w:sz w:val="20"/>
          <w:szCs w:val="20"/>
        </w:rPr>
      </w:pPr>
      <w:r w:rsidRPr="005D125F">
        <w:rPr>
          <w:sz w:val="20"/>
          <w:szCs w:val="20"/>
        </w:rPr>
        <w:t xml:space="preserve">                         "switching-capability": "switching-otn",</w:t>
      </w:r>
    </w:p>
    <w:p w14:paraId="4F91F0F6" w14:textId="77777777" w:rsidR="005D125F" w:rsidRPr="005D125F" w:rsidRDefault="005D125F" w:rsidP="005D125F">
      <w:pPr>
        <w:spacing w:after="0" w:line="240" w:lineRule="auto"/>
        <w:rPr>
          <w:sz w:val="20"/>
          <w:szCs w:val="20"/>
        </w:rPr>
      </w:pPr>
      <w:r w:rsidRPr="005D125F">
        <w:rPr>
          <w:sz w:val="20"/>
          <w:szCs w:val="20"/>
        </w:rPr>
        <w:t xml:space="preserve">                         "encoding": "lsp-encoding-oduk"</w:t>
      </w:r>
    </w:p>
    <w:p w14:paraId="2CD5EDF4" w14:textId="77777777" w:rsidR="005D125F" w:rsidRPr="005D125F" w:rsidRDefault="005D125F" w:rsidP="005D125F">
      <w:pPr>
        <w:spacing w:after="0" w:line="240" w:lineRule="auto"/>
        <w:rPr>
          <w:sz w:val="20"/>
          <w:szCs w:val="20"/>
        </w:rPr>
      </w:pPr>
      <w:r w:rsidRPr="005D125F">
        <w:rPr>
          <w:sz w:val="20"/>
          <w:szCs w:val="20"/>
        </w:rPr>
        <w:t xml:space="preserve">                       }</w:t>
      </w:r>
    </w:p>
    <w:p w14:paraId="2616624A" w14:textId="77777777" w:rsidR="005D125F" w:rsidRPr="005D125F" w:rsidRDefault="005D125F" w:rsidP="005D125F">
      <w:pPr>
        <w:spacing w:after="0" w:line="240" w:lineRule="auto"/>
        <w:rPr>
          <w:sz w:val="20"/>
          <w:szCs w:val="20"/>
        </w:rPr>
      </w:pPr>
      <w:r w:rsidRPr="005D125F">
        <w:rPr>
          <w:sz w:val="20"/>
          <w:szCs w:val="20"/>
        </w:rPr>
        <w:t xml:space="preserve">                     ]</w:t>
      </w:r>
    </w:p>
    <w:p w14:paraId="43C570A6" w14:textId="77777777" w:rsidR="005D125F" w:rsidRPr="005D125F" w:rsidRDefault="005D125F" w:rsidP="005D125F">
      <w:pPr>
        <w:spacing w:after="0" w:line="240" w:lineRule="auto"/>
        <w:rPr>
          <w:sz w:val="20"/>
          <w:szCs w:val="20"/>
        </w:rPr>
      </w:pPr>
      <w:r w:rsidRPr="005D125F">
        <w:rPr>
          <w:sz w:val="20"/>
          <w:szCs w:val="20"/>
        </w:rPr>
        <w:t xml:space="preserve">                   }</w:t>
      </w:r>
    </w:p>
    <w:p w14:paraId="087F59E3" w14:textId="77777777" w:rsidR="005D125F" w:rsidRPr="005D125F" w:rsidRDefault="005D125F" w:rsidP="005D125F">
      <w:pPr>
        <w:spacing w:after="0" w:line="240" w:lineRule="auto"/>
        <w:rPr>
          <w:sz w:val="20"/>
          <w:szCs w:val="20"/>
        </w:rPr>
      </w:pPr>
      <w:r w:rsidRPr="005D125F">
        <w:rPr>
          <w:sz w:val="20"/>
          <w:szCs w:val="20"/>
        </w:rPr>
        <w:t xml:space="preserve">                 },</w:t>
      </w:r>
    </w:p>
    <w:p w14:paraId="18A81B2E" w14:textId="77777777" w:rsidR="005D125F" w:rsidRPr="005D125F" w:rsidRDefault="005D125F" w:rsidP="005D125F">
      <w:pPr>
        <w:spacing w:after="0" w:line="240" w:lineRule="auto"/>
        <w:rPr>
          <w:sz w:val="20"/>
          <w:szCs w:val="20"/>
        </w:rPr>
      </w:pPr>
      <w:r w:rsidRPr="005D125F">
        <w:rPr>
          <w:sz w:val="20"/>
          <w:szCs w:val="20"/>
        </w:rPr>
        <w:t xml:space="preserve">                 {</w:t>
      </w:r>
    </w:p>
    <w:p w14:paraId="042772A8" w14:textId="77777777" w:rsidR="005D125F" w:rsidRPr="005D125F" w:rsidRDefault="005D125F" w:rsidP="005D125F">
      <w:pPr>
        <w:spacing w:after="0" w:line="240" w:lineRule="auto"/>
        <w:rPr>
          <w:sz w:val="20"/>
          <w:szCs w:val="20"/>
        </w:rPr>
      </w:pPr>
      <w:r w:rsidRPr="005D125F">
        <w:rPr>
          <w:sz w:val="20"/>
          <w:szCs w:val="20"/>
        </w:rPr>
        <w:t xml:space="preserve">                   "tp-id": "3-3-0",</w:t>
      </w:r>
    </w:p>
    <w:p w14:paraId="78663A52" w14:textId="77777777" w:rsidR="005D125F" w:rsidRPr="005D125F" w:rsidRDefault="005D125F" w:rsidP="005D125F">
      <w:pPr>
        <w:spacing w:after="0" w:line="240" w:lineRule="auto"/>
        <w:rPr>
          <w:sz w:val="20"/>
          <w:szCs w:val="20"/>
        </w:rPr>
      </w:pPr>
      <w:r w:rsidRPr="005D125F">
        <w:rPr>
          <w:sz w:val="20"/>
          <w:szCs w:val="20"/>
        </w:rPr>
        <w:t xml:space="preserve">                   "te-tp-id": 30300,</w:t>
      </w:r>
    </w:p>
    <w:p w14:paraId="04D84AD6" w14:textId="77777777" w:rsidR="005D125F" w:rsidRPr="005D125F" w:rsidRDefault="005D125F" w:rsidP="005D125F">
      <w:pPr>
        <w:spacing w:after="0" w:line="240" w:lineRule="auto"/>
        <w:rPr>
          <w:sz w:val="20"/>
          <w:szCs w:val="20"/>
        </w:rPr>
      </w:pPr>
      <w:r w:rsidRPr="005D125F">
        <w:rPr>
          <w:sz w:val="20"/>
          <w:szCs w:val="20"/>
        </w:rPr>
        <w:t xml:space="preserve">                   "te": {</w:t>
      </w:r>
    </w:p>
    <w:p w14:paraId="78BBAEB5" w14:textId="77777777" w:rsidR="005D125F" w:rsidRPr="005D125F" w:rsidRDefault="005D125F" w:rsidP="005D125F">
      <w:pPr>
        <w:spacing w:after="0" w:line="240" w:lineRule="auto"/>
        <w:rPr>
          <w:sz w:val="20"/>
          <w:szCs w:val="20"/>
        </w:rPr>
      </w:pPr>
      <w:r w:rsidRPr="005D125F">
        <w:rPr>
          <w:sz w:val="20"/>
          <w:szCs w:val="20"/>
        </w:rPr>
        <w:t xml:space="preserve">                     "interface-switching-capability": [</w:t>
      </w:r>
    </w:p>
    <w:p w14:paraId="532A5415" w14:textId="77777777" w:rsidR="005D125F" w:rsidRPr="005D125F" w:rsidRDefault="005D125F" w:rsidP="005D125F">
      <w:pPr>
        <w:spacing w:after="0" w:line="240" w:lineRule="auto"/>
        <w:rPr>
          <w:sz w:val="20"/>
          <w:szCs w:val="20"/>
        </w:rPr>
      </w:pPr>
      <w:r w:rsidRPr="005D125F">
        <w:rPr>
          <w:sz w:val="20"/>
          <w:szCs w:val="20"/>
        </w:rPr>
        <w:t xml:space="preserve">                       {</w:t>
      </w:r>
    </w:p>
    <w:p w14:paraId="19E88D10" w14:textId="77777777" w:rsidR="005D125F" w:rsidRPr="005D125F" w:rsidRDefault="005D125F" w:rsidP="005D125F">
      <w:pPr>
        <w:spacing w:after="0" w:line="240" w:lineRule="auto"/>
        <w:rPr>
          <w:sz w:val="20"/>
          <w:szCs w:val="20"/>
        </w:rPr>
      </w:pPr>
      <w:r w:rsidRPr="005D125F">
        <w:rPr>
          <w:sz w:val="20"/>
          <w:szCs w:val="20"/>
        </w:rPr>
        <w:t xml:space="preserve">                         "switching-capability": "switching-otn",</w:t>
      </w:r>
    </w:p>
    <w:p w14:paraId="097853B7" w14:textId="77777777" w:rsidR="005D125F" w:rsidRPr="005D125F" w:rsidRDefault="005D125F" w:rsidP="005D125F">
      <w:pPr>
        <w:spacing w:after="0" w:line="240" w:lineRule="auto"/>
        <w:rPr>
          <w:sz w:val="20"/>
          <w:szCs w:val="20"/>
        </w:rPr>
      </w:pPr>
      <w:r w:rsidRPr="005D125F">
        <w:rPr>
          <w:sz w:val="20"/>
          <w:szCs w:val="20"/>
        </w:rPr>
        <w:t xml:space="preserve">                         "encoding": "lsp-encoding-oduk"</w:t>
      </w:r>
    </w:p>
    <w:p w14:paraId="68305018" w14:textId="77777777" w:rsidR="005D125F" w:rsidRPr="005D125F" w:rsidRDefault="005D125F" w:rsidP="005D125F">
      <w:pPr>
        <w:spacing w:after="0" w:line="240" w:lineRule="auto"/>
        <w:rPr>
          <w:sz w:val="20"/>
          <w:szCs w:val="20"/>
        </w:rPr>
      </w:pPr>
      <w:r w:rsidRPr="005D125F">
        <w:rPr>
          <w:sz w:val="20"/>
          <w:szCs w:val="20"/>
        </w:rPr>
        <w:t xml:space="preserve">                       }</w:t>
      </w:r>
    </w:p>
    <w:p w14:paraId="207DA6E6" w14:textId="77777777" w:rsidR="005D125F" w:rsidRPr="005D125F" w:rsidRDefault="005D125F" w:rsidP="005D125F">
      <w:pPr>
        <w:spacing w:after="0" w:line="240" w:lineRule="auto"/>
        <w:rPr>
          <w:sz w:val="20"/>
          <w:szCs w:val="20"/>
        </w:rPr>
      </w:pPr>
      <w:r w:rsidRPr="005D125F">
        <w:rPr>
          <w:sz w:val="20"/>
          <w:szCs w:val="20"/>
        </w:rPr>
        <w:t xml:space="preserve">                     ]</w:t>
      </w:r>
    </w:p>
    <w:p w14:paraId="0F789AE7" w14:textId="77777777" w:rsidR="005D125F" w:rsidRPr="005D125F" w:rsidRDefault="005D125F" w:rsidP="005D125F">
      <w:pPr>
        <w:spacing w:after="0" w:line="240" w:lineRule="auto"/>
        <w:rPr>
          <w:sz w:val="20"/>
          <w:szCs w:val="20"/>
        </w:rPr>
      </w:pPr>
      <w:r w:rsidRPr="005D125F">
        <w:rPr>
          <w:sz w:val="20"/>
          <w:szCs w:val="20"/>
        </w:rPr>
        <w:t xml:space="preserve">                   }</w:t>
      </w:r>
    </w:p>
    <w:p w14:paraId="20DB3F20" w14:textId="77777777" w:rsidR="005D125F" w:rsidRPr="005D125F" w:rsidRDefault="005D125F" w:rsidP="005D125F">
      <w:pPr>
        <w:spacing w:after="0" w:line="240" w:lineRule="auto"/>
        <w:rPr>
          <w:sz w:val="20"/>
          <w:szCs w:val="20"/>
        </w:rPr>
      </w:pPr>
      <w:r w:rsidRPr="005D125F">
        <w:rPr>
          <w:sz w:val="20"/>
          <w:szCs w:val="20"/>
        </w:rPr>
        <w:t xml:space="preserve">                 },</w:t>
      </w:r>
    </w:p>
    <w:p w14:paraId="161172BD" w14:textId="77777777" w:rsidR="005D125F" w:rsidRPr="005D125F" w:rsidRDefault="005D125F" w:rsidP="005D125F">
      <w:pPr>
        <w:spacing w:after="0" w:line="240" w:lineRule="auto"/>
        <w:rPr>
          <w:sz w:val="20"/>
          <w:szCs w:val="20"/>
        </w:rPr>
      </w:pPr>
      <w:r w:rsidRPr="005D125F">
        <w:rPr>
          <w:sz w:val="20"/>
          <w:szCs w:val="20"/>
        </w:rPr>
        <w:t xml:space="preserve">                 {</w:t>
      </w:r>
    </w:p>
    <w:p w14:paraId="366B7468" w14:textId="77777777" w:rsidR="005D125F" w:rsidRPr="005D125F" w:rsidRDefault="005D125F" w:rsidP="005D125F">
      <w:pPr>
        <w:spacing w:after="0" w:line="240" w:lineRule="auto"/>
        <w:rPr>
          <w:sz w:val="20"/>
          <w:szCs w:val="20"/>
        </w:rPr>
      </w:pPr>
      <w:r w:rsidRPr="005D125F">
        <w:rPr>
          <w:sz w:val="20"/>
          <w:szCs w:val="20"/>
        </w:rPr>
        <w:t xml:space="preserve">                   "tp-id": "4-0-4",</w:t>
      </w:r>
    </w:p>
    <w:p w14:paraId="535D9904" w14:textId="77777777" w:rsidR="005D125F" w:rsidRPr="005D125F" w:rsidRDefault="005D125F" w:rsidP="005D125F">
      <w:pPr>
        <w:spacing w:after="0" w:line="240" w:lineRule="auto"/>
        <w:rPr>
          <w:sz w:val="20"/>
          <w:szCs w:val="20"/>
        </w:rPr>
      </w:pPr>
      <w:r w:rsidRPr="005D125F">
        <w:rPr>
          <w:sz w:val="20"/>
          <w:szCs w:val="20"/>
        </w:rPr>
        <w:t xml:space="preserve">                   "te-tp-id": 40004,</w:t>
      </w:r>
    </w:p>
    <w:p w14:paraId="48C4031F" w14:textId="77777777" w:rsidR="005D125F" w:rsidRPr="005D125F" w:rsidRDefault="005D125F" w:rsidP="005D125F">
      <w:pPr>
        <w:spacing w:after="0" w:line="240" w:lineRule="auto"/>
        <w:rPr>
          <w:sz w:val="20"/>
          <w:szCs w:val="20"/>
        </w:rPr>
      </w:pPr>
      <w:r w:rsidRPr="005D125F">
        <w:rPr>
          <w:sz w:val="20"/>
          <w:szCs w:val="20"/>
        </w:rPr>
        <w:t xml:space="preserve">                   "te": {</w:t>
      </w:r>
    </w:p>
    <w:p w14:paraId="22B89FD8" w14:textId="77777777" w:rsidR="005D125F" w:rsidRPr="005D125F" w:rsidRDefault="005D125F" w:rsidP="005D125F">
      <w:pPr>
        <w:spacing w:after="0" w:line="240" w:lineRule="auto"/>
        <w:rPr>
          <w:sz w:val="20"/>
          <w:szCs w:val="20"/>
        </w:rPr>
      </w:pPr>
      <w:r w:rsidRPr="005D125F">
        <w:rPr>
          <w:sz w:val="20"/>
          <w:szCs w:val="20"/>
        </w:rPr>
        <w:t xml:space="preserve">                     "interface-switching-capability": [</w:t>
      </w:r>
    </w:p>
    <w:p w14:paraId="1FD8E44F" w14:textId="77777777" w:rsidR="005D125F" w:rsidRPr="005D125F" w:rsidRDefault="005D125F" w:rsidP="005D125F">
      <w:pPr>
        <w:spacing w:after="0" w:line="240" w:lineRule="auto"/>
        <w:rPr>
          <w:sz w:val="20"/>
          <w:szCs w:val="20"/>
        </w:rPr>
      </w:pPr>
      <w:r w:rsidRPr="005D125F">
        <w:rPr>
          <w:sz w:val="20"/>
          <w:szCs w:val="20"/>
        </w:rPr>
        <w:t xml:space="preserve">                       {</w:t>
      </w:r>
    </w:p>
    <w:p w14:paraId="5EBB5F13" w14:textId="77777777" w:rsidR="005D125F" w:rsidRPr="005D125F" w:rsidRDefault="005D125F" w:rsidP="005D125F">
      <w:pPr>
        <w:spacing w:after="0" w:line="240" w:lineRule="auto"/>
        <w:rPr>
          <w:sz w:val="20"/>
          <w:szCs w:val="20"/>
        </w:rPr>
      </w:pPr>
      <w:r w:rsidRPr="005D125F">
        <w:rPr>
          <w:sz w:val="20"/>
          <w:szCs w:val="20"/>
        </w:rPr>
        <w:t xml:space="preserve">                         "switching-capability": "switching-otn",</w:t>
      </w:r>
    </w:p>
    <w:p w14:paraId="553B3477" w14:textId="77777777" w:rsidR="005D125F" w:rsidRPr="005D125F" w:rsidRDefault="005D125F" w:rsidP="005D125F">
      <w:pPr>
        <w:spacing w:after="0" w:line="240" w:lineRule="auto"/>
        <w:rPr>
          <w:sz w:val="20"/>
          <w:szCs w:val="20"/>
        </w:rPr>
      </w:pPr>
      <w:r w:rsidRPr="005D125F">
        <w:rPr>
          <w:sz w:val="20"/>
          <w:szCs w:val="20"/>
        </w:rPr>
        <w:t xml:space="preserve">                         "encoding": "lsp-encoding-oduk"</w:t>
      </w:r>
    </w:p>
    <w:p w14:paraId="5B58ADE4" w14:textId="77777777" w:rsidR="005D125F" w:rsidRPr="005D125F" w:rsidRDefault="005D125F" w:rsidP="005D125F">
      <w:pPr>
        <w:spacing w:after="0" w:line="240" w:lineRule="auto"/>
        <w:rPr>
          <w:sz w:val="20"/>
          <w:szCs w:val="20"/>
        </w:rPr>
      </w:pPr>
      <w:r w:rsidRPr="005D125F">
        <w:rPr>
          <w:sz w:val="20"/>
          <w:szCs w:val="20"/>
        </w:rPr>
        <w:t xml:space="preserve">                       }</w:t>
      </w:r>
    </w:p>
    <w:p w14:paraId="7413FCE9" w14:textId="77777777" w:rsidR="005D125F" w:rsidRPr="005D125F" w:rsidRDefault="005D125F" w:rsidP="005D125F">
      <w:pPr>
        <w:spacing w:after="0" w:line="240" w:lineRule="auto"/>
        <w:rPr>
          <w:sz w:val="20"/>
          <w:szCs w:val="20"/>
        </w:rPr>
      </w:pPr>
      <w:r w:rsidRPr="005D125F">
        <w:rPr>
          <w:sz w:val="20"/>
          <w:szCs w:val="20"/>
        </w:rPr>
        <w:t xml:space="preserve">                     ]</w:t>
      </w:r>
    </w:p>
    <w:p w14:paraId="3DDA64DD" w14:textId="77777777" w:rsidR="005D125F" w:rsidRPr="005D125F" w:rsidRDefault="005D125F" w:rsidP="005D125F">
      <w:pPr>
        <w:spacing w:after="0" w:line="240" w:lineRule="auto"/>
        <w:rPr>
          <w:sz w:val="20"/>
          <w:szCs w:val="20"/>
        </w:rPr>
      </w:pPr>
      <w:r w:rsidRPr="005D125F">
        <w:rPr>
          <w:sz w:val="20"/>
          <w:szCs w:val="20"/>
        </w:rPr>
        <w:t xml:space="preserve">                   }</w:t>
      </w:r>
    </w:p>
    <w:p w14:paraId="7E5C539D" w14:textId="77777777" w:rsidR="005D125F" w:rsidRPr="005D125F" w:rsidRDefault="005D125F" w:rsidP="005D125F">
      <w:pPr>
        <w:spacing w:after="0" w:line="240" w:lineRule="auto"/>
        <w:rPr>
          <w:sz w:val="20"/>
          <w:szCs w:val="20"/>
        </w:rPr>
      </w:pPr>
      <w:r w:rsidRPr="005D125F">
        <w:rPr>
          <w:sz w:val="20"/>
          <w:szCs w:val="20"/>
        </w:rPr>
        <w:t xml:space="preserve">                 },</w:t>
      </w:r>
    </w:p>
    <w:p w14:paraId="3700AC5D" w14:textId="77777777" w:rsidR="005D125F" w:rsidRPr="005D125F" w:rsidRDefault="005D125F" w:rsidP="005D125F">
      <w:pPr>
        <w:spacing w:after="0" w:line="240" w:lineRule="auto"/>
        <w:rPr>
          <w:sz w:val="20"/>
          <w:szCs w:val="20"/>
        </w:rPr>
      </w:pPr>
      <w:r w:rsidRPr="005D125F">
        <w:rPr>
          <w:sz w:val="20"/>
          <w:szCs w:val="20"/>
        </w:rPr>
        <w:t xml:space="preserve">                 {</w:t>
      </w:r>
    </w:p>
    <w:p w14:paraId="2FE14F37" w14:textId="77777777" w:rsidR="005D125F" w:rsidRPr="005D125F" w:rsidRDefault="005D125F" w:rsidP="005D125F">
      <w:pPr>
        <w:spacing w:after="0" w:line="240" w:lineRule="auto"/>
        <w:rPr>
          <w:sz w:val="20"/>
          <w:szCs w:val="20"/>
        </w:rPr>
      </w:pPr>
      <w:r w:rsidRPr="005D125F">
        <w:rPr>
          <w:sz w:val="20"/>
          <w:szCs w:val="20"/>
        </w:rPr>
        <w:t xml:space="preserve">                   "tp-id": "4-4-0",</w:t>
      </w:r>
    </w:p>
    <w:p w14:paraId="71A8CC3E" w14:textId="77777777" w:rsidR="005D125F" w:rsidRPr="005D125F" w:rsidRDefault="005D125F" w:rsidP="005D125F">
      <w:pPr>
        <w:spacing w:after="0" w:line="240" w:lineRule="auto"/>
        <w:rPr>
          <w:sz w:val="20"/>
          <w:szCs w:val="20"/>
        </w:rPr>
      </w:pPr>
      <w:r w:rsidRPr="005D125F">
        <w:rPr>
          <w:sz w:val="20"/>
          <w:szCs w:val="20"/>
        </w:rPr>
        <w:t xml:space="preserve">                   "te-tp-id": 40400,</w:t>
      </w:r>
    </w:p>
    <w:p w14:paraId="73B04980" w14:textId="77777777" w:rsidR="005D125F" w:rsidRPr="005D125F" w:rsidRDefault="005D125F" w:rsidP="005D125F">
      <w:pPr>
        <w:spacing w:after="0" w:line="240" w:lineRule="auto"/>
        <w:rPr>
          <w:sz w:val="20"/>
          <w:szCs w:val="20"/>
        </w:rPr>
      </w:pPr>
      <w:r w:rsidRPr="005D125F">
        <w:rPr>
          <w:sz w:val="20"/>
          <w:szCs w:val="20"/>
        </w:rPr>
        <w:t xml:space="preserve">                   "te": {</w:t>
      </w:r>
    </w:p>
    <w:p w14:paraId="4D00B1C1" w14:textId="77777777" w:rsidR="005D125F" w:rsidRPr="005D125F" w:rsidRDefault="005D125F" w:rsidP="005D125F">
      <w:pPr>
        <w:spacing w:after="0" w:line="240" w:lineRule="auto"/>
        <w:rPr>
          <w:sz w:val="20"/>
          <w:szCs w:val="20"/>
        </w:rPr>
      </w:pPr>
      <w:r w:rsidRPr="005D125F">
        <w:rPr>
          <w:sz w:val="20"/>
          <w:szCs w:val="20"/>
        </w:rPr>
        <w:t xml:space="preserve">                     "interface-switching-capability": [</w:t>
      </w:r>
    </w:p>
    <w:p w14:paraId="2EB01580" w14:textId="77777777" w:rsidR="005D125F" w:rsidRPr="005D125F" w:rsidRDefault="005D125F" w:rsidP="005D125F">
      <w:pPr>
        <w:spacing w:after="0" w:line="240" w:lineRule="auto"/>
        <w:rPr>
          <w:sz w:val="20"/>
          <w:szCs w:val="20"/>
        </w:rPr>
      </w:pPr>
      <w:r w:rsidRPr="005D125F">
        <w:rPr>
          <w:sz w:val="20"/>
          <w:szCs w:val="20"/>
        </w:rPr>
        <w:t xml:space="preserve">                       {</w:t>
      </w:r>
    </w:p>
    <w:p w14:paraId="3435A7EB" w14:textId="77777777" w:rsidR="005D125F" w:rsidRPr="005D125F" w:rsidRDefault="005D125F" w:rsidP="005D125F">
      <w:pPr>
        <w:spacing w:after="0" w:line="240" w:lineRule="auto"/>
        <w:rPr>
          <w:sz w:val="20"/>
          <w:szCs w:val="20"/>
        </w:rPr>
      </w:pPr>
      <w:r w:rsidRPr="005D125F">
        <w:rPr>
          <w:sz w:val="20"/>
          <w:szCs w:val="20"/>
        </w:rPr>
        <w:t xml:space="preserve">                         "switching-capability": "switching-otn",</w:t>
      </w:r>
    </w:p>
    <w:p w14:paraId="0977A2BD" w14:textId="77777777" w:rsidR="005D125F" w:rsidRPr="005D125F" w:rsidRDefault="005D125F" w:rsidP="005D125F">
      <w:pPr>
        <w:spacing w:after="0" w:line="240" w:lineRule="auto"/>
        <w:rPr>
          <w:sz w:val="20"/>
          <w:szCs w:val="20"/>
        </w:rPr>
      </w:pPr>
      <w:r w:rsidRPr="005D125F">
        <w:rPr>
          <w:sz w:val="20"/>
          <w:szCs w:val="20"/>
        </w:rPr>
        <w:t xml:space="preserve">                         "encoding": "lsp-encoding-oduk"</w:t>
      </w:r>
    </w:p>
    <w:p w14:paraId="4DAAE142" w14:textId="77777777" w:rsidR="005D125F" w:rsidRPr="005D125F" w:rsidRDefault="005D125F" w:rsidP="005D125F">
      <w:pPr>
        <w:spacing w:after="0" w:line="240" w:lineRule="auto"/>
        <w:rPr>
          <w:sz w:val="20"/>
          <w:szCs w:val="20"/>
        </w:rPr>
      </w:pPr>
      <w:r w:rsidRPr="005D125F">
        <w:rPr>
          <w:sz w:val="20"/>
          <w:szCs w:val="20"/>
        </w:rPr>
        <w:t xml:space="preserve">                       }</w:t>
      </w:r>
    </w:p>
    <w:p w14:paraId="2F908E73" w14:textId="77777777" w:rsidR="005D125F" w:rsidRPr="005D125F" w:rsidRDefault="005D125F" w:rsidP="005D125F">
      <w:pPr>
        <w:spacing w:after="0" w:line="240" w:lineRule="auto"/>
        <w:rPr>
          <w:sz w:val="20"/>
          <w:szCs w:val="20"/>
        </w:rPr>
      </w:pPr>
      <w:r w:rsidRPr="005D125F">
        <w:rPr>
          <w:sz w:val="20"/>
          <w:szCs w:val="20"/>
        </w:rPr>
        <w:t xml:space="preserve">                     ]</w:t>
      </w:r>
    </w:p>
    <w:p w14:paraId="57B593B7" w14:textId="77777777" w:rsidR="005D125F" w:rsidRPr="005D125F" w:rsidRDefault="005D125F" w:rsidP="005D125F">
      <w:pPr>
        <w:spacing w:after="0" w:line="240" w:lineRule="auto"/>
        <w:rPr>
          <w:sz w:val="20"/>
          <w:szCs w:val="20"/>
        </w:rPr>
      </w:pPr>
      <w:r w:rsidRPr="005D125F">
        <w:rPr>
          <w:sz w:val="20"/>
          <w:szCs w:val="20"/>
        </w:rPr>
        <w:t xml:space="preserve">                   }</w:t>
      </w:r>
    </w:p>
    <w:p w14:paraId="6BF0A753" w14:textId="77777777" w:rsidR="005D125F" w:rsidRPr="005D125F" w:rsidRDefault="005D125F" w:rsidP="005D125F">
      <w:pPr>
        <w:spacing w:after="0" w:line="240" w:lineRule="auto"/>
        <w:rPr>
          <w:sz w:val="20"/>
          <w:szCs w:val="20"/>
        </w:rPr>
      </w:pPr>
      <w:r w:rsidRPr="005D125F">
        <w:rPr>
          <w:sz w:val="20"/>
          <w:szCs w:val="20"/>
        </w:rPr>
        <w:t xml:space="preserve">                 },</w:t>
      </w:r>
    </w:p>
    <w:p w14:paraId="0A4FFED0" w14:textId="77777777" w:rsidR="005D125F" w:rsidRPr="005D125F" w:rsidRDefault="005D125F" w:rsidP="005D125F">
      <w:pPr>
        <w:spacing w:after="0" w:line="240" w:lineRule="auto"/>
        <w:rPr>
          <w:sz w:val="20"/>
          <w:szCs w:val="20"/>
        </w:rPr>
      </w:pPr>
      <w:r w:rsidRPr="005D125F">
        <w:rPr>
          <w:sz w:val="20"/>
          <w:szCs w:val="20"/>
        </w:rPr>
        <w:t xml:space="preserve">                 {</w:t>
      </w:r>
    </w:p>
    <w:p w14:paraId="39EF1527" w14:textId="77777777" w:rsidR="005D125F" w:rsidRPr="005D125F" w:rsidRDefault="005D125F" w:rsidP="005D125F">
      <w:pPr>
        <w:spacing w:after="0" w:line="240" w:lineRule="auto"/>
        <w:rPr>
          <w:sz w:val="20"/>
          <w:szCs w:val="20"/>
        </w:rPr>
      </w:pPr>
      <w:r w:rsidRPr="005D125F">
        <w:rPr>
          <w:sz w:val="20"/>
          <w:szCs w:val="20"/>
        </w:rPr>
        <w:t xml:space="preserve">                   "tp-id": "5-0-5",</w:t>
      </w:r>
    </w:p>
    <w:p w14:paraId="240B5DB9" w14:textId="77777777" w:rsidR="005D125F" w:rsidRPr="005D125F" w:rsidRDefault="005D125F" w:rsidP="005D125F">
      <w:pPr>
        <w:spacing w:after="0" w:line="240" w:lineRule="auto"/>
        <w:rPr>
          <w:sz w:val="20"/>
          <w:szCs w:val="20"/>
        </w:rPr>
      </w:pPr>
      <w:r w:rsidRPr="005D125F">
        <w:rPr>
          <w:sz w:val="20"/>
          <w:szCs w:val="20"/>
        </w:rPr>
        <w:t xml:space="preserve">                   "te-tp-id": 50005,</w:t>
      </w:r>
    </w:p>
    <w:p w14:paraId="631752E7" w14:textId="77777777" w:rsidR="005D125F" w:rsidRPr="005D125F" w:rsidRDefault="005D125F" w:rsidP="005D125F">
      <w:pPr>
        <w:spacing w:after="0" w:line="240" w:lineRule="auto"/>
        <w:rPr>
          <w:sz w:val="20"/>
          <w:szCs w:val="20"/>
        </w:rPr>
      </w:pPr>
      <w:r w:rsidRPr="005D125F">
        <w:rPr>
          <w:sz w:val="20"/>
          <w:szCs w:val="20"/>
        </w:rPr>
        <w:t xml:space="preserve">                   "te": {</w:t>
      </w:r>
    </w:p>
    <w:p w14:paraId="10D459D0" w14:textId="77777777" w:rsidR="005D125F" w:rsidRPr="005D125F" w:rsidRDefault="005D125F" w:rsidP="005D125F">
      <w:pPr>
        <w:spacing w:after="0" w:line="240" w:lineRule="auto"/>
        <w:rPr>
          <w:sz w:val="20"/>
          <w:szCs w:val="20"/>
        </w:rPr>
      </w:pPr>
      <w:r w:rsidRPr="005D125F">
        <w:rPr>
          <w:sz w:val="20"/>
          <w:szCs w:val="20"/>
        </w:rPr>
        <w:t xml:space="preserve">                     "interface-switching-capability": [</w:t>
      </w:r>
    </w:p>
    <w:p w14:paraId="3D8637A3" w14:textId="77777777" w:rsidR="005D125F" w:rsidRPr="005D125F" w:rsidRDefault="005D125F" w:rsidP="005D125F">
      <w:pPr>
        <w:spacing w:after="0" w:line="240" w:lineRule="auto"/>
        <w:rPr>
          <w:sz w:val="20"/>
          <w:szCs w:val="20"/>
        </w:rPr>
      </w:pPr>
      <w:r w:rsidRPr="005D125F">
        <w:rPr>
          <w:sz w:val="20"/>
          <w:szCs w:val="20"/>
        </w:rPr>
        <w:t xml:space="preserve">                       {</w:t>
      </w:r>
    </w:p>
    <w:p w14:paraId="61112F18" w14:textId="77777777" w:rsidR="005D125F" w:rsidRPr="005D125F" w:rsidRDefault="005D125F" w:rsidP="005D125F">
      <w:pPr>
        <w:spacing w:after="0" w:line="240" w:lineRule="auto"/>
        <w:rPr>
          <w:sz w:val="20"/>
          <w:szCs w:val="20"/>
        </w:rPr>
      </w:pPr>
      <w:r w:rsidRPr="005D125F">
        <w:rPr>
          <w:sz w:val="20"/>
          <w:szCs w:val="20"/>
        </w:rPr>
        <w:t xml:space="preserve">                         "switching-capability": "switching-otn",</w:t>
      </w:r>
    </w:p>
    <w:p w14:paraId="6B48A57A" w14:textId="77777777" w:rsidR="005D125F" w:rsidRPr="005D125F" w:rsidRDefault="005D125F" w:rsidP="005D125F">
      <w:pPr>
        <w:spacing w:after="0" w:line="240" w:lineRule="auto"/>
        <w:rPr>
          <w:sz w:val="20"/>
          <w:szCs w:val="20"/>
        </w:rPr>
      </w:pPr>
      <w:r w:rsidRPr="005D125F">
        <w:rPr>
          <w:sz w:val="20"/>
          <w:szCs w:val="20"/>
        </w:rPr>
        <w:t xml:space="preserve">                         "encoding": "lsp-encoding-oduk"</w:t>
      </w:r>
    </w:p>
    <w:p w14:paraId="5D011987" w14:textId="77777777" w:rsidR="005D125F" w:rsidRPr="005D125F" w:rsidRDefault="005D125F" w:rsidP="005D125F">
      <w:pPr>
        <w:spacing w:after="0" w:line="240" w:lineRule="auto"/>
        <w:rPr>
          <w:sz w:val="20"/>
          <w:szCs w:val="20"/>
        </w:rPr>
      </w:pPr>
      <w:r w:rsidRPr="005D125F">
        <w:rPr>
          <w:sz w:val="20"/>
          <w:szCs w:val="20"/>
        </w:rPr>
        <w:t xml:space="preserve">                       }</w:t>
      </w:r>
    </w:p>
    <w:p w14:paraId="0E3D3294" w14:textId="77777777" w:rsidR="005D125F" w:rsidRPr="005D125F" w:rsidRDefault="005D125F" w:rsidP="005D125F">
      <w:pPr>
        <w:spacing w:after="0" w:line="240" w:lineRule="auto"/>
        <w:rPr>
          <w:sz w:val="20"/>
          <w:szCs w:val="20"/>
        </w:rPr>
      </w:pPr>
      <w:r w:rsidRPr="005D125F">
        <w:rPr>
          <w:sz w:val="20"/>
          <w:szCs w:val="20"/>
        </w:rPr>
        <w:t xml:space="preserve">                     ]</w:t>
      </w:r>
    </w:p>
    <w:p w14:paraId="5CCA05C5" w14:textId="77777777" w:rsidR="005D125F" w:rsidRPr="005D125F" w:rsidRDefault="005D125F" w:rsidP="005D125F">
      <w:pPr>
        <w:spacing w:after="0" w:line="240" w:lineRule="auto"/>
        <w:rPr>
          <w:sz w:val="20"/>
          <w:szCs w:val="20"/>
        </w:rPr>
      </w:pPr>
      <w:r w:rsidRPr="005D125F">
        <w:rPr>
          <w:sz w:val="20"/>
          <w:szCs w:val="20"/>
        </w:rPr>
        <w:t xml:space="preserve">                   }</w:t>
      </w:r>
    </w:p>
    <w:p w14:paraId="4D4C44A3" w14:textId="77777777" w:rsidR="005D125F" w:rsidRPr="005D125F" w:rsidRDefault="005D125F" w:rsidP="005D125F">
      <w:pPr>
        <w:spacing w:after="0" w:line="240" w:lineRule="auto"/>
        <w:rPr>
          <w:sz w:val="20"/>
          <w:szCs w:val="20"/>
        </w:rPr>
      </w:pPr>
      <w:r w:rsidRPr="005D125F">
        <w:rPr>
          <w:sz w:val="20"/>
          <w:szCs w:val="20"/>
        </w:rPr>
        <w:t xml:space="preserve">                 },</w:t>
      </w:r>
    </w:p>
    <w:p w14:paraId="01F1F48A" w14:textId="77777777" w:rsidR="005D125F" w:rsidRPr="005D125F" w:rsidRDefault="005D125F" w:rsidP="005D125F">
      <w:pPr>
        <w:spacing w:after="0" w:line="240" w:lineRule="auto"/>
        <w:rPr>
          <w:sz w:val="20"/>
          <w:szCs w:val="20"/>
        </w:rPr>
      </w:pPr>
      <w:r w:rsidRPr="005D125F">
        <w:rPr>
          <w:sz w:val="20"/>
          <w:szCs w:val="20"/>
        </w:rPr>
        <w:t xml:space="preserve">                 {</w:t>
      </w:r>
    </w:p>
    <w:p w14:paraId="3A3F0503" w14:textId="77777777" w:rsidR="005D125F" w:rsidRPr="005D125F" w:rsidRDefault="005D125F" w:rsidP="005D125F">
      <w:pPr>
        <w:spacing w:after="0" w:line="240" w:lineRule="auto"/>
        <w:rPr>
          <w:sz w:val="20"/>
          <w:szCs w:val="20"/>
        </w:rPr>
      </w:pPr>
      <w:r w:rsidRPr="005D125F">
        <w:rPr>
          <w:sz w:val="20"/>
          <w:szCs w:val="20"/>
        </w:rPr>
        <w:t xml:space="preserve">                   "tp-id": "5-5-0",</w:t>
      </w:r>
    </w:p>
    <w:p w14:paraId="1EB00462" w14:textId="77777777" w:rsidR="005D125F" w:rsidRPr="005D125F" w:rsidRDefault="005D125F" w:rsidP="005D125F">
      <w:pPr>
        <w:spacing w:after="0" w:line="240" w:lineRule="auto"/>
        <w:rPr>
          <w:sz w:val="20"/>
          <w:szCs w:val="20"/>
        </w:rPr>
      </w:pPr>
      <w:r w:rsidRPr="005D125F">
        <w:rPr>
          <w:sz w:val="20"/>
          <w:szCs w:val="20"/>
        </w:rPr>
        <w:t xml:space="preserve">                   "te-tp-id": 50500,</w:t>
      </w:r>
    </w:p>
    <w:p w14:paraId="61A4E83C" w14:textId="77777777" w:rsidR="005D125F" w:rsidRPr="005D125F" w:rsidRDefault="005D125F" w:rsidP="005D125F">
      <w:pPr>
        <w:spacing w:after="0" w:line="240" w:lineRule="auto"/>
        <w:rPr>
          <w:sz w:val="20"/>
          <w:szCs w:val="20"/>
        </w:rPr>
      </w:pPr>
      <w:r w:rsidRPr="005D125F">
        <w:rPr>
          <w:sz w:val="20"/>
          <w:szCs w:val="20"/>
        </w:rPr>
        <w:t xml:space="preserve">                   "te": {</w:t>
      </w:r>
    </w:p>
    <w:p w14:paraId="0E6E2E53" w14:textId="77777777" w:rsidR="005D125F" w:rsidRPr="005D125F" w:rsidRDefault="005D125F" w:rsidP="005D125F">
      <w:pPr>
        <w:spacing w:after="0" w:line="240" w:lineRule="auto"/>
        <w:rPr>
          <w:sz w:val="20"/>
          <w:szCs w:val="20"/>
        </w:rPr>
      </w:pPr>
      <w:r w:rsidRPr="005D125F">
        <w:rPr>
          <w:sz w:val="20"/>
          <w:szCs w:val="20"/>
        </w:rPr>
        <w:t xml:space="preserve">                     "interface-switching-capability": [</w:t>
      </w:r>
    </w:p>
    <w:p w14:paraId="33F3E88A" w14:textId="77777777" w:rsidR="005D125F" w:rsidRPr="005D125F" w:rsidRDefault="005D125F" w:rsidP="005D125F">
      <w:pPr>
        <w:spacing w:after="0" w:line="240" w:lineRule="auto"/>
        <w:rPr>
          <w:sz w:val="20"/>
          <w:szCs w:val="20"/>
        </w:rPr>
      </w:pPr>
      <w:r w:rsidRPr="005D125F">
        <w:rPr>
          <w:sz w:val="20"/>
          <w:szCs w:val="20"/>
        </w:rPr>
        <w:t xml:space="preserve">                       {</w:t>
      </w:r>
    </w:p>
    <w:p w14:paraId="2F2CCD6D" w14:textId="77777777" w:rsidR="005D125F" w:rsidRPr="005D125F" w:rsidRDefault="005D125F" w:rsidP="005D125F">
      <w:pPr>
        <w:spacing w:after="0" w:line="240" w:lineRule="auto"/>
        <w:rPr>
          <w:sz w:val="20"/>
          <w:szCs w:val="20"/>
        </w:rPr>
      </w:pPr>
      <w:r w:rsidRPr="005D125F">
        <w:rPr>
          <w:sz w:val="20"/>
          <w:szCs w:val="20"/>
        </w:rPr>
        <w:t xml:space="preserve">                         "switching-capability": "switching-otn",</w:t>
      </w:r>
    </w:p>
    <w:p w14:paraId="64D19986" w14:textId="77777777" w:rsidR="005D125F" w:rsidRPr="005D125F" w:rsidRDefault="005D125F" w:rsidP="005D125F">
      <w:pPr>
        <w:spacing w:after="0" w:line="240" w:lineRule="auto"/>
        <w:rPr>
          <w:sz w:val="20"/>
          <w:szCs w:val="20"/>
        </w:rPr>
      </w:pPr>
      <w:r w:rsidRPr="005D125F">
        <w:rPr>
          <w:sz w:val="20"/>
          <w:szCs w:val="20"/>
        </w:rPr>
        <w:t xml:space="preserve">                         "encoding": "lsp-encoding-oduk"</w:t>
      </w:r>
    </w:p>
    <w:p w14:paraId="57FB9C18" w14:textId="77777777" w:rsidR="005D125F" w:rsidRPr="005D125F" w:rsidRDefault="005D125F" w:rsidP="005D125F">
      <w:pPr>
        <w:spacing w:after="0" w:line="240" w:lineRule="auto"/>
        <w:rPr>
          <w:sz w:val="20"/>
          <w:szCs w:val="20"/>
        </w:rPr>
      </w:pPr>
      <w:r w:rsidRPr="005D125F">
        <w:rPr>
          <w:sz w:val="20"/>
          <w:szCs w:val="20"/>
        </w:rPr>
        <w:t xml:space="preserve">                       }</w:t>
      </w:r>
    </w:p>
    <w:p w14:paraId="6AA02C91" w14:textId="77777777" w:rsidR="005D125F" w:rsidRPr="005D125F" w:rsidRDefault="005D125F" w:rsidP="005D125F">
      <w:pPr>
        <w:spacing w:after="0" w:line="240" w:lineRule="auto"/>
        <w:rPr>
          <w:sz w:val="20"/>
          <w:szCs w:val="20"/>
        </w:rPr>
      </w:pPr>
      <w:r w:rsidRPr="005D125F">
        <w:rPr>
          <w:sz w:val="20"/>
          <w:szCs w:val="20"/>
        </w:rPr>
        <w:t xml:space="preserve">                     ]</w:t>
      </w:r>
    </w:p>
    <w:p w14:paraId="1DDAAD71" w14:textId="77777777" w:rsidR="005D125F" w:rsidRPr="005D125F" w:rsidRDefault="005D125F" w:rsidP="005D125F">
      <w:pPr>
        <w:spacing w:after="0" w:line="240" w:lineRule="auto"/>
        <w:rPr>
          <w:sz w:val="20"/>
          <w:szCs w:val="20"/>
        </w:rPr>
      </w:pPr>
      <w:r w:rsidRPr="005D125F">
        <w:rPr>
          <w:sz w:val="20"/>
          <w:szCs w:val="20"/>
        </w:rPr>
        <w:t xml:space="preserve">                   }</w:t>
      </w:r>
    </w:p>
    <w:p w14:paraId="693C77B4" w14:textId="77777777" w:rsidR="005D125F" w:rsidRPr="005D125F" w:rsidRDefault="005D125F" w:rsidP="005D125F">
      <w:pPr>
        <w:spacing w:after="0" w:line="240" w:lineRule="auto"/>
        <w:rPr>
          <w:sz w:val="20"/>
          <w:szCs w:val="20"/>
        </w:rPr>
      </w:pPr>
      <w:r w:rsidRPr="005D125F">
        <w:rPr>
          <w:sz w:val="20"/>
          <w:szCs w:val="20"/>
        </w:rPr>
        <w:t xml:space="preserve">                 },   </w:t>
      </w:r>
    </w:p>
    <w:p w14:paraId="4FC9224F" w14:textId="77777777" w:rsidR="005D125F" w:rsidRPr="005D125F" w:rsidRDefault="005D125F" w:rsidP="005D125F">
      <w:pPr>
        <w:spacing w:after="0" w:line="240" w:lineRule="auto"/>
        <w:rPr>
          <w:sz w:val="20"/>
          <w:szCs w:val="20"/>
        </w:rPr>
      </w:pPr>
      <w:r w:rsidRPr="005D125F">
        <w:rPr>
          <w:sz w:val="20"/>
          <w:szCs w:val="20"/>
        </w:rPr>
        <w:t xml:space="preserve">                 {</w:t>
      </w:r>
    </w:p>
    <w:p w14:paraId="72361C72" w14:textId="77777777" w:rsidR="005D125F" w:rsidRPr="005D125F" w:rsidRDefault="005D125F" w:rsidP="005D125F">
      <w:pPr>
        <w:spacing w:after="0" w:line="240" w:lineRule="auto"/>
        <w:rPr>
          <w:sz w:val="20"/>
          <w:szCs w:val="20"/>
        </w:rPr>
      </w:pPr>
      <w:r w:rsidRPr="005D125F">
        <w:rPr>
          <w:sz w:val="20"/>
          <w:szCs w:val="20"/>
        </w:rPr>
        <w:t xml:space="preserve">                   "tp-id": "6-0-6",</w:t>
      </w:r>
    </w:p>
    <w:p w14:paraId="20EE22E6" w14:textId="77777777" w:rsidR="005D125F" w:rsidRPr="005D125F" w:rsidRDefault="005D125F" w:rsidP="005D125F">
      <w:pPr>
        <w:spacing w:after="0" w:line="240" w:lineRule="auto"/>
        <w:rPr>
          <w:sz w:val="20"/>
          <w:szCs w:val="20"/>
        </w:rPr>
      </w:pPr>
      <w:r w:rsidRPr="005D125F">
        <w:rPr>
          <w:sz w:val="20"/>
          <w:szCs w:val="20"/>
        </w:rPr>
        <w:t xml:space="preserve">                   "te-tp-id": 60006,</w:t>
      </w:r>
    </w:p>
    <w:p w14:paraId="6ABD912B" w14:textId="77777777" w:rsidR="005D125F" w:rsidRPr="005D125F" w:rsidRDefault="005D125F" w:rsidP="005D125F">
      <w:pPr>
        <w:spacing w:after="0" w:line="240" w:lineRule="auto"/>
        <w:rPr>
          <w:sz w:val="20"/>
          <w:szCs w:val="20"/>
        </w:rPr>
      </w:pPr>
      <w:r w:rsidRPr="005D125F">
        <w:rPr>
          <w:sz w:val="20"/>
          <w:szCs w:val="20"/>
        </w:rPr>
        <w:t xml:space="preserve">                   "te": {</w:t>
      </w:r>
    </w:p>
    <w:p w14:paraId="057700A2" w14:textId="77777777" w:rsidR="005D125F" w:rsidRPr="005D125F" w:rsidRDefault="005D125F" w:rsidP="005D125F">
      <w:pPr>
        <w:spacing w:after="0" w:line="240" w:lineRule="auto"/>
        <w:rPr>
          <w:sz w:val="20"/>
          <w:szCs w:val="20"/>
        </w:rPr>
      </w:pPr>
      <w:r w:rsidRPr="005D125F">
        <w:rPr>
          <w:sz w:val="20"/>
          <w:szCs w:val="20"/>
        </w:rPr>
        <w:t xml:space="preserve">                     "interface-switching-capability": [</w:t>
      </w:r>
    </w:p>
    <w:p w14:paraId="415FEA71" w14:textId="77777777" w:rsidR="005D125F" w:rsidRPr="005D125F" w:rsidRDefault="005D125F" w:rsidP="005D125F">
      <w:pPr>
        <w:spacing w:after="0" w:line="240" w:lineRule="auto"/>
        <w:rPr>
          <w:sz w:val="20"/>
          <w:szCs w:val="20"/>
        </w:rPr>
      </w:pPr>
      <w:r w:rsidRPr="005D125F">
        <w:rPr>
          <w:sz w:val="20"/>
          <w:szCs w:val="20"/>
        </w:rPr>
        <w:t xml:space="preserve">                       {</w:t>
      </w:r>
    </w:p>
    <w:p w14:paraId="17B1D59B" w14:textId="77777777" w:rsidR="005D125F" w:rsidRPr="005D125F" w:rsidRDefault="005D125F" w:rsidP="005D125F">
      <w:pPr>
        <w:spacing w:after="0" w:line="240" w:lineRule="auto"/>
        <w:rPr>
          <w:sz w:val="20"/>
          <w:szCs w:val="20"/>
        </w:rPr>
      </w:pPr>
      <w:r w:rsidRPr="005D125F">
        <w:rPr>
          <w:sz w:val="20"/>
          <w:szCs w:val="20"/>
        </w:rPr>
        <w:t xml:space="preserve">                         "switching-capability": "switching-otn",</w:t>
      </w:r>
    </w:p>
    <w:p w14:paraId="1C5C6C02" w14:textId="77777777" w:rsidR="005D125F" w:rsidRPr="005D125F" w:rsidRDefault="005D125F" w:rsidP="005D125F">
      <w:pPr>
        <w:spacing w:after="0" w:line="240" w:lineRule="auto"/>
        <w:rPr>
          <w:sz w:val="20"/>
          <w:szCs w:val="20"/>
        </w:rPr>
      </w:pPr>
      <w:r w:rsidRPr="005D125F">
        <w:rPr>
          <w:sz w:val="20"/>
          <w:szCs w:val="20"/>
        </w:rPr>
        <w:t xml:space="preserve">                         "encoding": "lsp-encoding-oduk"</w:t>
      </w:r>
    </w:p>
    <w:p w14:paraId="20A85442" w14:textId="77777777" w:rsidR="005D125F" w:rsidRPr="005D125F" w:rsidRDefault="005D125F" w:rsidP="005D125F">
      <w:pPr>
        <w:spacing w:after="0" w:line="240" w:lineRule="auto"/>
        <w:rPr>
          <w:sz w:val="20"/>
          <w:szCs w:val="20"/>
        </w:rPr>
      </w:pPr>
      <w:r w:rsidRPr="005D125F">
        <w:rPr>
          <w:sz w:val="20"/>
          <w:szCs w:val="20"/>
        </w:rPr>
        <w:t xml:space="preserve">                       }</w:t>
      </w:r>
    </w:p>
    <w:p w14:paraId="74B51F0C" w14:textId="77777777" w:rsidR="005D125F" w:rsidRPr="005D125F" w:rsidRDefault="005D125F" w:rsidP="005D125F">
      <w:pPr>
        <w:spacing w:after="0" w:line="240" w:lineRule="auto"/>
        <w:rPr>
          <w:sz w:val="20"/>
          <w:szCs w:val="20"/>
        </w:rPr>
      </w:pPr>
      <w:r w:rsidRPr="005D125F">
        <w:rPr>
          <w:sz w:val="20"/>
          <w:szCs w:val="20"/>
        </w:rPr>
        <w:t xml:space="preserve">                     ]</w:t>
      </w:r>
    </w:p>
    <w:p w14:paraId="6374FC9A" w14:textId="77777777" w:rsidR="005D125F" w:rsidRPr="005D125F" w:rsidRDefault="005D125F" w:rsidP="005D125F">
      <w:pPr>
        <w:spacing w:after="0" w:line="240" w:lineRule="auto"/>
        <w:rPr>
          <w:sz w:val="20"/>
          <w:szCs w:val="20"/>
        </w:rPr>
      </w:pPr>
      <w:r w:rsidRPr="005D125F">
        <w:rPr>
          <w:sz w:val="20"/>
          <w:szCs w:val="20"/>
        </w:rPr>
        <w:t xml:space="preserve">                   }</w:t>
      </w:r>
    </w:p>
    <w:p w14:paraId="1A0B99DB" w14:textId="77777777" w:rsidR="005D125F" w:rsidRPr="005D125F" w:rsidRDefault="005D125F" w:rsidP="005D125F">
      <w:pPr>
        <w:spacing w:after="0" w:line="240" w:lineRule="auto"/>
        <w:rPr>
          <w:sz w:val="20"/>
          <w:szCs w:val="20"/>
        </w:rPr>
      </w:pPr>
      <w:r w:rsidRPr="005D125F">
        <w:rPr>
          <w:sz w:val="20"/>
          <w:szCs w:val="20"/>
        </w:rPr>
        <w:t xml:space="preserve">                 },</w:t>
      </w:r>
    </w:p>
    <w:p w14:paraId="4A1A2E57" w14:textId="77777777" w:rsidR="005D125F" w:rsidRPr="005D125F" w:rsidRDefault="005D125F" w:rsidP="005D125F">
      <w:pPr>
        <w:spacing w:after="0" w:line="240" w:lineRule="auto"/>
        <w:rPr>
          <w:sz w:val="20"/>
          <w:szCs w:val="20"/>
        </w:rPr>
      </w:pPr>
      <w:r w:rsidRPr="005D125F">
        <w:rPr>
          <w:sz w:val="20"/>
          <w:szCs w:val="20"/>
        </w:rPr>
        <w:t xml:space="preserve">                 {</w:t>
      </w:r>
    </w:p>
    <w:p w14:paraId="697099E4" w14:textId="77777777" w:rsidR="005D125F" w:rsidRPr="005D125F" w:rsidRDefault="005D125F" w:rsidP="005D125F">
      <w:pPr>
        <w:spacing w:after="0" w:line="240" w:lineRule="auto"/>
        <w:rPr>
          <w:sz w:val="20"/>
          <w:szCs w:val="20"/>
        </w:rPr>
      </w:pPr>
      <w:r w:rsidRPr="005D125F">
        <w:rPr>
          <w:sz w:val="20"/>
          <w:szCs w:val="20"/>
        </w:rPr>
        <w:t xml:space="preserve">                   "tp-id": "6-6-0",</w:t>
      </w:r>
    </w:p>
    <w:p w14:paraId="1FCCBB50" w14:textId="77777777" w:rsidR="005D125F" w:rsidRPr="005D125F" w:rsidRDefault="005D125F" w:rsidP="005D125F">
      <w:pPr>
        <w:spacing w:after="0" w:line="240" w:lineRule="auto"/>
        <w:rPr>
          <w:sz w:val="20"/>
          <w:szCs w:val="20"/>
        </w:rPr>
      </w:pPr>
      <w:r w:rsidRPr="005D125F">
        <w:rPr>
          <w:sz w:val="20"/>
          <w:szCs w:val="20"/>
        </w:rPr>
        <w:t xml:space="preserve">                   "te-tp-id": 60600,</w:t>
      </w:r>
    </w:p>
    <w:p w14:paraId="0C3AACBB" w14:textId="77777777" w:rsidR="005D125F" w:rsidRPr="005D125F" w:rsidRDefault="005D125F" w:rsidP="005D125F">
      <w:pPr>
        <w:spacing w:after="0" w:line="240" w:lineRule="auto"/>
        <w:rPr>
          <w:sz w:val="20"/>
          <w:szCs w:val="20"/>
        </w:rPr>
      </w:pPr>
      <w:r w:rsidRPr="005D125F">
        <w:rPr>
          <w:sz w:val="20"/>
          <w:szCs w:val="20"/>
        </w:rPr>
        <w:t xml:space="preserve">                   "te": {</w:t>
      </w:r>
    </w:p>
    <w:p w14:paraId="42012C0B" w14:textId="77777777" w:rsidR="005D125F" w:rsidRPr="005D125F" w:rsidRDefault="005D125F" w:rsidP="005D125F">
      <w:pPr>
        <w:spacing w:after="0" w:line="240" w:lineRule="auto"/>
        <w:rPr>
          <w:sz w:val="20"/>
          <w:szCs w:val="20"/>
        </w:rPr>
      </w:pPr>
      <w:r w:rsidRPr="005D125F">
        <w:rPr>
          <w:sz w:val="20"/>
          <w:szCs w:val="20"/>
        </w:rPr>
        <w:t xml:space="preserve">                     "interface-switching-capability": [</w:t>
      </w:r>
    </w:p>
    <w:p w14:paraId="42037EFB" w14:textId="77777777" w:rsidR="005D125F" w:rsidRPr="005D125F" w:rsidRDefault="005D125F" w:rsidP="005D125F">
      <w:pPr>
        <w:spacing w:after="0" w:line="240" w:lineRule="auto"/>
        <w:rPr>
          <w:sz w:val="20"/>
          <w:szCs w:val="20"/>
        </w:rPr>
      </w:pPr>
      <w:r w:rsidRPr="005D125F">
        <w:rPr>
          <w:sz w:val="20"/>
          <w:szCs w:val="20"/>
        </w:rPr>
        <w:t xml:space="preserve">                       {</w:t>
      </w:r>
    </w:p>
    <w:p w14:paraId="1B2B4CFC" w14:textId="77777777" w:rsidR="005D125F" w:rsidRPr="005D125F" w:rsidRDefault="005D125F" w:rsidP="005D125F">
      <w:pPr>
        <w:spacing w:after="0" w:line="240" w:lineRule="auto"/>
        <w:rPr>
          <w:sz w:val="20"/>
          <w:szCs w:val="20"/>
        </w:rPr>
      </w:pPr>
      <w:r w:rsidRPr="005D125F">
        <w:rPr>
          <w:sz w:val="20"/>
          <w:szCs w:val="20"/>
        </w:rPr>
        <w:t xml:space="preserve">                         "switching-capability": "switching-otn",</w:t>
      </w:r>
    </w:p>
    <w:p w14:paraId="6735254E" w14:textId="77777777" w:rsidR="005D125F" w:rsidRPr="005D125F" w:rsidRDefault="005D125F" w:rsidP="005D125F">
      <w:pPr>
        <w:spacing w:after="0" w:line="240" w:lineRule="auto"/>
        <w:rPr>
          <w:sz w:val="20"/>
          <w:szCs w:val="20"/>
        </w:rPr>
      </w:pPr>
      <w:r w:rsidRPr="005D125F">
        <w:rPr>
          <w:sz w:val="20"/>
          <w:szCs w:val="20"/>
        </w:rPr>
        <w:t xml:space="preserve">                         "encoding": "lsp-encoding-oduk"</w:t>
      </w:r>
    </w:p>
    <w:p w14:paraId="7CE4FF4B" w14:textId="77777777" w:rsidR="005D125F" w:rsidRPr="005D125F" w:rsidRDefault="005D125F" w:rsidP="005D125F">
      <w:pPr>
        <w:spacing w:after="0" w:line="240" w:lineRule="auto"/>
        <w:rPr>
          <w:sz w:val="20"/>
          <w:szCs w:val="20"/>
        </w:rPr>
      </w:pPr>
      <w:r w:rsidRPr="005D125F">
        <w:rPr>
          <w:sz w:val="20"/>
          <w:szCs w:val="20"/>
        </w:rPr>
        <w:t xml:space="preserve">                       }</w:t>
      </w:r>
    </w:p>
    <w:p w14:paraId="7822D7E7" w14:textId="77777777" w:rsidR="005D125F" w:rsidRPr="005D125F" w:rsidRDefault="005D125F" w:rsidP="005D125F">
      <w:pPr>
        <w:spacing w:after="0" w:line="240" w:lineRule="auto"/>
        <w:rPr>
          <w:sz w:val="20"/>
          <w:szCs w:val="20"/>
        </w:rPr>
      </w:pPr>
      <w:r w:rsidRPr="005D125F">
        <w:rPr>
          <w:sz w:val="20"/>
          <w:szCs w:val="20"/>
        </w:rPr>
        <w:t xml:space="preserve">                     ]</w:t>
      </w:r>
    </w:p>
    <w:p w14:paraId="6BC1BC44" w14:textId="77777777" w:rsidR="005D125F" w:rsidRPr="005D125F" w:rsidRDefault="005D125F" w:rsidP="005D125F">
      <w:pPr>
        <w:spacing w:after="0" w:line="240" w:lineRule="auto"/>
        <w:rPr>
          <w:sz w:val="20"/>
          <w:szCs w:val="20"/>
        </w:rPr>
      </w:pPr>
      <w:r w:rsidRPr="005D125F">
        <w:rPr>
          <w:sz w:val="20"/>
          <w:szCs w:val="20"/>
        </w:rPr>
        <w:t xml:space="preserve">                   }</w:t>
      </w:r>
    </w:p>
    <w:p w14:paraId="02606695" w14:textId="77777777" w:rsidR="005D125F" w:rsidRPr="005D125F" w:rsidRDefault="005D125F" w:rsidP="005D125F">
      <w:pPr>
        <w:spacing w:after="0" w:line="240" w:lineRule="auto"/>
        <w:rPr>
          <w:sz w:val="20"/>
          <w:szCs w:val="20"/>
        </w:rPr>
      </w:pPr>
      <w:r w:rsidRPr="005D125F">
        <w:rPr>
          <w:sz w:val="20"/>
          <w:szCs w:val="20"/>
        </w:rPr>
        <w:t xml:space="preserve">                 },  </w:t>
      </w:r>
    </w:p>
    <w:p w14:paraId="474C0891" w14:textId="77777777" w:rsidR="005D125F" w:rsidRPr="005D125F" w:rsidRDefault="005D125F" w:rsidP="005D125F">
      <w:pPr>
        <w:spacing w:after="0" w:line="240" w:lineRule="auto"/>
        <w:rPr>
          <w:sz w:val="20"/>
          <w:szCs w:val="20"/>
        </w:rPr>
      </w:pPr>
      <w:r w:rsidRPr="005D125F">
        <w:rPr>
          <w:sz w:val="20"/>
          <w:szCs w:val="20"/>
        </w:rPr>
        <w:t xml:space="preserve">                 {</w:t>
      </w:r>
    </w:p>
    <w:p w14:paraId="4AF1837C" w14:textId="77777777" w:rsidR="005D125F" w:rsidRPr="005D125F" w:rsidRDefault="005D125F" w:rsidP="005D125F">
      <w:pPr>
        <w:spacing w:after="0" w:line="240" w:lineRule="auto"/>
        <w:rPr>
          <w:sz w:val="20"/>
          <w:szCs w:val="20"/>
        </w:rPr>
      </w:pPr>
      <w:r w:rsidRPr="005D125F">
        <w:rPr>
          <w:sz w:val="20"/>
          <w:szCs w:val="20"/>
        </w:rPr>
        <w:t xml:space="preserve">                   "tp-id": "7-0-7",</w:t>
      </w:r>
    </w:p>
    <w:p w14:paraId="2E4E109A" w14:textId="77777777" w:rsidR="005D125F" w:rsidRPr="005D125F" w:rsidRDefault="005D125F" w:rsidP="005D125F">
      <w:pPr>
        <w:spacing w:after="0" w:line="240" w:lineRule="auto"/>
        <w:rPr>
          <w:sz w:val="20"/>
          <w:szCs w:val="20"/>
        </w:rPr>
      </w:pPr>
      <w:r w:rsidRPr="005D125F">
        <w:rPr>
          <w:sz w:val="20"/>
          <w:szCs w:val="20"/>
        </w:rPr>
        <w:t xml:space="preserve">                   "te-tp-id": 70007,</w:t>
      </w:r>
    </w:p>
    <w:p w14:paraId="03DFB4A6" w14:textId="77777777" w:rsidR="005D125F" w:rsidRPr="005D125F" w:rsidRDefault="005D125F" w:rsidP="005D125F">
      <w:pPr>
        <w:spacing w:after="0" w:line="240" w:lineRule="auto"/>
        <w:rPr>
          <w:sz w:val="20"/>
          <w:szCs w:val="20"/>
        </w:rPr>
      </w:pPr>
      <w:r w:rsidRPr="005D125F">
        <w:rPr>
          <w:sz w:val="20"/>
          <w:szCs w:val="20"/>
        </w:rPr>
        <w:t xml:space="preserve">                   "te": {</w:t>
      </w:r>
    </w:p>
    <w:p w14:paraId="3821E978" w14:textId="77777777" w:rsidR="005D125F" w:rsidRPr="005D125F" w:rsidRDefault="005D125F" w:rsidP="005D125F">
      <w:pPr>
        <w:spacing w:after="0" w:line="240" w:lineRule="auto"/>
        <w:rPr>
          <w:sz w:val="20"/>
          <w:szCs w:val="20"/>
        </w:rPr>
      </w:pPr>
      <w:r w:rsidRPr="005D125F">
        <w:rPr>
          <w:sz w:val="20"/>
          <w:szCs w:val="20"/>
        </w:rPr>
        <w:t xml:space="preserve">                     "interface-switching-capability": [</w:t>
      </w:r>
    </w:p>
    <w:p w14:paraId="08067E08" w14:textId="77777777" w:rsidR="005D125F" w:rsidRPr="005D125F" w:rsidRDefault="005D125F" w:rsidP="005D125F">
      <w:pPr>
        <w:spacing w:after="0" w:line="240" w:lineRule="auto"/>
        <w:rPr>
          <w:sz w:val="20"/>
          <w:szCs w:val="20"/>
        </w:rPr>
      </w:pPr>
      <w:r w:rsidRPr="005D125F">
        <w:rPr>
          <w:sz w:val="20"/>
          <w:szCs w:val="20"/>
        </w:rPr>
        <w:t xml:space="preserve">                       {</w:t>
      </w:r>
    </w:p>
    <w:p w14:paraId="7C1DBFC9" w14:textId="77777777" w:rsidR="005D125F" w:rsidRPr="005D125F" w:rsidRDefault="005D125F" w:rsidP="005D125F">
      <w:pPr>
        <w:spacing w:after="0" w:line="240" w:lineRule="auto"/>
        <w:rPr>
          <w:sz w:val="20"/>
          <w:szCs w:val="20"/>
        </w:rPr>
      </w:pPr>
      <w:r w:rsidRPr="005D125F">
        <w:rPr>
          <w:sz w:val="20"/>
          <w:szCs w:val="20"/>
        </w:rPr>
        <w:t xml:space="preserve">                         "switching-capability": "switching-otn",</w:t>
      </w:r>
    </w:p>
    <w:p w14:paraId="1C537BC8" w14:textId="77777777" w:rsidR="005D125F" w:rsidRPr="005D125F" w:rsidRDefault="005D125F" w:rsidP="005D125F">
      <w:pPr>
        <w:spacing w:after="0" w:line="240" w:lineRule="auto"/>
        <w:rPr>
          <w:sz w:val="20"/>
          <w:szCs w:val="20"/>
        </w:rPr>
      </w:pPr>
      <w:r w:rsidRPr="005D125F">
        <w:rPr>
          <w:sz w:val="20"/>
          <w:szCs w:val="20"/>
        </w:rPr>
        <w:t xml:space="preserve">                         "encoding": "lsp-encoding-oduk"</w:t>
      </w:r>
    </w:p>
    <w:p w14:paraId="49C06193" w14:textId="77777777" w:rsidR="005D125F" w:rsidRPr="005D125F" w:rsidRDefault="005D125F" w:rsidP="005D125F">
      <w:pPr>
        <w:spacing w:after="0" w:line="240" w:lineRule="auto"/>
        <w:rPr>
          <w:sz w:val="20"/>
          <w:szCs w:val="20"/>
        </w:rPr>
      </w:pPr>
      <w:r w:rsidRPr="005D125F">
        <w:rPr>
          <w:sz w:val="20"/>
          <w:szCs w:val="20"/>
        </w:rPr>
        <w:t xml:space="preserve">                       }</w:t>
      </w:r>
    </w:p>
    <w:p w14:paraId="746C2DE6" w14:textId="77777777" w:rsidR="005D125F" w:rsidRPr="005D125F" w:rsidRDefault="005D125F" w:rsidP="005D125F">
      <w:pPr>
        <w:spacing w:after="0" w:line="240" w:lineRule="auto"/>
        <w:rPr>
          <w:sz w:val="20"/>
          <w:szCs w:val="20"/>
        </w:rPr>
      </w:pPr>
      <w:r w:rsidRPr="005D125F">
        <w:rPr>
          <w:sz w:val="20"/>
          <w:szCs w:val="20"/>
        </w:rPr>
        <w:t xml:space="preserve">                     ]</w:t>
      </w:r>
    </w:p>
    <w:p w14:paraId="7529C72A" w14:textId="77777777" w:rsidR="005D125F" w:rsidRPr="005D125F" w:rsidRDefault="005D125F" w:rsidP="005D125F">
      <w:pPr>
        <w:spacing w:after="0" w:line="240" w:lineRule="auto"/>
        <w:rPr>
          <w:sz w:val="20"/>
          <w:szCs w:val="20"/>
        </w:rPr>
      </w:pPr>
      <w:r w:rsidRPr="005D125F">
        <w:rPr>
          <w:sz w:val="20"/>
          <w:szCs w:val="20"/>
        </w:rPr>
        <w:t xml:space="preserve">                   }</w:t>
      </w:r>
    </w:p>
    <w:p w14:paraId="5ECA84C7" w14:textId="77777777" w:rsidR="005D125F" w:rsidRPr="005D125F" w:rsidRDefault="005D125F" w:rsidP="005D125F">
      <w:pPr>
        <w:spacing w:after="0" w:line="240" w:lineRule="auto"/>
        <w:rPr>
          <w:sz w:val="20"/>
          <w:szCs w:val="20"/>
        </w:rPr>
      </w:pPr>
      <w:r w:rsidRPr="005D125F">
        <w:rPr>
          <w:sz w:val="20"/>
          <w:szCs w:val="20"/>
        </w:rPr>
        <w:t xml:space="preserve">                 },</w:t>
      </w:r>
    </w:p>
    <w:p w14:paraId="1A549D23" w14:textId="77777777" w:rsidR="005D125F" w:rsidRPr="005D125F" w:rsidRDefault="005D125F" w:rsidP="005D125F">
      <w:pPr>
        <w:spacing w:after="0" w:line="240" w:lineRule="auto"/>
        <w:rPr>
          <w:sz w:val="20"/>
          <w:szCs w:val="20"/>
        </w:rPr>
      </w:pPr>
      <w:r w:rsidRPr="005D125F">
        <w:rPr>
          <w:sz w:val="20"/>
          <w:szCs w:val="20"/>
        </w:rPr>
        <w:t xml:space="preserve">                 {</w:t>
      </w:r>
    </w:p>
    <w:p w14:paraId="3B1D0F32" w14:textId="77777777" w:rsidR="005D125F" w:rsidRPr="005D125F" w:rsidRDefault="005D125F" w:rsidP="005D125F">
      <w:pPr>
        <w:spacing w:after="0" w:line="240" w:lineRule="auto"/>
        <w:rPr>
          <w:sz w:val="20"/>
          <w:szCs w:val="20"/>
        </w:rPr>
      </w:pPr>
      <w:r w:rsidRPr="005D125F">
        <w:rPr>
          <w:sz w:val="20"/>
          <w:szCs w:val="20"/>
        </w:rPr>
        <w:t xml:space="preserve">                   "tp-id": "7-7-0",</w:t>
      </w:r>
    </w:p>
    <w:p w14:paraId="64DCD5F1" w14:textId="77777777" w:rsidR="005D125F" w:rsidRPr="005D125F" w:rsidRDefault="005D125F" w:rsidP="005D125F">
      <w:pPr>
        <w:spacing w:after="0" w:line="240" w:lineRule="auto"/>
        <w:rPr>
          <w:sz w:val="20"/>
          <w:szCs w:val="20"/>
        </w:rPr>
      </w:pPr>
      <w:r w:rsidRPr="005D125F">
        <w:rPr>
          <w:sz w:val="20"/>
          <w:szCs w:val="20"/>
        </w:rPr>
        <w:t xml:space="preserve">                   "te-tp-id": 70700,</w:t>
      </w:r>
    </w:p>
    <w:p w14:paraId="07086428" w14:textId="77777777" w:rsidR="005D125F" w:rsidRPr="005D125F" w:rsidRDefault="005D125F" w:rsidP="005D125F">
      <w:pPr>
        <w:spacing w:after="0" w:line="240" w:lineRule="auto"/>
        <w:rPr>
          <w:sz w:val="20"/>
          <w:szCs w:val="20"/>
        </w:rPr>
      </w:pPr>
      <w:r w:rsidRPr="005D125F">
        <w:rPr>
          <w:sz w:val="20"/>
          <w:szCs w:val="20"/>
        </w:rPr>
        <w:t xml:space="preserve">                   "te": {</w:t>
      </w:r>
    </w:p>
    <w:p w14:paraId="67F711B2" w14:textId="77777777" w:rsidR="005D125F" w:rsidRPr="005D125F" w:rsidRDefault="005D125F" w:rsidP="005D125F">
      <w:pPr>
        <w:spacing w:after="0" w:line="240" w:lineRule="auto"/>
        <w:rPr>
          <w:sz w:val="20"/>
          <w:szCs w:val="20"/>
        </w:rPr>
      </w:pPr>
      <w:r w:rsidRPr="005D125F">
        <w:rPr>
          <w:sz w:val="20"/>
          <w:szCs w:val="20"/>
        </w:rPr>
        <w:t xml:space="preserve">                     "interface-switching-capability": [</w:t>
      </w:r>
    </w:p>
    <w:p w14:paraId="0C6EB83A" w14:textId="77777777" w:rsidR="005D125F" w:rsidRPr="005D125F" w:rsidRDefault="005D125F" w:rsidP="005D125F">
      <w:pPr>
        <w:spacing w:after="0" w:line="240" w:lineRule="auto"/>
        <w:rPr>
          <w:sz w:val="20"/>
          <w:szCs w:val="20"/>
        </w:rPr>
      </w:pPr>
      <w:r w:rsidRPr="005D125F">
        <w:rPr>
          <w:sz w:val="20"/>
          <w:szCs w:val="20"/>
        </w:rPr>
        <w:t xml:space="preserve">                       {</w:t>
      </w:r>
    </w:p>
    <w:p w14:paraId="0E9E4564" w14:textId="77777777" w:rsidR="005D125F" w:rsidRPr="005D125F" w:rsidRDefault="005D125F" w:rsidP="005D125F">
      <w:pPr>
        <w:spacing w:after="0" w:line="240" w:lineRule="auto"/>
        <w:rPr>
          <w:sz w:val="20"/>
          <w:szCs w:val="20"/>
        </w:rPr>
      </w:pPr>
      <w:r w:rsidRPr="005D125F">
        <w:rPr>
          <w:sz w:val="20"/>
          <w:szCs w:val="20"/>
        </w:rPr>
        <w:t xml:space="preserve">                         "switching-capability": "switching-otn",</w:t>
      </w:r>
    </w:p>
    <w:p w14:paraId="68D8C945" w14:textId="77777777" w:rsidR="005D125F" w:rsidRPr="005D125F" w:rsidRDefault="005D125F" w:rsidP="005D125F">
      <w:pPr>
        <w:spacing w:after="0" w:line="240" w:lineRule="auto"/>
        <w:rPr>
          <w:sz w:val="20"/>
          <w:szCs w:val="20"/>
        </w:rPr>
      </w:pPr>
      <w:r w:rsidRPr="005D125F">
        <w:rPr>
          <w:sz w:val="20"/>
          <w:szCs w:val="20"/>
        </w:rPr>
        <w:t xml:space="preserve">                         "encoding": "lsp-encoding-oduk"</w:t>
      </w:r>
    </w:p>
    <w:p w14:paraId="5FAE41E4" w14:textId="77777777" w:rsidR="005D125F" w:rsidRPr="005D125F" w:rsidRDefault="005D125F" w:rsidP="005D125F">
      <w:pPr>
        <w:spacing w:after="0" w:line="240" w:lineRule="auto"/>
        <w:rPr>
          <w:sz w:val="20"/>
          <w:szCs w:val="20"/>
        </w:rPr>
      </w:pPr>
      <w:r w:rsidRPr="005D125F">
        <w:rPr>
          <w:sz w:val="20"/>
          <w:szCs w:val="20"/>
        </w:rPr>
        <w:t xml:space="preserve">                       }</w:t>
      </w:r>
    </w:p>
    <w:p w14:paraId="3B22C243" w14:textId="77777777" w:rsidR="005D125F" w:rsidRPr="005D125F" w:rsidRDefault="005D125F" w:rsidP="005D125F">
      <w:pPr>
        <w:spacing w:after="0" w:line="240" w:lineRule="auto"/>
        <w:rPr>
          <w:sz w:val="20"/>
          <w:szCs w:val="20"/>
        </w:rPr>
      </w:pPr>
      <w:r w:rsidRPr="005D125F">
        <w:rPr>
          <w:sz w:val="20"/>
          <w:szCs w:val="20"/>
        </w:rPr>
        <w:t xml:space="preserve">                     ]</w:t>
      </w:r>
    </w:p>
    <w:p w14:paraId="3F835689" w14:textId="77777777" w:rsidR="005D125F" w:rsidRPr="005D125F" w:rsidRDefault="005D125F" w:rsidP="005D125F">
      <w:pPr>
        <w:spacing w:after="0" w:line="240" w:lineRule="auto"/>
        <w:rPr>
          <w:sz w:val="20"/>
          <w:szCs w:val="20"/>
        </w:rPr>
      </w:pPr>
      <w:r w:rsidRPr="005D125F">
        <w:rPr>
          <w:sz w:val="20"/>
          <w:szCs w:val="20"/>
        </w:rPr>
        <w:t xml:space="preserve">                   }</w:t>
      </w:r>
    </w:p>
    <w:p w14:paraId="2C9BA993" w14:textId="77777777" w:rsidR="005D125F" w:rsidRPr="005D125F" w:rsidRDefault="005D125F" w:rsidP="005D125F">
      <w:pPr>
        <w:spacing w:after="0" w:line="240" w:lineRule="auto"/>
        <w:rPr>
          <w:sz w:val="20"/>
          <w:szCs w:val="20"/>
        </w:rPr>
      </w:pPr>
      <w:r w:rsidRPr="005D125F">
        <w:rPr>
          <w:sz w:val="20"/>
          <w:szCs w:val="20"/>
        </w:rPr>
        <w:t xml:space="preserve">                 }, </w:t>
      </w:r>
    </w:p>
    <w:p w14:paraId="6AC54424" w14:textId="77777777" w:rsidR="005D125F" w:rsidRPr="005D125F" w:rsidRDefault="005D125F" w:rsidP="005D125F">
      <w:pPr>
        <w:spacing w:after="0" w:line="240" w:lineRule="auto"/>
        <w:rPr>
          <w:sz w:val="20"/>
          <w:szCs w:val="20"/>
        </w:rPr>
      </w:pPr>
      <w:r w:rsidRPr="005D125F">
        <w:rPr>
          <w:sz w:val="20"/>
          <w:szCs w:val="20"/>
        </w:rPr>
        <w:t xml:space="preserve">                 {</w:t>
      </w:r>
    </w:p>
    <w:p w14:paraId="2CD40DD1" w14:textId="77777777" w:rsidR="005D125F" w:rsidRPr="005D125F" w:rsidRDefault="005D125F" w:rsidP="005D125F">
      <w:pPr>
        <w:spacing w:after="0" w:line="240" w:lineRule="auto"/>
        <w:rPr>
          <w:sz w:val="20"/>
          <w:szCs w:val="20"/>
        </w:rPr>
      </w:pPr>
      <w:r w:rsidRPr="005D125F">
        <w:rPr>
          <w:sz w:val="20"/>
          <w:szCs w:val="20"/>
        </w:rPr>
        <w:t xml:space="preserve">                   "tp-id": "8-0-8",</w:t>
      </w:r>
    </w:p>
    <w:p w14:paraId="5E22E4C3" w14:textId="77777777" w:rsidR="005D125F" w:rsidRPr="005D125F" w:rsidRDefault="005D125F" w:rsidP="005D125F">
      <w:pPr>
        <w:spacing w:after="0" w:line="240" w:lineRule="auto"/>
        <w:rPr>
          <w:sz w:val="20"/>
          <w:szCs w:val="20"/>
        </w:rPr>
      </w:pPr>
      <w:r w:rsidRPr="005D125F">
        <w:rPr>
          <w:sz w:val="20"/>
          <w:szCs w:val="20"/>
        </w:rPr>
        <w:t xml:space="preserve">                   "te-tp-id": 80008,</w:t>
      </w:r>
    </w:p>
    <w:p w14:paraId="7BAF04DF" w14:textId="77777777" w:rsidR="005D125F" w:rsidRPr="005D125F" w:rsidRDefault="005D125F" w:rsidP="005D125F">
      <w:pPr>
        <w:spacing w:after="0" w:line="240" w:lineRule="auto"/>
        <w:rPr>
          <w:sz w:val="20"/>
          <w:szCs w:val="20"/>
        </w:rPr>
      </w:pPr>
      <w:r w:rsidRPr="005D125F">
        <w:rPr>
          <w:sz w:val="20"/>
          <w:szCs w:val="20"/>
        </w:rPr>
        <w:t xml:space="preserve">                   "te": {</w:t>
      </w:r>
    </w:p>
    <w:p w14:paraId="045ADEC5" w14:textId="77777777" w:rsidR="005D125F" w:rsidRPr="005D125F" w:rsidRDefault="005D125F" w:rsidP="005D125F">
      <w:pPr>
        <w:spacing w:after="0" w:line="240" w:lineRule="auto"/>
        <w:rPr>
          <w:sz w:val="20"/>
          <w:szCs w:val="20"/>
        </w:rPr>
      </w:pPr>
      <w:r w:rsidRPr="005D125F">
        <w:rPr>
          <w:sz w:val="20"/>
          <w:szCs w:val="20"/>
        </w:rPr>
        <w:t xml:space="preserve">                     "interface-switching-capability": [</w:t>
      </w:r>
    </w:p>
    <w:p w14:paraId="2D20D381" w14:textId="77777777" w:rsidR="005D125F" w:rsidRPr="005D125F" w:rsidRDefault="005D125F" w:rsidP="005D125F">
      <w:pPr>
        <w:spacing w:after="0" w:line="240" w:lineRule="auto"/>
        <w:rPr>
          <w:sz w:val="20"/>
          <w:szCs w:val="20"/>
        </w:rPr>
      </w:pPr>
      <w:r w:rsidRPr="005D125F">
        <w:rPr>
          <w:sz w:val="20"/>
          <w:szCs w:val="20"/>
        </w:rPr>
        <w:t xml:space="preserve">                       {</w:t>
      </w:r>
    </w:p>
    <w:p w14:paraId="5F5ECE95" w14:textId="77777777" w:rsidR="005D125F" w:rsidRPr="005D125F" w:rsidRDefault="005D125F" w:rsidP="005D125F">
      <w:pPr>
        <w:spacing w:after="0" w:line="240" w:lineRule="auto"/>
        <w:rPr>
          <w:sz w:val="20"/>
          <w:szCs w:val="20"/>
        </w:rPr>
      </w:pPr>
      <w:r w:rsidRPr="005D125F">
        <w:rPr>
          <w:sz w:val="20"/>
          <w:szCs w:val="20"/>
        </w:rPr>
        <w:t xml:space="preserve">                         "switching-capability": "switching-otn",</w:t>
      </w:r>
    </w:p>
    <w:p w14:paraId="53281859" w14:textId="77777777" w:rsidR="005D125F" w:rsidRPr="005D125F" w:rsidRDefault="005D125F" w:rsidP="005D125F">
      <w:pPr>
        <w:spacing w:after="0" w:line="240" w:lineRule="auto"/>
        <w:rPr>
          <w:sz w:val="20"/>
          <w:szCs w:val="20"/>
        </w:rPr>
      </w:pPr>
      <w:r w:rsidRPr="005D125F">
        <w:rPr>
          <w:sz w:val="20"/>
          <w:szCs w:val="20"/>
        </w:rPr>
        <w:t xml:space="preserve">                         "encoding": "lsp-encoding-oduk"</w:t>
      </w:r>
    </w:p>
    <w:p w14:paraId="443AEF97" w14:textId="77777777" w:rsidR="005D125F" w:rsidRPr="005D125F" w:rsidRDefault="005D125F" w:rsidP="005D125F">
      <w:pPr>
        <w:spacing w:after="0" w:line="240" w:lineRule="auto"/>
        <w:rPr>
          <w:sz w:val="20"/>
          <w:szCs w:val="20"/>
        </w:rPr>
      </w:pPr>
      <w:r w:rsidRPr="005D125F">
        <w:rPr>
          <w:sz w:val="20"/>
          <w:szCs w:val="20"/>
        </w:rPr>
        <w:t xml:space="preserve">                       }</w:t>
      </w:r>
    </w:p>
    <w:p w14:paraId="240644DB" w14:textId="77777777" w:rsidR="005D125F" w:rsidRPr="005D125F" w:rsidRDefault="005D125F" w:rsidP="005D125F">
      <w:pPr>
        <w:spacing w:after="0" w:line="240" w:lineRule="auto"/>
        <w:rPr>
          <w:sz w:val="20"/>
          <w:szCs w:val="20"/>
        </w:rPr>
      </w:pPr>
      <w:r w:rsidRPr="005D125F">
        <w:rPr>
          <w:sz w:val="20"/>
          <w:szCs w:val="20"/>
        </w:rPr>
        <w:t xml:space="preserve">                     ]</w:t>
      </w:r>
    </w:p>
    <w:p w14:paraId="1F8C4699" w14:textId="77777777" w:rsidR="005D125F" w:rsidRPr="005D125F" w:rsidRDefault="005D125F" w:rsidP="005D125F">
      <w:pPr>
        <w:spacing w:after="0" w:line="240" w:lineRule="auto"/>
        <w:rPr>
          <w:sz w:val="20"/>
          <w:szCs w:val="20"/>
        </w:rPr>
      </w:pPr>
      <w:r w:rsidRPr="005D125F">
        <w:rPr>
          <w:sz w:val="20"/>
          <w:szCs w:val="20"/>
        </w:rPr>
        <w:t xml:space="preserve">                   }</w:t>
      </w:r>
    </w:p>
    <w:p w14:paraId="637D2888" w14:textId="77777777" w:rsidR="005D125F" w:rsidRPr="005D125F" w:rsidRDefault="005D125F" w:rsidP="005D125F">
      <w:pPr>
        <w:spacing w:after="0" w:line="240" w:lineRule="auto"/>
        <w:rPr>
          <w:sz w:val="20"/>
          <w:szCs w:val="20"/>
        </w:rPr>
      </w:pPr>
      <w:r w:rsidRPr="005D125F">
        <w:rPr>
          <w:sz w:val="20"/>
          <w:szCs w:val="20"/>
        </w:rPr>
        <w:t xml:space="preserve">                 },</w:t>
      </w:r>
    </w:p>
    <w:p w14:paraId="5388D826" w14:textId="77777777" w:rsidR="005D125F" w:rsidRPr="005D125F" w:rsidRDefault="005D125F" w:rsidP="005D125F">
      <w:pPr>
        <w:spacing w:after="0" w:line="240" w:lineRule="auto"/>
        <w:rPr>
          <w:sz w:val="20"/>
          <w:szCs w:val="20"/>
        </w:rPr>
      </w:pPr>
      <w:r w:rsidRPr="005D125F">
        <w:rPr>
          <w:sz w:val="20"/>
          <w:szCs w:val="20"/>
        </w:rPr>
        <w:t xml:space="preserve">                 {</w:t>
      </w:r>
    </w:p>
    <w:p w14:paraId="43D9157A" w14:textId="77777777" w:rsidR="005D125F" w:rsidRPr="005D125F" w:rsidRDefault="005D125F" w:rsidP="005D125F">
      <w:pPr>
        <w:spacing w:after="0" w:line="240" w:lineRule="auto"/>
        <w:rPr>
          <w:sz w:val="20"/>
          <w:szCs w:val="20"/>
        </w:rPr>
      </w:pPr>
      <w:r w:rsidRPr="005D125F">
        <w:rPr>
          <w:sz w:val="20"/>
          <w:szCs w:val="20"/>
        </w:rPr>
        <w:t xml:space="preserve">                   "tp-id": "8-8-0",</w:t>
      </w:r>
    </w:p>
    <w:p w14:paraId="7A19C3D5" w14:textId="77777777" w:rsidR="005D125F" w:rsidRPr="005D125F" w:rsidRDefault="005D125F" w:rsidP="005D125F">
      <w:pPr>
        <w:spacing w:after="0" w:line="240" w:lineRule="auto"/>
        <w:rPr>
          <w:sz w:val="20"/>
          <w:szCs w:val="20"/>
        </w:rPr>
      </w:pPr>
      <w:r w:rsidRPr="005D125F">
        <w:rPr>
          <w:sz w:val="20"/>
          <w:szCs w:val="20"/>
        </w:rPr>
        <w:t xml:space="preserve">                   "te-tp-id": 80800,</w:t>
      </w:r>
    </w:p>
    <w:p w14:paraId="497AAC67" w14:textId="77777777" w:rsidR="005D125F" w:rsidRPr="005D125F" w:rsidRDefault="005D125F" w:rsidP="005D125F">
      <w:pPr>
        <w:spacing w:after="0" w:line="240" w:lineRule="auto"/>
        <w:rPr>
          <w:sz w:val="20"/>
          <w:szCs w:val="20"/>
        </w:rPr>
      </w:pPr>
      <w:r w:rsidRPr="005D125F">
        <w:rPr>
          <w:sz w:val="20"/>
          <w:szCs w:val="20"/>
        </w:rPr>
        <w:t xml:space="preserve">                   "te": {</w:t>
      </w:r>
    </w:p>
    <w:p w14:paraId="0234C629" w14:textId="77777777" w:rsidR="005D125F" w:rsidRPr="005D125F" w:rsidRDefault="005D125F" w:rsidP="005D125F">
      <w:pPr>
        <w:spacing w:after="0" w:line="240" w:lineRule="auto"/>
        <w:rPr>
          <w:sz w:val="20"/>
          <w:szCs w:val="20"/>
        </w:rPr>
      </w:pPr>
      <w:r w:rsidRPr="005D125F">
        <w:rPr>
          <w:sz w:val="20"/>
          <w:szCs w:val="20"/>
        </w:rPr>
        <w:t xml:space="preserve">                     "interface-switching-capability": [</w:t>
      </w:r>
    </w:p>
    <w:p w14:paraId="3DA2C519" w14:textId="77777777" w:rsidR="005D125F" w:rsidRPr="005D125F" w:rsidRDefault="005D125F" w:rsidP="005D125F">
      <w:pPr>
        <w:spacing w:after="0" w:line="240" w:lineRule="auto"/>
        <w:rPr>
          <w:sz w:val="20"/>
          <w:szCs w:val="20"/>
        </w:rPr>
      </w:pPr>
      <w:r w:rsidRPr="005D125F">
        <w:rPr>
          <w:sz w:val="20"/>
          <w:szCs w:val="20"/>
        </w:rPr>
        <w:t xml:space="preserve">                       {</w:t>
      </w:r>
    </w:p>
    <w:p w14:paraId="28701E63" w14:textId="77777777" w:rsidR="005D125F" w:rsidRPr="005D125F" w:rsidRDefault="005D125F" w:rsidP="005D125F">
      <w:pPr>
        <w:spacing w:after="0" w:line="240" w:lineRule="auto"/>
        <w:rPr>
          <w:sz w:val="20"/>
          <w:szCs w:val="20"/>
        </w:rPr>
      </w:pPr>
      <w:r w:rsidRPr="005D125F">
        <w:rPr>
          <w:sz w:val="20"/>
          <w:szCs w:val="20"/>
        </w:rPr>
        <w:t xml:space="preserve">                         "switching-capability": "switching-otn",</w:t>
      </w:r>
    </w:p>
    <w:p w14:paraId="704A7F53" w14:textId="77777777" w:rsidR="005D125F" w:rsidRPr="005D125F" w:rsidRDefault="005D125F" w:rsidP="005D125F">
      <w:pPr>
        <w:spacing w:after="0" w:line="240" w:lineRule="auto"/>
        <w:rPr>
          <w:sz w:val="20"/>
          <w:szCs w:val="20"/>
        </w:rPr>
      </w:pPr>
      <w:r w:rsidRPr="005D125F">
        <w:rPr>
          <w:sz w:val="20"/>
          <w:szCs w:val="20"/>
        </w:rPr>
        <w:t xml:space="preserve">                         "encoding": "lsp-encoding-oduk"</w:t>
      </w:r>
    </w:p>
    <w:p w14:paraId="7503784D" w14:textId="77777777" w:rsidR="005D125F" w:rsidRPr="005D125F" w:rsidRDefault="005D125F" w:rsidP="005D125F">
      <w:pPr>
        <w:spacing w:after="0" w:line="240" w:lineRule="auto"/>
        <w:rPr>
          <w:sz w:val="20"/>
          <w:szCs w:val="20"/>
        </w:rPr>
      </w:pPr>
      <w:r w:rsidRPr="005D125F">
        <w:rPr>
          <w:sz w:val="20"/>
          <w:szCs w:val="20"/>
        </w:rPr>
        <w:t xml:space="preserve">                       }</w:t>
      </w:r>
    </w:p>
    <w:p w14:paraId="212B2A92" w14:textId="77777777" w:rsidR="005D125F" w:rsidRPr="005D125F" w:rsidRDefault="005D125F" w:rsidP="005D125F">
      <w:pPr>
        <w:spacing w:after="0" w:line="240" w:lineRule="auto"/>
        <w:rPr>
          <w:sz w:val="20"/>
          <w:szCs w:val="20"/>
        </w:rPr>
      </w:pPr>
      <w:r w:rsidRPr="005D125F">
        <w:rPr>
          <w:sz w:val="20"/>
          <w:szCs w:val="20"/>
        </w:rPr>
        <w:t xml:space="preserve">                     ]</w:t>
      </w:r>
    </w:p>
    <w:p w14:paraId="100CDB9D" w14:textId="77777777" w:rsidR="005D125F" w:rsidRPr="005D125F" w:rsidRDefault="005D125F" w:rsidP="005D125F">
      <w:pPr>
        <w:spacing w:after="0" w:line="240" w:lineRule="auto"/>
        <w:rPr>
          <w:sz w:val="20"/>
          <w:szCs w:val="20"/>
        </w:rPr>
      </w:pPr>
      <w:r w:rsidRPr="005D125F">
        <w:rPr>
          <w:sz w:val="20"/>
          <w:szCs w:val="20"/>
        </w:rPr>
        <w:t xml:space="preserve">                   }</w:t>
      </w:r>
    </w:p>
    <w:p w14:paraId="5851CED4" w14:textId="77777777" w:rsidR="005D125F" w:rsidRPr="005D125F" w:rsidRDefault="005D125F" w:rsidP="005D125F">
      <w:pPr>
        <w:spacing w:after="0" w:line="240" w:lineRule="auto"/>
        <w:rPr>
          <w:sz w:val="20"/>
          <w:szCs w:val="20"/>
        </w:rPr>
      </w:pPr>
      <w:r w:rsidRPr="005D125F">
        <w:rPr>
          <w:sz w:val="20"/>
          <w:szCs w:val="20"/>
        </w:rPr>
        <w:t xml:space="preserve">                 }                                                                </w:t>
      </w:r>
    </w:p>
    <w:p w14:paraId="55788F14" w14:textId="77777777" w:rsidR="005D125F" w:rsidRPr="005D125F" w:rsidRDefault="005D125F" w:rsidP="005D125F">
      <w:pPr>
        <w:spacing w:after="0" w:line="240" w:lineRule="auto"/>
        <w:rPr>
          <w:sz w:val="20"/>
          <w:szCs w:val="20"/>
        </w:rPr>
      </w:pPr>
      <w:r w:rsidRPr="005D125F">
        <w:rPr>
          <w:sz w:val="20"/>
          <w:szCs w:val="20"/>
        </w:rPr>
        <w:t xml:space="preserve">               ]</w:t>
      </w:r>
    </w:p>
    <w:p w14:paraId="0D15D9F8" w14:textId="77777777" w:rsidR="005D125F" w:rsidRPr="005D125F" w:rsidRDefault="005D125F" w:rsidP="005D125F">
      <w:pPr>
        <w:spacing w:after="0" w:line="240" w:lineRule="auto"/>
        <w:rPr>
          <w:sz w:val="20"/>
          <w:szCs w:val="20"/>
        </w:rPr>
      </w:pPr>
      <w:r w:rsidRPr="005D125F">
        <w:rPr>
          <w:sz w:val="20"/>
          <w:szCs w:val="20"/>
        </w:rPr>
        <w:t xml:space="preserve">             }</w:t>
      </w:r>
    </w:p>
    <w:p w14:paraId="1A57C18F" w14:textId="77777777" w:rsidR="005D125F" w:rsidRPr="005D125F" w:rsidRDefault="005D125F" w:rsidP="005D125F">
      <w:pPr>
        <w:spacing w:after="0" w:line="240" w:lineRule="auto"/>
        <w:rPr>
          <w:sz w:val="20"/>
          <w:szCs w:val="20"/>
        </w:rPr>
      </w:pPr>
      <w:r w:rsidRPr="005D125F">
        <w:rPr>
          <w:sz w:val="20"/>
          <w:szCs w:val="20"/>
        </w:rPr>
        <w:t xml:space="preserve">           ]</w:t>
      </w:r>
    </w:p>
    <w:p w14:paraId="33A942D9" w14:textId="77777777" w:rsidR="005D125F" w:rsidRPr="005D125F" w:rsidRDefault="005D125F" w:rsidP="005D125F">
      <w:pPr>
        <w:spacing w:after="0" w:line="240" w:lineRule="auto"/>
        <w:rPr>
          <w:sz w:val="20"/>
          <w:szCs w:val="20"/>
        </w:rPr>
      </w:pPr>
      <w:r w:rsidRPr="005D125F">
        <w:rPr>
          <w:sz w:val="20"/>
          <w:szCs w:val="20"/>
        </w:rPr>
        <w:t xml:space="preserve">         },</w:t>
      </w:r>
    </w:p>
    <w:p w14:paraId="7F7645A3" w14:textId="77777777" w:rsidR="005D125F" w:rsidRPr="005D125F" w:rsidRDefault="005D125F" w:rsidP="005D125F">
      <w:pPr>
        <w:spacing w:after="0" w:line="240" w:lineRule="auto"/>
        <w:rPr>
          <w:sz w:val="20"/>
          <w:szCs w:val="20"/>
        </w:rPr>
      </w:pPr>
      <w:r w:rsidRPr="005D125F">
        <w:rPr>
          <w:sz w:val="20"/>
          <w:szCs w:val="20"/>
        </w:rPr>
        <w:t xml:space="preserve">         {</w:t>
      </w:r>
    </w:p>
    <w:p w14:paraId="775A7100" w14:textId="77777777" w:rsidR="005D125F" w:rsidRPr="005D125F" w:rsidRDefault="005D125F" w:rsidP="005D125F">
      <w:pPr>
        <w:spacing w:after="0" w:line="240" w:lineRule="auto"/>
        <w:rPr>
          <w:sz w:val="20"/>
          <w:szCs w:val="20"/>
        </w:rPr>
      </w:pPr>
      <w:r w:rsidRPr="005D125F">
        <w:rPr>
          <w:sz w:val="20"/>
          <w:szCs w:val="20"/>
        </w:rPr>
        <w:t xml:space="preserve">           "network-types": {</w:t>
      </w:r>
    </w:p>
    <w:p w14:paraId="63AE17B1" w14:textId="77777777" w:rsidR="005D125F" w:rsidRPr="005D125F" w:rsidRDefault="005D125F" w:rsidP="005D125F">
      <w:pPr>
        <w:spacing w:after="0" w:line="240" w:lineRule="auto"/>
        <w:rPr>
          <w:sz w:val="20"/>
          <w:szCs w:val="20"/>
        </w:rPr>
      </w:pPr>
      <w:r w:rsidRPr="005D125F">
        <w:rPr>
          <w:sz w:val="20"/>
          <w:szCs w:val="20"/>
        </w:rPr>
        <w:t xml:space="preserve">             "te-topology": {}</w:t>
      </w:r>
    </w:p>
    <w:p w14:paraId="28CFC389" w14:textId="77777777" w:rsidR="005D125F" w:rsidRPr="005D125F" w:rsidRDefault="005D125F" w:rsidP="005D125F">
      <w:pPr>
        <w:spacing w:after="0" w:line="240" w:lineRule="auto"/>
        <w:rPr>
          <w:sz w:val="20"/>
          <w:szCs w:val="20"/>
        </w:rPr>
      </w:pPr>
      <w:r w:rsidRPr="005D125F">
        <w:rPr>
          <w:sz w:val="20"/>
          <w:szCs w:val="20"/>
        </w:rPr>
        <w:t xml:space="preserve">           },</w:t>
      </w:r>
    </w:p>
    <w:p w14:paraId="458D1744" w14:textId="77777777" w:rsidR="005D125F" w:rsidRPr="005D125F" w:rsidRDefault="005D125F" w:rsidP="005D125F">
      <w:pPr>
        <w:spacing w:after="0" w:line="240" w:lineRule="auto"/>
        <w:rPr>
          <w:sz w:val="20"/>
          <w:szCs w:val="20"/>
        </w:rPr>
      </w:pPr>
      <w:r w:rsidRPr="005D125F">
        <w:rPr>
          <w:sz w:val="20"/>
          <w:szCs w:val="20"/>
        </w:rPr>
        <w:t xml:space="preserve">           "network-id": "abstract3",</w:t>
      </w:r>
    </w:p>
    <w:p w14:paraId="50C263E5" w14:textId="77777777" w:rsidR="005D125F" w:rsidRPr="005D125F" w:rsidRDefault="005D125F" w:rsidP="005D125F">
      <w:pPr>
        <w:spacing w:after="0" w:line="240" w:lineRule="auto"/>
        <w:rPr>
          <w:sz w:val="20"/>
          <w:szCs w:val="20"/>
        </w:rPr>
      </w:pPr>
      <w:r w:rsidRPr="005D125F">
        <w:rPr>
          <w:sz w:val="20"/>
          <w:szCs w:val="20"/>
        </w:rPr>
        <w:t xml:space="preserve">           "provider-id": 201,</w:t>
      </w:r>
    </w:p>
    <w:p w14:paraId="4C7F1A03" w14:textId="77777777" w:rsidR="005D125F" w:rsidRPr="005D125F" w:rsidRDefault="005D125F" w:rsidP="005D125F">
      <w:pPr>
        <w:spacing w:after="0" w:line="240" w:lineRule="auto"/>
        <w:rPr>
          <w:sz w:val="20"/>
          <w:szCs w:val="20"/>
        </w:rPr>
      </w:pPr>
      <w:r w:rsidRPr="005D125F">
        <w:rPr>
          <w:sz w:val="20"/>
          <w:szCs w:val="20"/>
        </w:rPr>
        <w:t xml:space="preserve">           "client-id": 600,</w:t>
      </w:r>
    </w:p>
    <w:p w14:paraId="4315CC6B" w14:textId="77777777" w:rsidR="005D125F" w:rsidRPr="005D125F" w:rsidRDefault="005D125F" w:rsidP="005D125F">
      <w:pPr>
        <w:spacing w:after="0" w:line="240" w:lineRule="auto"/>
        <w:rPr>
          <w:sz w:val="20"/>
          <w:szCs w:val="20"/>
        </w:rPr>
      </w:pPr>
      <w:r w:rsidRPr="005D125F">
        <w:rPr>
          <w:sz w:val="20"/>
          <w:szCs w:val="20"/>
        </w:rPr>
        <w:t xml:space="preserve">           "te-topology-id": "te-topology:abstract3",</w:t>
      </w:r>
    </w:p>
    <w:p w14:paraId="364FEADB" w14:textId="77777777" w:rsidR="005D125F" w:rsidRPr="005D125F" w:rsidRDefault="005D125F" w:rsidP="005D125F">
      <w:pPr>
        <w:spacing w:after="0" w:line="240" w:lineRule="auto"/>
        <w:rPr>
          <w:sz w:val="20"/>
          <w:szCs w:val="20"/>
        </w:rPr>
      </w:pPr>
      <w:r w:rsidRPr="005D125F">
        <w:rPr>
          <w:sz w:val="20"/>
          <w:szCs w:val="20"/>
        </w:rPr>
        <w:t xml:space="preserve">           "node": [</w:t>
      </w:r>
    </w:p>
    <w:p w14:paraId="32F1A010" w14:textId="77777777" w:rsidR="005D125F" w:rsidRPr="005D125F" w:rsidRDefault="005D125F" w:rsidP="005D125F">
      <w:pPr>
        <w:spacing w:after="0" w:line="240" w:lineRule="auto"/>
        <w:rPr>
          <w:sz w:val="20"/>
          <w:szCs w:val="20"/>
        </w:rPr>
      </w:pPr>
      <w:r w:rsidRPr="005D125F">
        <w:rPr>
          <w:sz w:val="20"/>
          <w:szCs w:val="20"/>
        </w:rPr>
        <w:t xml:space="preserve">             {</w:t>
      </w:r>
    </w:p>
    <w:p w14:paraId="7A964ABE" w14:textId="77777777" w:rsidR="005D125F" w:rsidRPr="005D125F" w:rsidRDefault="005D125F" w:rsidP="005D125F">
      <w:pPr>
        <w:spacing w:after="0" w:line="240" w:lineRule="auto"/>
        <w:rPr>
          <w:sz w:val="20"/>
          <w:szCs w:val="20"/>
        </w:rPr>
      </w:pPr>
      <w:r w:rsidRPr="005D125F">
        <w:rPr>
          <w:sz w:val="20"/>
          <w:szCs w:val="20"/>
        </w:rPr>
        <w:t xml:space="preserve">               "node-id": "D3",</w:t>
      </w:r>
    </w:p>
    <w:p w14:paraId="72BE5F6B" w14:textId="77777777" w:rsidR="005D125F" w:rsidRPr="005D125F" w:rsidRDefault="005D125F" w:rsidP="005D125F">
      <w:pPr>
        <w:spacing w:after="0" w:line="240" w:lineRule="auto"/>
        <w:rPr>
          <w:sz w:val="20"/>
          <w:szCs w:val="20"/>
        </w:rPr>
      </w:pPr>
      <w:r w:rsidRPr="005D125F">
        <w:rPr>
          <w:sz w:val="20"/>
          <w:szCs w:val="20"/>
        </w:rPr>
        <w:t xml:space="preserve">               "te-node-id": "3.0.1.1",</w:t>
      </w:r>
    </w:p>
    <w:p w14:paraId="0C5F8A94" w14:textId="77777777" w:rsidR="005D125F" w:rsidRPr="005D125F" w:rsidRDefault="005D125F" w:rsidP="005D125F">
      <w:pPr>
        <w:spacing w:after="0" w:line="240" w:lineRule="auto"/>
        <w:rPr>
          <w:sz w:val="20"/>
          <w:szCs w:val="20"/>
        </w:rPr>
      </w:pPr>
      <w:r w:rsidRPr="005D125F">
        <w:rPr>
          <w:sz w:val="20"/>
          <w:szCs w:val="20"/>
        </w:rPr>
        <w:t xml:space="preserve">               "te": {</w:t>
      </w:r>
    </w:p>
    <w:p w14:paraId="4854093C" w14:textId="77777777" w:rsidR="005D125F" w:rsidRPr="005D125F" w:rsidRDefault="005D125F" w:rsidP="005D125F">
      <w:pPr>
        <w:spacing w:after="0" w:line="240" w:lineRule="auto"/>
        <w:rPr>
          <w:sz w:val="20"/>
          <w:szCs w:val="20"/>
        </w:rPr>
      </w:pPr>
      <w:r w:rsidRPr="005D125F">
        <w:rPr>
          <w:sz w:val="20"/>
          <w:szCs w:val="20"/>
        </w:rPr>
        <w:t xml:space="preserve">                 "te-node-attributes": {</w:t>
      </w:r>
    </w:p>
    <w:p w14:paraId="5AF328D9" w14:textId="77777777" w:rsidR="005D125F" w:rsidRPr="005D125F" w:rsidRDefault="005D125F" w:rsidP="005D125F">
      <w:pPr>
        <w:spacing w:after="0" w:line="240" w:lineRule="auto"/>
        <w:rPr>
          <w:sz w:val="20"/>
          <w:szCs w:val="20"/>
        </w:rPr>
      </w:pPr>
      <w:r w:rsidRPr="005D125F">
        <w:rPr>
          <w:sz w:val="20"/>
          <w:szCs w:val="20"/>
        </w:rPr>
        <w:t xml:space="preserve">                   "domain-id" : 3,</w:t>
      </w:r>
    </w:p>
    <w:p w14:paraId="3D72F5CF" w14:textId="77777777" w:rsidR="005D125F" w:rsidRPr="005D125F" w:rsidRDefault="005D125F" w:rsidP="005D125F">
      <w:pPr>
        <w:spacing w:after="0" w:line="240" w:lineRule="auto"/>
        <w:rPr>
          <w:sz w:val="20"/>
          <w:szCs w:val="20"/>
        </w:rPr>
      </w:pPr>
      <w:r w:rsidRPr="005D125F">
        <w:rPr>
          <w:sz w:val="20"/>
          <w:szCs w:val="20"/>
        </w:rPr>
        <w:t xml:space="preserve">                   "is-abstract": [null],</w:t>
      </w:r>
    </w:p>
    <w:p w14:paraId="7E4CCC07" w14:textId="77777777" w:rsidR="005D125F" w:rsidRPr="005D125F" w:rsidRDefault="005D125F" w:rsidP="005D125F">
      <w:pPr>
        <w:spacing w:after="0" w:line="240" w:lineRule="auto"/>
        <w:rPr>
          <w:sz w:val="20"/>
          <w:szCs w:val="20"/>
        </w:rPr>
      </w:pPr>
      <w:r w:rsidRPr="005D125F">
        <w:rPr>
          <w:sz w:val="20"/>
          <w:szCs w:val="20"/>
        </w:rPr>
        <w:t xml:space="preserve">                   "connectivity-matrices": {</w:t>
      </w:r>
    </w:p>
    <w:p w14:paraId="633C33D5" w14:textId="77777777" w:rsidR="005D125F" w:rsidRPr="005D125F" w:rsidRDefault="005D125F" w:rsidP="005D125F">
      <w:pPr>
        <w:spacing w:after="0" w:line="240" w:lineRule="auto"/>
        <w:rPr>
          <w:sz w:val="20"/>
          <w:szCs w:val="20"/>
        </w:rPr>
      </w:pPr>
      <w:r w:rsidRPr="005D125F">
        <w:rPr>
          <w:sz w:val="20"/>
          <w:szCs w:val="20"/>
        </w:rPr>
        <w:t xml:space="preserve">                     "is-allowed": true,</w:t>
      </w:r>
    </w:p>
    <w:p w14:paraId="179D65FF" w14:textId="77777777" w:rsidR="005D125F" w:rsidRPr="005D125F" w:rsidRDefault="005D125F" w:rsidP="005D125F">
      <w:pPr>
        <w:spacing w:after="0" w:line="240" w:lineRule="auto"/>
        <w:rPr>
          <w:sz w:val="20"/>
          <w:szCs w:val="20"/>
        </w:rPr>
      </w:pPr>
      <w:r w:rsidRPr="005D125F">
        <w:rPr>
          <w:sz w:val="20"/>
          <w:szCs w:val="20"/>
        </w:rPr>
        <w:t xml:space="preserve">                     "path-constraints": {</w:t>
      </w:r>
    </w:p>
    <w:p w14:paraId="0C5EA588" w14:textId="77777777" w:rsidR="005D125F" w:rsidRPr="005D125F" w:rsidRDefault="005D125F" w:rsidP="005D125F">
      <w:pPr>
        <w:spacing w:after="0" w:line="240" w:lineRule="auto"/>
        <w:rPr>
          <w:sz w:val="20"/>
          <w:szCs w:val="20"/>
        </w:rPr>
      </w:pPr>
      <w:r w:rsidRPr="005D125F">
        <w:rPr>
          <w:sz w:val="20"/>
          <w:szCs w:val="20"/>
        </w:rPr>
        <w:t xml:space="preserve">                       "bandwidth-generic": {</w:t>
      </w:r>
    </w:p>
    <w:p w14:paraId="2601073C" w14:textId="77777777" w:rsidR="005D125F" w:rsidRPr="005D125F" w:rsidRDefault="005D125F" w:rsidP="005D125F">
      <w:pPr>
        <w:spacing w:after="0" w:line="240" w:lineRule="auto"/>
        <w:rPr>
          <w:sz w:val="20"/>
          <w:szCs w:val="20"/>
        </w:rPr>
      </w:pPr>
      <w:r w:rsidRPr="005D125F">
        <w:rPr>
          <w:sz w:val="20"/>
          <w:szCs w:val="20"/>
        </w:rPr>
        <w:t xml:space="preserve">                         "te-bandwidth": {</w:t>
      </w:r>
    </w:p>
    <w:p w14:paraId="107F3E73" w14:textId="77777777" w:rsidR="005D125F" w:rsidRPr="005D125F" w:rsidRDefault="005D125F" w:rsidP="005D125F">
      <w:pPr>
        <w:spacing w:after="0" w:line="240" w:lineRule="auto"/>
        <w:rPr>
          <w:sz w:val="20"/>
          <w:szCs w:val="20"/>
        </w:rPr>
      </w:pPr>
      <w:r w:rsidRPr="005D125F">
        <w:rPr>
          <w:sz w:val="20"/>
          <w:szCs w:val="20"/>
        </w:rPr>
        <w:t xml:space="preserve">                           "generic": [</w:t>
      </w:r>
    </w:p>
    <w:p w14:paraId="7C8B7759" w14:textId="77777777" w:rsidR="005D125F" w:rsidRPr="005D125F" w:rsidRDefault="005D125F" w:rsidP="005D125F">
      <w:pPr>
        <w:spacing w:after="0" w:line="240" w:lineRule="auto"/>
        <w:rPr>
          <w:sz w:val="20"/>
          <w:szCs w:val="20"/>
        </w:rPr>
      </w:pPr>
      <w:r w:rsidRPr="005D125F">
        <w:rPr>
          <w:sz w:val="20"/>
          <w:szCs w:val="20"/>
        </w:rPr>
        <w:t xml:space="preserve">                             {</w:t>
      </w:r>
    </w:p>
    <w:p w14:paraId="0D6E8CAB" w14:textId="77777777" w:rsidR="005D125F" w:rsidRPr="005D125F" w:rsidRDefault="005D125F" w:rsidP="005D125F">
      <w:pPr>
        <w:spacing w:after="0" w:line="240" w:lineRule="auto"/>
        <w:rPr>
          <w:sz w:val="20"/>
          <w:szCs w:val="20"/>
        </w:rPr>
      </w:pPr>
      <w:r w:rsidRPr="005D125F">
        <w:rPr>
          <w:sz w:val="20"/>
          <w:szCs w:val="20"/>
        </w:rPr>
        <w:t xml:space="preserve">                               "generic": "0x1p10",</w:t>
      </w:r>
    </w:p>
    <w:p w14:paraId="65172EFF" w14:textId="77777777" w:rsidR="005D125F" w:rsidRPr="005D125F" w:rsidRDefault="005D125F" w:rsidP="005D125F">
      <w:pPr>
        <w:spacing w:after="0" w:line="240" w:lineRule="auto"/>
        <w:rPr>
          <w:sz w:val="20"/>
          <w:szCs w:val="20"/>
        </w:rPr>
      </w:pPr>
      <w:r w:rsidRPr="005D125F">
        <w:rPr>
          <w:sz w:val="20"/>
          <w:szCs w:val="20"/>
        </w:rPr>
        <w:t xml:space="preserve">                             }</w:t>
      </w:r>
    </w:p>
    <w:p w14:paraId="4572D34A" w14:textId="77777777" w:rsidR="005D125F" w:rsidRPr="005D125F" w:rsidRDefault="005D125F" w:rsidP="005D125F">
      <w:pPr>
        <w:spacing w:after="0" w:line="240" w:lineRule="auto"/>
        <w:rPr>
          <w:sz w:val="20"/>
          <w:szCs w:val="20"/>
        </w:rPr>
      </w:pPr>
      <w:r w:rsidRPr="005D125F">
        <w:rPr>
          <w:sz w:val="20"/>
          <w:szCs w:val="20"/>
        </w:rPr>
        <w:t xml:space="preserve">                           ]</w:t>
      </w:r>
    </w:p>
    <w:p w14:paraId="612091E0" w14:textId="77777777" w:rsidR="005D125F" w:rsidRPr="005D125F" w:rsidRDefault="005D125F" w:rsidP="005D125F">
      <w:pPr>
        <w:spacing w:after="0" w:line="240" w:lineRule="auto"/>
        <w:rPr>
          <w:sz w:val="20"/>
          <w:szCs w:val="20"/>
        </w:rPr>
      </w:pPr>
      <w:r w:rsidRPr="005D125F">
        <w:rPr>
          <w:sz w:val="20"/>
          <w:szCs w:val="20"/>
        </w:rPr>
        <w:t xml:space="preserve">                         }</w:t>
      </w:r>
    </w:p>
    <w:p w14:paraId="39892FF8" w14:textId="77777777" w:rsidR="005D125F" w:rsidRPr="005D125F" w:rsidRDefault="005D125F" w:rsidP="005D125F">
      <w:pPr>
        <w:spacing w:after="0" w:line="240" w:lineRule="auto"/>
        <w:rPr>
          <w:sz w:val="20"/>
          <w:szCs w:val="20"/>
        </w:rPr>
      </w:pPr>
      <w:r w:rsidRPr="005D125F">
        <w:rPr>
          <w:sz w:val="20"/>
          <w:szCs w:val="20"/>
        </w:rPr>
        <w:t xml:space="preserve">                       }</w:t>
      </w:r>
    </w:p>
    <w:p w14:paraId="5F01FEA8" w14:textId="77777777" w:rsidR="005D125F" w:rsidRPr="005D125F" w:rsidRDefault="005D125F" w:rsidP="005D125F">
      <w:pPr>
        <w:spacing w:after="0" w:line="240" w:lineRule="auto"/>
        <w:rPr>
          <w:sz w:val="20"/>
          <w:szCs w:val="20"/>
        </w:rPr>
      </w:pPr>
      <w:r w:rsidRPr="005D125F">
        <w:rPr>
          <w:sz w:val="20"/>
          <w:szCs w:val="20"/>
        </w:rPr>
        <w:t xml:space="preserve">                     },</w:t>
      </w:r>
    </w:p>
    <w:p w14:paraId="6A934A65" w14:textId="77777777" w:rsidR="005D125F" w:rsidRPr="005D125F" w:rsidRDefault="005D125F" w:rsidP="005D125F">
      <w:pPr>
        <w:spacing w:after="0" w:line="240" w:lineRule="auto"/>
        <w:rPr>
          <w:sz w:val="20"/>
          <w:szCs w:val="20"/>
        </w:rPr>
      </w:pPr>
      <w:r w:rsidRPr="005D125F">
        <w:rPr>
          <w:sz w:val="20"/>
          <w:szCs w:val="20"/>
        </w:rPr>
        <w:t xml:space="preserve">                     "connectivity-matrix": [</w:t>
      </w:r>
    </w:p>
    <w:p w14:paraId="2F99FCF4" w14:textId="77777777" w:rsidR="005D125F" w:rsidRPr="005D125F" w:rsidRDefault="005D125F" w:rsidP="005D125F">
      <w:pPr>
        <w:spacing w:after="0" w:line="240" w:lineRule="auto"/>
        <w:rPr>
          <w:sz w:val="20"/>
          <w:szCs w:val="20"/>
        </w:rPr>
      </w:pPr>
      <w:r w:rsidRPr="005D125F">
        <w:rPr>
          <w:sz w:val="20"/>
          <w:szCs w:val="20"/>
        </w:rPr>
        <w:t xml:space="preserve">                       {</w:t>
      </w:r>
    </w:p>
    <w:p w14:paraId="4189E492" w14:textId="77777777" w:rsidR="005D125F" w:rsidRPr="005D125F" w:rsidRDefault="005D125F" w:rsidP="005D125F">
      <w:pPr>
        <w:spacing w:after="0" w:line="240" w:lineRule="auto"/>
        <w:rPr>
          <w:sz w:val="20"/>
          <w:szCs w:val="20"/>
        </w:rPr>
      </w:pPr>
      <w:r w:rsidRPr="005D125F">
        <w:rPr>
          <w:sz w:val="20"/>
          <w:szCs w:val="20"/>
        </w:rPr>
        <w:t xml:space="preserve">                         "id": 107,</w:t>
      </w:r>
    </w:p>
    <w:p w14:paraId="62129D43" w14:textId="77777777" w:rsidR="005D125F" w:rsidRPr="005D125F" w:rsidRDefault="005D125F" w:rsidP="005D125F">
      <w:pPr>
        <w:spacing w:after="0" w:line="240" w:lineRule="auto"/>
        <w:rPr>
          <w:sz w:val="20"/>
          <w:szCs w:val="20"/>
        </w:rPr>
      </w:pPr>
      <w:r w:rsidRPr="005D125F">
        <w:rPr>
          <w:sz w:val="20"/>
          <w:szCs w:val="20"/>
        </w:rPr>
        <w:t xml:space="preserve">                         "from": "1-0-1",</w:t>
      </w:r>
    </w:p>
    <w:p w14:paraId="7F280693" w14:textId="77777777" w:rsidR="005D125F" w:rsidRPr="005D125F" w:rsidRDefault="005D125F" w:rsidP="005D125F">
      <w:pPr>
        <w:spacing w:after="0" w:line="240" w:lineRule="auto"/>
        <w:rPr>
          <w:sz w:val="20"/>
          <w:szCs w:val="20"/>
        </w:rPr>
      </w:pPr>
      <w:r w:rsidRPr="005D125F">
        <w:rPr>
          <w:sz w:val="20"/>
          <w:szCs w:val="20"/>
        </w:rPr>
        <w:t xml:space="preserve">                         "to": "7-7-0"</w:t>
      </w:r>
    </w:p>
    <w:p w14:paraId="3D91438B" w14:textId="77777777" w:rsidR="005D125F" w:rsidRPr="005D125F" w:rsidRDefault="005D125F" w:rsidP="005D125F">
      <w:pPr>
        <w:spacing w:after="0" w:line="240" w:lineRule="auto"/>
        <w:rPr>
          <w:sz w:val="20"/>
          <w:szCs w:val="20"/>
        </w:rPr>
      </w:pPr>
      <w:r w:rsidRPr="005D125F">
        <w:rPr>
          <w:sz w:val="20"/>
          <w:szCs w:val="20"/>
        </w:rPr>
        <w:t xml:space="preserve">                       },</w:t>
      </w:r>
    </w:p>
    <w:p w14:paraId="08D8F501" w14:textId="77777777" w:rsidR="005D125F" w:rsidRPr="005D125F" w:rsidRDefault="005D125F" w:rsidP="005D125F">
      <w:pPr>
        <w:spacing w:after="0" w:line="240" w:lineRule="auto"/>
        <w:rPr>
          <w:sz w:val="20"/>
          <w:szCs w:val="20"/>
        </w:rPr>
      </w:pPr>
      <w:r w:rsidRPr="005D125F">
        <w:rPr>
          <w:sz w:val="20"/>
          <w:szCs w:val="20"/>
        </w:rPr>
        <w:t xml:space="preserve">                       {</w:t>
      </w:r>
    </w:p>
    <w:p w14:paraId="063BE21C" w14:textId="77777777" w:rsidR="005D125F" w:rsidRPr="005D125F" w:rsidRDefault="005D125F" w:rsidP="005D125F">
      <w:pPr>
        <w:spacing w:after="0" w:line="240" w:lineRule="auto"/>
        <w:rPr>
          <w:sz w:val="20"/>
          <w:szCs w:val="20"/>
        </w:rPr>
      </w:pPr>
      <w:r w:rsidRPr="005D125F">
        <w:rPr>
          <w:sz w:val="20"/>
          <w:szCs w:val="20"/>
        </w:rPr>
        <w:t xml:space="preserve">                         "id": 308,</w:t>
      </w:r>
    </w:p>
    <w:p w14:paraId="425E0F3C" w14:textId="77777777" w:rsidR="005D125F" w:rsidRPr="005D125F" w:rsidRDefault="005D125F" w:rsidP="005D125F">
      <w:pPr>
        <w:spacing w:after="0" w:line="240" w:lineRule="auto"/>
        <w:rPr>
          <w:sz w:val="20"/>
          <w:szCs w:val="20"/>
        </w:rPr>
      </w:pPr>
      <w:r w:rsidRPr="005D125F">
        <w:rPr>
          <w:sz w:val="20"/>
          <w:szCs w:val="20"/>
        </w:rPr>
        <w:t xml:space="preserve">                         "from": "3-0-3",</w:t>
      </w:r>
    </w:p>
    <w:p w14:paraId="2D7B3A14" w14:textId="77777777" w:rsidR="005D125F" w:rsidRPr="005D125F" w:rsidRDefault="005D125F" w:rsidP="005D125F">
      <w:pPr>
        <w:spacing w:after="0" w:line="240" w:lineRule="auto"/>
        <w:rPr>
          <w:sz w:val="20"/>
          <w:szCs w:val="20"/>
        </w:rPr>
      </w:pPr>
      <w:r w:rsidRPr="005D125F">
        <w:rPr>
          <w:sz w:val="20"/>
          <w:szCs w:val="20"/>
        </w:rPr>
        <w:t xml:space="preserve">                         "to": "8-8-0"</w:t>
      </w:r>
    </w:p>
    <w:p w14:paraId="6B6FDD77" w14:textId="77777777" w:rsidR="005D125F" w:rsidRPr="005D125F" w:rsidRDefault="005D125F" w:rsidP="005D125F">
      <w:pPr>
        <w:spacing w:after="0" w:line="240" w:lineRule="auto"/>
        <w:rPr>
          <w:sz w:val="20"/>
          <w:szCs w:val="20"/>
        </w:rPr>
      </w:pPr>
      <w:r w:rsidRPr="005D125F">
        <w:rPr>
          <w:sz w:val="20"/>
          <w:szCs w:val="20"/>
        </w:rPr>
        <w:t xml:space="preserve">                       },</w:t>
      </w:r>
    </w:p>
    <w:p w14:paraId="3D901405" w14:textId="77777777" w:rsidR="005D125F" w:rsidRPr="005D125F" w:rsidRDefault="005D125F" w:rsidP="005D125F">
      <w:pPr>
        <w:spacing w:after="0" w:line="240" w:lineRule="auto"/>
        <w:rPr>
          <w:sz w:val="20"/>
          <w:szCs w:val="20"/>
        </w:rPr>
      </w:pPr>
      <w:r w:rsidRPr="005D125F">
        <w:rPr>
          <w:sz w:val="20"/>
          <w:szCs w:val="20"/>
        </w:rPr>
        <w:t xml:space="preserve">                     ]</w:t>
      </w:r>
    </w:p>
    <w:p w14:paraId="5B5CCBF9" w14:textId="77777777" w:rsidR="005D125F" w:rsidRPr="005D125F" w:rsidRDefault="005D125F" w:rsidP="005D125F">
      <w:pPr>
        <w:spacing w:after="0" w:line="240" w:lineRule="auto"/>
        <w:rPr>
          <w:sz w:val="20"/>
          <w:szCs w:val="20"/>
        </w:rPr>
      </w:pPr>
      <w:r w:rsidRPr="005D125F">
        <w:rPr>
          <w:sz w:val="20"/>
          <w:szCs w:val="20"/>
        </w:rPr>
        <w:t xml:space="preserve">                   }</w:t>
      </w:r>
    </w:p>
    <w:p w14:paraId="1209E63A" w14:textId="77777777" w:rsidR="005D125F" w:rsidRPr="005D125F" w:rsidRDefault="005D125F" w:rsidP="005D125F">
      <w:pPr>
        <w:spacing w:after="0" w:line="240" w:lineRule="auto"/>
        <w:rPr>
          <w:sz w:val="20"/>
          <w:szCs w:val="20"/>
        </w:rPr>
      </w:pPr>
      <w:r w:rsidRPr="005D125F">
        <w:rPr>
          <w:sz w:val="20"/>
          <w:szCs w:val="20"/>
        </w:rPr>
        <w:t xml:space="preserve">                 }</w:t>
      </w:r>
    </w:p>
    <w:p w14:paraId="20D1FF96" w14:textId="77777777" w:rsidR="005D125F" w:rsidRPr="005D125F" w:rsidRDefault="005D125F" w:rsidP="005D125F">
      <w:pPr>
        <w:spacing w:after="0" w:line="240" w:lineRule="auto"/>
        <w:rPr>
          <w:sz w:val="20"/>
          <w:szCs w:val="20"/>
        </w:rPr>
      </w:pPr>
      <w:r w:rsidRPr="005D125F">
        <w:rPr>
          <w:sz w:val="20"/>
          <w:szCs w:val="20"/>
        </w:rPr>
        <w:t xml:space="preserve">               },</w:t>
      </w:r>
    </w:p>
    <w:p w14:paraId="3346E008" w14:textId="77777777" w:rsidR="005D125F" w:rsidRPr="005D125F" w:rsidRDefault="005D125F" w:rsidP="005D125F">
      <w:pPr>
        <w:spacing w:after="0" w:line="240" w:lineRule="auto"/>
        <w:rPr>
          <w:sz w:val="20"/>
          <w:szCs w:val="20"/>
        </w:rPr>
      </w:pPr>
      <w:r w:rsidRPr="005D125F">
        <w:rPr>
          <w:sz w:val="20"/>
          <w:szCs w:val="20"/>
        </w:rPr>
        <w:t xml:space="preserve">               "termination-point": [</w:t>
      </w:r>
    </w:p>
    <w:p w14:paraId="410D51C5" w14:textId="77777777" w:rsidR="005D125F" w:rsidRPr="005D125F" w:rsidRDefault="005D125F" w:rsidP="005D125F">
      <w:pPr>
        <w:spacing w:after="0" w:line="240" w:lineRule="auto"/>
        <w:rPr>
          <w:sz w:val="20"/>
          <w:szCs w:val="20"/>
        </w:rPr>
      </w:pPr>
      <w:r w:rsidRPr="005D125F">
        <w:rPr>
          <w:sz w:val="20"/>
          <w:szCs w:val="20"/>
        </w:rPr>
        <w:t xml:space="preserve">                 {</w:t>
      </w:r>
    </w:p>
    <w:p w14:paraId="3706DB9E" w14:textId="77777777" w:rsidR="005D125F" w:rsidRPr="005D125F" w:rsidRDefault="005D125F" w:rsidP="005D125F">
      <w:pPr>
        <w:spacing w:after="0" w:line="240" w:lineRule="auto"/>
        <w:rPr>
          <w:sz w:val="20"/>
          <w:szCs w:val="20"/>
        </w:rPr>
      </w:pPr>
      <w:r w:rsidRPr="005D125F">
        <w:rPr>
          <w:sz w:val="20"/>
          <w:szCs w:val="20"/>
        </w:rPr>
        <w:t xml:space="preserve">                   "tp-id": "1-0-1",</w:t>
      </w:r>
    </w:p>
    <w:p w14:paraId="1D240934" w14:textId="77777777" w:rsidR="005D125F" w:rsidRPr="005D125F" w:rsidRDefault="005D125F" w:rsidP="005D125F">
      <w:pPr>
        <w:spacing w:after="0" w:line="240" w:lineRule="auto"/>
        <w:rPr>
          <w:sz w:val="20"/>
          <w:szCs w:val="20"/>
        </w:rPr>
      </w:pPr>
      <w:r w:rsidRPr="005D125F">
        <w:rPr>
          <w:sz w:val="20"/>
          <w:szCs w:val="20"/>
        </w:rPr>
        <w:t xml:space="preserve">                   "te-tp-id": 10001,</w:t>
      </w:r>
    </w:p>
    <w:p w14:paraId="0A81CA57" w14:textId="77777777" w:rsidR="005D125F" w:rsidRPr="005D125F" w:rsidRDefault="005D125F" w:rsidP="005D125F">
      <w:pPr>
        <w:spacing w:after="0" w:line="240" w:lineRule="auto"/>
        <w:rPr>
          <w:sz w:val="20"/>
          <w:szCs w:val="20"/>
        </w:rPr>
      </w:pPr>
      <w:r w:rsidRPr="005D125F">
        <w:rPr>
          <w:sz w:val="20"/>
          <w:szCs w:val="20"/>
        </w:rPr>
        <w:t xml:space="preserve">                   "te": {</w:t>
      </w:r>
    </w:p>
    <w:p w14:paraId="303C12CB" w14:textId="77777777" w:rsidR="005D125F" w:rsidRPr="005D125F" w:rsidRDefault="005D125F" w:rsidP="005D125F">
      <w:pPr>
        <w:spacing w:after="0" w:line="240" w:lineRule="auto"/>
        <w:rPr>
          <w:sz w:val="20"/>
          <w:szCs w:val="20"/>
        </w:rPr>
      </w:pPr>
      <w:r w:rsidRPr="005D125F">
        <w:rPr>
          <w:sz w:val="20"/>
          <w:szCs w:val="20"/>
        </w:rPr>
        <w:t xml:space="preserve">                     "interface-switching-capability": [</w:t>
      </w:r>
    </w:p>
    <w:p w14:paraId="0BA9CF84" w14:textId="77777777" w:rsidR="005D125F" w:rsidRPr="005D125F" w:rsidRDefault="005D125F" w:rsidP="005D125F">
      <w:pPr>
        <w:spacing w:after="0" w:line="240" w:lineRule="auto"/>
        <w:rPr>
          <w:sz w:val="20"/>
          <w:szCs w:val="20"/>
        </w:rPr>
      </w:pPr>
      <w:r w:rsidRPr="005D125F">
        <w:rPr>
          <w:sz w:val="20"/>
          <w:szCs w:val="20"/>
        </w:rPr>
        <w:t xml:space="preserve">                       {</w:t>
      </w:r>
    </w:p>
    <w:p w14:paraId="0C8A9F4C" w14:textId="77777777" w:rsidR="005D125F" w:rsidRPr="005D125F" w:rsidRDefault="005D125F" w:rsidP="005D125F">
      <w:pPr>
        <w:spacing w:after="0" w:line="240" w:lineRule="auto"/>
        <w:rPr>
          <w:sz w:val="20"/>
          <w:szCs w:val="20"/>
        </w:rPr>
      </w:pPr>
      <w:r w:rsidRPr="005D125F">
        <w:rPr>
          <w:sz w:val="20"/>
          <w:szCs w:val="20"/>
        </w:rPr>
        <w:t xml:space="preserve">                         "switching-capability": "switching-otn",</w:t>
      </w:r>
    </w:p>
    <w:p w14:paraId="3D0DDDC2" w14:textId="77777777" w:rsidR="005D125F" w:rsidRPr="005D125F" w:rsidRDefault="005D125F" w:rsidP="005D125F">
      <w:pPr>
        <w:spacing w:after="0" w:line="240" w:lineRule="auto"/>
        <w:rPr>
          <w:sz w:val="20"/>
          <w:szCs w:val="20"/>
        </w:rPr>
      </w:pPr>
      <w:r w:rsidRPr="005D125F">
        <w:rPr>
          <w:sz w:val="20"/>
          <w:szCs w:val="20"/>
        </w:rPr>
        <w:t xml:space="preserve">                         "encoding": "lsp-encoding-oduk"</w:t>
      </w:r>
    </w:p>
    <w:p w14:paraId="58012953" w14:textId="77777777" w:rsidR="005D125F" w:rsidRPr="005D125F" w:rsidRDefault="005D125F" w:rsidP="005D125F">
      <w:pPr>
        <w:spacing w:after="0" w:line="240" w:lineRule="auto"/>
        <w:rPr>
          <w:sz w:val="20"/>
          <w:szCs w:val="20"/>
        </w:rPr>
      </w:pPr>
      <w:r w:rsidRPr="005D125F">
        <w:rPr>
          <w:sz w:val="20"/>
          <w:szCs w:val="20"/>
        </w:rPr>
        <w:t xml:space="preserve">                         }</w:t>
      </w:r>
    </w:p>
    <w:p w14:paraId="3F9B4ACA" w14:textId="77777777" w:rsidR="005D125F" w:rsidRPr="005D125F" w:rsidRDefault="005D125F" w:rsidP="005D125F">
      <w:pPr>
        <w:spacing w:after="0" w:line="240" w:lineRule="auto"/>
        <w:rPr>
          <w:sz w:val="20"/>
          <w:szCs w:val="20"/>
        </w:rPr>
      </w:pPr>
      <w:r w:rsidRPr="005D125F">
        <w:rPr>
          <w:sz w:val="20"/>
          <w:szCs w:val="20"/>
        </w:rPr>
        <w:t xml:space="preserve">                     ]</w:t>
      </w:r>
    </w:p>
    <w:p w14:paraId="439107F7" w14:textId="77777777" w:rsidR="005D125F" w:rsidRPr="005D125F" w:rsidRDefault="005D125F" w:rsidP="005D125F">
      <w:pPr>
        <w:spacing w:after="0" w:line="240" w:lineRule="auto"/>
        <w:rPr>
          <w:sz w:val="20"/>
          <w:szCs w:val="20"/>
        </w:rPr>
      </w:pPr>
      <w:r w:rsidRPr="005D125F">
        <w:rPr>
          <w:sz w:val="20"/>
          <w:szCs w:val="20"/>
        </w:rPr>
        <w:t xml:space="preserve">                   }</w:t>
      </w:r>
    </w:p>
    <w:p w14:paraId="2DEB6DBE" w14:textId="77777777" w:rsidR="005D125F" w:rsidRPr="005D125F" w:rsidRDefault="005D125F" w:rsidP="005D125F">
      <w:pPr>
        <w:spacing w:after="0" w:line="240" w:lineRule="auto"/>
        <w:rPr>
          <w:sz w:val="20"/>
          <w:szCs w:val="20"/>
        </w:rPr>
      </w:pPr>
      <w:r w:rsidRPr="005D125F">
        <w:rPr>
          <w:sz w:val="20"/>
          <w:szCs w:val="20"/>
        </w:rPr>
        <w:t xml:space="preserve">                 },</w:t>
      </w:r>
    </w:p>
    <w:p w14:paraId="3BDDD1CA" w14:textId="77777777" w:rsidR="005D125F" w:rsidRPr="005D125F" w:rsidRDefault="005D125F" w:rsidP="005D125F">
      <w:pPr>
        <w:spacing w:after="0" w:line="240" w:lineRule="auto"/>
        <w:rPr>
          <w:sz w:val="20"/>
          <w:szCs w:val="20"/>
        </w:rPr>
      </w:pPr>
      <w:r w:rsidRPr="005D125F">
        <w:rPr>
          <w:sz w:val="20"/>
          <w:szCs w:val="20"/>
        </w:rPr>
        <w:t xml:space="preserve">                 {</w:t>
      </w:r>
    </w:p>
    <w:p w14:paraId="47C5FBF6" w14:textId="77777777" w:rsidR="005D125F" w:rsidRPr="005D125F" w:rsidRDefault="005D125F" w:rsidP="005D125F">
      <w:pPr>
        <w:spacing w:after="0" w:line="240" w:lineRule="auto"/>
        <w:rPr>
          <w:sz w:val="20"/>
          <w:szCs w:val="20"/>
        </w:rPr>
      </w:pPr>
      <w:r w:rsidRPr="005D125F">
        <w:rPr>
          <w:sz w:val="20"/>
          <w:szCs w:val="20"/>
        </w:rPr>
        <w:t xml:space="preserve">                   "tp-id": "1-1-0",</w:t>
      </w:r>
    </w:p>
    <w:p w14:paraId="115FF472" w14:textId="77777777" w:rsidR="005D125F" w:rsidRPr="005D125F" w:rsidRDefault="005D125F" w:rsidP="005D125F">
      <w:pPr>
        <w:spacing w:after="0" w:line="240" w:lineRule="auto"/>
        <w:rPr>
          <w:sz w:val="20"/>
          <w:szCs w:val="20"/>
        </w:rPr>
      </w:pPr>
      <w:r w:rsidRPr="005D125F">
        <w:rPr>
          <w:sz w:val="20"/>
          <w:szCs w:val="20"/>
        </w:rPr>
        <w:t xml:space="preserve">                   "te-tp-id": 10100,</w:t>
      </w:r>
    </w:p>
    <w:p w14:paraId="2931785B" w14:textId="77777777" w:rsidR="005D125F" w:rsidRPr="005D125F" w:rsidRDefault="005D125F" w:rsidP="005D125F">
      <w:pPr>
        <w:spacing w:after="0" w:line="240" w:lineRule="auto"/>
        <w:rPr>
          <w:sz w:val="20"/>
          <w:szCs w:val="20"/>
        </w:rPr>
      </w:pPr>
      <w:r w:rsidRPr="005D125F">
        <w:rPr>
          <w:sz w:val="20"/>
          <w:szCs w:val="20"/>
        </w:rPr>
        <w:t xml:space="preserve">                   "te": {</w:t>
      </w:r>
    </w:p>
    <w:p w14:paraId="69E304B6" w14:textId="77777777" w:rsidR="005D125F" w:rsidRPr="005D125F" w:rsidRDefault="005D125F" w:rsidP="005D125F">
      <w:pPr>
        <w:spacing w:after="0" w:line="240" w:lineRule="auto"/>
        <w:rPr>
          <w:sz w:val="20"/>
          <w:szCs w:val="20"/>
        </w:rPr>
      </w:pPr>
      <w:r w:rsidRPr="005D125F">
        <w:rPr>
          <w:sz w:val="20"/>
          <w:szCs w:val="20"/>
        </w:rPr>
        <w:t xml:space="preserve">                     "interface-switching-capability": [</w:t>
      </w:r>
    </w:p>
    <w:p w14:paraId="4538A929" w14:textId="77777777" w:rsidR="005D125F" w:rsidRPr="005D125F" w:rsidRDefault="005D125F" w:rsidP="005D125F">
      <w:pPr>
        <w:spacing w:after="0" w:line="240" w:lineRule="auto"/>
        <w:rPr>
          <w:sz w:val="20"/>
          <w:szCs w:val="20"/>
        </w:rPr>
      </w:pPr>
      <w:r w:rsidRPr="005D125F">
        <w:rPr>
          <w:sz w:val="20"/>
          <w:szCs w:val="20"/>
        </w:rPr>
        <w:t xml:space="preserve">                       {</w:t>
      </w:r>
    </w:p>
    <w:p w14:paraId="29BE6B14" w14:textId="77777777" w:rsidR="005D125F" w:rsidRPr="005D125F" w:rsidRDefault="005D125F" w:rsidP="005D125F">
      <w:pPr>
        <w:spacing w:after="0" w:line="240" w:lineRule="auto"/>
        <w:rPr>
          <w:sz w:val="20"/>
          <w:szCs w:val="20"/>
        </w:rPr>
      </w:pPr>
      <w:r w:rsidRPr="005D125F">
        <w:rPr>
          <w:sz w:val="20"/>
          <w:szCs w:val="20"/>
        </w:rPr>
        <w:t xml:space="preserve">                         "switching-capability": "switching-otn",</w:t>
      </w:r>
    </w:p>
    <w:p w14:paraId="091EA84C" w14:textId="77777777" w:rsidR="005D125F" w:rsidRPr="005D125F" w:rsidRDefault="005D125F" w:rsidP="005D125F">
      <w:pPr>
        <w:spacing w:after="0" w:line="240" w:lineRule="auto"/>
        <w:rPr>
          <w:sz w:val="20"/>
          <w:szCs w:val="20"/>
        </w:rPr>
      </w:pPr>
      <w:r w:rsidRPr="005D125F">
        <w:rPr>
          <w:sz w:val="20"/>
          <w:szCs w:val="20"/>
        </w:rPr>
        <w:t xml:space="preserve">                           "encoding": "lsp-encoding-oduk"</w:t>
      </w:r>
    </w:p>
    <w:p w14:paraId="782B30C4" w14:textId="77777777" w:rsidR="005D125F" w:rsidRPr="005D125F" w:rsidRDefault="005D125F" w:rsidP="005D125F">
      <w:pPr>
        <w:spacing w:after="0" w:line="240" w:lineRule="auto"/>
        <w:rPr>
          <w:sz w:val="20"/>
          <w:szCs w:val="20"/>
        </w:rPr>
      </w:pPr>
      <w:r w:rsidRPr="005D125F">
        <w:rPr>
          <w:sz w:val="20"/>
          <w:szCs w:val="20"/>
        </w:rPr>
        <w:t xml:space="preserve">                       }</w:t>
      </w:r>
    </w:p>
    <w:p w14:paraId="2BFAC225" w14:textId="77777777" w:rsidR="005D125F" w:rsidRPr="005D125F" w:rsidRDefault="005D125F" w:rsidP="005D125F">
      <w:pPr>
        <w:spacing w:after="0" w:line="240" w:lineRule="auto"/>
        <w:rPr>
          <w:sz w:val="20"/>
          <w:szCs w:val="20"/>
        </w:rPr>
      </w:pPr>
      <w:r w:rsidRPr="005D125F">
        <w:rPr>
          <w:sz w:val="20"/>
          <w:szCs w:val="20"/>
        </w:rPr>
        <w:t xml:space="preserve">                     ]</w:t>
      </w:r>
    </w:p>
    <w:p w14:paraId="4DF6D17E" w14:textId="77777777" w:rsidR="005D125F" w:rsidRPr="005D125F" w:rsidRDefault="005D125F" w:rsidP="005D125F">
      <w:pPr>
        <w:spacing w:after="0" w:line="240" w:lineRule="auto"/>
        <w:rPr>
          <w:sz w:val="20"/>
          <w:szCs w:val="20"/>
        </w:rPr>
      </w:pPr>
      <w:r w:rsidRPr="005D125F">
        <w:rPr>
          <w:sz w:val="20"/>
          <w:szCs w:val="20"/>
        </w:rPr>
        <w:t xml:space="preserve">                   }</w:t>
      </w:r>
    </w:p>
    <w:p w14:paraId="10CFB6A1" w14:textId="77777777" w:rsidR="005D125F" w:rsidRPr="005D125F" w:rsidRDefault="005D125F" w:rsidP="005D125F">
      <w:pPr>
        <w:spacing w:after="0" w:line="240" w:lineRule="auto"/>
        <w:rPr>
          <w:sz w:val="20"/>
          <w:szCs w:val="20"/>
        </w:rPr>
      </w:pPr>
      <w:r w:rsidRPr="005D125F">
        <w:rPr>
          <w:sz w:val="20"/>
          <w:szCs w:val="20"/>
        </w:rPr>
        <w:t xml:space="preserve">                 },</w:t>
      </w:r>
    </w:p>
    <w:p w14:paraId="0B9DE887" w14:textId="77777777" w:rsidR="005D125F" w:rsidRPr="005D125F" w:rsidRDefault="005D125F" w:rsidP="005D125F">
      <w:pPr>
        <w:spacing w:after="0" w:line="240" w:lineRule="auto"/>
        <w:rPr>
          <w:sz w:val="20"/>
          <w:szCs w:val="20"/>
        </w:rPr>
      </w:pPr>
      <w:r w:rsidRPr="005D125F">
        <w:rPr>
          <w:sz w:val="20"/>
          <w:szCs w:val="20"/>
        </w:rPr>
        <w:t xml:space="preserve">                 {</w:t>
      </w:r>
    </w:p>
    <w:p w14:paraId="43EE32B3" w14:textId="77777777" w:rsidR="005D125F" w:rsidRPr="005D125F" w:rsidRDefault="005D125F" w:rsidP="005D125F">
      <w:pPr>
        <w:spacing w:after="0" w:line="240" w:lineRule="auto"/>
        <w:rPr>
          <w:sz w:val="20"/>
          <w:szCs w:val="20"/>
        </w:rPr>
      </w:pPr>
      <w:r w:rsidRPr="005D125F">
        <w:rPr>
          <w:sz w:val="20"/>
          <w:szCs w:val="20"/>
        </w:rPr>
        <w:t xml:space="preserve">                   "tp-id": "2-0-2",</w:t>
      </w:r>
    </w:p>
    <w:p w14:paraId="241BC496" w14:textId="77777777" w:rsidR="005D125F" w:rsidRPr="005D125F" w:rsidRDefault="005D125F" w:rsidP="005D125F">
      <w:pPr>
        <w:spacing w:after="0" w:line="240" w:lineRule="auto"/>
        <w:rPr>
          <w:sz w:val="20"/>
          <w:szCs w:val="20"/>
        </w:rPr>
      </w:pPr>
      <w:r w:rsidRPr="005D125F">
        <w:rPr>
          <w:sz w:val="20"/>
          <w:szCs w:val="20"/>
        </w:rPr>
        <w:t xml:space="preserve">                   "te-tp-id": 20002,</w:t>
      </w:r>
    </w:p>
    <w:p w14:paraId="585173E0" w14:textId="77777777" w:rsidR="005D125F" w:rsidRPr="005D125F" w:rsidRDefault="005D125F" w:rsidP="005D125F">
      <w:pPr>
        <w:spacing w:after="0" w:line="240" w:lineRule="auto"/>
        <w:rPr>
          <w:sz w:val="20"/>
          <w:szCs w:val="20"/>
        </w:rPr>
      </w:pPr>
      <w:r w:rsidRPr="005D125F">
        <w:rPr>
          <w:sz w:val="20"/>
          <w:szCs w:val="20"/>
        </w:rPr>
        <w:t xml:space="preserve">                   "te": {</w:t>
      </w:r>
    </w:p>
    <w:p w14:paraId="47D739DB" w14:textId="77777777" w:rsidR="005D125F" w:rsidRPr="005D125F" w:rsidRDefault="005D125F" w:rsidP="005D125F">
      <w:pPr>
        <w:spacing w:after="0" w:line="240" w:lineRule="auto"/>
        <w:rPr>
          <w:sz w:val="20"/>
          <w:szCs w:val="20"/>
        </w:rPr>
      </w:pPr>
      <w:r w:rsidRPr="005D125F">
        <w:rPr>
          <w:sz w:val="20"/>
          <w:szCs w:val="20"/>
        </w:rPr>
        <w:t xml:space="preserve">                     "interface-switching-capability": [</w:t>
      </w:r>
    </w:p>
    <w:p w14:paraId="26D36C77" w14:textId="77777777" w:rsidR="005D125F" w:rsidRPr="005D125F" w:rsidRDefault="005D125F" w:rsidP="005D125F">
      <w:pPr>
        <w:spacing w:after="0" w:line="240" w:lineRule="auto"/>
        <w:rPr>
          <w:sz w:val="20"/>
          <w:szCs w:val="20"/>
        </w:rPr>
      </w:pPr>
      <w:r w:rsidRPr="005D125F">
        <w:rPr>
          <w:sz w:val="20"/>
          <w:szCs w:val="20"/>
        </w:rPr>
        <w:t xml:space="preserve">                       {</w:t>
      </w:r>
    </w:p>
    <w:p w14:paraId="17F4C5E8" w14:textId="77777777" w:rsidR="005D125F" w:rsidRPr="005D125F" w:rsidRDefault="005D125F" w:rsidP="005D125F">
      <w:pPr>
        <w:spacing w:after="0" w:line="240" w:lineRule="auto"/>
        <w:rPr>
          <w:sz w:val="20"/>
          <w:szCs w:val="20"/>
        </w:rPr>
      </w:pPr>
      <w:r w:rsidRPr="005D125F">
        <w:rPr>
          <w:sz w:val="20"/>
          <w:szCs w:val="20"/>
        </w:rPr>
        <w:t xml:space="preserve">                         "switching-capability": "switching-otn",</w:t>
      </w:r>
    </w:p>
    <w:p w14:paraId="2459235C" w14:textId="77777777" w:rsidR="005D125F" w:rsidRPr="005D125F" w:rsidRDefault="005D125F" w:rsidP="005D125F">
      <w:pPr>
        <w:spacing w:after="0" w:line="240" w:lineRule="auto"/>
        <w:rPr>
          <w:sz w:val="20"/>
          <w:szCs w:val="20"/>
        </w:rPr>
      </w:pPr>
      <w:r w:rsidRPr="005D125F">
        <w:rPr>
          <w:sz w:val="20"/>
          <w:szCs w:val="20"/>
        </w:rPr>
        <w:t xml:space="preserve">                         "encoding": "lsp-encoding-oduk"</w:t>
      </w:r>
    </w:p>
    <w:p w14:paraId="0AAE3E3E" w14:textId="77777777" w:rsidR="005D125F" w:rsidRPr="005D125F" w:rsidRDefault="005D125F" w:rsidP="005D125F">
      <w:pPr>
        <w:spacing w:after="0" w:line="240" w:lineRule="auto"/>
        <w:rPr>
          <w:sz w:val="20"/>
          <w:szCs w:val="20"/>
        </w:rPr>
      </w:pPr>
      <w:r w:rsidRPr="005D125F">
        <w:rPr>
          <w:sz w:val="20"/>
          <w:szCs w:val="20"/>
        </w:rPr>
        <w:t xml:space="preserve">                       }</w:t>
      </w:r>
    </w:p>
    <w:p w14:paraId="59967E61" w14:textId="77777777" w:rsidR="005D125F" w:rsidRPr="005D125F" w:rsidRDefault="005D125F" w:rsidP="005D125F">
      <w:pPr>
        <w:spacing w:after="0" w:line="240" w:lineRule="auto"/>
        <w:rPr>
          <w:sz w:val="20"/>
          <w:szCs w:val="20"/>
        </w:rPr>
      </w:pPr>
      <w:r w:rsidRPr="005D125F">
        <w:rPr>
          <w:sz w:val="20"/>
          <w:szCs w:val="20"/>
        </w:rPr>
        <w:t xml:space="preserve">                     ]</w:t>
      </w:r>
    </w:p>
    <w:p w14:paraId="7D7B2F5E" w14:textId="77777777" w:rsidR="005D125F" w:rsidRPr="005D125F" w:rsidRDefault="005D125F" w:rsidP="005D125F">
      <w:pPr>
        <w:spacing w:after="0" w:line="240" w:lineRule="auto"/>
        <w:rPr>
          <w:sz w:val="20"/>
          <w:szCs w:val="20"/>
        </w:rPr>
      </w:pPr>
      <w:r w:rsidRPr="005D125F">
        <w:rPr>
          <w:sz w:val="20"/>
          <w:szCs w:val="20"/>
        </w:rPr>
        <w:t xml:space="preserve">                   }</w:t>
      </w:r>
    </w:p>
    <w:p w14:paraId="79D52B12" w14:textId="77777777" w:rsidR="005D125F" w:rsidRPr="005D125F" w:rsidRDefault="005D125F" w:rsidP="005D125F">
      <w:pPr>
        <w:spacing w:after="0" w:line="240" w:lineRule="auto"/>
        <w:rPr>
          <w:sz w:val="20"/>
          <w:szCs w:val="20"/>
        </w:rPr>
      </w:pPr>
      <w:r w:rsidRPr="005D125F">
        <w:rPr>
          <w:sz w:val="20"/>
          <w:szCs w:val="20"/>
        </w:rPr>
        <w:t xml:space="preserve">                 },</w:t>
      </w:r>
    </w:p>
    <w:p w14:paraId="01E2508C" w14:textId="77777777" w:rsidR="005D125F" w:rsidRPr="005D125F" w:rsidRDefault="005D125F" w:rsidP="005D125F">
      <w:pPr>
        <w:spacing w:after="0" w:line="240" w:lineRule="auto"/>
        <w:rPr>
          <w:sz w:val="20"/>
          <w:szCs w:val="20"/>
        </w:rPr>
      </w:pPr>
      <w:r w:rsidRPr="005D125F">
        <w:rPr>
          <w:sz w:val="20"/>
          <w:szCs w:val="20"/>
        </w:rPr>
        <w:t xml:space="preserve">                 {</w:t>
      </w:r>
    </w:p>
    <w:p w14:paraId="6238B9D6" w14:textId="77777777" w:rsidR="005D125F" w:rsidRPr="005D125F" w:rsidRDefault="005D125F" w:rsidP="005D125F">
      <w:pPr>
        <w:spacing w:after="0" w:line="240" w:lineRule="auto"/>
        <w:rPr>
          <w:sz w:val="20"/>
          <w:szCs w:val="20"/>
        </w:rPr>
      </w:pPr>
      <w:r w:rsidRPr="005D125F">
        <w:rPr>
          <w:sz w:val="20"/>
          <w:szCs w:val="20"/>
        </w:rPr>
        <w:t xml:space="preserve">                   "tp-id": "2-2-0",</w:t>
      </w:r>
    </w:p>
    <w:p w14:paraId="353E42AD" w14:textId="77777777" w:rsidR="005D125F" w:rsidRPr="005D125F" w:rsidRDefault="005D125F" w:rsidP="005D125F">
      <w:pPr>
        <w:spacing w:after="0" w:line="240" w:lineRule="auto"/>
        <w:rPr>
          <w:sz w:val="20"/>
          <w:szCs w:val="20"/>
        </w:rPr>
      </w:pPr>
      <w:r w:rsidRPr="005D125F">
        <w:rPr>
          <w:sz w:val="20"/>
          <w:szCs w:val="20"/>
        </w:rPr>
        <w:t xml:space="preserve">                   "te-tp-id": 20200,</w:t>
      </w:r>
    </w:p>
    <w:p w14:paraId="3090C1F6" w14:textId="77777777" w:rsidR="005D125F" w:rsidRPr="005D125F" w:rsidRDefault="005D125F" w:rsidP="005D125F">
      <w:pPr>
        <w:spacing w:after="0" w:line="240" w:lineRule="auto"/>
        <w:rPr>
          <w:sz w:val="20"/>
          <w:szCs w:val="20"/>
        </w:rPr>
      </w:pPr>
      <w:r w:rsidRPr="005D125F">
        <w:rPr>
          <w:sz w:val="20"/>
          <w:szCs w:val="20"/>
        </w:rPr>
        <w:t xml:space="preserve">                   "te": {</w:t>
      </w:r>
    </w:p>
    <w:p w14:paraId="3C6DCF69" w14:textId="77777777" w:rsidR="005D125F" w:rsidRPr="005D125F" w:rsidRDefault="005D125F" w:rsidP="005D125F">
      <w:pPr>
        <w:spacing w:after="0" w:line="240" w:lineRule="auto"/>
        <w:rPr>
          <w:sz w:val="20"/>
          <w:szCs w:val="20"/>
        </w:rPr>
      </w:pPr>
      <w:r w:rsidRPr="005D125F">
        <w:rPr>
          <w:sz w:val="20"/>
          <w:szCs w:val="20"/>
        </w:rPr>
        <w:t xml:space="preserve">                     "interface-switching-capability": [</w:t>
      </w:r>
    </w:p>
    <w:p w14:paraId="5BBACF34" w14:textId="77777777" w:rsidR="005D125F" w:rsidRPr="005D125F" w:rsidRDefault="005D125F" w:rsidP="005D125F">
      <w:pPr>
        <w:spacing w:after="0" w:line="240" w:lineRule="auto"/>
        <w:rPr>
          <w:sz w:val="20"/>
          <w:szCs w:val="20"/>
        </w:rPr>
      </w:pPr>
      <w:r w:rsidRPr="005D125F">
        <w:rPr>
          <w:sz w:val="20"/>
          <w:szCs w:val="20"/>
        </w:rPr>
        <w:t xml:space="preserve">                       {</w:t>
      </w:r>
    </w:p>
    <w:p w14:paraId="28ABD27D" w14:textId="77777777" w:rsidR="005D125F" w:rsidRPr="005D125F" w:rsidRDefault="005D125F" w:rsidP="005D125F">
      <w:pPr>
        <w:spacing w:after="0" w:line="240" w:lineRule="auto"/>
        <w:rPr>
          <w:sz w:val="20"/>
          <w:szCs w:val="20"/>
        </w:rPr>
      </w:pPr>
      <w:r w:rsidRPr="005D125F">
        <w:rPr>
          <w:sz w:val="20"/>
          <w:szCs w:val="20"/>
        </w:rPr>
        <w:t xml:space="preserve">                         "switching-capability": "switching-otn",</w:t>
      </w:r>
    </w:p>
    <w:p w14:paraId="62B6BBA8" w14:textId="77777777" w:rsidR="005D125F" w:rsidRPr="005D125F" w:rsidRDefault="005D125F" w:rsidP="005D125F">
      <w:pPr>
        <w:spacing w:after="0" w:line="240" w:lineRule="auto"/>
        <w:rPr>
          <w:sz w:val="20"/>
          <w:szCs w:val="20"/>
        </w:rPr>
      </w:pPr>
      <w:r w:rsidRPr="005D125F">
        <w:rPr>
          <w:sz w:val="20"/>
          <w:szCs w:val="20"/>
        </w:rPr>
        <w:t xml:space="preserve">                         "encoding": "lsp-encoding-oduk"</w:t>
      </w:r>
    </w:p>
    <w:p w14:paraId="174A095B" w14:textId="77777777" w:rsidR="005D125F" w:rsidRPr="005D125F" w:rsidRDefault="005D125F" w:rsidP="005D125F">
      <w:pPr>
        <w:spacing w:after="0" w:line="240" w:lineRule="auto"/>
        <w:rPr>
          <w:sz w:val="20"/>
          <w:szCs w:val="20"/>
        </w:rPr>
      </w:pPr>
      <w:r w:rsidRPr="005D125F">
        <w:rPr>
          <w:sz w:val="20"/>
          <w:szCs w:val="20"/>
        </w:rPr>
        <w:t xml:space="preserve">                       }</w:t>
      </w:r>
    </w:p>
    <w:p w14:paraId="0E559C10" w14:textId="77777777" w:rsidR="005D125F" w:rsidRPr="005D125F" w:rsidRDefault="005D125F" w:rsidP="005D125F">
      <w:pPr>
        <w:spacing w:after="0" w:line="240" w:lineRule="auto"/>
        <w:rPr>
          <w:sz w:val="20"/>
          <w:szCs w:val="20"/>
        </w:rPr>
      </w:pPr>
      <w:r w:rsidRPr="005D125F">
        <w:rPr>
          <w:sz w:val="20"/>
          <w:szCs w:val="20"/>
        </w:rPr>
        <w:t xml:space="preserve">                     ]</w:t>
      </w:r>
    </w:p>
    <w:p w14:paraId="0550C78A" w14:textId="77777777" w:rsidR="005D125F" w:rsidRPr="005D125F" w:rsidRDefault="005D125F" w:rsidP="005D125F">
      <w:pPr>
        <w:spacing w:after="0" w:line="240" w:lineRule="auto"/>
        <w:rPr>
          <w:sz w:val="20"/>
          <w:szCs w:val="20"/>
        </w:rPr>
      </w:pPr>
      <w:r w:rsidRPr="005D125F">
        <w:rPr>
          <w:sz w:val="20"/>
          <w:szCs w:val="20"/>
        </w:rPr>
        <w:t xml:space="preserve">                   }</w:t>
      </w:r>
    </w:p>
    <w:p w14:paraId="0703B5AE" w14:textId="77777777" w:rsidR="005D125F" w:rsidRPr="005D125F" w:rsidRDefault="005D125F" w:rsidP="005D125F">
      <w:pPr>
        <w:spacing w:after="0" w:line="240" w:lineRule="auto"/>
        <w:rPr>
          <w:sz w:val="20"/>
          <w:szCs w:val="20"/>
        </w:rPr>
      </w:pPr>
      <w:r w:rsidRPr="005D125F">
        <w:rPr>
          <w:sz w:val="20"/>
          <w:szCs w:val="20"/>
        </w:rPr>
        <w:t xml:space="preserve">                 },</w:t>
      </w:r>
    </w:p>
    <w:p w14:paraId="345D7EB2" w14:textId="77777777" w:rsidR="005D125F" w:rsidRPr="005D125F" w:rsidRDefault="005D125F" w:rsidP="005D125F">
      <w:pPr>
        <w:spacing w:after="0" w:line="240" w:lineRule="auto"/>
        <w:rPr>
          <w:sz w:val="20"/>
          <w:szCs w:val="20"/>
        </w:rPr>
      </w:pPr>
      <w:r w:rsidRPr="005D125F">
        <w:rPr>
          <w:sz w:val="20"/>
          <w:szCs w:val="20"/>
        </w:rPr>
        <w:t xml:space="preserve">                 {</w:t>
      </w:r>
    </w:p>
    <w:p w14:paraId="01D24C22" w14:textId="77777777" w:rsidR="005D125F" w:rsidRPr="005D125F" w:rsidRDefault="005D125F" w:rsidP="005D125F">
      <w:pPr>
        <w:spacing w:after="0" w:line="240" w:lineRule="auto"/>
        <w:rPr>
          <w:sz w:val="20"/>
          <w:szCs w:val="20"/>
        </w:rPr>
      </w:pPr>
      <w:r w:rsidRPr="005D125F">
        <w:rPr>
          <w:sz w:val="20"/>
          <w:szCs w:val="20"/>
        </w:rPr>
        <w:t xml:space="preserve">                   "tp-id": "3-0-3",</w:t>
      </w:r>
    </w:p>
    <w:p w14:paraId="7BBF632E" w14:textId="77777777" w:rsidR="005D125F" w:rsidRPr="005D125F" w:rsidRDefault="005D125F" w:rsidP="005D125F">
      <w:pPr>
        <w:spacing w:after="0" w:line="240" w:lineRule="auto"/>
        <w:rPr>
          <w:sz w:val="20"/>
          <w:szCs w:val="20"/>
        </w:rPr>
      </w:pPr>
      <w:r w:rsidRPr="005D125F">
        <w:rPr>
          <w:sz w:val="20"/>
          <w:szCs w:val="20"/>
        </w:rPr>
        <w:t xml:space="preserve">                   "te-tp-id": 30003,</w:t>
      </w:r>
    </w:p>
    <w:p w14:paraId="784CC9B4" w14:textId="77777777" w:rsidR="005D125F" w:rsidRPr="005D125F" w:rsidRDefault="005D125F" w:rsidP="005D125F">
      <w:pPr>
        <w:spacing w:after="0" w:line="240" w:lineRule="auto"/>
        <w:rPr>
          <w:sz w:val="20"/>
          <w:szCs w:val="20"/>
        </w:rPr>
      </w:pPr>
      <w:r w:rsidRPr="005D125F">
        <w:rPr>
          <w:sz w:val="20"/>
          <w:szCs w:val="20"/>
        </w:rPr>
        <w:t xml:space="preserve">                   "te": {</w:t>
      </w:r>
    </w:p>
    <w:p w14:paraId="34E3082F" w14:textId="77777777" w:rsidR="005D125F" w:rsidRPr="005D125F" w:rsidRDefault="005D125F" w:rsidP="005D125F">
      <w:pPr>
        <w:spacing w:after="0" w:line="240" w:lineRule="auto"/>
        <w:rPr>
          <w:sz w:val="20"/>
          <w:szCs w:val="20"/>
        </w:rPr>
      </w:pPr>
      <w:r w:rsidRPr="005D125F">
        <w:rPr>
          <w:sz w:val="20"/>
          <w:szCs w:val="20"/>
        </w:rPr>
        <w:t xml:space="preserve">                     "interface-switching-capability": [</w:t>
      </w:r>
    </w:p>
    <w:p w14:paraId="04BDCE6A" w14:textId="77777777" w:rsidR="005D125F" w:rsidRPr="005D125F" w:rsidRDefault="005D125F" w:rsidP="005D125F">
      <w:pPr>
        <w:spacing w:after="0" w:line="240" w:lineRule="auto"/>
        <w:rPr>
          <w:sz w:val="20"/>
          <w:szCs w:val="20"/>
        </w:rPr>
      </w:pPr>
      <w:r w:rsidRPr="005D125F">
        <w:rPr>
          <w:sz w:val="20"/>
          <w:szCs w:val="20"/>
        </w:rPr>
        <w:t xml:space="preserve">                       {</w:t>
      </w:r>
    </w:p>
    <w:p w14:paraId="00A47C19" w14:textId="77777777" w:rsidR="005D125F" w:rsidRPr="005D125F" w:rsidRDefault="005D125F" w:rsidP="005D125F">
      <w:pPr>
        <w:spacing w:after="0" w:line="240" w:lineRule="auto"/>
        <w:rPr>
          <w:sz w:val="20"/>
          <w:szCs w:val="20"/>
        </w:rPr>
      </w:pPr>
      <w:r w:rsidRPr="005D125F">
        <w:rPr>
          <w:sz w:val="20"/>
          <w:szCs w:val="20"/>
        </w:rPr>
        <w:t xml:space="preserve">                         "switching-capability": "switching-otn",</w:t>
      </w:r>
    </w:p>
    <w:p w14:paraId="4139786A" w14:textId="77777777" w:rsidR="005D125F" w:rsidRPr="005D125F" w:rsidRDefault="005D125F" w:rsidP="005D125F">
      <w:pPr>
        <w:spacing w:after="0" w:line="240" w:lineRule="auto"/>
        <w:rPr>
          <w:sz w:val="20"/>
          <w:szCs w:val="20"/>
        </w:rPr>
      </w:pPr>
      <w:r w:rsidRPr="005D125F">
        <w:rPr>
          <w:sz w:val="20"/>
          <w:szCs w:val="20"/>
        </w:rPr>
        <w:t xml:space="preserve">                         "encoding": "lsp-encoding-oduk"</w:t>
      </w:r>
    </w:p>
    <w:p w14:paraId="54CD503A" w14:textId="77777777" w:rsidR="005D125F" w:rsidRPr="005D125F" w:rsidRDefault="005D125F" w:rsidP="005D125F">
      <w:pPr>
        <w:spacing w:after="0" w:line="240" w:lineRule="auto"/>
        <w:rPr>
          <w:sz w:val="20"/>
          <w:szCs w:val="20"/>
        </w:rPr>
      </w:pPr>
      <w:r w:rsidRPr="005D125F">
        <w:rPr>
          <w:sz w:val="20"/>
          <w:szCs w:val="20"/>
        </w:rPr>
        <w:t xml:space="preserve">                       }</w:t>
      </w:r>
    </w:p>
    <w:p w14:paraId="638B9E94" w14:textId="77777777" w:rsidR="005D125F" w:rsidRPr="005D125F" w:rsidRDefault="005D125F" w:rsidP="005D125F">
      <w:pPr>
        <w:spacing w:after="0" w:line="240" w:lineRule="auto"/>
        <w:rPr>
          <w:sz w:val="20"/>
          <w:szCs w:val="20"/>
        </w:rPr>
      </w:pPr>
      <w:r w:rsidRPr="005D125F">
        <w:rPr>
          <w:sz w:val="20"/>
          <w:szCs w:val="20"/>
        </w:rPr>
        <w:t xml:space="preserve">                     ]</w:t>
      </w:r>
    </w:p>
    <w:p w14:paraId="7E4F87FA" w14:textId="77777777" w:rsidR="005D125F" w:rsidRPr="005D125F" w:rsidRDefault="005D125F" w:rsidP="005D125F">
      <w:pPr>
        <w:spacing w:after="0" w:line="240" w:lineRule="auto"/>
        <w:rPr>
          <w:sz w:val="20"/>
          <w:szCs w:val="20"/>
        </w:rPr>
      </w:pPr>
      <w:r w:rsidRPr="005D125F">
        <w:rPr>
          <w:sz w:val="20"/>
          <w:szCs w:val="20"/>
        </w:rPr>
        <w:t xml:space="preserve">                   }</w:t>
      </w:r>
    </w:p>
    <w:p w14:paraId="4C207775" w14:textId="77777777" w:rsidR="005D125F" w:rsidRPr="005D125F" w:rsidRDefault="005D125F" w:rsidP="005D125F">
      <w:pPr>
        <w:spacing w:after="0" w:line="240" w:lineRule="auto"/>
        <w:rPr>
          <w:sz w:val="20"/>
          <w:szCs w:val="20"/>
        </w:rPr>
      </w:pPr>
      <w:r w:rsidRPr="005D125F">
        <w:rPr>
          <w:sz w:val="20"/>
          <w:szCs w:val="20"/>
        </w:rPr>
        <w:t xml:space="preserve">                 },</w:t>
      </w:r>
    </w:p>
    <w:p w14:paraId="1493A43D" w14:textId="77777777" w:rsidR="005D125F" w:rsidRPr="005D125F" w:rsidRDefault="005D125F" w:rsidP="005D125F">
      <w:pPr>
        <w:spacing w:after="0" w:line="240" w:lineRule="auto"/>
        <w:rPr>
          <w:sz w:val="20"/>
          <w:szCs w:val="20"/>
        </w:rPr>
      </w:pPr>
      <w:r w:rsidRPr="005D125F">
        <w:rPr>
          <w:sz w:val="20"/>
          <w:szCs w:val="20"/>
        </w:rPr>
        <w:t xml:space="preserve">                 {</w:t>
      </w:r>
    </w:p>
    <w:p w14:paraId="7F107EBD" w14:textId="77777777" w:rsidR="005D125F" w:rsidRPr="005D125F" w:rsidRDefault="005D125F" w:rsidP="005D125F">
      <w:pPr>
        <w:spacing w:after="0" w:line="240" w:lineRule="auto"/>
        <w:rPr>
          <w:sz w:val="20"/>
          <w:szCs w:val="20"/>
        </w:rPr>
      </w:pPr>
      <w:r w:rsidRPr="005D125F">
        <w:rPr>
          <w:sz w:val="20"/>
          <w:szCs w:val="20"/>
        </w:rPr>
        <w:t xml:space="preserve">                   "tp-id": "3-3-0",</w:t>
      </w:r>
    </w:p>
    <w:p w14:paraId="36DB1CE9" w14:textId="77777777" w:rsidR="005D125F" w:rsidRPr="005D125F" w:rsidRDefault="005D125F" w:rsidP="005D125F">
      <w:pPr>
        <w:spacing w:after="0" w:line="240" w:lineRule="auto"/>
        <w:rPr>
          <w:sz w:val="20"/>
          <w:szCs w:val="20"/>
        </w:rPr>
      </w:pPr>
      <w:r w:rsidRPr="005D125F">
        <w:rPr>
          <w:sz w:val="20"/>
          <w:szCs w:val="20"/>
        </w:rPr>
        <w:t xml:space="preserve">                   "te-tp-id": 30300,</w:t>
      </w:r>
    </w:p>
    <w:p w14:paraId="0EF0E10D" w14:textId="77777777" w:rsidR="005D125F" w:rsidRPr="005D125F" w:rsidRDefault="005D125F" w:rsidP="005D125F">
      <w:pPr>
        <w:spacing w:after="0" w:line="240" w:lineRule="auto"/>
        <w:rPr>
          <w:sz w:val="20"/>
          <w:szCs w:val="20"/>
        </w:rPr>
      </w:pPr>
      <w:r w:rsidRPr="005D125F">
        <w:rPr>
          <w:sz w:val="20"/>
          <w:szCs w:val="20"/>
        </w:rPr>
        <w:t xml:space="preserve">                   "te": {</w:t>
      </w:r>
    </w:p>
    <w:p w14:paraId="49F6715C" w14:textId="77777777" w:rsidR="005D125F" w:rsidRPr="005D125F" w:rsidRDefault="005D125F" w:rsidP="005D125F">
      <w:pPr>
        <w:spacing w:after="0" w:line="240" w:lineRule="auto"/>
        <w:rPr>
          <w:sz w:val="20"/>
          <w:szCs w:val="20"/>
        </w:rPr>
      </w:pPr>
      <w:r w:rsidRPr="005D125F">
        <w:rPr>
          <w:sz w:val="20"/>
          <w:szCs w:val="20"/>
        </w:rPr>
        <w:t xml:space="preserve">                     "interface-switching-capability": [</w:t>
      </w:r>
    </w:p>
    <w:p w14:paraId="0E67B4C3" w14:textId="77777777" w:rsidR="005D125F" w:rsidRPr="005D125F" w:rsidRDefault="005D125F" w:rsidP="005D125F">
      <w:pPr>
        <w:spacing w:after="0" w:line="240" w:lineRule="auto"/>
        <w:rPr>
          <w:sz w:val="20"/>
          <w:szCs w:val="20"/>
        </w:rPr>
      </w:pPr>
      <w:r w:rsidRPr="005D125F">
        <w:rPr>
          <w:sz w:val="20"/>
          <w:szCs w:val="20"/>
        </w:rPr>
        <w:t xml:space="preserve">                       {</w:t>
      </w:r>
    </w:p>
    <w:p w14:paraId="3B8E4441" w14:textId="77777777" w:rsidR="005D125F" w:rsidRPr="005D125F" w:rsidRDefault="005D125F" w:rsidP="005D125F">
      <w:pPr>
        <w:spacing w:after="0" w:line="240" w:lineRule="auto"/>
        <w:rPr>
          <w:sz w:val="20"/>
          <w:szCs w:val="20"/>
        </w:rPr>
      </w:pPr>
      <w:r w:rsidRPr="005D125F">
        <w:rPr>
          <w:sz w:val="20"/>
          <w:szCs w:val="20"/>
        </w:rPr>
        <w:t xml:space="preserve">                         "switching-capability": "switching-otn",</w:t>
      </w:r>
    </w:p>
    <w:p w14:paraId="5BDD39EB" w14:textId="77777777" w:rsidR="005D125F" w:rsidRPr="005D125F" w:rsidRDefault="005D125F" w:rsidP="005D125F">
      <w:pPr>
        <w:spacing w:after="0" w:line="240" w:lineRule="auto"/>
        <w:rPr>
          <w:sz w:val="20"/>
          <w:szCs w:val="20"/>
        </w:rPr>
      </w:pPr>
      <w:r w:rsidRPr="005D125F">
        <w:rPr>
          <w:sz w:val="20"/>
          <w:szCs w:val="20"/>
        </w:rPr>
        <w:t xml:space="preserve">                         "encoding": "lsp-encoding-oduk"</w:t>
      </w:r>
    </w:p>
    <w:p w14:paraId="5103D113" w14:textId="77777777" w:rsidR="005D125F" w:rsidRPr="005D125F" w:rsidRDefault="005D125F" w:rsidP="005D125F">
      <w:pPr>
        <w:spacing w:after="0" w:line="240" w:lineRule="auto"/>
        <w:rPr>
          <w:sz w:val="20"/>
          <w:szCs w:val="20"/>
        </w:rPr>
      </w:pPr>
      <w:r w:rsidRPr="005D125F">
        <w:rPr>
          <w:sz w:val="20"/>
          <w:szCs w:val="20"/>
        </w:rPr>
        <w:t xml:space="preserve">                       }</w:t>
      </w:r>
    </w:p>
    <w:p w14:paraId="1A78A48A" w14:textId="77777777" w:rsidR="005D125F" w:rsidRPr="005D125F" w:rsidRDefault="005D125F" w:rsidP="005D125F">
      <w:pPr>
        <w:spacing w:after="0" w:line="240" w:lineRule="auto"/>
        <w:rPr>
          <w:sz w:val="20"/>
          <w:szCs w:val="20"/>
        </w:rPr>
      </w:pPr>
      <w:r w:rsidRPr="005D125F">
        <w:rPr>
          <w:sz w:val="20"/>
          <w:szCs w:val="20"/>
        </w:rPr>
        <w:t xml:space="preserve">                     ]</w:t>
      </w:r>
    </w:p>
    <w:p w14:paraId="214D056C" w14:textId="77777777" w:rsidR="005D125F" w:rsidRPr="005D125F" w:rsidRDefault="005D125F" w:rsidP="005D125F">
      <w:pPr>
        <w:spacing w:after="0" w:line="240" w:lineRule="auto"/>
        <w:rPr>
          <w:sz w:val="20"/>
          <w:szCs w:val="20"/>
        </w:rPr>
      </w:pPr>
      <w:r w:rsidRPr="005D125F">
        <w:rPr>
          <w:sz w:val="20"/>
          <w:szCs w:val="20"/>
        </w:rPr>
        <w:t xml:space="preserve">                   }</w:t>
      </w:r>
    </w:p>
    <w:p w14:paraId="22D5B80F" w14:textId="77777777" w:rsidR="005D125F" w:rsidRPr="005D125F" w:rsidRDefault="005D125F" w:rsidP="005D125F">
      <w:pPr>
        <w:spacing w:after="0" w:line="240" w:lineRule="auto"/>
        <w:rPr>
          <w:sz w:val="20"/>
          <w:szCs w:val="20"/>
        </w:rPr>
      </w:pPr>
      <w:r w:rsidRPr="005D125F">
        <w:rPr>
          <w:sz w:val="20"/>
          <w:szCs w:val="20"/>
        </w:rPr>
        <w:t xml:space="preserve">                 },</w:t>
      </w:r>
    </w:p>
    <w:p w14:paraId="7C02D749" w14:textId="77777777" w:rsidR="005D125F" w:rsidRPr="005D125F" w:rsidRDefault="005D125F" w:rsidP="005D125F">
      <w:pPr>
        <w:spacing w:after="0" w:line="240" w:lineRule="auto"/>
        <w:rPr>
          <w:sz w:val="20"/>
          <w:szCs w:val="20"/>
        </w:rPr>
      </w:pPr>
      <w:r w:rsidRPr="005D125F">
        <w:rPr>
          <w:sz w:val="20"/>
          <w:szCs w:val="20"/>
        </w:rPr>
        <w:t xml:space="preserve">                 {</w:t>
      </w:r>
    </w:p>
    <w:p w14:paraId="140A026F" w14:textId="77777777" w:rsidR="005D125F" w:rsidRPr="005D125F" w:rsidRDefault="005D125F" w:rsidP="005D125F">
      <w:pPr>
        <w:spacing w:after="0" w:line="240" w:lineRule="auto"/>
        <w:rPr>
          <w:sz w:val="20"/>
          <w:szCs w:val="20"/>
        </w:rPr>
      </w:pPr>
      <w:r w:rsidRPr="005D125F">
        <w:rPr>
          <w:sz w:val="20"/>
          <w:szCs w:val="20"/>
        </w:rPr>
        <w:t xml:space="preserve">                   "tp-id": "4-0-4",</w:t>
      </w:r>
    </w:p>
    <w:p w14:paraId="5F0C19FD" w14:textId="77777777" w:rsidR="005D125F" w:rsidRPr="005D125F" w:rsidRDefault="005D125F" w:rsidP="005D125F">
      <w:pPr>
        <w:spacing w:after="0" w:line="240" w:lineRule="auto"/>
        <w:rPr>
          <w:sz w:val="20"/>
          <w:szCs w:val="20"/>
        </w:rPr>
      </w:pPr>
      <w:r w:rsidRPr="005D125F">
        <w:rPr>
          <w:sz w:val="20"/>
          <w:szCs w:val="20"/>
        </w:rPr>
        <w:t xml:space="preserve">                   "te-tp-id": 40004,</w:t>
      </w:r>
    </w:p>
    <w:p w14:paraId="6E4DEB8E" w14:textId="77777777" w:rsidR="005D125F" w:rsidRPr="005D125F" w:rsidRDefault="005D125F" w:rsidP="005D125F">
      <w:pPr>
        <w:spacing w:after="0" w:line="240" w:lineRule="auto"/>
        <w:rPr>
          <w:sz w:val="20"/>
          <w:szCs w:val="20"/>
        </w:rPr>
      </w:pPr>
      <w:r w:rsidRPr="005D125F">
        <w:rPr>
          <w:sz w:val="20"/>
          <w:szCs w:val="20"/>
        </w:rPr>
        <w:t xml:space="preserve">                   "te": {</w:t>
      </w:r>
    </w:p>
    <w:p w14:paraId="3E528EF6" w14:textId="77777777" w:rsidR="005D125F" w:rsidRPr="005D125F" w:rsidRDefault="005D125F" w:rsidP="005D125F">
      <w:pPr>
        <w:spacing w:after="0" w:line="240" w:lineRule="auto"/>
        <w:rPr>
          <w:sz w:val="20"/>
          <w:szCs w:val="20"/>
        </w:rPr>
      </w:pPr>
      <w:r w:rsidRPr="005D125F">
        <w:rPr>
          <w:sz w:val="20"/>
          <w:szCs w:val="20"/>
        </w:rPr>
        <w:t xml:space="preserve">                     "interface-switching-capability": [</w:t>
      </w:r>
    </w:p>
    <w:p w14:paraId="00434E42" w14:textId="77777777" w:rsidR="005D125F" w:rsidRPr="005D125F" w:rsidRDefault="005D125F" w:rsidP="005D125F">
      <w:pPr>
        <w:spacing w:after="0" w:line="240" w:lineRule="auto"/>
        <w:rPr>
          <w:sz w:val="20"/>
          <w:szCs w:val="20"/>
        </w:rPr>
      </w:pPr>
      <w:r w:rsidRPr="005D125F">
        <w:rPr>
          <w:sz w:val="20"/>
          <w:szCs w:val="20"/>
        </w:rPr>
        <w:t xml:space="preserve">                       {</w:t>
      </w:r>
    </w:p>
    <w:p w14:paraId="311DFA1E" w14:textId="77777777" w:rsidR="005D125F" w:rsidRPr="005D125F" w:rsidRDefault="005D125F" w:rsidP="005D125F">
      <w:pPr>
        <w:spacing w:after="0" w:line="240" w:lineRule="auto"/>
        <w:rPr>
          <w:sz w:val="20"/>
          <w:szCs w:val="20"/>
        </w:rPr>
      </w:pPr>
      <w:r w:rsidRPr="005D125F">
        <w:rPr>
          <w:sz w:val="20"/>
          <w:szCs w:val="20"/>
        </w:rPr>
        <w:t xml:space="preserve">                         "switching-capability": "switching-otn",</w:t>
      </w:r>
    </w:p>
    <w:p w14:paraId="661116F5" w14:textId="77777777" w:rsidR="005D125F" w:rsidRPr="005D125F" w:rsidRDefault="005D125F" w:rsidP="005D125F">
      <w:pPr>
        <w:spacing w:after="0" w:line="240" w:lineRule="auto"/>
        <w:rPr>
          <w:sz w:val="20"/>
          <w:szCs w:val="20"/>
        </w:rPr>
      </w:pPr>
      <w:r w:rsidRPr="005D125F">
        <w:rPr>
          <w:sz w:val="20"/>
          <w:szCs w:val="20"/>
        </w:rPr>
        <w:t xml:space="preserve">                         "encoding": "lsp-encoding-oduk"</w:t>
      </w:r>
    </w:p>
    <w:p w14:paraId="38AA96DC" w14:textId="77777777" w:rsidR="005D125F" w:rsidRPr="005D125F" w:rsidRDefault="005D125F" w:rsidP="005D125F">
      <w:pPr>
        <w:spacing w:after="0" w:line="240" w:lineRule="auto"/>
        <w:rPr>
          <w:sz w:val="20"/>
          <w:szCs w:val="20"/>
        </w:rPr>
      </w:pPr>
      <w:r w:rsidRPr="005D125F">
        <w:rPr>
          <w:sz w:val="20"/>
          <w:szCs w:val="20"/>
        </w:rPr>
        <w:t xml:space="preserve">                       }</w:t>
      </w:r>
    </w:p>
    <w:p w14:paraId="036A584F" w14:textId="77777777" w:rsidR="005D125F" w:rsidRPr="005D125F" w:rsidRDefault="005D125F" w:rsidP="005D125F">
      <w:pPr>
        <w:spacing w:after="0" w:line="240" w:lineRule="auto"/>
        <w:rPr>
          <w:sz w:val="20"/>
          <w:szCs w:val="20"/>
        </w:rPr>
      </w:pPr>
      <w:r w:rsidRPr="005D125F">
        <w:rPr>
          <w:sz w:val="20"/>
          <w:szCs w:val="20"/>
        </w:rPr>
        <w:t xml:space="preserve">                     ]</w:t>
      </w:r>
    </w:p>
    <w:p w14:paraId="21CA6EC5" w14:textId="77777777" w:rsidR="005D125F" w:rsidRPr="005D125F" w:rsidRDefault="005D125F" w:rsidP="005D125F">
      <w:pPr>
        <w:spacing w:after="0" w:line="240" w:lineRule="auto"/>
        <w:rPr>
          <w:sz w:val="20"/>
          <w:szCs w:val="20"/>
        </w:rPr>
      </w:pPr>
      <w:r w:rsidRPr="005D125F">
        <w:rPr>
          <w:sz w:val="20"/>
          <w:szCs w:val="20"/>
        </w:rPr>
        <w:t xml:space="preserve">                   }</w:t>
      </w:r>
    </w:p>
    <w:p w14:paraId="6E084B83" w14:textId="77777777" w:rsidR="005D125F" w:rsidRPr="005D125F" w:rsidRDefault="005D125F" w:rsidP="005D125F">
      <w:pPr>
        <w:spacing w:after="0" w:line="240" w:lineRule="auto"/>
        <w:rPr>
          <w:sz w:val="20"/>
          <w:szCs w:val="20"/>
        </w:rPr>
      </w:pPr>
      <w:r w:rsidRPr="005D125F">
        <w:rPr>
          <w:sz w:val="20"/>
          <w:szCs w:val="20"/>
        </w:rPr>
        <w:t xml:space="preserve">                 },</w:t>
      </w:r>
    </w:p>
    <w:p w14:paraId="4F45D986" w14:textId="77777777" w:rsidR="005D125F" w:rsidRPr="005D125F" w:rsidRDefault="005D125F" w:rsidP="005D125F">
      <w:pPr>
        <w:spacing w:after="0" w:line="240" w:lineRule="auto"/>
        <w:rPr>
          <w:sz w:val="20"/>
          <w:szCs w:val="20"/>
        </w:rPr>
      </w:pPr>
      <w:r w:rsidRPr="005D125F">
        <w:rPr>
          <w:sz w:val="20"/>
          <w:szCs w:val="20"/>
        </w:rPr>
        <w:t xml:space="preserve">                 {</w:t>
      </w:r>
    </w:p>
    <w:p w14:paraId="45B6CA1D" w14:textId="77777777" w:rsidR="005D125F" w:rsidRPr="005D125F" w:rsidRDefault="005D125F" w:rsidP="005D125F">
      <w:pPr>
        <w:spacing w:after="0" w:line="240" w:lineRule="auto"/>
        <w:rPr>
          <w:sz w:val="20"/>
          <w:szCs w:val="20"/>
        </w:rPr>
      </w:pPr>
      <w:r w:rsidRPr="005D125F">
        <w:rPr>
          <w:sz w:val="20"/>
          <w:szCs w:val="20"/>
        </w:rPr>
        <w:t xml:space="preserve">                   "tp-id": "4-4-0",</w:t>
      </w:r>
    </w:p>
    <w:p w14:paraId="10748B9C" w14:textId="77777777" w:rsidR="005D125F" w:rsidRPr="005D125F" w:rsidRDefault="005D125F" w:rsidP="005D125F">
      <w:pPr>
        <w:spacing w:after="0" w:line="240" w:lineRule="auto"/>
        <w:rPr>
          <w:sz w:val="20"/>
          <w:szCs w:val="20"/>
        </w:rPr>
      </w:pPr>
      <w:r w:rsidRPr="005D125F">
        <w:rPr>
          <w:sz w:val="20"/>
          <w:szCs w:val="20"/>
        </w:rPr>
        <w:t xml:space="preserve">                   "te-tp-id": 40400,</w:t>
      </w:r>
    </w:p>
    <w:p w14:paraId="621CA7AD" w14:textId="77777777" w:rsidR="005D125F" w:rsidRPr="005D125F" w:rsidRDefault="005D125F" w:rsidP="005D125F">
      <w:pPr>
        <w:spacing w:after="0" w:line="240" w:lineRule="auto"/>
        <w:rPr>
          <w:sz w:val="20"/>
          <w:szCs w:val="20"/>
        </w:rPr>
      </w:pPr>
      <w:r w:rsidRPr="005D125F">
        <w:rPr>
          <w:sz w:val="20"/>
          <w:szCs w:val="20"/>
        </w:rPr>
        <w:t xml:space="preserve">                   "te": {</w:t>
      </w:r>
    </w:p>
    <w:p w14:paraId="0059870C" w14:textId="77777777" w:rsidR="005D125F" w:rsidRPr="005D125F" w:rsidRDefault="005D125F" w:rsidP="005D125F">
      <w:pPr>
        <w:spacing w:after="0" w:line="240" w:lineRule="auto"/>
        <w:rPr>
          <w:sz w:val="20"/>
          <w:szCs w:val="20"/>
        </w:rPr>
      </w:pPr>
      <w:r w:rsidRPr="005D125F">
        <w:rPr>
          <w:sz w:val="20"/>
          <w:szCs w:val="20"/>
        </w:rPr>
        <w:t xml:space="preserve">                     "interface-switching-capability": [</w:t>
      </w:r>
    </w:p>
    <w:p w14:paraId="059E79C1" w14:textId="77777777" w:rsidR="005D125F" w:rsidRPr="005D125F" w:rsidRDefault="005D125F" w:rsidP="005D125F">
      <w:pPr>
        <w:spacing w:after="0" w:line="240" w:lineRule="auto"/>
        <w:rPr>
          <w:sz w:val="20"/>
          <w:szCs w:val="20"/>
        </w:rPr>
      </w:pPr>
      <w:r w:rsidRPr="005D125F">
        <w:rPr>
          <w:sz w:val="20"/>
          <w:szCs w:val="20"/>
        </w:rPr>
        <w:t xml:space="preserve">                       {</w:t>
      </w:r>
    </w:p>
    <w:p w14:paraId="2BB1A2E7" w14:textId="77777777" w:rsidR="005D125F" w:rsidRPr="005D125F" w:rsidRDefault="005D125F" w:rsidP="005D125F">
      <w:pPr>
        <w:spacing w:after="0" w:line="240" w:lineRule="auto"/>
        <w:rPr>
          <w:sz w:val="20"/>
          <w:szCs w:val="20"/>
        </w:rPr>
      </w:pPr>
      <w:r w:rsidRPr="005D125F">
        <w:rPr>
          <w:sz w:val="20"/>
          <w:szCs w:val="20"/>
        </w:rPr>
        <w:t xml:space="preserve">                         "switching-capability": "switching-otn",</w:t>
      </w:r>
    </w:p>
    <w:p w14:paraId="58C34C32" w14:textId="77777777" w:rsidR="005D125F" w:rsidRPr="005D125F" w:rsidRDefault="005D125F" w:rsidP="005D125F">
      <w:pPr>
        <w:spacing w:after="0" w:line="240" w:lineRule="auto"/>
        <w:rPr>
          <w:sz w:val="20"/>
          <w:szCs w:val="20"/>
        </w:rPr>
      </w:pPr>
      <w:r w:rsidRPr="005D125F">
        <w:rPr>
          <w:sz w:val="20"/>
          <w:szCs w:val="20"/>
        </w:rPr>
        <w:t xml:space="preserve">                         "encoding": "lsp-encoding-oduk"</w:t>
      </w:r>
    </w:p>
    <w:p w14:paraId="574F10BD" w14:textId="77777777" w:rsidR="005D125F" w:rsidRPr="005D125F" w:rsidRDefault="005D125F" w:rsidP="005D125F">
      <w:pPr>
        <w:spacing w:after="0" w:line="240" w:lineRule="auto"/>
        <w:rPr>
          <w:sz w:val="20"/>
          <w:szCs w:val="20"/>
        </w:rPr>
      </w:pPr>
      <w:r w:rsidRPr="005D125F">
        <w:rPr>
          <w:sz w:val="20"/>
          <w:szCs w:val="20"/>
        </w:rPr>
        <w:t xml:space="preserve">                       }</w:t>
      </w:r>
    </w:p>
    <w:p w14:paraId="0F41FA7B" w14:textId="77777777" w:rsidR="005D125F" w:rsidRPr="005D125F" w:rsidRDefault="005D125F" w:rsidP="005D125F">
      <w:pPr>
        <w:spacing w:after="0" w:line="240" w:lineRule="auto"/>
        <w:rPr>
          <w:sz w:val="20"/>
          <w:szCs w:val="20"/>
        </w:rPr>
      </w:pPr>
      <w:r w:rsidRPr="005D125F">
        <w:rPr>
          <w:sz w:val="20"/>
          <w:szCs w:val="20"/>
        </w:rPr>
        <w:t xml:space="preserve">                     ]</w:t>
      </w:r>
    </w:p>
    <w:p w14:paraId="7132EFA9" w14:textId="77777777" w:rsidR="005D125F" w:rsidRPr="005D125F" w:rsidRDefault="005D125F" w:rsidP="005D125F">
      <w:pPr>
        <w:spacing w:after="0" w:line="240" w:lineRule="auto"/>
        <w:rPr>
          <w:sz w:val="20"/>
          <w:szCs w:val="20"/>
        </w:rPr>
      </w:pPr>
      <w:r w:rsidRPr="005D125F">
        <w:rPr>
          <w:sz w:val="20"/>
          <w:szCs w:val="20"/>
        </w:rPr>
        <w:t xml:space="preserve">                   }</w:t>
      </w:r>
    </w:p>
    <w:p w14:paraId="4A212253" w14:textId="77777777" w:rsidR="005D125F" w:rsidRPr="005D125F" w:rsidRDefault="005D125F" w:rsidP="005D125F">
      <w:pPr>
        <w:spacing w:after="0" w:line="240" w:lineRule="auto"/>
        <w:rPr>
          <w:sz w:val="20"/>
          <w:szCs w:val="20"/>
        </w:rPr>
      </w:pPr>
      <w:r w:rsidRPr="005D125F">
        <w:rPr>
          <w:sz w:val="20"/>
          <w:szCs w:val="20"/>
        </w:rPr>
        <w:t xml:space="preserve">                 },</w:t>
      </w:r>
    </w:p>
    <w:p w14:paraId="742EB4C6" w14:textId="77777777" w:rsidR="005D125F" w:rsidRPr="005D125F" w:rsidRDefault="005D125F" w:rsidP="005D125F">
      <w:pPr>
        <w:spacing w:after="0" w:line="240" w:lineRule="auto"/>
        <w:rPr>
          <w:sz w:val="20"/>
          <w:szCs w:val="20"/>
        </w:rPr>
      </w:pPr>
      <w:r w:rsidRPr="005D125F">
        <w:rPr>
          <w:sz w:val="20"/>
          <w:szCs w:val="20"/>
        </w:rPr>
        <w:t xml:space="preserve">                 {</w:t>
      </w:r>
    </w:p>
    <w:p w14:paraId="3ED9FBFA" w14:textId="77777777" w:rsidR="005D125F" w:rsidRPr="005D125F" w:rsidRDefault="005D125F" w:rsidP="005D125F">
      <w:pPr>
        <w:spacing w:after="0" w:line="240" w:lineRule="auto"/>
        <w:rPr>
          <w:sz w:val="20"/>
          <w:szCs w:val="20"/>
        </w:rPr>
      </w:pPr>
      <w:r w:rsidRPr="005D125F">
        <w:rPr>
          <w:sz w:val="20"/>
          <w:szCs w:val="20"/>
        </w:rPr>
        <w:t xml:space="preserve">                   "tp-id": "5-0-5",</w:t>
      </w:r>
    </w:p>
    <w:p w14:paraId="4BA47CF6" w14:textId="77777777" w:rsidR="005D125F" w:rsidRPr="005D125F" w:rsidRDefault="005D125F" w:rsidP="005D125F">
      <w:pPr>
        <w:spacing w:after="0" w:line="240" w:lineRule="auto"/>
        <w:rPr>
          <w:sz w:val="20"/>
          <w:szCs w:val="20"/>
        </w:rPr>
      </w:pPr>
      <w:r w:rsidRPr="005D125F">
        <w:rPr>
          <w:sz w:val="20"/>
          <w:szCs w:val="20"/>
        </w:rPr>
        <w:t xml:space="preserve">                   "te-tp-id": 50005,</w:t>
      </w:r>
    </w:p>
    <w:p w14:paraId="005ACCBA" w14:textId="77777777" w:rsidR="005D125F" w:rsidRPr="005D125F" w:rsidRDefault="005D125F" w:rsidP="005D125F">
      <w:pPr>
        <w:spacing w:after="0" w:line="240" w:lineRule="auto"/>
        <w:rPr>
          <w:sz w:val="20"/>
          <w:szCs w:val="20"/>
        </w:rPr>
      </w:pPr>
      <w:r w:rsidRPr="005D125F">
        <w:rPr>
          <w:sz w:val="20"/>
          <w:szCs w:val="20"/>
        </w:rPr>
        <w:t xml:space="preserve">                   "te": {</w:t>
      </w:r>
    </w:p>
    <w:p w14:paraId="366CA981" w14:textId="77777777" w:rsidR="005D125F" w:rsidRPr="005D125F" w:rsidRDefault="005D125F" w:rsidP="005D125F">
      <w:pPr>
        <w:spacing w:after="0" w:line="240" w:lineRule="auto"/>
        <w:rPr>
          <w:sz w:val="20"/>
          <w:szCs w:val="20"/>
        </w:rPr>
      </w:pPr>
      <w:r w:rsidRPr="005D125F">
        <w:rPr>
          <w:sz w:val="20"/>
          <w:szCs w:val="20"/>
        </w:rPr>
        <w:t xml:space="preserve">                     "interface-switching-capability": [</w:t>
      </w:r>
    </w:p>
    <w:p w14:paraId="01AF7A9B" w14:textId="77777777" w:rsidR="005D125F" w:rsidRPr="005D125F" w:rsidRDefault="005D125F" w:rsidP="005D125F">
      <w:pPr>
        <w:spacing w:after="0" w:line="240" w:lineRule="auto"/>
        <w:rPr>
          <w:sz w:val="20"/>
          <w:szCs w:val="20"/>
        </w:rPr>
      </w:pPr>
      <w:r w:rsidRPr="005D125F">
        <w:rPr>
          <w:sz w:val="20"/>
          <w:szCs w:val="20"/>
        </w:rPr>
        <w:t xml:space="preserve">                       {</w:t>
      </w:r>
    </w:p>
    <w:p w14:paraId="43FF4BC6" w14:textId="77777777" w:rsidR="005D125F" w:rsidRPr="005D125F" w:rsidRDefault="005D125F" w:rsidP="005D125F">
      <w:pPr>
        <w:spacing w:after="0" w:line="240" w:lineRule="auto"/>
        <w:rPr>
          <w:sz w:val="20"/>
          <w:szCs w:val="20"/>
        </w:rPr>
      </w:pPr>
      <w:r w:rsidRPr="005D125F">
        <w:rPr>
          <w:sz w:val="20"/>
          <w:szCs w:val="20"/>
        </w:rPr>
        <w:t xml:space="preserve">                         "switching-capability": "switching-otn",</w:t>
      </w:r>
    </w:p>
    <w:p w14:paraId="340ABF01" w14:textId="77777777" w:rsidR="005D125F" w:rsidRPr="005D125F" w:rsidRDefault="005D125F" w:rsidP="005D125F">
      <w:pPr>
        <w:spacing w:after="0" w:line="240" w:lineRule="auto"/>
        <w:rPr>
          <w:sz w:val="20"/>
          <w:szCs w:val="20"/>
        </w:rPr>
      </w:pPr>
      <w:r w:rsidRPr="005D125F">
        <w:rPr>
          <w:sz w:val="20"/>
          <w:szCs w:val="20"/>
        </w:rPr>
        <w:t xml:space="preserve">                         "encoding": "lsp-encoding-oduk"</w:t>
      </w:r>
    </w:p>
    <w:p w14:paraId="1B4E4C34" w14:textId="77777777" w:rsidR="005D125F" w:rsidRPr="005D125F" w:rsidRDefault="005D125F" w:rsidP="005D125F">
      <w:pPr>
        <w:spacing w:after="0" w:line="240" w:lineRule="auto"/>
        <w:rPr>
          <w:sz w:val="20"/>
          <w:szCs w:val="20"/>
        </w:rPr>
      </w:pPr>
      <w:r w:rsidRPr="005D125F">
        <w:rPr>
          <w:sz w:val="20"/>
          <w:szCs w:val="20"/>
        </w:rPr>
        <w:t xml:space="preserve">                       }</w:t>
      </w:r>
    </w:p>
    <w:p w14:paraId="25CE1B44" w14:textId="77777777" w:rsidR="005D125F" w:rsidRPr="005D125F" w:rsidRDefault="005D125F" w:rsidP="005D125F">
      <w:pPr>
        <w:spacing w:after="0" w:line="240" w:lineRule="auto"/>
        <w:rPr>
          <w:sz w:val="20"/>
          <w:szCs w:val="20"/>
        </w:rPr>
      </w:pPr>
      <w:r w:rsidRPr="005D125F">
        <w:rPr>
          <w:sz w:val="20"/>
          <w:szCs w:val="20"/>
        </w:rPr>
        <w:t xml:space="preserve">                     ]</w:t>
      </w:r>
    </w:p>
    <w:p w14:paraId="6EF8D844" w14:textId="77777777" w:rsidR="005D125F" w:rsidRPr="005D125F" w:rsidRDefault="005D125F" w:rsidP="005D125F">
      <w:pPr>
        <w:spacing w:after="0" w:line="240" w:lineRule="auto"/>
        <w:rPr>
          <w:sz w:val="20"/>
          <w:szCs w:val="20"/>
        </w:rPr>
      </w:pPr>
      <w:r w:rsidRPr="005D125F">
        <w:rPr>
          <w:sz w:val="20"/>
          <w:szCs w:val="20"/>
        </w:rPr>
        <w:t xml:space="preserve">                   }</w:t>
      </w:r>
    </w:p>
    <w:p w14:paraId="5B8D9D5D" w14:textId="77777777" w:rsidR="005D125F" w:rsidRPr="005D125F" w:rsidRDefault="005D125F" w:rsidP="005D125F">
      <w:pPr>
        <w:spacing w:after="0" w:line="240" w:lineRule="auto"/>
        <w:rPr>
          <w:sz w:val="20"/>
          <w:szCs w:val="20"/>
        </w:rPr>
      </w:pPr>
      <w:r w:rsidRPr="005D125F">
        <w:rPr>
          <w:sz w:val="20"/>
          <w:szCs w:val="20"/>
        </w:rPr>
        <w:t xml:space="preserve">                 },</w:t>
      </w:r>
    </w:p>
    <w:p w14:paraId="62DAF1F1" w14:textId="77777777" w:rsidR="005D125F" w:rsidRPr="005D125F" w:rsidRDefault="005D125F" w:rsidP="005D125F">
      <w:pPr>
        <w:spacing w:after="0" w:line="240" w:lineRule="auto"/>
        <w:rPr>
          <w:sz w:val="20"/>
          <w:szCs w:val="20"/>
        </w:rPr>
      </w:pPr>
      <w:r w:rsidRPr="005D125F">
        <w:rPr>
          <w:sz w:val="20"/>
          <w:szCs w:val="20"/>
        </w:rPr>
        <w:t xml:space="preserve">                 {</w:t>
      </w:r>
    </w:p>
    <w:p w14:paraId="04809FBE" w14:textId="77777777" w:rsidR="005D125F" w:rsidRPr="005D125F" w:rsidRDefault="005D125F" w:rsidP="005D125F">
      <w:pPr>
        <w:spacing w:after="0" w:line="240" w:lineRule="auto"/>
        <w:rPr>
          <w:sz w:val="20"/>
          <w:szCs w:val="20"/>
        </w:rPr>
      </w:pPr>
      <w:r w:rsidRPr="005D125F">
        <w:rPr>
          <w:sz w:val="20"/>
          <w:szCs w:val="20"/>
        </w:rPr>
        <w:t xml:space="preserve">                   "tp-id": "5-5-0",</w:t>
      </w:r>
    </w:p>
    <w:p w14:paraId="557CF2CC" w14:textId="77777777" w:rsidR="005D125F" w:rsidRPr="005D125F" w:rsidRDefault="005D125F" w:rsidP="005D125F">
      <w:pPr>
        <w:spacing w:after="0" w:line="240" w:lineRule="auto"/>
        <w:rPr>
          <w:sz w:val="20"/>
          <w:szCs w:val="20"/>
        </w:rPr>
      </w:pPr>
      <w:r w:rsidRPr="005D125F">
        <w:rPr>
          <w:sz w:val="20"/>
          <w:szCs w:val="20"/>
        </w:rPr>
        <w:t xml:space="preserve">                   "te-tp-id": 50500,</w:t>
      </w:r>
    </w:p>
    <w:p w14:paraId="357B4D7C" w14:textId="77777777" w:rsidR="005D125F" w:rsidRPr="005D125F" w:rsidRDefault="005D125F" w:rsidP="005D125F">
      <w:pPr>
        <w:spacing w:after="0" w:line="240" w:lineRule="auto"/>
        <w:rPr>
          <w:sz w:val="20"/>
          <w:szCs w:val="20"/>
        </w:rPr>
      </w:pPr>
      <w:r w:rsidRPr="005D125F">
        <w:rPr>
          <w:sz w:val="20"/>
          <w:szCs w:val="20"/>
        </w:rPr>
        <w:t xml:space="preserve">                   "te": {</w:t>
      </w:r>
    </w:p>
    <w:p w14:paraId="56584B90" w14:textId="77777777" w:rsidR="005D125F" w:rsidRPr="005D125F" w:rsidRDefault="005D125F" w:rsidP="005D125F">
      <w:pPr>
        <w:spacing w:after="0" w:line="240" w:lineRule="auto"/>
        <w:rPr>
          <w:sz w:val="20"/>
          <w:szCs w:val="20"/>
        </w:rPr>
      </w:pPr>
      <w:r w:rsidRPr="005D125F">
        <w:rPr>
          <w:sz w:val="20"/>
          <w:szCs w:val="20"/>
        </w:rPr>
        <w:t xml:space="preserve">                     "interface-switching-capability": [</w:t>
      </w:r>
    </w:p>
    <w:p w14:paraId="1457B206" w14:textId="77777777" w:rsidR="005D125F" w:rsidRPr="005D125F" w:rsidRDefault="005D125F" w:rsidP="005D125F">
      <w:pPr>
        <w:spacing w:after="0" w:line="240" w:lineRule="auto"/>
        <w:rPr>
          <w:sz w:val="20"/>
          <w:szCs w:val="20"/>
        </w:rPr>
      </w:pPr>
      <w:r w:rsidRPr="005D125F">
        <w:rPr>
          <w:sz w:val="20"/>
          <w:szCs w:val="20"/>
        </w:rPr>
        <w:t xml:space="preserve">                       {</w:t>
      </w:r>
    </w:p>
    <w:p w14:paraId="03555A70" w14:textId="77777777" w:rsidR="005D125F" w:rsidRPr="005D125F" w:rsidRDefault="005D125F" w:rsidP="005D125F">
      <w:pPr>
        <w:spacing w:after="0" w:line="240" w:lineRule="auto"/>
        <w:rPr>
          <w:sz w:val="20"/>
          <w:szCs w:val="20"/>
        </w:rPr>
      </w:pPr>
      <w:r w:rsidRPr="005D125F">
        <w:rPr>
          <w:sz w:val="20"/>
          <w:szCs w:val="20"/>
        </w:rPr>
        <w:t xml:space="preserve">                         "switching-capability": "switching-otn",</w:t>
      </w:r>
    </w:p>
    <w:p w14:paraId="7C7B2E62" w14:textId="77777777" w:rsidR="005D125F" w:rsidRPr="005D125F" w:rsidRDefault="005D125F" w:rsidP="005D125F">
      <w:pPr>
        <w:spacing w:after="0" w:line="240" w:lineRule="auto"/>
        <w:rPr>
          <w:sz w:val="20"/>
          <w:szCs w:val="20"/>
        </w:rPr>
      </w:pPr>
      <w:r w:rsidRPr="005D125F">
        <w:rPr>
          <w:sz w:val="20"/>
          <w:szCs w:val="20"/>
        </w:rPr>
        <w:t xml:space="preserve">                         "encoding": "lsp-encoding-oduk"</w:t>
      </w:r>
    </w:p>
    <w:p w14:paraId="1CAF728C" w14:textId="77777777" w:rsidR="005D125F" w:rsidRPr="005D125F" w:rsidRDefault="005D125F" w:rsidP="005D125F">
      <w:pPr>
        <w:spacing w:after="0" w:line="240" w:lineRule="auto"/>
        <w:rPr>
          <w:sz w:val="20"/>
          <w:szCs w:val="20"/>
        </w:rPr>
      </w:pPr>
      <w:r w:rsidRPr="005D125F">
        <w:rPr>
          <w:sz w:val="20"/>
          <w:szCs w:val="20"/>
        </w:rPr>
        <w:t xml:space="preserve">                       }</w:t>
      </w:r>
    </w:p>
    <w:p w14:paraId="11CA2287" w14:textId="77777777" w:rsidR="005D125F" w:rsidRPr="005D125F" w:rsidRDefault="005D125F" w:rsidP="005D125F">
      <w:pPr>
        <w:spacing w:after="0" w:line="240" w:lineRule="auto"/>
        <w:rPr>
          <w:sz w:val="20"/>
          <w:szCs w:val="20"/>
        </w:rPr>
      </w:pPr>
      <w:r w:rsidRPr="005D125F">
        <w:rPr>
          <w:sz w:val="20"/>
          <w:szCs w:val="20"/>
        </w:rPr>
        <w:t xml:space="preserve">                     ]</w:t>
      </w:r>
    </w:p>
    <w:p w14:paraId="129B5B54" w14:textId="77777777" w:rsidR="005D125F" w:rsidRPr="005D125F" w:rsidRDefault="005D125F" w:rsidP="005D125F">
      <w:pPr>
        <w:spacing w:after="0" w:line="240" w:lineRule="auto"/>
        <w:rPr>
          <w:sz w:val="20"/>
          <w:szCs w:val="20"/>
        </w:rPr>
      </w:pPr>
      <w:r w:rsidRPr="005D125F">
        <w:rPr>
          <w:sz w:val="20"/>
          <w:szCs w:val="20"/>
        </w:rPr>
        <w:t xml:space="preserve">                   }</w:t>
      </w:r>
    </w:p>
    <w:p w14:paraId="6D0B6786" w14:textId="77777777" w:rsidR="005D125F" w:rsidRPr="005D125F" w:rsidRDefault="005D125F" w:rsidP="005D125F">
      <w:pPr>
        <w:spacing w:after="0" w:line="240" w:lineRule="auto"/>
        <w:rPr>
          <w:sz w:val="20"/>
          <w:szCs w:val="20"/>
        </w:rPr>
      </w:pPr>
      <w:r w:rsidRPr="005D125F">
        <w:rPr>
          <w:sz w:val="20"/>
          <w:szCs w:val="20"/>
        </w:rPr>
        <w:t xml:space="preserve">                 },   </w:t>
      </w:r>
    </w:p>
    <w:p w14:paraId="698F80DB" w14:textId="77777777" w:rsidR="005D125F" w:rsidRPr="005D125F" w:rsidRDefault="005D125F" w:rsidP="005D125F">
      <w:pPr>
        <w:spacing w:after="0" w:line="240" w:lineRule="auto"/>
        <w:rPr>
          <w:sz w:val="20"/>
          <w:szCs w:val="20"/>
        </w:rPr>
      </w:pPr>
      <w:r w:rsidRPr="005D125F">
        <w:rPr>
          <w:sz w:val="20"/>
          <w:szCs w:val="20"/>
        </w:rPr>
        <w:t xml:space="preserve">                 {</w:t>
      </w:r>
    </w:p>
    <w:p w14:paraId="414F3118" w14:textId="77777777" w:rsidR="005D125F" w:rsidRPr="005D125F" w:rsidRDefault="005D125F" w:rsidP="005D125F">
      <w:pPr>
        <w:spacing w:after="0" w:line="240" w:lineRule="auto"/>
        <w:rPr>
          <w:sz w:val="20"/>
          <w:szCs w:val="20"/>
        </w:rPr>
      </w:pPr>
      <w:r w:rsidRPr="005D125F">
        <w:rPr>
          <w:sz w:val="20"/>
          <w:szCs w:val="20"/>
        </w:rPr>
        <w:t xml:space="preserve">                   "tp-id": "6-0-6",</w:t>
      </w:r>
    </w:p>
    <w:p w14:paraId="161B2FE7" w14:textId="77777777" w:rsidR="005D125F" w:rsidRPr="005D125F" w:rsidRDefault="005D125F" w:rsidP="005D125F">
      <w:pPr>
        <w:spacing w:after="0" w:line="240" w:lineRule="auto"/>
        <w:rPr>
          <w:sz w:val="20"/>
          <w:szCs w:val="20"/>
        </w:rPr>
      </w:pPr>
      <w:r w:rsidRPr="005D125F">
        <w:rPr>
          <w:sz w:val="20"/>
          <w:szCs w:val="20"/>
        </w:rPr>
        <w:t xml:space="preserve">                   "te-tp-id": 60006,</w:t>
      </w:r>
    </w:p>
    <w:p w14:paraId="2C095DA7" w14:textId="77777777" w:rsidR="005D125F" w:rsidRPr="005D125F" w:rsidRDefault="005D125F" w:rsidP="005D125F">
      <w:pPr>
        <w:spacing w:after="0" w:line="240" w:lineRule="auto"/>
        <w:rPr>
          <w:sz w:val="20"/>
          <w:szCs w:val="20"/>
        </w:rPr>
      </w:pPr>
      <w:r w:rsidRPr="005D125F">
        <w:rPr>
          <w:sz w:val="20"/>
          <w:szCs w:val="20"/>
        </w:rPr>
        <w:t xml:space="preserve">                   "te": {</w:t>
      </w:r>
    </w:p>
    <w:p w14:paraId="7E5A9400" w14:textId="77777777" w:rsidR="005D125F" w:rsidRPr="005D125F" w:rsidRDefault="005D125F" w:rsidP="005D125F">
      <w:pPr>
        <w:spacing w:after="0" w:line="240" w:lineRule="auto"/>
        <w:rPr>
          <w:sz w:val="20"/>
          <w:szCs w:val="20"/>
        </w:rPr>
      </w:pPr>
      <w:r w:rsidRPr="005D125F">
        <w:rPr>
          <w:sz w:val="20"/>
          <w:szCs w:val="20"/>
        </w:rPr>
        <w:t xml:space="preserve">                     "interface-switching-capability": [</w:t>
      </w:r>
    </w:p>
    <w:p w14:paraId="73ECB703" w14:textId="77777777" w:rsidR="005D125F" w:rsidRPr="005D125F" w:rsidRDefault="005D125F" w:rsidP="005D125F">
      <w:pPr>
        <w:spacing w:after="0" w:line="240" w:lineRule="auto"/>
        <w:rPr>
          <w:sz w:val="20"/>
          <w:szCs w:val="20"/>
        </w:rPr>
      </w:pPr>
      <w:r w:rsidRPr="005D125F">
        <w:rPr>
          <w:sz w:val="20"/>
          <w:szCs w:val="20"/>
        </w:rPr>
        <w:t xml:space="preserve">                       {</w:t>
      </w:r>
    </w:p>
    <w:p w14:paraId="5B35E766" w14:textId="77777777" w:rsidR="005D125F" w:rsidRPr="005D125F" w:rsidRDefault="005D125F" w:rsidP="005D125F">
      <w:pPr>
        <w:spacing w:after="0" w:line="240" w:lineRule="auto"/>
        <w:rPr>
          <w:sz w:val="20"/>
          <w:szCs w:val="20"/>
        </w:rPr>
      </w:pPr>
      <w:r w:rsidRPr="005D125F">
        <w:rPr>
          <w:sz w:val="20"/>
          <w:szCs w:val="20"/>
        </w:rPr>
        <w:t xml:space="preserve">                         "switching-capability": "switching-otn",</w:t>
      </w:r>
    </w:p>
    <w:p w14:paraId="3DFB10E4" w14:textId="77777777" w:rsidR="005D125F" w:rsidRPr="005D125F" w:rsidRDefault="005D125F" w:rsidP="005D125F">
      <w:pPr>
        <w:spacing w:after="0" w:line="240" w:lineRule="auto"/>
        <w:rPr>
          <w:sz w:val="20"/>
          <w:szCs w:val="20"/>
        </w:rPr>
      </w:pPr>
      <w:r w:rsidRPr="005D125F">
        <w:rPr>
          <w:sz w:val="20"/>
          <w:szCs w:val="20"/>
        </w:rPr>
        <w:t xml:space="preserve">                         "encoding": "lsp-encoding-oduk"</w:t>
      </w:r>
    </w:p>
    <w:p w14:paraId="63C3D6B0" w14:textId="77777777" w:rsidR="005D125F" w:rsidRPr="005D125F" w:rsidRDefault="005D125F" w:rsidP="005D125F">
      <w:pPr>
        <w:spacing w:after="0" w:line="240" w:lineRule="auto"/>
        <w:rPr>
          <w:sz w:val="20"/>
          <w:szCs w:val="20"/>
        </w:rPr>
      </w:pPr>
      <w:r w:rsidRPr="005D125F">
        <w:rPr>
          <w:sz w:val="20"/>
          <w:szCs w:val="20"/>
        </w:rPr>
        <w:t xml:space="preserve">                       }</w:t>
      </w:r>
    </w:p>
    <w:p w14:paraId="6B10124D" w14:textId="77777777" w:rsidR="005D125F" w:rsidRPr="005D125F" w:rsidRDefault="005D125F" w:rsidP="005D125F">
      <w:pPr>
        <w:spacing w:after="0" w:line="240" w:lineRule="auto"/>
        <w:rPr>
          <w:sz w:val="20"/>
          <w:szCs w:val="20"/>
        </w:rPr>
      </w:pPr>
      <w:r w:rsidRPr="005D125F">
        <w:rPr>
          <w:sz w:val="20"/>
          <w:szCs w:val="20"/>
        </w:rPr>
        <w:t xml:space="preserve">                     ]</w:t>
      </w:r>
    </w:p>
    <w:p w14:paraId="629AF12F" w14:textId="77777777" w:rsidR="005D125F" w:rsidRPr="005D125F" w:rsidRDefault="005D125F" w:rsidP="005D125F">
      <w:pPr>
        <w:spacing w:after="0" w:line="240" w:lineRule="auto"/>
        <w:rPr>
          <w:sz w:val="20"/>
          <w:szCs w:val="20"/>
        </w:rPr>
      </w:pPr>
      <w:r w:rsidRPr="005D125F">
        <w:rPr>
          <w:sz w:val="20"/>
          <w:szCs w:val="20"/>
        </w:rPr>
        <w:t xml:space="preserve">                   }</w:t>
      </w:r>
    </w:p>
    <w:p w14:paraId="6D23706A" w14:textId="77777777" w:rsidR="005D125F" w:rsidRPr="005D125F" w:rsidRDefault="005D125F" w:rsidP="005D125F">
      <w:pPr>
        <w:spacing w:after="0" w:line="240" w:lineRule="auto"/>
        <w:rPr>
          <w:sz w:val="20"/>
          <w:szCs w:val="20"/>
        </w:rPr>
      </w:pPr>
      <w:r w:rsidRPr="005D125F">
        <w:rPr>
          <w:sz w:val="20"/>
          <w:szCs w:val="20"/>
        </w:rPr>
        <w:t xml:space="preserve">                 },</w:t>
      </w:r>
    </w:p>
    <w:p w14:paraId="039C7245" w14:textId="77777777" w:rsidR="005D125F" w:rsidRPr="005D125F" w:rsidRDefault="005D125F" w:rsidP="005D125F">
      <w:pPr>
        <w:spacing w:after="0" w:line="240" w:lineRule="auto"/>
        <w:rPr>
          <w:sz w:val="20"/>
          <w:szCs w:val="20"/>
        </w:rPr>
      </w:pPr>
      <w:r w:rsidRPr="005D125F">
        <w:rPr>
          <w:sz w:val="20"/>
          <w:szCs w:val="20"/>
        </w:rPr>
        <w:t xml:space="preserve">                 {</w:t>
      </w:r>
    </w:p>
    <w:p w14:paraId="23D879F0" w14:textId="77777777" w:rsidR="005D125F" w:rsidRPr="005D125F" w:rsidRDefault="005D125F" w:rsidP="005D125F">
      <w:pPr>
        <w:spacing w:after="0" w:line="240" w:lineRule="auto"/>
        <w:rPr>
          <w:sz w:val="20"/>
          <w:szCs w:val="20"/>
        </w:rPr>
      </w:pPr>
      <w:r w:rsidRPr="005D125F">
        <w:rPr>
          <w:sz w:val="20"/>
          <w:szCs w:val="20"/>
        </w:rPr>
        <w:t xml:space="preserve">                   "tp-id": "6-6-0",</w:t>
      </w:r>
    </w:p>
    <w:p w14:paraId="42CAC0DB" w14:textId="77777777" w:rsidR="005D125F" w:rsidRPr="005D125F" w:rsidRDefault="005D125F" w:rsidP="005D125F">
      <w:pPr>
        <w:spacing w:after="0" w:line="240" w:lineRule="auto"/>
        <w:rPr>
          <w:sz w:val="20"/>
          <w:szCs w:val="20"/>
        </w:rPr>
      </w:pPr>
      <w:r w:rsidRPr="005D125F">
        <w:rPr>
          <w:sz w:val="20"/>
          <w:szCs w:val="20"/>
        </w:rPr>
        <w:t xml:space="preserve">                   "te-tp-id": 60600,</w:t>
      </w:r>
    </w:p>
    <w:p w14:paraId="77557523" w14:textId="77777777" w:rsidR="005D125F" w:rsidRPr="005D125F" w:rsidRDefault="005D125F" w:rsidP="005D125F">
      <w:pPr>
        <w:spacing w:after="0" w:line="240" w:lineRule="auto"/>
        <w:rPr>
          <w:sz w:val="20"/>
          <w:szCs w:val="20"/>
        </w:rPr>
      </w:pPr>
      <w:r w:rsidRPr="005D125F">
        <w:rPr>
          <w:sz w:val="20"/>
          <w:szCs w:val="20"/>
        </w:rPr>
        <w:t xml:space="preserve">                   "te": {</w:t>
      </w:r>
    </w:p>
    <w:p w14:paraId="247BA8EB" w14:textId="77777777" w:rsidR="005D125F" w:rsidRPr="005D125F" w:rsidRDefault="005D125F" w:rsidP="005D125F">
      <w:pPr>
        <w:spacing w:after="0" w:line="240" w:lineRule="auto"/>
        <w:rPr>
          <w:sz w:val="20"/>
          <w:szCs w:val="20"/>
        </w:rPr>
      </w:pPr>
      <w:r w:rsidRPr="005D125F">
        <w:rPr>
          <w:sz w:val="20"/>
          <w:szCs w:val="20"/>
        </w:rPr>
        <w:t xml:space="preserve">                     "interface-switching-capability": [</w:t>
      </w:r>
    </w:p>
    <w:p w14:paraId="370BF3BF" w14:textId="77777777" w:rsidR="005D125F" w:rsidRPr="005D125F" w:rsidRDefault="005D125F" w:rsidP="005D125F">
      <w:pPr>
        <w:spacing w:after="0" w:line="240" w:lineRule="auto"/>
        <w:rPr>
          <w:sz w:val="20"/>
          <w:szCs w:val="20"/>
        </w:rPr>
      </w:pPr>
      <w:r w:rsidRPr="005D125F">
        <w:rPr>
          <w:sz w:val="20"/>
          <w:szCs w:val="20"/>
        </w:rPr>
        <w:t xml:space="preserve">                       {</w:t>
      </w:r>
    </w:p>
    <w:p w14:paraId="6092BEF3" w14:textId="77777777" w:rsidR="005D125F" w:rsidRPr="005D125F" w:rsidRDefault="005D125F" w:rsidP="005D125F">
      <w:pPr>
        <w:spacing w:after="0" w:line="240" w:lineRule="auto"/>
        <w:rPr>
          <w:sz w:val="20"/>
          <w:szCs w:val="20"/>
        </w:rPr>
      </w:pPr>
      <w:r w:rsidRPr="005D125F">
        <w:rPr>
          <w:sz w:val="20"/>
          <w:szCs w:val="20"/>
        </w:rPr>
        <w:t xml:space="preserve">                         "switching-capability": "switching-otn",</w:t>
      </w:r>
    </w:p>
    <w:p w14:paraId="78B464F0" w14:textId="77777777" w:rsidR="005D125F" w:rsidRPr="005D125F" w:rsidRDefault="005D125F" w:rsidP="005D125F">
      <w:pPr>
        <w:spacing w:after="0" w:line="240" w:lineRule="auto"/>
        <w:rPr>
          <w:sz w:val="20"/>
          <w:szCs w:val="20"/>
        </w:rPr>
      </w:pPr>
      <w:r w:rsidRPr="005D125F">
        <w:rPr>
          <w:sz w:val="20"/>
          <w:szCs w:val="20"/>
        </w:rPr>
        <w:t xml:space="preserve">                         "encoding": "lsp-encoding-oduk"</w:t>
      </w:r>
    </w:p>
    <w:p w14:paraId="3B914446" w14:textId="77777777" w:rsidR="005D125F" w:rsidRPr="005D125F" w:rsidRDefault="005D125F" w:rsidP="005D125F">
      <w:pPr>
        <w:spacing w:after="0" w:line="240" w:lineRule="auto"/>
        <w:rPr>
          <w:sz w:val="20"/>
          <w:szCs w:val="20"/>
        </w:rPr>
      </w:pPr>
      <w:r w:rsidRPr="005D125F">
        <w:rPr>
          <w:sz w:val="20"/>
          <w:szCs w:val="20"/>
        </w:rPr>
        <w:t xml:space="preserve">                       }</w:t>
      </w:r>
    </w:p>
    <w:p w14:paraId="4EF4F949" w14:textId="77777777" w:rsidR="005D125F" w:rsidRPr="005D125F" w:rsidRDefault="005D125F" w:rsidP="005D125F">
      <w:pPr>
        <w:spacing w:after="0" w:line="240" w:lineRule="auto"/>
        <w:rPr>
          <w:sz w:val="20"/>
          <w:szCs w:val="20"/>
        </w:rPr>
      </w:pPr>
      <w:r w:rsidRPr="005D125F">
        <w:rPr>
          <w:sz w:val="20"/>
          <w:szCs w:val="20"/>
        </w:rPr>
        <w:t xml:space="preserve">                     ]</w:t>
      </w:r>
    </w:p>
    <w:p w14:paraId="270C46C7" w14:textId="77777777" w:rsidR="005D125F" w:rsidRPr="005D125F" w:rsidRDefault="005D125F" w:rsidP="005D125F">
      <w:pPr>
        <w:spacing w:after="0" w:line="240" w:lineRule="auto"/>
        <w:rPr>
          <w:sz w:val="20"/>
          <w:szCs w:val="20"/>
        </w:rPr>
      </w:pPr>
      <w:r w:rsidRPr="005D125F">
        <w:rPr>
          <w:sz w:val="20"/>
          <w:szCs w:val="20"/>
        </w:rPr>
        <w:t xml:space="preserve">                   }</w:t>
      </w:r>
    </w:p>
    <w:p w14:paraId="1D04114B" w14:textId="77777777" w:rsidR="005D125F" w:rsidRPr="005D125F" w:rsidRDefault="005D125F" w:rsidP="005D125F">
      <w:pPr>
        <w:spacing w:after="0" w:line="240" w:lineRule="auto"/>
        <w:rPr>
          <w:sz w:val="20"/>
          <w:szCs w:val="20"/>
        </w:rPr>
      </w:pPr>
      <w:r w:rsidRPr="005D125F">
        <w:rPr>
          <w:sz w:val="20"/>
          <w:szCs w:val="20"/>
        </w:rPr>
        <w:t xml:space="preserve">                 },  </w:t>
      </w:r>
    </w:p>
    <w:p w14:paraId="40182B49" w14:textId="77777777" w:rsidR="005D125F" w:rsidRPr="005D125F" w:rsidRDefault="005D125F" w:rsidP="005D125F">
      <w:pPr>
        <w:spacing w:after="0" w:line="240" w:lineRule="auto"/>
        <w:rPr>
          <w:sz w:val="20"/>
          <w:szCs w:val="20"/>
        </w:rPr>
      </w:pPr>
      <w:r w:rsidRPr="005D125F">
        <w:rPr>
          <w:sz w:val="20"/>
          <w:szCs w:val="20"/>
        </w:rPr>
        <w:t xml:space="preserve">                 {</w:t>
      </w:r>
    </w:p>
    <w:p w14:paraId="7A415C78" w14:textId="77777777" w:rsidR="005D125F" w:rsidRPr="005D125F" w:rsidRDefault="005D125F" w:rsidP="005D125F">
      <w:pPr>
        <w:spacing w:after="0" w:line="240" w:lineRule="auto"/>
        <w:rPr>
          <w:sz w:val="20"/>
          <w:szCs w:val="20"/>
        </w:rPr>
      </w:pPr>
      <w:r w:rsidRPr="005D125F">
        <w:rPr>
          <w:sz w:val="20"/>
          <w:szCs w:val="20"/>
        </w:rPr>
        <w:t xml:space="preserve">                   "tp-id": "7-0-7",</w:t>
      </w:r>
    </w:p>
    <w:p w14:paraId="38855657" w14:textId="77777777" w:rsidR="005D125F" w:rsidRPr="005D125F" w:rsidRDefault="005D125F" w:rsidP="005D125F">
      <w:pPr>
        <w:spacing w:after="0" w:line="240" w:lineRule="auto"/>
        <w:rPr>
          <w:sz w:val="20"/>
          <w:szCs w:val="20"/>
        </w:rPr>
      </w:pPr>
      <w:r w:rsidRPr="005D125F">
        <w:rPr>
          <w:sz w:val="20"/>
          <w:szCs w:val="20"/>
        </w:rPr>
        <w:t xml:space="preserve">                   "te-tp-id": 70007,</w:t>
      </w:r>
    </w:p>
    <w:p w14:paraId="6E4E0D10" w14:textId="77777777" w:rsidR="005D125F" w:rsidRPr="005D125F" w:rsidRDefault="005D125F" w:rsidP="005D125F">
      <w:pPr>
        <w:spacing w:after="0" w:line="240" w:lineRule="auto"/>
        <w:rPr>
          <w:sz w:val="20"/>
          <w:szCs w:val="20"/>
        </w:rPr>
      </w:pPr>
      <w:r w:rsidRPr="005D125F">
        <w:rPr>
          <w:sz w:val="20"/>
          <w:szCs w:val="20"/>
        </w:rPr>
        <w:t xml:space="preserve">                   "te": {</w:t>
      </w:r>
    </w:p>
    <w:p w14:paraId="43580743" w14:textId="77777777" w:rsidR="005D125F" w:rsidRPr="005D125F" w:rsidRDefault="005D125F" w:rsidP="005D125F">
      <w:pPr>
        <w:spacing w:after="0" w:line="240" w:lineRule="auto"/>
        <w:rPr>
          <w:sz w:val="20"/>
          <w:szCs w:val="20"/>
        </w:rPr>
      </w:pPr>
      <w:r w:rsidRPr="005D125F">
        <w:rPr>
          <w:sz w:val="20"/>
          <w:szCs w:val="20"/>
        </w:rPr>
        <w:t xml:space="preserve">                     "interface-switching-capability": [</w:t>
      </w:r>
    </w:p>
    <w:p w14:paraId="231B7746" w14:textId="77777777" w:rsidR="005D125F" w:rsidRPr="005D125F" w:rsidRDefault="005D125F" w:rsidP="005D125F">
      <w:pPr>
        <w:spacing w:after="0" w:line="240" w:lineRule="auto"/>
        <w:rPr>
          <w:sz w:val="20"/>
          <w:szCs w:val="20"/>
        </w:rPr>
      </w:pPr>
      <w:r w:rsidRPr="005D125F">
        <w:rPr>
          <w:sz w:val="20"/>
          <w:szCs w:val="20"/>
        </w:rPr>
        <w:t xml:space="preserve">                       {</w:t>
      </w:r>
    </w:p>
    <w:p w14:paraId="6FBB7B6A" w14:textId="77777777" w:rsidR="005D125F" w:rsidRPr="005D125F" w:rsidRDefault="005D125F" w:rsidP="005D125F">
      <w:pPr>
        <w:spacing w:after="0" w:line="240" w:lineRule="auto"/>
        <w:rPr>
          <w:sz w:val="20"/>
          <w:szCs w:val="20"/>
        </w:rPr>
      </w:pPr>
      <w:r w:rsidRPr="005D125F">
        <w:rPr>
          <w:sz w:val="20"/>
          <w:szCs w:val="20"/>
        </w:rPr>
        <w:t xml:space="preserve">                         "switching-capability": "switching-otn",</w:t>
      </w:r>
    </w:p>
    <w:p w14:paraId="067A7A30" w14:textId="77777777" w:rsidR="005D125F" w:rsidRPr="005D125F" w:rsidRDefault="005D125F" w:rsidP="005D125F">
      <w:pPr>
        <w:spacing w:after="0" w:line="240" w:lineRule="auto"/>
        <w:rPr>
          <w:sz w:val="20"/>
          <w:szCs w:val="20"/>
        </w:rPr>
      </w:pPr>
      <w:r w:rsidRPr="005D125F">
        <w:rPr>
          <w:sz w:val="20"/>
          <w:szCs w:val="20"/>
        </w:rPr>
        <w:t xml:space="preserve">                         "encoding": "lsp-encoding-oduk"</w:t>
      </w:r>
    </w:p>
    <w:p w14:paraId="23AE2D79" w14:textId="77777777" w:rsidR="005D125F" w:rsidRPr="005D125F" w:rsidRDefault="005D125F" w:rsidP="005D125F">
      <w:pPr>
        <w:spacing w:after="0" w:line="240" w:lineRule="auto"/>
        <w:rPr>
          <w:sz w:val="20"/>
          <w:szCs w:val="20"/>
        </w:rPr>
      </w:pPr>
      <w:r w:rsidRPr="005D125F">
        <w:rPr>
          <w:sz w:val="20"/>
          <w:szCs w:val="20"/>
        </w:rPr>
        <w:t xml:space="preserve">                       }</w:t>
      </w:r>
    </w:p>
    <w:p w14:paraId="6C1350F9" w14:textId="77777777" w:rsidR="005D125F" w:rsidRPr="005D125F" w:rsidRDefault="005D125F" w:rsidP="005D125F">
      <w:pPr>
        <w:spacing w:after="0" w:line="240" w:lineRule="auto"/>
        <w:rPr>
          <w:sz w:val="20"/>
          <w:szCs w:val="20"/>
        </w:rPr>
      </w:pPr>
      <w:r w:rsidRPr="005D125F">
        <w:rPr>
          <w:sz w:val="20"/>
          <w:szCs w:val="20"/>
        </w:rPr>
        <w:t xml:space="preserve">                     ]</w:t>
      </w:r>
    </w:p>
    <w:p w14:paraId="3C164E61" w14:textId="77777777" w:rsidR="005D125F" w:rsidRPr="005D125F" w:rsidRDefault="005D125F" w:rsidP="005D125F">
      <w:pPr>
        <w:spacing w:after="0" w:line="240" w:lineRule="auto"/>
        <w:rPr>
          <w:sz w:val="20"/>
          <w:szCs w:val="20"/>
        </w:rPr>
      </w:pPr>
      <w:r w:rsidRPr="005D125F">
        <w:rPr>
          <w:sz w:val="20"/>
          <w:szCs w:val="20"/>
        </w:rPr>
        <w:t xml:space="preserve">                   }</w:t>
      </w:r>
    </w:p>
    <w:p w14:paraId="3EC9A4B2" w14:textId="77777777" w:rsidR="005D125F" w:rsidRPr="005D125F" w:rsidRDefault="005D125F" w:rsidP="005D125F">
      <w:pPr>
        <w:spacing w:after="0" w:line="240" w:lineRule="auto"/>
        <w:rPr>
          <w:sz w:val="20"/>
          <w:szCs w:val="20"/>
        </w:rPr>
      </w:pPr>
      <w:r w:rsidRPr="005D125F">
        <w:rPr>
          <w:sz w:val="20"/>
          <w:szCs w:val="20"/>
        </w:rPr>
        <w:t xml:space="preserve">                 },</w:t>
      </w:r>
    </w:p>
    <w:p w14:paraId="58C0291D" w14:textId="77777777" w:rsidR="005D125F" w:rsidRPr="005D125F" w:rsidRDefault="005D125F" w:rsidP="005D125F">
      <w:pPr>
        <w:spacing w:after="0" w:line="240" w:lineRule="auto"/>
        <w:rPr>
          <w:sz w:val="20"/>
          <w:szCs w:val="20"/>
        </w:rPr>
      </w:pPr>
      <w:r w:rsidRPr="005D125F">
        <w:rPr>
          <w:sz w:val="20"/>
          <w:szCs w:val="20"/>
        </w:rPr>
        <w:t xml:space="preserve">                 {</w:t>
      </w:r>
    </w:p>
    <w:p w14:paraId="5EF61F51" w14:textId="77777777" w:rsidR="005D125F" w:rsidRPr="005D125F" w:rsidRDefault="005D125F" w:rsidP="005D125F">
      <w:pPr>
        <w:spacing w:after="0" w:line="240" w:lineRule="auto"/>
        <w:rPr>
          <w:sz w:val="20"/>
          <w:szCs w:val="20"/>
        </w:rPr>
      </w:pPr>
      <w:r w:rsidRPr="005D125F">
        <w:rPr>
          <w:sz w:val="20"/>
          <w:szCs w:val="20"/>
        </w:rPr>
        <w:t xml:space="preserve">                   "tp-id": "7-7-0",</w:t>
      </w:r>
    </w:p>
    <w:p w14:paraId="231C41D7" w14:textId="77777777" w:rsidR="005D125F" w:rsidRPr="005D125F" w:rsidRDefault="005D125F" w:rsidP="005D125F">
      <w:pPr>
        <w:spacing w:after="0" w:line="240" w:lineRule="auto"/>
        <w:rPr>
          <w:sz w:val="20"/>
          <w:szCs w:val="20"/>
        </w:rPr>
      </w:pPr>
      <w:r w:rsidRPr="005D125F">
        <w:rPr>
          <w:sz w:val="20"/>
          <w:szCs w:val="20"/>
        </w:rPr>
        <w:t xml:space="preserve">                   "te-tp-id": 70700,</w:t>
      </w:r>
    </w:p>
    <w:p w14:paraId="0E169FAA" w14:textId="77777777" w:rsidR="005D125F" w:rsidRPr="005D125F" w:rsidRDefault="005D125F" w:rsidP="005D125F">
      <w:pPr>
        <w:spacing w:after="0" w:line="240" w:lineRule="auto"/>
        <w:rPr>
          <w:sz w:val="20"/>
          <w:szCs w:val="20"/>
        </w:rPr>
      </w:pPr>
      <w:r w:rsidRPr="005D125F">
        <w:rPr>
          <w:sz w:val="20"/>
          <w:szCs w:val="20"/>
        </w:rPr>
        <w:t xml:space="preserve">                   "te": {</w:t>
      </w:r>
    </w:p>
    <w:p w14:paraId="14F7E5F9" w14:textId="77777777" w:rsidR="005D125F" w:rsidRPr="005D125F" w:rsidRDefault="005D125F" w:rsidP="005D125F">
      <w:pPr>
        <w:spacing w:after="0" w:line="240" w:lineRule="auto"/>
        <w:rPr>
          <w:sz w:val="20"/>
          <w:szCs w:val="20"/>
        </w:rPr>
      </w:pPr>
      <w:r w:rsidRPr="005D125F">
        <w:rPr>
          <w:sz w:val="20"/>
          <w:szCs w:val="20"/>
        </w:rPr>
        <w:t xml:space="preserve">                     "interface-switching-capability": [</w:t>
      </w:r>
    </w:p>
    <w:p w14:paraId="053E3131" w14:textId="77777777" w:rsidR="005D125F" w:rsidRPr="005D125F" w:rsidRDefault="005D125F" w:rsidP="005D125F">
      <w:pPr>
        <w:spacing w:after="0" w:line="240" w:lineRule="auto"/>
        <w:rPr>
          <w:sz w:val="20"/>
          <w:szCs w:val="20"/>
        </w:rPr>
      </w:pPr>
      <w:r w:rsidRPr="005D125F">
        <w:rPr>
          <w:sz w:val="20"/>
          <w:szCs w:val="20"/>
        </w:rPr>
        <w:t xml:space="preserve">                       {</w:t>
      </w:r>
    </w:p>
    <w:p w14:paraId="3DF1CCF6" w14:textId="77777777" w:rsidR="005D125F" w:rsidRPr="005D125F" w:rsidRDefault="005D125F" w:rsidP="005D125F">
      <w:pPr>
        <w:spacing w:after="0" w:line="240" w:lineRule="auto"/>
        <w:rPr>
          <w:sz w:val="20"/>
          <w:szCs w:val="20"/>
        </w:rPr>
      </w:pPr>
      <w:r w:rsidRPr="005D125F">
        <w:rPr>
          <w:sz w:val="20"/>
          <w:szCs w:val="20"/>
        </w:rPr>
        <w:t xml:space="preserve">                         "switching-capability": "switching-otn",</w:t>
      </w:r>
    </w:p>
    <w:p w14:paraId="0050E0FF" w14:textId="77777777" w:rsidR="005D125F" w:rsidRPr="005D125F" w:rsidRDefault="005D125F" w:rsidP="005D125F">
      <w:pPr>
        <w:spacing w:after="0" w:line="240" w:lineRule="auto"/>
        <w:rPr>
          <w:sz w:val="20"/>
          <w:szCs w:val="20"/>
        </w:rPr>
      </w:pPr>
      <w:r w:rsidRPr="005D125F">
        <w:rPr>
          <w:sz w:val="20"/>
          <w:szCs w:val="20"/>
        </w:rPr>
        <w:t xml:space="preserve">                         "encoding": "lsp-encoding-oduk"</w:t>
      </w:r>
    </w:p>
    <w:p w14:paraId="39D45221" w14:textId="77777777" w:rsidR="005D125F" w:rsidRPr="005D125F" w:rsidRDefault="005D125F" w:rsidP="005D125F">
      <w:pPr>
        <w:spacing w:after="0" w:line="240" w:lineRule="auto"/>
        <w:rPr>
          <w:sz w:val="20"/>
          <w:szCs w:val="20"/>
        </w:rPr>
      </w:pPr>
      <w:r w:rsidRPr="005D125F">
        <w:rPr>
          <w:sz w:val="20"/>
          <w:szCs w:val="20"/>
        </w:rPr>
        <w:t xml:space="preserve">                       }</w:t>
      </w:r>
    </w:p>
    <w:p w14:paraId="215F9E5F" w14:textId="77777777" w:rsidR="005D125F" w:rsidRPr="005D125F" w:rsidRDefault="005D125F" w:rsidP="005D125F">
      <w:pPr>
        <w:spacing w:after="0" w:line="240" w:lineRule="auto"/>
        <w:rPr>
          <w:sz w:val="20"/>
          <w:szCs w:val="20"/>
        </w:rPr>
      </w:pPr>
      <w:r w:rsidRPr="005D125F">
        <w:rPr>
          <w:sz w:val="20"/>
          <w:szCs w:val="20"/>
        </w:rPr>
        <w:t xml:space="preserve">                     ]</w:t>
      </w:r>
    </w:p>
    <w:p w14:paraId="6C4B7754" w14:textId="77777777" w:rsidR="005D125F" w:rsidRPr="005D125F" w:rsidRDefault="005D125F" w:rsidP="005D125F">
      <w:pPr>
        <w:spacing w:after="0" w:line="240" w:lineRule="auto"/>
        <w:rPr>
          <w:sz w:val="20"/>
          <w:szCs w:val="20"/>
        </w:rPr>
      </w:pPr>
      <w:r w:rsidRPr="005D125F">
        <w:rPr>
          <w:sz w:val="20"/>
          <w:szCs w:val="20"/>
        </w:rPr>
        <w:t xml:space="preserve">                   }</w:t>
      </w:r>
    </w:p>
    <w:p w14:paraId="262DC309" w14:textId="77777777" w:rsidR="005D125F" w:rsidRPr="005D125F" w:rsidRDefault="005D125F" w:rsidP="005D125F">
      <w:pPr>
        <w:spacing w:after="0" w:line="240" w:lineRule="auto"/>
        <w:rPr>
          <w:sz w:val="20"/>
          <w:szCs w:val="20"/>
        </w:rPr>
      </w:pPr>
      <w:r w:rsidRPr="005D125F">
        <w:rPr>
          <w:sz w:val="20"/>
          <w:szCs w:val="20"/>
        </w:rPr>
        <w:t xml:space="preserve">                 }, </w:t>
      </w:r>
    </w:p>
    <w:p w14:paraId="449FEAF0" w14:textId="77777777" w:rsidR="005D125F" w:rsidRPr="005D125F" w:rsidRDefault="005D125F" w:rsidP="005D125F">
      <w:pPr>
        <w:spacing w:after="0" w:line="240" w:lineRule="auto"/>
        <w:rPr>
          <w:sz w:val="20"/>
          <w:szCs w:val="20"/>
        </w:rPr>
      </w:pPr>
      <w:r w:rsidRPr="005D125F">
        <w:rPr>
          <w:sz w:val="20"/>
          <w:szCs w:val="20"/>
        </w:rPr>
        <w:t xml:space="preserve">                 {</w:t>
      </w:r>
    </w:p>
    <w:p w14:paraId="4604DBA5" w14:textId="77777777" w:rsidR="005D125F" w:rsidRPr="005D125F" w:rsidRDefault="005D125F" w:rsidP="005D125F">
      <w:pPr>
        <w:spacing w:after="0" w:line="240" w:lineRule="auto"/>
        <w:rPr>
          <w:sz w:val="20"/>
          <w:szCs w:val="20"/>
        </w:rPr>
      </w:pPr>
      <w:r w:rsidRPr="005D125F">
        <w:rPr>
          <w:sz w:val="20"/>
          <w:szCs w:val="20"/>
        </w:rPr>
        <w:t xml:space="preserve">                   "tp-id": "8-0-8",</w:t>
      </w:r>
    </w:p>
    <w:p w14:paraId="436B1658" w14:textId="77777777" w:rsidR="005D125F" w:rsidRPr="005D125F" w:rsidRDefault="005D125F" w:rsidP="005D125F">
      <w:pPr>
        <w:spacing w:after="0" w:line="240" w:lineRule="auto"/>
        <w:rPr>
          <w:sz w:val="20"/>
          <w:szCs w:val="20"/>
        </w:rPr>
      </w:pPr>
      <w:r w:rsidRPr="005D125F">
        <w:rPr>
          <w:sz w:val="20"/>
          <w:szCs w:val="20"/>
        </w:rPr>
        <w:t xml:space="preserve">                   "te-tp-id": 80008,</w:t>
      </w:r>
    </w:p>
    <w:p w14:paraId="7E44F9CB" w14:textId="77777777" w:rsidR="005D125F" w:rsidRPr="005D125F" w:rsidRDefault="005D125F" w:rsidP="005D125F">
      <w:pPr>
        <w:spacing w:after="0" w:line="240" w:lineRule="auto"/>
        <w:rPr>
          <w:sz w:val="20"/>
          <w:szCs w:val="20"/>
        </w:rPr>
      </w:pPr>
      <w:r w:rsidRPr="005D125F">
        <w:rPr>
          <w:sz w:val="20"/>
          <w:szCs w:val="20"/>
        </w:rPr>
        <w:t xml:space="preserve">                   "te": {</w:t>
      </w:r>
    </w:p>
    <w:p w14:paraId="372FDA0E" w14:textId="77777777" w:rsidR="005D125F" w:rsidRPr="005D125F" w:rsidRDefault="005D125F" w:rsidP="005D125F">
      <w:pPr>
        <w:spacing w:after="0" w:line="240" w:lineRule="auto"/>
        <w:rPr>
          <w:sz w:val="20"/>
          <w:szCs w:val="20"/>
        </w:rPr>
      </w:pPr>
      <w:r w:rsidRPr="005D125F">
        <w:rPr>
          <w:sz w:val="20"/>
          <w:szCs w:val="20"/>
        </w:rPr>
        <w:t xml:space="preserve">                     "interface-switching-capability": [</w:t>
      </w:r>
    </w:p>
    <w:p w14:paraId="41CD27EC" w14:textId="77777777" w:rsidR="005D125F" w:rsidRPr="005D125F" w:rsidRDefault="005D125F" w:rsidP="005D125F">
      <w:pPr>
        <w:spacing w:after="0" w:line="240" w:lineRule="auto"/>
        <w:rPr>
          <w:sz w:val="20"/>
          <w:szCs w:val="20"/>
        </w:rPr>
      </w:pPr>
      <w:r w:rsidRPr="005D125F">
        <w:rPr>
          <w:sz w:val="20"/>
          <w:szCs w:val="20"/>
        </w:rPr>
        <w:t xml:space="preserve">                       {</w:t>
      </w:r>
    </w:p>
    <w:p w14:paraId="76816498" w14:textId="77777777" w:rsidR="005D125F" w:rsidRPr="005D125F" w:rsidRDefault="005D125F" w:rsidP="005D125F">
      <w:pPr>
        <w:spacing w:after="0" w:line="240" w:lineRule="auto"/>
        <w:rPr>
          <w:sz w:val="20"/>
          <w:szCs w:val="20"/>
        </w:rPr>
      </w:pPr>
      <w:r w:rsidRPr="005D125F">
        <w:rPr>
          <w:sz w:val="20"/>
          <w:szCs w:val="20"/>
        </w:rPr>
        <w:t xml:space="preserve">                         "switching-capability": "switching-otn",</w:t>
      </w:r>
    </w:p>
    <w:p w14:paraId="5CFD0F95" w14:textId="77777777" w:rsidR="005D125F" w:rsidRPr="005D125F" w:rsidRDefault="005D125F" w:rsidP="005D125F">
      <w:pPr>
        <w:spacing w:after="0" w:line="240" w:lineRule="auto"/>
        <w:rPr>
          <w:sz w:val="20"/>
          <w:szCs w:val="20"/>
        </w:rPr>
      </w:pPr>
      <w:r w:rsidRPr="005D125F">
        <w:rPr>
          <w:sz w:val="20"/>
          <w:szCs w:val="20"/>
        </w:rPr>
        <w:t xml:space="preserve">                         "encoding": "lsp-encoding-oduk"</w:t>
      </w:r>
    </w:p>
    <w:p w14:paraId="734BA469" w14:textId="77777777" w:rsidR="005D125F" w:rsidRPr="005D125F" w:rsidRDefault="005D125F" w:rsidP="005D125F">
      <w:pPr>
        <w:spacing w:after="0" w:line="240" w:lineRule="auto"/>
        <w:rPr>
          <w:sz w:val="20"/>
          <w:szCs w:val="20"/>
        </w:rPr>
      </w:pPr>
      <w:r w:rsidRPr="005D125F">
        <w:rPr>
          <w:sz w:val="20"/>
          <w:szCs w:val="20"/>
        </w:rPr>
        <w:t xml:space="preserve">                       }</w:t>
      </w:r>
    </w:p>
    <w:p w14:paraId="37EF55D1" w14:textId="77777777" w:rsidR="005D125F" w:rsidRPr="005D125F" w:rsidRDefault="005D125F" w:rsidP="005D125F">
      <w:pPr>
        <w:spacing w:after="0" w:line="240" w:lineRule="auto"/>
        <w:rPr>
          <w:sz w:val="20"/>
          <w:szCs w:val="20"/>
        </w:rPr>
      </w:pPr>
      <w:r w:rsidRPr="005D125F">
        <w:rPr>
          <w:sz w:val="20"/>
          <w:szCs w:val="20"/>
        </w:rPr>
        <w:t xml:space="preserve">                     ]</w:t>
      </w:r>
    </w:p>
    <w:p w14:paraId="73BC0E8F" w14:textId="77777777" w:rsidR="005D125F" w:rsidRPr="005D125F" w:rsidRDefault="005D125F" w:rsidP="005D125F">
      <w:pPr>
        <w:spacing w:after="0" w:line="240" w:lineRule="auto"/>
        <w:rPr>
          <w:sz w:val="20"/>
          <w:szCs w:val="20"/>
        </w:rPr>
      </w:pPr>
      <w:r w:rsidRPr="005D125F">
        <w:rPr>
          <w:sz w:val="20"/>
          <w:szCs w:val="20"/>
        </w:rPr>
        <w:t xml:space="preserve">                   }</w:t>
      </w:r>
    </w:p>
    <w:p w14:paraId="108789C6" w14:textId="77777777" w:rsidR="005D125F" w:rsidRPr="005D125F" w:rsidRDefault="005D125F" w:rsidP="005D125F">
      <w:pPr>
        <w:spacing w:after="0" w:line="240" w:lineRule="auto"/>
        <w:rPr>
          <w:sz w:val="20"/>
          <w:szCs w:val="20"/>
        </w:rPr>
      </w:pPr>
      <w:r w:rsidRPr="005D125F">
        <w:rPr>
          <w:sz w:val="20"/>
          <w:szCs w:val="20"/>
        </w:rPr>
        <w:t xml:space="preserve">                 },</w:t>
      </w:r>
    </w:p>
    <w:p w14:paraId="3ABD344A" w14:textId="77777777" w:rsidR="005D125F" w:rsidRPr="005D125F" w:rsidRDefault="005D125F" w:rsidP="005D125F">
      <w:pPr>
        <w:spacing w:after="0" w:line="240" w:lineRule="auto"/>
        <w:rPr>
          <w:sz w:val="20"/>
          <w:szCs w:val="20"/>
        </w:rPr>
      </w:pPr>
      <w:r w:rsidRPr="005D125F">
        <w:rPr>
          <w:sz w:val="20"/>
          <w:szCs w:val="20"/>
        </w:rPr>
        <w:t xml:space="preserve">                 {</w:t>
      </w:r>
    </w:p>
    <w:p w14:paraId="078BE00A" w14:textId="77777777" w:rsidR="005D125F" w:rsidRPr="005D125F" w:rsidRDefault="005D125F" w:rsidP="005D125F">
      <w:pPr>
        <w:spacing w:after="0" w:line="240" w:lineRule="auto"/>
        <w:rPr>
          <w:sz w:val="20"/>
          <w:szCs w:val="20"/>
        </w:rPr>
      </w:pPr>
      <w:r w:rsidRPr="005D125F">
        <w:rPr>
          <w:sz w:val="20"/>
          <w:szCs w:val="20"/>
        </w:rPr>
        <w:t xml:space="preserve">                   "tp-id": "8-8-0",</w:t>
      </w:r>
    </w:p>
    <w:p w14:paraId="1C1E9B5A" w14:textId="77777777" w:rsidR="005D125F" w:rsidRPr="005D125F" w:rsidRDefault="005D125F" w:rsidP="005D125F">
      <w:pPr>
        <w:spacing w:after="0" w:line="240" w:lineRule="auto"/>
        <w:rPr>
          <w:sz w:val="20"/>
          <w:szCs w:val="20"/>
        </w:rPr>
      </w:pPr>
      <w:r w:rsidRPr="005D125F">
        <w:rPr>
          <w:sz w:val="20"/>
          <w:szCs w:val="20"/>
        </w:rPr>
        <w:t xml:space="preserve">                   "te-tp-id": 80800,</w:t>
      </w:r>
    </w:p>
    <w:p w14:paraId="5D3A9C9E" w14:textId="77777777" w:rsidR="005D125F" w:rsidRPr="005D125F" w:rsidRDefault="005D125F" w:rsidP="005D125F">
      <w:pPr>
        <w:spacing w:after="0" w:line="240" w:lineRule="auto"/>
        <w:rPr>
          <w:sz w:val="20"/>
          <w:szCs w:val="20"/>
        </w:rPr>
      </w:pPr>
      <w:r w:rsidRPr="005D125F">
        <w:rPr>
          <w:sz w:val="20"/>
          <w:szCs w:val="20"/>
        </w:rPr>
        <w:t xml:space="preserve">                   "te": {</w:t>
      </w:r>
    </w:p>
    <w:p w14:paraId="2C9739D5" w14:textId="77777777" w:rsidR="005D125F" w:rsidRPr="005D125F" w:rsidRDefault="005D125F" w:rsidP="005D125F">
      <w:pPr>
        <w:spacing w:after="0" w:line="240" w:lineRule="auto"/>
        <w:rPr>
          <w:sz w:val="20"/>
          <w:szCs w:val="20"/>
        </w:rPr>
      </w:pPr>
      <w:r w:rsidRPr="005D125F">
        <w:rPr>
          <w:sz w:val="20"/>
          <w:szCs w:val="20"/>
        </w:rPr>
        <w:t xml:space="preserve">                     "interface-switching-capability": [</w:t>
      </w:r>
    </w:p>
    <w:p w14:paraId="40927174" w14:textId="77777777" w:rsidR="005D125F" w:rsidRPr="005D125F" w:rsidRDefault="005D125F" w:rsidP="005D125F">
      <w:pPr>
        <w:spacing w:after="0" w:line="240" w:lineRule="auto"/>
        <w:rPr>
          <w:sz w:val="20"/>
          <w:szCs w:val="20"/>
        </w:rPr>
      </w:pPr>
      <w:r w:rsidRPr="005D125F">
        <w:rPr>
          <w:sz w:val="20"/>
          <w:szCs w:val="20"/>
        </w:rPr>
        <w:t xml:space="preserve">                       {</w:t>
      </w:r>
    </w:p>
    <w:p w14:paraId="4D173725" w14:textId="77777777" w:rsidR="005D125F" w:rsidRPr="005D125F" w:rsidRDefault="005D125F" w:rsidP="005D125F">
      <w:pPr>
        <w:spacing w:after="0" w:line="240" w:lineRule="auto"/>
        <w:rPr>
          <w:sz w:val="20"/>
          <w:szCs w:val="20"/>
        </w:rPr>
      </w:pPr>
      <w:r w:rsidRPr="005D125F">
        <w:rPr>
          <w:sz w:val="20"/>
          <w:szCs w:val="20"/>
        </w:rPr>
        <w:t xml:space="preserve">                         "switching-capability": "switching-otn",</w:t>
      </w:r>
    </w:p>
    <w:p w14:paraId="0EAB75A3" w14:textId="77777777" w:rsidR="005D125F" w:rsidRPr="005D125F" w:rsidRDefault="005D125F" w:rsidP="005D125F">
      <w:pPr>
        <w:spacing w:after="0" w:line="240" w:lineRule="auto"/>
        <w:rPr>
          <w:sz w:val="20"/>
          <w:szCs w:val="20"/>
        </w:rPr>
      </w:pPr>
      <w:r w:rsidRPr="005D125F">
        <w:rPr>
          <w:sz w:val="20"/>
          <w:szCs w:val="20"/>
        </w:rPr>
        <w:t xml:space="preserve">                         "encoding": "lsp-encoding-oduk"</w:t>
      </w:r>
    </w:p>
    <w:p w14:paraId="62CCB6F8" w14:textId="77777777" w:rsidR="005D125F" w:rsidRPr="005D125F" w:rsidRDefault="005D125F" w:rsidP="005D125F">
      <w:pPr>
        <w:spacing w:after="0" w:line="240" w:lineRule="auto"/>
        <w:rPr>
          <w:sz w:val="20"/>
          <w:szCs w:val="20"/>
        </w:rPr>
      </w:pPr>
      <w:r w:rsidRPr="005D125F">
        <w:rPr>
          <w:sz w:val="20"/>
          <w:szCs w:val="20"/>
        </w:rPr>
        <w:t xml:space="preserve">                       }</w:t>
      </w:r>
    </w:p>
    <w:p w14:paraId="6294303E" w14:textId="77777777" w:rsidR="005D125F" w:rsidRPr="005D125F" w:rsidRDefault="005D125F" w:rsidP="005D125F">
      <w:pPr>
        <w:spacing w:after="0" w:line="240" w:lineRule="auto"/>
        <w:rPr>
          <w:sz w:val="20"/>
          <w:szCs w:val="20"/>
        </w:rPr>
      </w:pPr>
      <w:r w:rsidRPr="005D125F">
        <w:rPr>
          <w:sz w:val="20"/>
          <w:szCs w:val="20"/>
        </w:rPr>
        <w:t xml:space="preserve">                     ]</w:t>
      </w:r>
    </w:p>
    <w:p w14:paraId="6A0BA6CB" w14:textId="77777777" w:rsidR="005D125F" w:rsidRPr="005D125F" w:rsidRDefault="005D125F" w:rsidP="005D125F">
      <w:pPr>
        <w:spacing w:after="0" w:line="240" w:lineRule="auto"/>
        <w:rPr>
          <w:sz w:val="20"/>
          <w:szCs w:val="20"/>
        </w:rPr>
      </w:pPr>
      <w:r w:rsidRPr="005D125F">
        <w:rPr>
          <w:sz w:val="20"/>
          <w:szCs w:val="20"/>
        </w:rPr>
        <w:t xml:space="preserve">                   }</w:t>
      </w:r>
    </w:p>
    <w:p w14:paraId="5C0AA5A4" w14:textId="77777777" w:rsidR="005D125F" w:rsidRPr="005D125F" w:rsidRDefault="005D125F" w:rsidP="005D125F">
      <w:pPr>
        <w:spacing w:after="0" w:line="240" w:lineRule="auto"/>
        <w:rPr>
          <w:sz w:val="20"/>
          <w:szCs w:val="20"/>
        </w:rPr>
      </w:pPr>
      <w:r w:rsidRPr="005D125F">
        <w:rPr>
          <w:sz w:val="20"/>
          <w:szCs w:val="20"/>
        </w:rPr>
        <w:t xml:space="preserve">                 }                                                                </w:t>
      </w:r>
    </w:p>
    <w:p w14:paraId="1F817400" w14:textId="77777777" w:rsidR="005D125F" w:rsidRPr="005D125F" w:rsidRDefault="005D125F" w:rsidP="005D125F">
      <w:pPr>
        <w:spacing w:after="0" w:line="240" w:lineRule="auto"/>
        <w:rPr>
          <w:sz w:val="20"/>
          <w:szCs w:val="20"/>
        </w:rPr>
      </w:pPr>
      <w:r w:rsidRPr="005D125F">
        <w:rPr>
          <w:sz w:val="20"/>
          <w:szCs w:val="20"/>
        </w:rPr>
        <w:t xml:space="preserve">               ]</w:t>
      </w:r>
    </w:p>
    <w:p w14:paraId="444BDB4C" w14:textId="77777777" w:rsidR="005D125F" w:rsidRPr="005D125F" w:rsidRDefault="005D125F" w:rsidP="005D125F">
      <w:pPr>
        <w:spacing w:after="0" w:line="240" w:lineRule="auto"/>
        <w:rPr>
          <w:sz w:val="20"/>
          <w:szCs w:val="20"/>
        </w:rPr>
      </w:pPr>
      <w:r w:rsidRPr="005D125F">
        <w:rPr>
          <w:sz w:val="20"/>
          <w:szCs w:val="20"/>
        </w:rPr>
        <w:t xml:space="preserve">             }</w:t>
      </w:r>
    </w:p>
    <w:p w14:paraId="2D28CE66" w14:textId="77777777" w:rsidR="005D125F" w:rsidRPr="005D125F" w:rsidRDefault="005D125F" w:rsidP="005D125F">
      <w:pPr>
        <w:spacing w:after="0" w:line="240" w:lineRule="auto"/>
        <w:rPr>
          <w:sz w:val="20"/>
          <w:szCs w:val="20"/>
        </w:rPr>
      </w:pPr>
      <w:r w:rsidRPr="005D125F">
        <w:rPr>
          <w:sz w:val="20"/>
          <w:szCs w:val="20"/>
        </w:rPr>
        <w:t xml:space="preserve">           ]</w:t>
      </w:r>
    </w:p>
    <w:p w14:paraId="1182E617" w14:textId="77777777" w:rsidR="005D125F" w:rsidRPr="005D125F" w:rsidRDefault="005D125F" w:rsidP="005D125F">
      <w:pPr>
        <w:spacing w:after="0" w:line="240" w:lineRule="auto"/>
        <w:rPr>
          <w:sz w:val="20"/>
          <w:szCs w:val="20"/>
        </w:rPr>
      </w:pPr>
      <w:r w:rsidRPr="005D125F">
        <w:rPr>
          <w:sz w:val="20"/>
          <w:szCs w:val="20"/>
        </w:rPr>
        <w:t xml:space="preserve">         },         </w:t>
      </w:r>
    </w:p>
    <w:p w14:paraId="65C1BB52" w14:textId="77777777" w:rsidR="005D125F" w:rsidRPr="005D125F" w:rsidRDefault="005D125F" w:rsidP="005D125F">
      <w:pPr>
        <w:spacing w:after="0" w:line="240" w:lineRule="auto"/>
        <w:rPr>
          <w:sz w:val="20"/>
          <w:szCs w:val="20"/>
        </w:rPr>
      </w:pPr>
      <w:r w:rsidRPr="005D125F">
        <w:rPr>
          <w:sz w:val="20"/>
          <w:szCs w:val="20"/>
        </w:rPr>
        <w:t xml:space="preserve">       ]</w:t>
      </w:r>
    </w:p>
    <w:p w14:paraId="543C371E" w14:textId="77777777" w:rsidR="005D125F" w:rsidRPr="005D125F" w:rsidRDefault="005D125F" w:rsidP="005D125F">
      <w:pPr>
        <w:spacing w:after="0" w:line="240" w:lineRule="auto"/>
        <w:rPr>
          <w:sz w:val="20"/>
          <w:szCs w:val="20"/>
        </w:rPr>
      </w:pPr>
      <w:r w:rsidRPr="005D125F">
        <w:rPr>
          <w:sz w:val="20"/>
          <w:szCs w:val="20"/>
        </w:rPr>
        <w:t xml:space="preserve">     }</w:t>
      </w:r>
    </w:p>
    <w:p w14:paraId="251B5D2E" w14:textId="77777777" w:rsidR="005D125F" w:rsidRPr="005D125F" w:rsidRDefault="005D125F" w:rsidP="005D125F">
      <w:pPr>
        <w:spacing w:after="0" w:line="240" w:lineRule="auto"/>
        <w:rPr>
          <w:sz w:val="20"/>
          <w:szCs w:val="20"/>
        </w:rPr>
      </w:pPr>
      <w:r w:rsidRPr="005D125F">
        <w:rPr>
          <w:sz w:val="20"/>
          <w:szCs w:val="20"/>
        </w:rPr>
        <w:t xml:space="preserve">   }</w:t>
      </w:r>
    </w:p>
    <w:p w14:paraId="25D27B0A" w14:textId="77777777" w:rsidR="005D125F" w:rsidRDefault="005D125F" w:rsidP="005D125F"/>
    <w:p w14:paraId="11C97AD9" w14:textId="77777777" w:rsidR="001F33ED" w:rsidRPr="001F33ED" w:rsidRDefault="001F33ED" w:rsidP="001F33ED"/>
    <w:p w14:paraId="67FD9573" w14:textId="34E1BBD3" w:rsidR="00FE37BA" w:rsidRPr="00BB56CA" w:rsidRDefault="00FE37BA" w:rsidP="00FE37BA">
      <w:pPr>
        <w:pStyle w:val="Heading1"/>
      </w:pPr>
      <w:bookmarkStart w:id="3772" w:name="_Toc11332183"/>
      <w:r w:rsidRPr="00BB56CA">
        <w:t>Security Considerations</w:t>
      </w:r>
      <w:bookmarkEnd w:id="3762"/>
      <w:bookmarkEnd w:id="3772"/>
    </w:p>
    <w:p w14:paraId="4FF88681" w14:textId="77777777" w:rsidR="00991735" w:rsidRDefault="00991735" w:rsidP="00991735">
      <w:pPr>
        <w:spacing w:after="0" w:line="240" w:lineRule="auto"/>
        <w:rPr>
          <w:ins w:id="3773" w:author="Leeyoung" w:date="2018-09-19T12:49:00Z"/>
        </w:rPr>
      </w:pPr>
      <w:ins w:id="3774" w:author="Leeyoung" w:date="2018-09-19T12:49:00Z">
        <w:r>
          <w:t>The configuration, state, and action data defined in this document</w:t>
        </w:r>
      </w:ins>
    </w:p>
    <w:p w14:paraId="0C4CD404" w14:textId="77777777" w:rsidR="00991735" w:rsidRDefault="00991735" w:rsidP="00991735">
      <w:pPr>
        <w:spacing w:after="0" w:line="240" w:lineRule="auto"/>
        <w:rPr>
          <w:ins w:id="3775" w:author="Leeyoung" w:date="2018-09-19T12:49:00Z"/>
        </w:rPr>
      </w:pPr>
      <w:ins w:id="3776" w:author="Leeyoung" w:date="2018-09-19T12:49:00Z">
        <w:r>
          <w:t>are designed to be accessed via a management protocol with a secure</w:t>
        </w:r>
      </w:ins>
    </w:p>
    <w:p w14:paraId="7A6E5D10" w14:textId="77777777" w:rsidR="00991735" w:rsidRDefault="00991735" w:rsidP="00991735">
      <w:pPr>
        <w:spacing w:after="0" w:line="240" w:lineRule="auto"/>
        <w:rPr>
          <w:ins w:id="3777" w:author="Leeyoung" w:date="2018-09-19T12:49:00Z"/>
        </w:rPr>
      </w:pPr>
      <w:ins w:id="3778" w:author="Leeyoung" w:date="2018-09-19T12:49:00Z">
        <w:r>
          <w:t>transport layer, such as NETCONF [</w:t>
        </w:r>
        <w:r>
          <w:fldChar w:fldCharType="begin"/>
        </w:r>
        <w:r>
          <w:instrText xml:space="preserve"> HYPERLINK "https://tools.ietf.org/html/rfc6241" \o "\"Network Configuration Protocol (NETCONF)\"" </w:instrText>
        </w:r>
        <w:r>
          <w:fldChar w:fldCharType="separate"/>
        </w:r>
        <w:r>
          <w:rPr>
            <w:rStyle w:val="Hyperlink"/>
          </w:rPr>
          <w:t>RFC6241</w:t>
        </w:r>
        <w:r>
          <w:rPr>
            <w:rStyle w:val="Hyperlink"/>
          </w:rPr>
          <w:fldChar w:fldCharType="end"/>
        </w:r>
        <w:r>
          <w:t>] or RESTCONF [RFC8040].  The lowest NETCONF layer is the secure transport layer, and the mandatory-to-implement secure transport is Secure Shell (SSH) [RFC6242].  The lowest RESTCONF layer is HTTPS, and the mandatory-to-implement secure transport is TLS [RFC8446].</w:t>
        </w:r>
      </w:ins>
    </w:p>
    <w:p w14:paraId="76F5372E" w14:textId="77777777" w:rsidR="00991735" w:rsidRDefault="00991735" w:rsidP="00991735">
      <w:pPr>
        <w:spacing w:after="0" w:line="240" w:lineRule="auto"/>
        <w:rPr>
          <w:ins w:id="3779" w:author="Leeyoung" w:date="2018-09-19T12:49:00Z"/>
        </w:rPr>
      </w:pPr>
    </w:p>
    <w:p w14:paraId="3852D007" w14:textId="77777777" w:rsidR="00991735" w:rsidRDefault="00991735" w:rsidP="00991735">
      <w:pPr>
        <w:spacing w:after="0" w:line="240" w:lineRule="auto"/>
        <w:rPr>
          <w:ins w:id="3780" w:author="Leeyoung" w:date="2018-09-19T12:49:00Z"/>
        </w:rPr>
      </w:pPr>
      <w:ins w:id="3781" w:author="Leeyoung" w:date="2018-09-19T12:49:00Z">
        <w:r>
          <w:t>The NETCONF access control model [RFC8341] provides the means to restrict access for particular NETCONF users to a preconfigured subset of all available NETCONF protocol operations and content.</w:t>
        </w:r>
      </w:ins>
    </w:p>
    <w:p w14:paraId="5C03812C" w14:textId="77777777" w:rsidR="00991735" w:rsidRDefault="00991735" w:rsidP="00991735">
      <w:pPr>
        <w:spacing w:after="0" w:line="240" w:lineRule="auto"/>
        <w:rPr>
          <w:ins w:id="3782" w:author="Leeyoung" w:date="2018-09-19T12:49:00Z"/>
        </w:rPr>
      </w:pPr>
    </w:p>
    <w:p w14:paraId="361CCBF6" w14:textId="5C47E03D" w:rsidR="00991735" w:rsidRDefault="00991735">
      <w:pPr>
        <w:spacing w:after="0" w:line="240" w:lineRule="auto"/>
        <w:rPr>
          <w:ins w:id="3783" w:author="Leeyoung" w:date="2018-09-19T12:54:00Z"/>
        </w:rPr>
      </w:pPr>
      <w:ins w:id="3784" w:author="Leeyoung" w:date="2018-09-19T12:55:00Z">
        <w:r>
          <w:t>T</w:t>
        </w:r>
      </w:ins>
      <w:ins w:id="3785" w:author="Leeyoung" w:date="2018-09-19T12:56:00Z">
        <w:r>
          <w:t xml:space="preserve">he model presented in this document is used in the </w:t>
        </w:r>
      </w:ins>
      <w:ins w:id="3786" w:author="Leeyoung" w:date="2018-09-19T12:54:00Z">
        <w:r>
          <w:t xml:space="preserve">interface between the Customer Network Controller </w:t>
        </w:r>
      </w:ins>
      <w:ins w:id="3787" w:author="Leeyoung" w:date="2018-09-19T12:57:00Z">
        <w:r>
          <w:t xml:space="preserve">(CNC) </w:t>
        </w:r>
      </w:ins>
      <w:ins w:id="3788" w:author="Leeyoung" w:date="2018-09-19T12:54:00Z">
        <w:r>
          <w:t>and Multi-Domain</w:t>
        </w:r>
      </w:ins>
    </w:p>
    <w:p w14:paraId="1D1E148F" w14:textId="77777777" w:rsidR="002F1527" w:rsidRDefault="00991735">
      <w:pPr>
        <w:spacing w:after="0" w:line="240" w:lineRule="auto"/>
        <w:rPr>
          <w:ins w:id="3789" w:author="Leeyoung" w:date="2018-09-19T12:59:00Z"/>
        </w:rPr>
      </w:pPr>
      <w:ins w:id="3790" w:author="Leeyoung" w:date="2018-09-19T12:54:00Z">
        <w:r>
          <w:t xml:space="preserve">Service Coordinator (MDSC), </w:t>
        </w:r>
      </w:ins>
      <w:ins w:id="3791" w:author="Leeyoung" w:date="2018-09-19T12:57:00Z">
        <w:r>
          <w:t xml:space="preserve">which is referred to as </w:t>
        </w:r>
      </w:ins>
      <w:ins w:id="3792" w:author="Leeyoung" w:date="2018-09-19T12:54:00Z">
        <w:r>
          <w:t>CNC-MDSC Interface (CMI)</w:t>
        </w:r>
      </w:ins>
      <w:ins w:id="3793" w:author="Leeyoung" w:date="2018-09-19T12:57:00Z">
        <w:r>
          <w:t xml:space="preserve">. Therefore, </w:t>
        </w:r>
      </w:ins>
      <w:ins w:id="3794" w:author="Leeyoung" w:date="2018-09-19T12:54:00Z">
        <w:r>
          <w:t>many</w:t>
        </w:r>
      </w:ins>
      <w:ins w:id="3795" w:author="Leeyoung" w:date="2018-09-19T12:58:00Z">
        <w:r>
          <w:t xml:space="preserve"> security </w:t>
        </w:r>
      </w:ins>
      <w:ins w:id="3796" w:author="Leeyoung" w:date="2018-09-19T12:54:00Z">
        <w:r>
          <w:t>risks such as malicious attack and rogue elements attempting to</w:t>
        </w:r>
      </w:ins>
      <w:ins w:id="3797" w:author="Leeyoung" w:date="2018-09-19T12:58:00Z">
        <w:r>
          <w:t xml:space="preserve"> </w:t>
        </w:r>
      </w:ins>
      <w:ins w:id="3798" w:author="Leeyoung" w:date="2018-09-19T12:54:00Z">
        <w:r>
          <w:t>connect to various ACTN components.  Furthermore, some ACTN</w:t>
        </w:r>
      </w:ins>
      <w:ins w:id="3799" w:author="Leeyoung" w:date="2018-09-19T12:59:00Z">
        <w:r>
          <w:t xml:space="preserve"> </w:t>
        </w:r>
      </w:ins>
      <w:ins w:id="3800" w:author="Leeyoung" w:date="2018-09-19T12:54:00Z">
        <w:r>
          <w:t xml:space="preserve">components </w:t>
        </w:r>
      </w:ins>
      <w:ins w:id="3801" w:author="Leeyoung" w:date="2018-09-19T12:59:00Z">
        <w:r>
          <w:t xml:space="preserve">(e.g., MSDC) </w:t>
        </w:r>
      </w:ins>
      <w:ins w:id="3802" w:author="Leeyoung" w:date="2018-09-19T12:54:00Z">
        <w:r>
          <w:t>represent a single point of failure and threat vector and</w:t>
        </w:r>
      </w:ins>
      <w:ins w:id="3803" w:author="Leeyoung" w:date="2018-09-19T12:59:00Z">
        <w:r w:rsidR="002F1527">
          <w:t xml:space="preserve"> </w:t>
        </w:r>
      </w:ins>
      <w:ins w:id="3804" w:author="Leeyoung" w:date="2018-09-19T12:54:00Z">
        <w:r>
          <w:t>must also manage policy conflicts and eavesdropping of communication</w:t>
        </w:r>
      </w:ins>
      <w:ins w:id="3805" w:author="Leeyoung" w:date="2018-09-19T12:59:00Z">
        <w:r w:rsidR="002F1527">
          <w:t xml:space="preserve"> </w:t>
        </w:r>
      </w:ins>
      <w:ins w:id="3806" w:author="Leeyoung" w:date="2018-09-19T12:54:00Z">
        <w:r>
          <w:t>between different ACTN components.</w:t>
        </w:r>
      </w:ins>
      <w:ins w:id="3807" w:author="Leeyoung" w:date="2018-09-19T12:59:00Z">
        <w:r w:rsidR="002F1527">
          <w:t xml:space="preserve"> </w:t>
        </w:r>
      </w:ins>
    </w:p>
    <w:p w14:paraId="4F970490" w14:textId="77777777" w:rsidR="002F1527" w:rsidRDefault="002F1527">
      <w:pPr>
        <w:spacing w:after="0" w:line="240" w:lineRule="auto"/>
        <w:rPr>
          <w:ins w:id="3808" w:author="Leeyoung" w:date="2018-09-19T12:59:00Z"/>
        </w:rPr>
      </w:pPr>
    </w:p>
    <w:p w14:paraId="0D7F4CA7" w14:textId="4373E14C" w:rsidR="00991735" w:rsidRDefault="00991735">
      <w:pPr>
        <w:spacing w:after="0" w:line="240" w:lineRule="auto"/>
        <w:rPr>
          <w:ins w:id="3809" w:author="Leeyoung" w:date="2018-09-19T12:49:00Z"/>
        </w:rPr>
      </w:pPr>
      <w:ins w:id="3810" w:author="Leeyoung" w:date="2018-09-19T12:49:00Z">
        <w:r>
          <w:t>A number of configuration data nodes defined in this document are</w:t>
        </w:r>
      </w:ins>
    </w:p>
    <w:p w14:paraId="67AC6A13" w14:textId="77777777" w:rsidR="00991735" w:rsidRDefault="00991735" w:rsidP="00991735">
      <w:pPr>
        <w:spacing w:after="0" w:line="240" w:lineRule="auto"/>
        <w:rPr>
          <w:ins w:id="3811" w:author="Leeyoung" w:date="2018-09-19T12:49:00Z"/>
        </w:rPr>
      </w:pPr>
      <w:ins w:id="3812" w:author="Leeyoung" w:date="2018-09-19T12:49:00Z">
        <w:r>
          <w:t xml:space="preserve">writable/deletable (i.e., "config true") These data nodes may be considered sensitive or vulnerable in some network environments. </w:t>
        </w:r>
      </w:ins>
    </w:p>
    <w:p w14:paraId="5C6E38B6" w14:textId="77777777" w:rsidR="00991735" w:rsidRDefault="00991735" w:rsidP="00991735">
      <w:pPr>
        <w:spacing w:after="0" w:line="240" w:lineRule="auto"/>
        <w:rPr>
          <w:ins w:id="3813" w:author="Leeyoung" w:date="2018-09-19T12:49:00Z"/>
        </w:rPr>
      </w:pPr>
    </w:p>
    <w:p w14:paraId="0B8287D8" w14:textId="7EF2B7E7" w:rsidR="00991735" w:rsidRDefault="00991735" w:rsidP="00991735">
      <w:pPr>
        <w:spacing w:after="0" w:line="240" w:lineRule="auto"/>
        <w:rPr>
          <w:ins w:id="3814" w:author="Leeyoung" w:date="2018-09-19T13:03:00Z"/>
        </w:rPr>
      </w:pPr>
      <w:ins w:id="3815" w:author="Leeyoung" w:date="2018-09-19T12:49:00Z">
        <w:r>
          <w:t xml:space="preserve">These are the subtrees and data nodes and their sensitivity/vulnerability: </w:t>
        </w:r>
      </w:ins>
    </w:p>
    <w:p w14:paraId="40861C6B" w14:textId="0B4CD820" w:rsidR="002F1527" w:rsidRDefault="002F1527" w:rsidP="00991735">
      <w:pPr>
        <w:spacing w:after="0" w:line="240" w:lineRule="auto"/>
        <w:rPr>
          <w:ins w:id="3816" w:author="Leeyoung" w:date="2018-09-19T13:03:00Z"/>
        </w:rPr>
      </w:pPr>
    </w:p>
    <w:p w14:paraId="1E0C0B55" w14:textId="0E8B310E" w:rsidR="002F1527" w:rsidRDefault="002F1527">
      <w:pPr>
        <w:pStyle w:val="ListParagraph"/>
        <w:numPr>
          <w:ilvl w:val="0"/>
          <w:numId w:val="71"/>
        </w:numPr>
        <w:spacing w:after="0" w:line="240" w:lineRule="auto"/>
        <w:rPr>
          <w:ins w:id="3817" w:author="Leeyoung" w:date="2018-09-19T13:03:00Z"/>
        </w:rPr>
        <w:pPrChange w:id="3818" w:author="Leeyoung" w:date="2018-09-19T13:03:00Z">
          <w:pPr>
            <w:spacing w:after="0" w:line="240" w:lineRule="auto"/>
          </w:pPr>
        </w:pPrChange>
      </w:pPr>
      <w:ins w:id="3819" w:author="Leeyoung" w:date="2018-09-19T13:03:00Z">
        <w:r>
          <w:t>access-point-list:</w:t>
        </w:r>
      </w:ins>
    </w:p>
    <w:p w14:paraId="1FFDB61D" w14:textId="2F0B912B" w:rsidR="002F1527" w:rsidRDefault="002F1527">
      <w:pPr>
        <w:pStyle w:val="ListParagraph"/>
        <w:numPr>
          <w:ilvl w:val="1"/>
          <w:numId w:val="71"/>
        </w:numPr>
        <w:spacing w:after="0" w:line="240" w:lineRule="auto"/>
        <w:rPr>
          <w:ins w:id="3820" w:author="Leeyoung" w:date="2018-09-19T13:03:00Z"/>
        </w:rPr>
        <w:pPrChange w:id="3821" w:author="Leeyoung" w:date="2018-09-19T13:03:00Z">
          <w:pPr>
            <w:spacing w:after="0" w:line="240" w:lineRule="auto"/>
          </w:pPr>
        </w:pPrChange>
      </w:pPr>
      <w:ins w:id="3822" w:author="Leeyoung" w:date="2018-09-19T13:03:00Z">
        <w:r>
          <w:t>access-point-id</w:t>
        </w:r>
      </w:ins>
    </w:p>
    <w:p w14:paraId="5FA914AD" w14:textId="3575ACAC" w:rsidR="002F1527" w:rsidRDefault="002F1527">
      <w:pPr>
        <w:pStyle w:val="ListParagraph"/>
        <w:numPr>
          <w:ilvl w:val="1"/>
          <w:numId w:val="71"/>
        </w:numPr>
        <w:spacing w:after="0" w:line="240" w:lineRule="auto"/>
        <w:rPr>
          <w:ins w:id="3823" w:author="Leeyoung" w:date="2018-09-19T13:04:00Z"/>
        </w:rPr>
        <w:pPrChange w:id="3824" w:author="Leeyoung" w:date="2018-09-19T13:03:00Z">
          <w:pPr>
            <w:spacing w:after="0" w:line="240" w:lineRule="auto"/>
          </w:pPr>
        </w:pPrChange>
      </w:pPr>
      <w:ins w:id="3825" w:author="Leeyoung" w:date="2018-09-19T13:04:00Z">
        <w:r>
          <w:t>max-bandwidth</w:t>
        </w:r>
      </w:ins>
    </w:p>
    <w:p w14:paraId="0D79DCE5" w14:textId="2C17B8AA" w:rsidR="002F1527" w:rsidRDefault="002F1527">
      <w:pPr>
        <w:pStyle w:val="ListParagraph"/>
        <w:numPr>
          <w:ilvl w:val="1"/>
          <w:numId w:val="71"/>
        </w:numPr>
        <w:spacing w:after="0" w:line="240" w:lineRule="auto"/>
        <w:rPr>
          <w:ins w:id="3826" w:author="Leeyoung" w:date="2018-09-19T13:04:00Z"/>
        </w:rPr>
        <w:pPrChange w:id="3827" w:author="Leeyoung" w:date="2018-09-19T13:03:00Z">
          <w:pPr>
            <w:spacing w:after="0" w:line="240" w:lineRule="auto"/>
          </w:pPr>
        </w:pPrChange>
      </w:pPr>
      <w:ins w:id="3828" w:author="Leeyoung" w:date="2018-09-19T13:04:00Z">
        <w:r>
          <w:t>avl-bandwidth</w:t>
        </w:r>
      </w:ins>
    </w:p>
    <w:p w14:paraId="25141B6A" w14:textId="03F1F552" w:rsidR="002F1527" w:rsidRDefault="002F1527">
      <w:pPr>
        <w:spacing w:after="0" w:line="240" w:lineRule="auto"/>
        <w:rPr>
          <w:ins w:id="3829" w:author="Leeyoung" w:date="2018-09-19T13:05:00Z"/>
        </w:rPr>
      </w:pPr>
    </w:p>
    <w:p w14:paraId="745CF4AC" w14:textId="6DFF4838" w:rsidR="002F1527" w:rsidRDefault="002F1527">
      <w:pPr>
        <w:pStyle w:val="ListParagraph"/>
        <w:numPr>
          <w:ilvl w:val="0"/>
          <w:numId w:val="71"/>
        </w:numPr>
        <w:spacing w:after="0" w:line="240" w:lineRule="auto"/>
        <w:rPr>
          <w:ins w:id="3830" w:author="Leeyoung" w:date="2018-09-19T13:05:00Z"/>
        </w:rPr>
        <w:pPrChange w:id="3831" w:author="Leeyoung" w:date="2018-09-19T13:05:00Z">
          <w:pPr>
            <w:spacing w:after="0" w:line="240" w:lineRule="auto"/>
          </w:pPr>
        </w:pPrChange>
      </w:pPr>
      <w:ins w:id="3832" w:author="Leeyoung" w:date="2018-09-19T13:05:00Z">
        <w:r>
          <w:t>vn-ap:</w:t>
        </w:r>
      </w:ins>
    </w:p>
    <w:p w14:paraId="75828CD8" w14:textId="40E2926C" w:rsidR="002F1527" w:rsidRDefault="002F1527">
      <w:pPr>
        <w:pStyle w:val="ListParagraph"/>
        <w:numPr>
          <w:ilvl w:val="1"/>
          <w:numId w:val="71"/>
        </w:numPr>
        <w:spacing w:after="0" w:line="240" w:lineRule="auto"/>
        <w:rPr>
          <w:ins w:id="3833" w:author="Leeyoung" w:date="2018-09-19T13:05:00Z"/>
        </w:rPr>
        <w:pPrChange w:id="3834" w:author="Leeyoung" w:date="2018-09-19T13:05:00Z">
          <w:pPr>
            <w:spacing w:after="0" w:line="240" w:lineRule="auto"/>
          </w:pPr>
        </w:pPrChange>
      </w:pPr>
      <w:ins w:id="3835" w:author="Leeyoung" w:date="2018-09-19T13:05:00Z">
        <w:r>
          <w:t>vn-ap-id</w:t>
        </w:r>
      </w:ins>
    </w:p>
    <w:p w14:paraId="4F1806C9" w14:textId="10FC0D05" w:rsidR="002F1527" w:rsidRDefault="002F1527">
      <w:pPr>
        <w:pStyle w:val="ListParagraph"/>
        <w:numPr>
          <w:ilvl w:val="1"/>
          <w:numId w:val="71"/>
        </w:numPr>
        <w:spacing w:after="0" w:line="240" w:lineRule="auto"/>
        <w:rPr>
          <w:ins w:id="3836" w:author="Leeyoung" w:date="2018-09-19T13:05:00Z"/>
        </w:rPr>
        <w:pPrChange w:id="3837" w:author="Leeyoung" w:date="2018-09-19T13:05:00Z">
          <w:pPr>
            <w:spacing w:after="0" w:line="240" w:lineRule="auto"/>
          </w:pPr>
        </w:pPrChange>
      </w:pPr>
      <w:ins w:id="3838" w:author="Leeyoung" w:date="2018-09-19T13:05:00Z">
        <w:r>
          <w:t>vn</w:t>
        </w:r>
      </w:ins>
    </w:p>
    <w:p w14:paraId="308C3090" w14:textId="2053AE35" w:rsidR="002F1527" w:rsidRDefault="002F1527">
      <w:pPr>
        <w:pStyle w:val="ListParagraph"/>
        <w:numPr>
          <w:ilvl w:val="1"/>
          <w:numId w:val="71"/>
        </w:numPr>
        <w:spacing w:after="0" w:line="240" w:lineRule="auto"/>
        <w:rPr>
          <w:ins w:id="3839" w:author="Leeyoung" w:date="2018-09-19T13:05:00Z"/>
        </w:rPr>
        <w:pPrChange w:id="3840" w:author="Leeyoung" w:date="2018-09-19T13:05:00Z">
          <w:pPr>
            <w:spacing w:after="0" w:line="240" w:lineRule="auto"/>
          </w:pPr>
        </w:pPrChange>
      </w:pPr>
      <w:ins w:id="3841" w:author="Leeyoung" w:date="2018-09-19T13:05:00Z">
        <w:r>
          <w:t>abstract-node</w:t>
        </w:r>
      </w:ins>
    </w:p>
    <w:p w14:paraId="454EDA81" w14:textId="372C04D5" w:rsidR="002F1527" w:rsidRDefault="002F1527">
      <w:pPr>
        <w:pStyle w:val="ListParagraph"/>
        <w:numPr>
          <w:ilvl w:val="1"/>
          <w:numId w:val="71"/>
        </w:numPr>
        <w:spacing w:after="0" w:line="240" w:lineRule="auto"/>
        <w:rPr>
          <w:ins w:id="3842" w:author="Leeyoung" w:date="2018-09-19T13:05:00Z"/>
        </w:rPr>
        <w:pPrChange w:id="3843" w:author="Leeyoung" w:date="2018-09-19T13:05:00Z">
          <w:pPr>
            <w:spacing w:after="0" w:line="240" w:lineRule="auto"/>
          </w:pPr>
        </w:pPrChange>
      </w:pPr>
      <w:ins w:id="3844" w:author="Leeyoung" w:date="2018-09-19T13:05:00Z">
        <w:r>
          <w:t>ltp</w:t>
        </w:r>
      </w:ins>
    </w:p>
    <w:p w14:paraId="2EC23C37" w14:textId="0F5BF8AC" w:rsidR="002F1527" w:rsidRDefault="002F1527">
      <w:pPr>
        <w:spacing w:after="0" w:line="240" w:lineRule="auto"/>
        <w:rPr>
          <w:ins w:id="3845" w:author="Leeyoung" w:date="2018-09-19T13:05:00Z"/>
        </w:rPr>
      </w:pPr>
    </w:p>
    <w:p w14:paraId="565F8765" w14:textId="14EF43F7" w:rsidR="002F1527" w:rsidRDefault="002F1527">
      <w:pPr>
        <w:pStyle w:val="ListParagraph"/>
        <w:numPr>
          <w:ilvl w:val="0"/>
          <w:numId w:val="71"/>
        </w:numPr>
        <w:spacing w:after="0" w:line="240" w:lineRule="auto"/>
        <w:rPr>
          <w:ins w:id="3846" w:author="Leeyoung" w:date="2018-09-19T13:05:00Z"/>
        </w:rPr>
        <w:pPrChange w:id="3847" w:author="Leeyoung" w:date="2018-09-19T13:05:00Z">
          <w:pPr>
            <w:spacing w:after="0" w:line="240" w:lineRule="auto"/>
          </w:pPr>
        </w:pPrChange>
      </w:pPr>
      <w:ins w:id="3848" w:author="Leeyoung" w:date="2018-09-19T13:05:00Z">
        <w:r>
          <w:t>vn-list</w:t>
        </w:r>
      </w:ins>
    </w:p>
    <w:p w14:paraId="3A0F0FEE" w14:textId="6B9A68BC" w:rsidR="002F1527" w:rsidRDefault="002F1527">
      <w:pPr>
        <w:pStyle w:val="ListParagraph"/>
        <w:numPr>
          <w:ilvl w:val="1"/>
          <w:numId w:val="71"/>
        </w:numPr>
        <w:spacing w:after="0" w:line="240" w:lineRule="auto"/>
        <w:rPr>
          <w:ins w:id="3849" w:author="Leeyoung" w:date="2018-09-19T13:05:00Z"/>
        </w:rPr>
        <w:pPrChange w:id="3850" w:author="Leeyoung" w:date="2018-09-19T13:05:00Z">
          <w:pPr>
            <w:spacing w:after="0" w:line="240" w:lineRule="auto"/>
          </w:pPr>
        </w:pPrChange>
      </w:pPr>
      <w:ins w:id="3851" w:author="Leeyoung" w:date="2018-09-19T13:05:00Z">
        <w:r>
          <w:t>vn-id</w:t>
        </w:r>
      </w:ins>
    </w:p>
    <w:p w14:paraId="1DB0F7E0" w14:textId="28328640" w:rsidR="002F1527" w:rsidRDefault="002F1527">
      <w:pPr>
        <w:pStyle w:val="ListParagraph"/>
        <w:numPr>
          <w:ilvl w:val="1"/>
          <w:numId w:val="71"/>
        </w:numPr>
        <w:spacing w:after="0" w:line="240" w:lineRule="auto"/>
        <w:rPr>
          <w:ins w:id="3852" w:author="Leeyoung" w:date="2018-09-19T13:05:00Z"/>
        </w:rPr>
        <w:pPrChange w:id="3853" w:author="Leeyoung" w:date="2018-09-19T13:05:00Z">
          <w:pPr>
            <w:spacing w:after="0" w:line="240" w:lineRule="auto"/>
          </w:pPr>
        </w:pPrChange>
      </w:pPr>
      <w:ins w:id="3854" w:author="Leeyoung" w:date="2018-09-19T13:05:00Z">
        <w:r>
          <w:t>vn-topology-id</w:t>
        </w:r>
      </w:ins>
    </w:p>
    <w:p w14:paraId="35551593" w14:textId="4B580176" w:rsidR="002F1527" w:rsidRDefault="002F1527">
      <w:pPr>
        <w:pStyle w:val="ListParagraph"/>
        <w:numPr>
          <w:ilvl w:val="1"/>
          <w:numId w:val="71"/>
        </w:numPr>
        <w:spacing w:after="0" w:line="240" w:lineRule="auto"/>
        <w:rPr>
          <w:ins w:id="3855" w:author="Leeyoung" w:date="2018-09-19T13:05:00Z"/>
        </w:rPr>
        <w:pPrChange w:id="3856" w:author="Leeyoung" w:date="2018-09-19T13:05:00Z">
          <w:pPr>
            <w:spacing w:after="0" w:line="240" w:lineRule="auto"/>
          </w:pPr>
        </w:pPrChange>
      </w:pPr>
      <w:ins w:id="3857" w:author="Leeyoung" w:date="2018-09-19T13:05:00Z">
        <w:r>
          <w:t>abstract-node</w:t>
        </w:r>
      </w:ins>
    </w:p>
    <w:p w14:paraId="0A3CE616" w14:textId="0D9CDFAE" w:rsidR="002F1527" w:rsidRDefault="002F1527">
      <w:pPr>
        <w:spacing w:after="0" w:line="240" w:lineRule="auto"/>
        <w:rPr>
          <w:ins w:id="3858" w:author="Leeyoung" w:date="2018-09-19T13:06:00Z"/>
        </w:rPr>
      </w:pPr>
    </w:p>
    <w:p w14:paraId="563DDAFE" w14:textId="40173036" w:rsidR="002F1527" w:rsidRDefault="002F1527">
      <w:pPr>
        <w:pStyle w:val="ListParagraph"/>
        <w:numPr>
          <w:ilvl w:val="0"/>
          <w:numId w:val="71"/>
        </w:numPr>
        <w:spacing w:after="0" w:line="240" w:lineRule="auto"/>
        <w:rPr>
          <w:ins w:id="3859" w:author="Leeyoung" w:date="2018-09-19T13:06:00Z"/>
        </w:rPr>
        <w:pPrChange w:id="3860" w:author="Leeyoung" w:date="2018-09-19T13:06:00Z">
          <w:pPr>
            <w:spacing w:after="0" w:line="240" w:lineRule="auto"/>
          </w:pPr>
        </w:pPrChange>
      </w:pPr>
      <w:ins w:id="3861" w:author="Leeyoung" w:date="2018-09-19T13:06:00Z">
        <w:r>
          <w:t>vn-member-id</w:t>
        </w:r>
      </w:ins>
    </w:p>
    <w:p w14:paraId="54A161C1" w14:textId="7A150D28" w:rsidR="002F1527" w:rsidRDefault="002F1527">
      <w:pPr>
        <w:pStyle w:val="ListParagraph"/>
        <w:numPr>
          <w:ilvl w:val="1"/>
          <w:numId w:val="71"/>
        </w:numPr>
        <w:spacing w:after="0" w:line="240" w:lineRule="auto"/>
        <w:rPr>
          <w:ins w:id="3862" w:author="Leeyoung" w:date="2018-09-19T13:06:00Z"/>
        </w:rPr>
        <w:pPrChange w:id="3863" w:author="Leeyoung" w:date="2018-09-19T13:06:00Z">
          <w:pPr>
            <w:spacing w:after="0" w:line="240" w:lineRule="auto"/>
          </w:pPr>
        </w:pPrChange>
      </w:pPr>
      <w:ins w:id="3864" w:author="Leeyoung" w:date="2018-09-19T13:06:00Z">
        <w:r>
          <w:t>src</w:t>
        </w:r>
      </w:ins>
    </w:p>
    <w:p w14:paraId="14A6A2E8" w14:textId="5826DE84" w:rsidR="002F1527" w:rsidRDefault="002F1527">
      <w:pPr>
        <w:pStyle w:val="ListParagraph"/>
        <w:numPr>
          <w:ilvl w:val="1"/>
          <w:numId w:val="71"/>
        </w:numPr>
        <w:spacing w:after="0" w:line="240" w:lineRule="auto"/>
        <w:rPr>
          <w:ins w:id="3865" w:author="Leeyoung" w:date="2018-09-19T13:06:00Z"/>
        </w:rPr>
        <w:pPrChange w:id="3866" w:author="Leeyoung" w:date="2018-09-19T13:06:00Z">
          <w:pPr>
            <w:spacing w:after="0" w:line="240" w:lineRule="auto"/>
          </w:pPr>
        </w:pPrChange>
      </w:pPr>
      <w:ins w:id="3867" w:author="Leeyoung" w:date="2018-09-19T13:06:00Z">
        <w:r>
          <w:t>src-vn-ap-id</w:t>
        </w:r>
      </w:ins>
    </w:p>
    <w:p w14:paraId="66334BE9" w14:textId="5EBBBED6" w:rsidR="002F1527" w:rsidRDefault="002F1527">
      <w:pPr>
        <w:pStyle w:val="ListParagraph"/>
        <w:numPr>
          <w:ilvl w:val="1"/>
          <w:numId w:val="71"/>
        </w:numPr>
        <w:spacing w:after="0" w:line="240" w:lineRule="auto"/>
        <w:rPr>
          <w:ins w:id="3868" w:author="Leeyoung" w:date="2018-09-19T13:06:00Z"/>
        </w:rPr>
        <w:pPrChange w:id="3869" w:author="Leeyoung" w:date="2018-09-19T13:06:00Z">
          <w:pPr>
            <w:spacing w:after="0" w:line="240" w:lineRule="auto"/>
          </w:pPr>
        </w:pPrChange>
      </w:pPr>
      <w:ins w:id="3870" w:author="Leeyoung" w:date="2018-09-19T13:06:00Z">
        <w:r>
          <w:t>dest</w:t>
        </w:r>
      </w:ins>
    </w:p>
    <w:p w14:paraId="6394F89F" w14:textId="63CC2884" w:rsidR="002F1527" w:rsidRDefault="002F1527">
      <w:pPr>
        <w:pStyle w:val="ListParagraph"/>
        <w:numPr>
          <w:ilvl w:val="1"/>
          <w:numId w:val="71"/>
        </w:numPr>
        <w:spacing w:after="0" w:line="240" w:lineRule="auto"/>
        <w:rPr>
          <w:ins w:id="3871" w:author="Leeyoung" w:date="2018-09-19T13:06:00Z"/>
        </w:rPr>
        <w:pPrChange w:id="3872" w:author="Leeyoung" w:date="2018-09-19T13:06:00Z">
          <w:pPr>
            <w:spacing w:after="0" w:line="240" w:lineRule="auto"/>
          </w:pPr>
        </w:pPrChange>
      </w:pPr>
      <w:ins w:id="3873" w:author="Leeyoung" w:date="2018-09-19T13:06:00Z">
        <w:r>
          <w:t>dest-vn-ap-id</w:t>
        </w:r>
      </w:ins>
    </w:p>
    <w:p w14:paraId="2A3B2C44" w14:textId="763CCF76" w:rsidR="002F1527" w:rsidRDefault="002F1527">
      <w:pPr>
        <w:pStyle w:val="ListParagraph"/>
        <w:numPr>
          <w:ilvl w:val="1"/>
          <w:numId w:val="71"/>
        </w:numPr>
        <w:spacing w:after="0" w:line="240" w:lineRule="auto"/>
        <w:rPr>
          <w:ins w:id="3874" w:author="Leeyoung" w:date="2018-09-19T12:59:00Z"/>
        </w:rPr>
        <w:pPrChange w:id="3875" w:author="Leeyoung" w:date="2018-09-19T13:06:00Z">
          <w:pPr>
            <w:spacing w:after="0" w:line="240" w:lineRule="auto"/>
          </w:pPr>
        </w:pPrChange>
      </w:pPr>
      <w:ins w:id="3876" w:author="Leeyoung" w:date="2018-09-19T13:07:00Z">
        <w:r>
          <w:t>connectivity-matrix-id</w:t>
        </w:r>
      </w:ins>
    </w:p>
    <w:p w14:paraId="065B4B73" w14:textId="02DF6A2A" w:rsidR="000B574F" w:rsidRPr="000B574F" w:rsidDel="00991735" w:rsidRDefault="009728DD" w:rsidP="000B574F">
      <w:pPr>
        <w:rPr>
          <w:del w:id="3877" w:author="Leeyoung" w:date="2018-09-19T12:49:00Z"/>
        </w:rPr>
      </w:pPr>
      <w:del w:id="3878" w:author="Leeyoung" w:date="2018-09-19T12:49:00Z">
        <w:r w:rsidDel="00991735">
          <w:delText>TDB</w:delText>
        </w:r>
      </w:del>
    </w:p>
    <w:p w14:paraId="776A391D" w14:textId="77777777" w:rsidR="00FE37BA" w:rsidRPr="00BB56CA" w:rsidRDefault="00FE37BA" w:rsidP="00FE37BA"/>
    <w:p w14:paraId="411E1288" w14:textId="77777777" w:rsidR="00FE37BA" w:rsidRDefault="00FE37BA" w:rsidP="00FE37BA">
      <w:pPr>
        <w:pStyle w:val="Heading1"/>
      </w:pPr>
      <w:bookmarkStart w:id="3879" w:name="_Toc176248445"/>
      <w:bookmarkStart w:id="3880" w:name="_Toc11332184"/>
      <w:r w:rsidRPr="00BB56CA">
        <w:t>IANA Considerations</w:t>
      </w:r>
      <w:bookmarkEnd w:id="3879"/>
      <w:bookmarkEnd w:id="3880"/>
    </w:p>
    <w:p w14:paraId="277EB7E2" w14:textId="77777777" w:rsidR="009A5485" w:rsidRDefault="009A5485" w:rsidP="009A5485">
      <w:pPr>
        <w:spacing w:after="0" w:line="240" w:lineRule="auto"/>
        <w:rPr>
          <w:ins w:id="3881" w:author="Leeyoung" w:date="2018-09-19T11:41:00Z"/>
        </w:rPr>
      </w:pPr>
      <w:ins w:id="3882" w:author="Leeyoung" w:date="2018-09-19T11:41:00Z">
        <w:r>
          <w:t>This document registers the following namespace URIs in the IETF XML</w:t>
        </w:r>
      </w:ins>
    </w:p>
    <w:p w14:paraId="4361327E" w14:textId="77777777" w:rsidR="009A5485" w:rsidRDefault="009A5485" w:rsidP="009A5485">
      <w:pPr>
        <w:spacing w:after="0" w:line="240" w:lineRule="auto"/>
        <w:rPr>
          <w:ins w:id="3883" w:author="Leeyoung" w:date="2018-09-19T11:41:00Z"/>
        </w:rPr>
      </w:pPr>
      <w:ins w:id="3884" w:author="Leeyoung" w:date="2018-09-19T11:41:00Z">
        <w:r>
          <w:t>registry [</w:t>
        </w:r>
        <w:r>
          <w:fldChar w:fldCharType="begin"/>
        </w:r>
        <w:r>
          <w:instrText xml:space="preserve"> HYPERLINK "https://tools.ietf.org/html/rfc3688" \o "\"The IETF XML Registry\"" </w:instrText>
        </w:r>
        <w:r>
          <w:fldChar w:fldCharType="separate"/>
        </w:r>
        <w:r>
          <w:rPr>
            <w:rStyle w:val="Hyperlink"/>
          </w:rPr>
          <w:t>RFC3688</w:t>
        </w:r>
        <w:r>
          <w:rPr>
            <w:rStyle w:val="Hyperlink"/>
          </w:rPr>
          <w:fldChar w:fldCharType="end"/>
        </w:r>
        <w:r>
          <w:t>]:</w:t>
        </w:r>
      </w:ins>
    </w:p>
    <w:p w14:paraId="02DADA01" w14:textId="77777777" w:rsidR="009A5485" w:rsidRDefault="009A5485" w:rsidP="009A5485">
      <w:pPr>
        <w:spacing w:after="0" w:line="240" w:lineRule="auto"/>
        <w:rPr>
          <w:ins w:id="3885" w:author="Leeyoung" w:date="2018-09-19T11:41:00Z"/>
        </w:rPr>
      </w:pPr>
    </w:p>
    <w:p w14:paraId="20E9FDC1" w14:textId="77777777" w:rsidR="009A5485" w:rsidRDefault="009A5485" w:rsidP="009A5485">
      <w:pPr>
        <w:spacing w:after="0" w:line="240" w:lineRule="auto"/>
        <w:rPr>
          <w:ins w:id="3886" w:author="Leeyoung" w:date="2018-09-19T11:41:00Z"/>
        </w:rPr>
      </w:pPr>
      <w:ins w:id="3887" w:author="Leeyoung" w:date="2018-09-19T11:41:00Z">
        <w:r>
          <w:t>--------------------------------------------------------------------</w:t>
        </w:r>
      </w:ins>
    </w:p>
    <w:p w14:paraId="4BB8A118" w14:textId="43DEBBF0" w:rsidR="009A5485" w:rsidRDefault="009A5485" w:rsidP="009A5485">
      <w:pPr>
        <w:spacing w:after="0" w:line="240" w:lineRule="auto"/>
        <w:rPr>
          <w:ins w:id="3888" w:author="Leeyoung" w:date="2018-09-19T11:41:00Z"/>
        </w:rPr>
      </w:pPr>
      <w:ins w:id="3889" w:author="Leeyoung" w:date="2018-09-19T11:41:00Z">
        <w:r>
          <w:t xml:space="preserve">URI: </w:t>
        </w:r>
        <w:r>
          <w:rPr>
            <w:lang w:eastAsia="zh-CN"/>
          </w:rPr>
          <w:t>urn:ietf:params:xml:ns:yang:</w:t>
        </w:r>
      </w:ins>
      <w:ins w:id="3890" w:author="Leeyoung" w:date="2018-09-19T11:43:00Z">
        <w:r w:rsidR="00DD2114">
          <w:rPr>
            <w:lang w:eastAsia="zh-CN"/>
          </w:rPr>
          <w:t>ietf</w:t>
        </w:r>
        <w:r w:rsidRPr="009A5485">
          <w:rPr>
            <w:lang w:eastAsia="zh-CN"/>
          </w:rPr>
          <w:t>-vn</w:t>
        </w:r>
      </w:ins>
    </w:p>
    <w:p w14:paraId="0508E73F" w14:textId="77777777" w:rsidR="009A5485" w:rsidRDefault="009A5485" w:rsidP="009A5485">
      <w:pPr>
        <w:spacing w:after="0" w:line="240" w:lineRule="auto"/>
        <w:rPr>
          <w:ins w:id="3891" w:author="Leeyoung" w:date="2018-09-19T11:41:00Z"/>
        </w:rPr>
      </w:pPr>
      <w:ins w:id="3892" w:author="Leeyoung" w:date="2018-09-19T11:41:00Z">
        <w:r>
          <w:t>Registrant Contact: The IESG.</w:t>
        </w:r>
      </w:ins>
    </w:p>
    <w:p w14:paraId="419C00FA" w14:textId="77777777" w:rsidR="009A5485" w:rsidRDefault="009A5485" w:rsidP="009A5485">
      <w:pPr>
        <w:spacing w:after="0" w:line="240" w:lineRule="auto"/>
        <w:rPr>
          <w:ins w:id="3893" w:author="Leeyoung" w:date="2018-09-19T11:41:00Z"/>
        </w:rPr>
      </w:pPr>
      <w:ins w:id="3894" w:author="Leeyoung" w:date="2018-09-19T11:41:00Z">
        <w:r>
          <w:t>XML: N/A, the requested URI is an XML namespace.</w:t>
        </w:r>
      </w:ins>
    </w:p>
    <w:p w14:paraId="18DE4D4A" w14:textId="77777777" w:rsidR="009A5485" w:rsidRDefault="009A5485" w:rsidP="009A5485">
      <w:pPr>
        <w:spacing w:after="0" w:line="240" w:lineRule="auto"/>
        <w:rPr>
          <w:ins w:id="3895" w:author="Leeyoung" w:date="2018-09-19T11:41:00Z"/>
        </w:rPr>
      </w:pPr>
      <w:ins w:id="3896" w:author="Leeyoung" w:date="2018-09-19T11:41:00Z">
        <w:r>
          <w:t>--------------------------------------------------------------------</w:t>
        </w:r>
      </w:ins>
    </w:p>
    <w:p w14:paraId="32D26C9A" w14:textId="64F05596" w:rsidR="009A5485" w:rsidRDefault="009A5485">
      <w:pPr>
        <w:spacing w:after="0" w:line="240" w:lineRule="auto"/>
        <w:ind w:left="0"/>
        <w:rPr>
          <w:ins w:id="3897" w:author="Leeyoung" w:date="2018-09-19T11:41:00Z"/>
        </w:rPr>
        <w:pPrChange w:id="3898" w:author="Leeyoung" w:date="2018-09-19T11:43:00Z">
          <w:pPr>
            <w:spacing w:after="0" w:line="240" w:lineRule="auto"/>
          </w:pPr>
        </w:pPrChange>
      </w:pPr>
    </w:p>
    <w:p w14:paraId="4D9D1BB3" w14:textId="77777777" w:rsidR="009A5485" w:rsidRDefault="009A5485" w:rsidP="009A5485">
      <w:pPr>
        <w:spacing w:after="0" w:line="240" w:lineRule="auto"/>
        <w:rPr>
          <w:ins w:id="3899" w:author="Leeyoung" w:date="2018-09-19T11:41:00Z"/>
        </w:rPr>
      </w:pPr>
      <w:ins w:id="3900" w:author="Leeyoung" w:date="2018-09-19T11:41:00Z">
        <w:r>
          <w:t>This document registers the following YANG modules in the YANG Module</w:t>
        </w:r>
      </w:ins>
    </w:p>
    <w:p w14:paraId="1F3C6E02" w14:textId="77777777" w:rsidR="009A5485" w:rsidRDefault="009A5485" w:rsidP="009A5485">
      <w:pPr>
        <w:spacing w:after="0" w:line="240" w:lineRule="auto"/>
        <w:rPr>
          <w:ins w:id="3901" w:author="Leeyoung" w:date="2018-09-19T11:41:00Z"/>
        </w:rPr>
      </w:pPr>
      <w:ins w:id="3902" w:author="Leeyoung" w:date="2018-09-19T11:41:00Z">
        <w:r>
          <w:t xml:space="preserve">   </w:t>
        </w:r>
      </w:ins>
    </w:p>
    <w:p w14:paraId="6C54FD3E" w14:textId="77777777" w:rsidR="009A5485" w:rsidRDefault="009A5485" w:rsidP="009A5485">
      <w:pPr>
        <w:spacing w:after="0" w:line="240" w:lineRule="auto"/>
        <w:rPr>
          <w:ins w:id="3903" w:author="Leeyoung" w:date="2018-09-19T11:41:00Z"/>
        </w:rPr>
      </w:pPr>
      <w:ins w:id="3904" w:author="Leeyoung" w:date="2018-09-19T11:41:00Z">
        <w:r>
          <w:t>Names registry [RFC6020]:</w:t>
        </w:r>
      </w:ins>
    </w:p>
    <w:p w14:paraId="13842E69" w14:textId="77777777" w:rsidR="009A5485" w:rsidRDefault="009A5485" w:rsidP="009A5485">
      <w:pPr>
        <w:spacing w:after="0" w:line="240" w:lineRule="auto"/>
        <w:rPr>
          <w:ins w:id="3905" w:author="Leeyoung" w:date="2018-09-19T11:41:00Z"/>
        </w:rPr>
      </w:pPr>
    </w:p>
    <w:p w14:paraId="50F5216C" w14:textId="77777777" w:rsidR="009A5485" w:rsidRDefault="009A5485" w:rsidP="009A5485">
      <w:pPr>
        <w:spacing w:after="0" w:line="240" w:lineRule="auto"/>
        <w:rPr>
          <w:ins w:id="3906" w:author="Leeyoung" w:date="2018-09-19T11:41:00Z"/>
        </w:rPr>
      </w:pPr>
      <w:ins w:id="3907" w:author="Leeyoung" w:date="2018-09-19T11:41:00Z">
        <w:r>
          <w:t>--------------------------------------------------------------------</w:t>
        </w:r>
      </w:ins>
    </w:p>
    <w:p w14:paraId="67101DAC" w14:textId="28BD6100" w:rsidR="009A5485" w:rsidRDefault="00DD2114" w:rsidP="009A5485">
      <w:pPr>
        <w:spacing w:after="0" w:line="240" w:lineRule="auto"/>
        <w:rPr>
          <w:ins w:id="3908" w:author="Leeyoung" w:date="2018-09-19T11:41:00Z"/>
        </w:rPr>
      </w:pPr>
      <w:ins w:id="3909" w:author="Leeyoung" w:date="2018-09-19T11:41:00Z">
        <w:r>
          <w:t>name:         ietf</w:t>
        </w:r>
        <w:r w:rsidR="00156D5C">
          <w:t>-vn</w:t>
        </w:r>
      </w:ins>
    </w:p>
    <w:p w14:paraId="704F4FD5" w14:textId="7EE03AB1" w:rsidR="009A5485" w:rsidRDefault="009A5485" w:rsidP="009A5485">
      <w:pPr>
        <w:spacing w:after="0" w:line="240" w:lineRule="auto"/>
        <w:rPr>
          <w:ins w:id="3910" w:author="Leeyoung" w:date="2018-09-19T11:41:00Z"/>
        </w:rPr>
      </w:pPr>
      <w:ins w:id="3911" w:author="Leeyoung" w:date="2018-09-19T11:41:00Z">
        <w:r>
          <w:t xml:space="preserve">namespace:    </w:t>
        </w:r>
        <w:r>
          <w:rPr>
            <w:lang w:eastAsia="zh-CN"/>
          </w:rPr>
          <w:t>urn:i</w:t>
        </w:r>
        <w:r w:rsidR="00DD2114">
          <w:rPr>
            <w:lang w:eastAsia="zh-CN"/>
          </w:rPr>
          <w:t>etf:params:xml:ns:yang:ietf</w:t>
        </w:r>
        <w:r>
          <w:rPr>
            <w:lang w:eastAsia="zh-CN"/>
          </w:rPr>
          <w:t>-vn</w:t>
        </w:r>
      </w:ins>
    </w:p>
    <w:p w14:paraId="2DB6A45A" w14:textId="77777777" w:rsidR="009A5485" w:rsidRDefault="009A5485" w:rsidP="009A5485">
      <w:pPr>
        <w:spacing w:after="0" w:line="240" w:lineRule="auto"/>
        <w:rPr>
          <w:ins w:id="3912" w:author="Leeyoung" w:date="2018-09-19T11:41:00Z"/>
        </w:rPr>
      </w:pPr>
      <w:ins w:id="3913" w:author="Leeyoung" w:date="2018-09-19T11:41:00Z">
        <w:r>
          <w:t>reference:    RFC XXXX (TDB)</w:t>
        </w:r>
      </w:ins>
    </w:p>
    <w:p w14:paraId="52CBE1D8" w14:textId="77777777" w:rsidR="009A5485" w:rsidRDefault="009A5485" w:rsidP="009A5485">
      <w:pPr>
        <w:spacing w:after="0" w:line="240" w:lineRule="auto"/>
        <w:rPr>
          <w:ins w:id="3914" w:author="Leeyoung" w:date="2018-09-19T11:41:00Z"/>
        </w:rPr>
      </w:pPr>
      <w:ins w:id="3915" w:author="Leeyoung" w:date="2018-09-19T11:41:00Z">
        <w:r>
          <w:t>--------------------------------------------------------------------</w:t>
        </w:r>
      </w:ins>
    </w:p>
    <w:p w14:paraId="72A3EA71" w14:textId="77777777" w:rsidR="009A5485" w:rsidRDefault="009A5485" w:rsidP="009A5485">
      <w:pPr>
        <w:spacing w:after="0" w:line="240" w:lineRule="auto"/>
        <w:rPr>
          <w:ins w:id="3916" w:author="Leeyoung" w:date="2018-09-19T11:41:00Z"/>
          <w:rFonts w:eastAsia="Times New Roman"/>
          <w:sz w:val="20"/>
          <w:szCs w:val="20"/>
        </w:rPr>
      </w:pPr>
    </w:p>
    <w:p w14:paraId="39B9D521" w14:textId="77777777" w:rsidR="00FE37BA" w:rsidRPr="00706D49" w:rsidRDefault="009728DD" w:rsidP="00FE37BA">
      <w:del w:id="3917" w:author="Leeyoung" w:date="2018-09-19T11:41:00Z">
        <w:r w:rsidDel="009A5485">
          <w:delText>TDB</w:delText>
        </w:r>
      </w:del>
    </w:p>
    <w:p w14:paraId="29323825" w14:textId="77777777" w:rsidR="00FE37BA" w:rsidRPr="00BB56CA" w:rsidRDefault="00FE37BA" w:rsidP="00FE37BA">
      <w:pPr>
        <w:pStyle w:val="Heading1"/>
      </w:pPr>
      <w:bookmarkStart w:id="3918" w:name="_Toc176248447"/>
      <w:bookmarkStart w:id="3919" w:name="_Toc11332185"/>
      <w:r w:rsidRPr="00BB56CA">
        <w:t>Acknowledgments</w:t>
      </w:r>
      <w:bookmarkEnd w:id="3918"/>
      <w:bookmarkEnd w:id="3919"/>
    </w:p>
    <w:p w14:paraId="6B9B67D7" w14:textId="03B1A4D0" w:rsidR="00EF7422" w:rsidRDefault="00EF7422" w:rsidP="00D574E1">
      <w:r>
        <w:t xml:space="preserve">The authors would like to thank Xufeng Liu </w:t>
      </w:r>
      <w:ins w:id="3920" w:author="Leeyoung" w:date="2018-12-30T22:01:00Z">
        <w:r w:rsidR="00DD2114">
          <w:t xml:space="preserve">and Adrian Farrel </w:t>
        </w:r>
      </w:ins>
      <w:r>
        <w:t xml:space="preserve">for </w:t>
      </w:r>
      <w:ins w:id="3921" w:author="Leeyoung" w:date="2018-12-30T22:01:00Z">
        <w:r w:rsidR="00DD2114">
          <w:t xml:space="preserve">their </w:t>
        </w:r>
      </w:ins>
      <w:del w:id="3922" w:author="Leeyoung" w:date="2018-12-30T22:01:00Z">
        <w:r w:rsidR="00BD6416" w:rsidDel="00DD2114">
          <w:delText>his</w:delText>
        </w:r>
        <w:r w:rsidDel="00DD2114">
          <w:delText xml:space="preserve"> </w:delText>
        </w:r>
      </w:del>
      <w:r>
        <w:t xml:space="preserve">helpful comments and valuable </w:t>
      </w:r>
      <w:r w:rsidR="00BD6416">
        <w:t xml:space="preserve">suggestions. </w:t>
      </w:r>
    </w:p>
    <w:p w14:paraId="5B06B8D1" w14:textId="77777777" w:rsidR="00FE37BA" w:rsidRPr="00BB56CA" w:rsidRDefault="00FE37BA" w:rsidP="00FE37BA">
      <w:pPr>
        <w:pStyle w:val="RFCApp"/>
        <w:numPr>
          <w:ilvl w:val="0"/>
          <w:numId w:val="0"/>
        </w:numPr>
      </w:pPr>
      <w:bookmarkStart w:id="3923" w:name="_Toc176248448"/>
    </w:p>
    <w:p w14:paraId="2BED0A5C" w14:textId="77777777" w:rsidR="00FE37BA" w:rsidRPr="00BB56CA" w:rsidRDefault="00FE37BA" w:rsidP="00FE37BA">
      <w:pPr>
        <w:pStyle w:val="Heading1"/>
        <w:rPr>
          <w:rStyle w:val="Heading1Char"/>
        </w:rPr>
      </w:pPr>
      <w:bookmarkStart w:id="3924" w:name="_Toc11332186"/>
      <w:r w:rsidRPr="00BB56CA">
        <w:rPr>
          <w:rStyle w:val="Heading1Char"/>
        </w:rPr>
        <w:t>References</w:t>
      </w:r>
      <w:bookmarkEnd w:id="3923"/>
      <w:bookmarkEnd w:id="3924"/>
    </w:p>
    <w:p w14:paraId="3FB33C7F" w14:textId="77777777" w:rsidR="00FE37BA" w:rsidRPr="00BB56CA" w:rsidRDefault="00FE37BA" w:rsidP="00FE37BA">
      <w:pPr>
        <w:pStyle w:val="Heading2"/>
        <w:ind w:left="972"/>
      </w:pPr>
      <w:bookmarkStart w:id="3925" w:name="_Toc176248449"/>
      <w:bookmarkStart w:id="3926" w:name="_Toc11332187"/>
      <w:r w:rsidRPr="00BB56CA">
        <w:t>Normative Referenc</w:t>
      </w:r>
      <w:bookmarkStart w:id="3927" w:name="_Ref86156292"/>
      <w:bookmarkEnd w:id="3925"/>
      <w:r>
        <w:t>es</w:t>
      </w:r>
      <w:bookmarkEnd w:id="3926"/>
    </w:p>
    <w:bookmarkEnd w:id="3927"/>
    <w:p w14:paraId="5A249C24" w14:textId="77777777" w:rsidR="00887269" w:rsidRDefault="00827B4B">
      <w:pPr>
        <w:pStyle w:val="RFCReferencesBookmark"/>
      </w:pPr>
      <w:r w:rsidRPr="00827B4B">
        <w:t>[TE-TOPO] X. Liu, et al., “YANG Data Model for TE Topologies</w:t>
      </w:r>
      <w:r w:rsidR="001739B0">
        <w:t>”</w:t>
      </w:r>
      <w:r w:rsidRPr="00827B4B">
        <w:t xml:space="preserve">, work in progress: draft-ietf-teas-yang-te-topo. </w:t>
      </w:r>
    </w:p>
    <w:p w14:paraId="4CEB6139" w14:textId="4241784D" w:rsidR="00887269" w:rsidRDefault="00827B4B" w:rsidP="00D574E1">
      <w:pPr>
        <w:pStyle w:val="RFCReferencesBookmark"/>
      </w:pPr>
      <w:r w:rsidRPr="00827B4B">
        <w:t>[TE-tunnel] T. Saad, et al., “A YANG Data Model for Traffic Engineering Tunnels and Interfaces”, work in progress: draft-ietf-teas-yang-te.</w:t>
      </w:r>
    </w:p>
    <w:p w14:paraId="7CFDB3FA" w14:textId="77777777" w:rsidR="00FE37BA" w:rsidRDefault="00FE37BA" w:rsidP="00FE37BA">
      <w:pPr>
        <w:pStyle w:val="Heading2"/>
        <w:ind w:left="972"/>
      </w:pPr>
      <w:bookmarkStart w:id="3928" w:name="_Toc11332188"/>
      <w:r>
        <w:t>Informative References</w:t>
      </w:r>
      <w:bookmarkEnd w:id="3928"/>
    </w:p>
    <w:p w14:paraId="2BEE69B8" w14:textId="77777777" w:rsidR="00DD4B58" w:rsidRPr="009966E3" w:rsidRDefault="00DD4B58" w:rsidP="00DD4B58">
      <w:pPr>
        <w:pStyle w:val="RFCReferencesBookmark"/>
      </w:pPr>
      <w:r>
        <w:t xml:space="preserve">[RFC7926] A. Farrel (Ed.), “Problem Statement and Architecture for Information Exchange </w:t>
      </w:r>
      <w:r w:rsidRPr="009966E3">
        <w:t>between Interconnected Traffic-Engineered Networks</w:t>
      </w:r>
      <w:r>
        <w:t>”, RFC 7926, July 2016.</w:t>
      </w:r>
    </w:p>
    <w:p w14:paraId="745A80E5" w14:textId="0BBD1753" w:rsidR="002F4A14" w:rsidDel="009A5485" w:rsidRDefault="002F4A14" w:rsidP="002F4A14">
      <w:pPr>
        <w:pStyle w:val="RFCReferencesBookmark"/>
        <w:rPr>
          <w:del w:id="3929" w:author="Leeyoung" w:date="2018-09-19T11:43:00Z"/>
        </w:rPr>
      </w:pPr>
      <w:del w:id="3930" w:author="Leeyoung" w:date="2018-09-19T11:43:00Z">
        <w:r w:rsidRPr="00827B4B" w:rsidDel="009A5485">
          <w:delText>[ACTN-REQ] Lee, et al.,</w:delText>
        </w:r>
        <w:r w:rsidDel="009A5485">
          <w:delText xml:space="preserve"> “</w:delText>
        </w:r>
        <w:r w:rsidRPr="00827B4B" w:rsidDel="009A5485">
          <w:delText>Requirements for Abstraction and Control of TE Networks”, draft-ietf-teas-actn-requirements</w:delText>
        </w:r>
        <w:r w:rsidR="00EF7422" w:rsidDel="009A5485">
          <w:delText xml:space="preserve">, work in progress. </w:delText>
        </w:r>
        <w:r w:rsidRPr="00827B4B" w:rsidDel="009A5485">
          <w:delText xml:space="preserve"> </w:delText>
        </w:r>
      </w:del>
    </w:p>
    <w:p w14:paraId="4F0FD537" w14:textId="719259F7" w:rsidR="002F4A14" w:rsidRDefault="002F4A14" w:rsidP="002F4A14">
      <w:pPr>
        <w:pStyle w:val="RFCReferencesBookmark"/>
        <w:rPr>
          <w:szCs w:val="20"/>
        </w:rPr>
      </w:pPr>
      <w:r w:rsidRPr="00827B4B">
        <w:t>[</w:t>
      </w:r>
      <w:ins w:id="3931" w:author="Leeyoung" w:date="2018-09-19T11:48:00Z">
        <w:r w:rsidR="004E6745">
          <w:t>RFC8453</w:t>
        </w:r>
      </w:ins>
      <w:del w:id="3932" w:author="Leeyoung" w:date="2018-09-19T11:48:00Z">
        <w:r w:rsidRPr="00827B4B" w:rsidDel="004E6745">
          <w:delText>ACTN-FWK</w:delText>
        </w:r>
      </w:del>
      <w:r w:rsidRPr="00827B4B">
        <w:t>] D. Ceccarelli</w:t>
      </w:r>
      <w:ins w:id="3933" w:author="Leeyoung" w:date="2018-09-19T11:48:00Z">
        <w:r w:rsidR="004E6745">
          <w:t xml:space="preserve"> and </w:t>
        </w:r>
      </w:ins>
      <w:del w:id="3934" w:author="Leeyoung" w:date="2018-09-19T11:48:00Z">
        <w:r w:rsidRPr="00827B4B" w:rsidDel="004E6745">
          <w:delText xml:space="preserve">, </w:delText>
        </w:r>
      </w:del>
      <w:r w:rsidRPr="00827B4B">
        <w:t xml:space="preserve">Y. Lee </w:t>
      </w:r>
      <w:ins w:id="3935" w:author="Leeyoung" w:date="2018-09-19T11:48:00Z">
        <w:r w:rsidR="004E6745">
          <w:t>(</w:t>
        </w:r>
      </w:ins>
      <w:del w:id="3936" w:author="Leeyoung" w:date="2018-09-19T11:48:00Z">
        <w:r w:rsidRPr="00827B4B" w:rsidDel="004E6745">
          <w:delText>[</w:delText>
        </w:r>
      </w:del>
      <w:r w:rsidRPr="00827B4B">
        <w:t>Editors</w:t>
      </w:r>
      <w:ins w:id="3937" w:author="Leeyoung" w:date="2018-09-19T11:48:00Z">
        <w:r w:rsidR="004E6745">
          <w:t>)</w:t>
        </w:r>
      </w:ins>
      <w:del w:id="3938" w:author="Leeyoung" w:date="2018-09-19T11:48:00Z">
        <w:r w:rsidRPr="00827B4B" w:rsidDel="004E6745">
          <w:delText>]</w:delText>
        </w:r>
      </w:del>
      <w:r w:rsidRPr="00827B4B">
        <w:t>,</w:t>
      </w:r>
      <w:r>
        <w:t xml:space="preserve"> “</w:t>
      </w:r>
      <w:r w:rsidRPr="00827B4B">
        <w:t xml:space="preserve">Framework for Abstraction and Control of Traffic Engineered Networks”, </w:t>
      </w:r>
      <w:del w:id="3939" w:author="Leeyoung" w:date="2018-09-19T11:48:00Z">
        <w:r w:rsidRPr="00827B4B" w:rsidDel="004E6745">
          <w:rPr>
            <w:szCs w:val="20"/>
          </w:rPr>
          <w:delText>draft-ceccarelli-teas-actn-framework</w:delText>
        </w:r>
        <w:r w:rsidR="00EF7422" w:rsidDel="004E6745">
          <w:rPr>
            <w:szCs w:val="20"/>
          </w:rPr>
          <w:delText>, work in progress.</w:delText>
        </w:r>
      </w:del>
      <w:ins w:id="3940" w:author="Leeyoung" w:date="2018-09-19T11:48:00Z">
        <w:r w:rsidR="004E6745">
          <w:rPr>
            <w:szCs w:val="20"/>
          </w:rPr>
          <w:t>RFC 8453</w:t>
        </w:r>
      </w:ins>
      <w:ins w:id="3941" w:author="Leeyoung" w:date="2018-09-19T11:49:00Z">
        <w:r w:rsidR="004E6745">
          <w:rPr>
            <w:szCs w:val="20"/>
          </w:rPr>
          <w:t xml:space="preserve">, August 2018. </w:t>
        </w:r>
      </w:ins>
    </w:p>
    <w:p w14:paraId="19FD3878" w14:textId="77777777" w:rsidR="00EF7422" w:rsidRPr="00EF7422" w:rsidRDefault="00EF7422" w:rsidP="00D574E1">
      <w:pPr>
        <w:pStyle w:val="RFCReferencesBookmark"/>
        <w:spacing w:after="0"/>
      </w:pPr>
      <w:r w:rsidRPr="005740AB">
        <w:t>[TE-MAP] Y. Lee, D. Dhody, and D. Ceccarelli, "Traffic Engineering</w:t>
      </w:r>
    </w:p>
    <w:p w14:paraId="226C1528" w14:textId="70F87C2F" w:rsidR="00EF7422" w:rsidRPr="00EF7422" w:rsidRDefault="00EF7422" w:rsidP="00D574E1">
      <w:pPr>
        <w:pStyle w:val="RFCReferencesBookmark"/>
        <w:spacing w:after="0"/>
      </w:pPr>
      <w:r>
        <w:t xml:space="preserve">          </w:t>
      </w:r>
      <w:r w:rsidRPr="005740AB">
        <w:t>and Service</w:t>
      </w:r>
      <w:r w:rsidRPr="00EF7422">
        <w:t xml:space="preserve"> Mapping Yang Model", draft-lee-teas-te-</w:t>
      </w:r>
    </w:p>
    <w:p w14:paraId="277476E6" w14:textId="07C10659" w:rsidR="00EF7422" w:rsidRPr="005740AB" w:rsidRDefault="00EF7422" w:rsidP="00D574E1">
      <w:pPr>
        <w:pStyle w:val="RFCReferencesBookmark"/>
        <w:spacing w:after="0"/>
      </w:pPr>
      <w:r>
        <w:t xml:space="preserve">          </w:t>
      </w:r>
      <w:r w:rsidRPr="005740AB">
        <w:t xml:space="preserve">service-mapping-yang, work in progress.            </w:t>
      </w:r>
    </w:p>
    <w:p w14:paraId="3A022774" w14:textId="77777777" w:rsidR="00EF7422" w:rsidRPr="00EF7422" w:rsidDel="00A726B2" w:rsidRDefault="00EF7422" w:rsidP="00D574E1">
      <w:pPr>
        <w:pStyle w:val="RFCReferencesBookmark"/>
        <w:spacing w:after="0"/>
        <w:rPr>
          <w:del w:id="3942" w:author="Leeyoung" w:date="2018-09-19T12:33:00Z"/>
        </w:rPr>
      </w:pPr>
    </w:p>
    <w:p w14:paraId="7FB05511" w14:textId="2BEB9A02" w:rsidR="00EF7422" w:rsidRPr="00EF7422" w:rsidDel="00A726B2" w:rsidRDefault="00EF7422">
      <w:pPr>
        <w:pStyle w:val="NoSpacing"/>
        <w:ind w:left="0"/>
        <w:rPr>
          <w:del w:id="3943" w:author="Leeyoung" w:date="2018-09-19T12:33:00Z"/>
        </w:rPr>
        <w:pPrChange w:id="3944" w:author="Leeyoung" w:date="2018-09-19T12:33:00Z">
          <w:pPr>
            <w:pStyle w:val="NoSpacing"/>
          </w:pPr>
        </w:pPrChange>
      </w:pPr>
      <w:del w:id="3945" w:author="Leeyoung" w:date="2018-09-19T12:33:00Z">
        <w:r w:rsidRPr="00EF7422" w:rsidDel="00A726B2">
          <w:delText>[</w:delText>
        </w:r>
      </w:del>
      <w:del w:id="3946" w:author="Leeyoung" w:date="2018-09-19T12:32:00Z">
        <w:r w:rsidRPr="00EF7422" w:rsidDel="00A726B2">
          <w:delText>SERVICE-YANG</w:delText>
        </w:r>
      </w:del>
      <w:del w:id="3947" w:author="Leeyoung" w:date="2018-09-19T12:33:00Z">
        <w:r w:rsidRPr="00EF7422" w:rsidDel="00A726B2">
          <w:delText>] Q. Wu, W. Liu and A. Farrel, "Service Models</w:delText>
        </w:r>
      </w:del>
    </w:p>
    <w:p w14:paraId="7944538D" w14:textId="7D137586" w:rsidR="00EF7422" w:rsidDel="00A726B2" w:rsidRDefault="00EF7422">
      <w:pPr>
        <w:pStyle w:val="NoSpacing"/>
        <w:ind w:left="0"/>
        <w:rPr>
          <w:del w:id="3948" w:author="Leeyoung" w:date="2018-09-19T12:32:00Z"/>
        </w:rPr>
        <w:pPrChange w:id="3949" w:author="Leeyoung" w:date="2018-09-19T12:33:00Z">
          <w:pPr>
            <w:pStyle w:val="NoSpacing"/>
          </w:pPr>
        </w:pPrChange>
      </w:pPr>
      <w:del w:id="3950" w:author="Leeyoung" w:date="2018-09-19T12:33:00Z">
        <w:r w:rsidDel="00A726B2">
          <w:delText xml:space="preserve">          </w:delText>
        </w:r>
        <w:r w:rsidRPr="00EF7422" w:rsidDel="00A726B2">
          <w:delText>Explained", draft-wu-</w:delText>
        </w:r>
        <w:r w:rsidDel="00A726B2">
          <w:delText>opsawg-servi</w:delText>
        </w:r>
      </w:del>
      <w:del w:id="3951" w:author="Leeyoung" w:date="2018-09-19T12:32:00Z">
        <w:r w:rsidDel="00A726B2">
          <w:delText>ce-model-explained,</w:delText>
        </w:r>
      </w:del>
    </w:p>
    <w:p w14:paraId="1BE4DB28" w14:textId="6E908D6A" w:rsidR="00EF7422" w:rsidRPr="00EF7422" w:rsidDel="00A726B2" w:rsidRDefault="00EF7422">
      <w:pPr>
        <w:pStyle w:val="NoSpacing"/>
        <w:ind w:left="0"/>
        <w:rPr>
          <w:del w:id="3952" w:author="Leeyoung" w:date="2018-09-19T12:33:00Z"/>
        </w:rPr>
        <w:pPrChange w:id="3953" w:author="Leeyoung" w:date="2018-09-19T12:33:00Z">
          <w:pPr>
            <w:pStyle w:val="NoSpacing"/>
          </w:pPr>
        </w:pPrChange>
      </w:pPr>
      <w:del w:id="3954" w:author="Leeyoung" w:date="2018-09-19T12:32:00Z">
        <w:r w:rsidDel="00A726B2">
          <w:delText xml:space="preserve">         </w:delText>
        </w:r>
        <w:r w:rsidRPr="005740AB" w:rsidDel="00A726B2">
          <w:delText xml:space="preserve"> </w:delText>
        </w:r>
        <w:r w:rsidDel="00A726B2">
          <w:delText>w</w:delText>
        </w:r>
        <w:r w:rsidRPr="00EF7422" w:rsidDel="00A726B2">
          <w:delText>ork</w:delText>
        </w:r>
        <w:r w:rsidDel="00A726B2">
          <w:delText xml:space="preserve"> </w:delText>
        </w:r>
        <w:r w:rsidRPr="005740AB" w:rsidDel="00A726B2">
          <w:delText xml:space="preserve">in progress. </w:delText>
        </w:r>
      </w:del>
    </w:p>
    <w:p w14:paraId="35B855EA" w14:textId="77777777" w:rsidR="00EF7422" w:rsidRPr="00EF7422" w:rsidRDefault="00EF7422">
      <w:pPr>
        <w:pStyle w:val="NoSpacing"/>
        <w:ind w:left="0"/>
        <w:pPrChange w:id="3955" w:author="Leeyoung" w:date="2018-09-19T12:33:00Z">
          <w:pPr>
            <w:pStyle w:val="NoSpacing"/>
          </w:pPr>
        </w:pPrChange>
      </w:pPr>
    </w:p>
    <w:p w14:paraId="01FF729F" w14:textId="77777777" w:rsidR="00306574" w:rsidRDefault="00EF7422" w:rsidP="00D574E1">
      <w:pPr>
        <w:pStyle w:val="RFCReferencesBookmark"/>
        <w:spacing w:after="0"/>
      </w:pPr>
      <w:r w:rsidRPr="00EF7422">
        <w:t xml:space="preserve">[ACTN-PM] </w:t>
      </w:r>
      <w:r>
        <w:t xml:space="preserve">Y. </w:t>
      </w:r>
      <w:r w:rsidRPr="005740AB">
        <w:t xml:space="preserve">Lee, et al., "YANG models for ACTN TE Performance Monitoring </w:t>
      </w:r>
      <w:r w:rsidRPr="00EF7422">
        <w:t xml:space="preserve">Telemetry and Network Autonomics", draft-lee-teas-actn-pm-telemetry-autonomics, work in progress. </w:t>
      </w:r>
    </w:p>
    <w:p w14:paraId="39D9A6BE" w14:textId="77777777" w:rsidR="00306574" w:rsidDel="00A726B2" w:rsidRDefault="00306574" w:rsidP="00D574E1">
      <w:pPr>
        <w:pStyle w:val="RFCReferencesBookmark"/>
        <w:spacing w:after="0"/>
        <w:rPr>
          <w:del w:id="3956" w:author="Leeyoung" w:date="2018-09-19T12:33:00Z"/>
        </w:rPr>
      </w:pPr>
    </w:p>
    <w:p w14:paraId="1C31764D" w14:textId="0E811090" w:rsidR="000A0A23" w:rsidRDefault="00306574">
      <w:pPr>
        <w:pStyle w:val="RFCReferencesBookmark"/>
        <w:spacing w:after="0"/>
        <w:ind w:left="0" w:firstLine="0"/>
        <w:rPr>
          <w:ins w:id="3957" w:author="Leeyoung" w:date="2018-06-19T14:58:00Z"/>
        </w:rPr>
        <w:pPrChange w:id="3958" w:author="Leeyoung" w:date="2018-09-19T12:33:00Z">
          <w:pPr>
            <w:pStyle w:val="RFCReferencesBookmark"/>
            <w:spacing w:after="0"/>
          </w:pPr>
        </w:pPrChange>
      </w:pPr>
      <w:del w:id="3959" w:author="Leeyoung" w:date="2018-09-19T12:33:00Z">
        <w:r w:rsidDel="00A726B2">
          <w:delText xml:space="preserve">[OIF-VTNS] Virtual Transport Network Services 1.0 Specification, IA OIF-VTNS-1.0, April 2017. </w:delText>
        </w:r>
      </w:del>
    </w:p>
    <w:p w14:paraId="67D5A69B" w14:textId="271298A8" w:rsidR="000A0A23" w:rsidRDefault="000A0A23">
      <w:pPr>
        <w:pStyle w:val="RFCReferencesBookmark"/>
        <w:spacing w:after="0"/>
        <w:rPr>
          <w:ins w:id="3960" w:author="Leeyoung" w:date="2018-06-19T14:58:00Z"/>
        </w:rPr>
      </w:pPr>
      <w:ins w:id="3961" w:author="Leeyoung" w:date="2018-06-19T14:58:00Z">
        <w:r>
          <w:t>[L1CSM]</w:t>
        </w:r>
      </w:ins>
      <w:ins w:id="3962" w:author="Leeyoung" w:date="2018-06-19T15:00:00Z">
        <w:r>
          <w:t xml:space="preserve"> G. Fioccola, Ed. &amp; Y. Lee, Ed., </w:t>
        </w:r>
      </w:ins>
      <w:ins w:id="3963" w:author="Leeyoung" w:date="2018-06-19T15:01:00Z">
        <w:r>
          <w:t>“</w:t>
        </w:r>
      </w:ins>
      <w:ins w:id="3964" w:author="Leeyoung" w:date="2018-06-19T15:02:00Z">
        <w:r>
          <w:t xml:space="preserve">A Yang Data Model for L1 Connectivity Service Model (L1CSM)”, draft-ietf-ccamp-l1csm-yang, work in progress. </w:t>
        </w:r>
      </w:ins>
    </w:p>
    <w:p w14:paraId="6B87528F" w14:textId="77777777" w:rsidR="000A0A23" w:rsidRDefault="000A0A23">
      <w:pPr>
        <w:pStyle w:val="RFCReferencesBookmark"/>
        <w:spacing w:after="0"/>
        <w:rPr>
          <w:ins w:id="3965" w:author="Leeyoung" w:date="2018-06-19T15:06:00Z"/>
        </w:rPr>
        <w:pPrChange w:id="3966" w:author="Leeyoung" w:date="2018-06-19T15:03:00Z">
          <w:pPr>
            <w:pStyle w:val="Heading1"/>
            <w:tabs>
              <w:tab w:val="clear" w:pos="734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pPr>
        </w:pPrChange>
      </w:pPr>
      <w:ins w:id="3967" w:author="Leeyoung" w:date="2018-06-19T14:58:00Z">
        <w:r>
          <w:t>[L2SM]</w:t>
        </w:r>
      </w:ins>
      <w:ins w:id="3968" w:author="Leeyoung" w:date="2018-06-19T14:59:00Z">
        <w:r>
          <w:t xml:space="preserve"> G. Fioccola, Ed.</w:t>
        </w:r>
      </w:ins>
      <w:ins w:id="3969" w:author="Leeyoung" w:date="2018-06-19T15:00:00Z">
        <w:r>
          <w:t xml:space="preserve">, “A </w:t>
        </w:r>
      </w:ins>
      <w:ins w:id="3970" w:author="Leeyoung" w:date="2018-06-19T14:59:00Z">
        <w:r>
          <w:t>YANG Data Model for L2VPN Service Delivery</w:t>
        </w:r>
      </w:ins>
      <w:ins w:id="3971" w:author="Leeyoung" w:date="2018-06-19T15:00:00Z">
        <w:r>
          <w:t xml:space="preserve">”, </w:t>
        </w:r>
      </w:ins>
      <w:ins w:id="3972" w:author="Leeyoung" w:date="2018-06-19T14:59:00Z">
        <w:r>
          <w:t xml:space="preserve">draft-ietf-l2sm-l2vpn-service-model, work in progress. </w:t>
        </w:r>
      </w:ins>
    </w:p>
    <w:p w14:paraId="26354FF5" w14:textId="77777777" w:rsidR="000A0A23" w:rsidRDefault="000A0A23">
      <w:pPr>
        <w:pStyle w:val="RFCReferencesBookmark"/>
        <w:spacing w:after="0"/>
        <w:rPr>
          <w:ins w:id="3973" w:author="Leeyoung" w:date="2018-06-19T15:03:00Z"/>
        </w:rPr>
        <w:pPrChange w:id="3974" w:author="Leeyoung" w:date="2018-06-19T15:03:00Z">
          <w:pPr>
            <w:pStyle w:val="Heading1"/>
            <w:tabs>
              <w:tab w:val="clear" w:pos="734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pPr>
        </w:pPrChange>
      </w:pPr>
    </w:p>
    <w:p w14:paraId="6B506E6B" w14:textId="7D364FCA" w:rsidR="000A0A23" w:rsidRDefault="000A0A23">
      <w:pPr>
        <w:pStyle w:val="RFCReferencesBookmark"/>
        <w:rPr>
          <w:ins w:id="3975" w:author="Leeyoung" w:date="2018-06-19T15:16:00Z"/>
          <w:rFonts w:eastAsia="Times New Roman"/>
        </w:rPr>
        <w:pPrChange w:id="3976" w:author="Leeyoung" w:date="2018-06-19T15:16:00Z">
          <w:pPr>
            <w:pStyle w:val="RFCReferencesBookmark"/>
            <w:spacing w:after="0"/>
          </w:pPr>
        </w:pPrChange>
      </w:pPr>
      <w:ins w:id="3977" w:author="Leeyoung" w:date="2018-06-19T14:58:00Z">
        <w:r w:rsidRPr="000A0A23">
          <w:t>[RFC</w:t>
        </w:r>
      </w:ins>
      <w:ins w:id="3978" w:author="Leeyoung" w:date="2018-06-19T15:03:00Z">
        <w:r w:rsidR="00C449D7">
          <w:t>8299</w:t>
        </w:r>
        <w:r w:rsidRPr="000A0A23">
          <w:t xml:space="preserve">] </w:t>
        </w:r>
      </w:ins>
      <w:ins w:id="3979" w:author="Leeyoung" w:date="2018-06-19T15:05:00Z">
        <w:r w:rsidRPr="000A0A23">
          <w:t xml:space="preserve">Q. Wu, Ed., </w:t>
        </w:r>
      </w:ins>
      <w:ins w:id="3980" w:author="Leeyoung" w:date="2018-06-19T15:03:00Z">
        <w:r w:rsidRPr="000A0A23">
          <w:rPr>
            <w:rFonts w:eastAsia="Times New Roman"/>
          </w:rPr>
          <w:t>S. Litkowski</w:t>
        </w:r>
      </w:ins>
      <w:ins w:id="3981" w:author="Leeyoung" w:date="2018-06-19T15:04:00Z">
        <w:r w:rsidRPr="000A0A23">
          <w:rPr>
            <w:rFonts w:eastAsia="Times New Roman"/>
          </w:rPr>
          <w:t>, L. Tomotaki, and K. Ogaki, “</w:t>
        </w:r>
      </w:ins>
      <w:ins w:id="3982" w:author="Leeyoung" w:date="2018-06-19T15:03:00Z">
        <w:r w:rsidRPr="000A0A23">
          <w:rPr>
            <w:rPrChange w:id="3983" w:author="Leeyoung" w:date="2018-06-19T15:05:00Z">
              <w:rPr>
                <w:sz w:val="20"/>
                <w:szCs w:val="20"/>
              </w:rPr>
            </w:rPrChange>
          </w:rPr>
          <w:t>YANG Data Model for L3VPN Service Delivery</w:t>
        </w:r>
      </w:ins>
      <w:ins w:id="3984" w:author="Leeyoung" w:date="2018-06-19T15:04:00Z">
        <w:r w:rsidRPr="000A0A23">
          <w:t>”, RFC 8299</w:t>
        </w:r>
      </w:ins>
      <w:ins w:id="3985" w:author="Leeyoung" w:date="2018-06-19T15:17:00Z">
        <w:r w:rsidR="00BB446C">
          <w:t>,</w:t>
        </w:r>
      </w:ins>
      <w:ins w:id="3986" w:author="Leeyoung" w:date="2018-06-19T15:04:00Z">
        <w:r w:rsidRPr="000A0A23">
          <w:t xml:space="preserve"> </w:t>
        </w:r>
      </w:ins>
      <w:ins w:id="3987" w:author="Leeyoung" w:date="2018-06-19T15:05:00Z">
        <w:r w:rsidRPr="000A0A23">
          <w:t xml:space="preserve">January 2018. </w:t>
        </w:r>
      </w:ins>
    </w:p>
    <w:p w14:paraId="6621A37C" w14:textId="45E3335D" w:rsidR="00C449D7" w:rsidRDefault="00C449D7">
      <w:pPr>
        <w:pStyle w:val="RFCReferencesBookmark"/>
        <w:rPr>
          <w:ins w:id="3988" w:author="Leeyoung" w:date="2018-09-19T11:51:00Z"/>
          <w:rFonts w:eastAsia="Times New Roman"/>
        </w:rPr>
        <w:pPrChange w:id="3989" w:author="Leeyoung" w:date="2018-06-19T15:16:00Z">
          <w:pPr>
            <w:pStyle w:val="RFCReferencesBookmark"/>
            <w:spacing w:after="0"/>
          </w:pPr>
        </w:pPrChange>
      </w:pPr>
      <w:ins w:id="3990" w:author="Leeyoung" w:date="2018-06-19T15:16:00Z">
        <w:r>
          <w:rPr>
            <w:rFonts w:eastAsia="Times New Roman"/>
          </w:rPr>
          <w:t>[RFC8309] Q. Wu, W. Cheng, and A. Farrel. “</w:t>
        </w:r>
      </w:ins>
      <w:ins w:id="3991" w:author="Leeyoung" w:date="2018-06-19T15:17:00Z">
        <w:r w:rsidRPr="00C449D7">
          <w:rPr>
            <w:rFonts w:eastAsia="Times New Roman"/>
          </w:rPr>
          <w:t>Service Models Explained</w:t>
        </w:r>
        <w:r w:rsidR="00BB446C">
          <w:rPr>
            <w:rFonts w:eastAsia="Times New Roman"/>
          </w:rPr>
          <w:t xml:space="preserve">”, RFC 8309, January 2018. </w:t>
        </w:r>
      </w:ins>
    </w:p>
    <w:p w14:paraId="38364769" w14:textId="551BEF1D" w:rsidR="004E6745" w:rsidRDefault="004E6745">
      <w:pPr>
        <w:pStyle w:val="RFCReferencesBookmark"/>
        <w:rPr>
          <w:ins w:id="3992" w:author="Leeyoung" w:date="2018-09-19T11:59:00Z"/>
          <w:rFonts w:eastAsia="Times New Roman"/>
        </w:rPr>
        <w:pPrChange w:id="3993" w:author="Leeyoung" w:date="2018-09-19T11:52:00Z">
          <w:pPr>
            <w:pStyle w:val="RFCReferencesBookmark"/>
            <w:spacing w:after="0"/>
          </w:pPr>
        </w:pPrChange>
      </w:pPr>
      <w:ins w:id="3994" w:author="Leeyoung" w:date="2018-09-19T11:51:00Z">
        <w:r>
          <w:rPr>
            <w:rFonts w:eastAsia="Times New Roman"/>
          </w:rPr>
          <w:t xml:space="preserve">[RFC8340] </w:t>
        </w:r>
      </w:ins>
      <w:ins w:id="3995" w:author="Leeyoung" w:date="2018-09-19T11:52:00Z">
        <w:r w:rsidRPr="004E6745">
          <w:rPr>
            <w:rFonts w:eastAsia="Times New Roman"/>
          </w:rPr>
          <w:t>M. Bjorklund</w:t>
        </w:r>
        <w:r>
          <w:rPr>
            <w:rFonts w:eastAsia="Times New Roman"/>
          </w:rPr>
          <w:t xml:space="preserve"> and L. Berger (Editors), </w:t>
        </w:r>
      </w:ins>
      <w:ins w:id="3996" w:author="Leeyoung" w:date="2018-09-19T11:51:00Z">
        <w:r>
          <w:rPr>
            <w:rFonts w:eastAsia="Times New Roman"/>
          </w:rPr>
          <w:t>“</w:t>
        </w:r>
      </w:ins>
      <w:ins w:id="3997" w:author="Leeyoung" w:date="2018-09-19T11:52:00Z">
        <w:r w:rsidRPr="004E6745">
          <w:rPr>
            <w:rFonts w:eastAsia="Times New Roman"/>
          </w:rPr>
          <w:t>YANG Tree Diagrams</w:t>
        </w:r>
        <w:r>
          <w:rPr>
            <w:rFonts w:eastAsia="Times New Roman"/>
          </w:rPr>
          <w:t xml:space="preserve">”, RFC 8340, </w:t>
        </w:r>
      </w:ins>
      <w:ins w:id="3998" w:author="Leeyoung" w:date="2018-09-19T11:53:00Z">
        <w:r>
          <w:rPr>
            <w:rFonts w:eastAsia="Times New Roman"/>
          </w:rPr>
          <w:t>March 2018.</w:t>
        </w:r>
      </w:ins>
    </w:p>
    <w:p w14:paraId="2BB11A48" w14:textId="458346E0" w:rsidR="004B09DE" w:rsidRPr="00C449D7" w:rsidRDefault="004B09DE">
      <w:pPr>
        <w:pStyle w:val="RFCReferencesBookmark"/>
        <w:rPr>
          <w:rFonts w:eastAsia="Times New Roman"/>
          <w:rPrChange w:id="3999" w:author="Leeyoung" w:date="2018-06-19T15:16:00Z">
            <w:rPr>
              <w:rFonts w:ascii="Book Antiqua" w:hAnsi="Book Antiqua"/>
              <w:b/>
              <w:sz w:val="40"/>
              <w:szCs w:val="40"/>
            </w:rPr>
          </w:rPrChange>
        </w:rPr>
        <w:pPrChange w:id="4000" w:author="Leeyoung" w:date="2018-09-19T11:52:00Z">
          <w:pPr>
            <w:pStyle w:val="RFCReferencesBookmark"/>
            <w:spacing w:after="0"/>
          </w:pPr>
        </w:pPrChange>
      </w:pPr>
      <w:ins w:id="4001" w:author="Leeyoung" w:date="2018-09-19T11:59:00Z">
        <w:r>
          <w:rPr>
            <w:rFonts w:eastAsia="Times New Roman"/>
          </w:rPr>
          <w:t xml:space="preserve">[RFC8345] </w:t>
        </w:r>
      </w:ins>
      <w:ins w:id="4002" w:author="Leeyoung" w:date="2018-09-19T12:00:00Z">
        <w:r w:rsidRPr="004B09DE">
          <w:rPr>
            <w:rFonts w:eastAsia="Times New Roman"/>
          </w:rPr>
          <w:t>A. Clemm</w:t>
        </w:r>
        <w:r>
          <w:rPr>
            <w:rFonts w:eastAsia="Times New Roman"/>
          </w:rPr>
          <w:t>, et al, “</w:t>
        </w:r>
        <w:r w:rsidRPr="004B09DE">
          <w:rPr>
            <w:rFonts w:eastAsia="Times New Roman"/>
          </w:rPr>
          <w:t>A YANG Data Model for Network Topologies</w:t>
        </w:r>
        <w:r>
          <w:rPr>
            <w:rFonts w:eastAsia="Times New Roman"/>
          </w:rPr>
          <w:t>”, RFC 8345, March 2018.</w:t>
        </w:r>
      </w:ins>
    </w:p>
    <w:p w14:paraId="03731E0A" w14:textId="5C587AEE" w:rsidR="009A5485" w:rsidRDefault="009A5485" w:rsidP="009A5485">
      <w:pPr>
        <w:pStyle w:val="RFCReferencesBookmark"/>
        <w:rPr>
          <w:ins w:id="4003" w:author="Leeyoung" w:date="2018-09-19T11:39:00Z"/>
        </w:rPr>
      </w:pPr>
      <w:ins w:id="4004" w:author="Leeyoung" w:date="2018-09-19T11:39:00Z">
        <w:r>
          <w:t>[RFC8342]  Bjorklund, M., Schoenwaelder, J., Shafer, P., Watsen, K., and R. Wilton, "Network Management Datastore Architecture (NMDA)", RFC 8342, March 2018.</w:t>
        </w:r>
      </w:ins>
    </w:p>
    <w:p w14:paraId="30D6D7A9" w14:textId="5306F342" w:rsidR="00EF7422" w:rsidRDefault="00EF7422" w:rsidP="00D574E1">
      <w:pPr>
        <w:pStyle w:val="RFCReferencesBookmark"/>
        <w:spacing w:after="0"/>
      </w:pPr>
      <w:del w:id="4005" w:author="Leeyoung" w:date="2018-09-19T11:39:00Z">
        <w:r w:rsidRPr="00EF7422" w:rsidDel="009A5485">
          <w:delText xml:space="preserve">   </w:delText>
        </w:r>
      </w:del>
    </w:p>
    <w:p w14:paraId="16382A9A" w14:textId="3D1C4709" w:rsidR="00EF7422" w:rsidRDefault="00EF7422" w:rsidP="00D574E1">
      <w:pPr>
        <w:pStyle w:val="RFCReferencesBookmark"/>
        <w:spacing w:after="0"/>
      </w:pPr>
      <w:r w:rsidRPr="005740AB">
        <w:t xml:space="preserve">    </w:t>
      </w:r>
      <w:r>
        <w:t xml:space="preserve">           </w:t>
      </w:r>
    </w:p>
    <w:p w14:paraId="2D737AEB" w14:textId="77777777" w:rsidR="00FE37BA" w:rsidRDefault="00FE37BA" w:rsidP="00FE37BA">
      <w:pPr>
        <w:pStyle w:val="Heading1"/>
      </w:pPr>
      <w:bookmarkStart w:id="4006" w:name="_Toc465428146"/>
      <w:bookmarkStart w:id="4007" w:name="_Toc176248451"/>
      <w:bookmarkStart w:id="4008" w:name="_Toc11332189"/>
      <w:bookmarkEnd w:id="4006"/>
      <w:r w:rsidRPr="00BB56CA">
        <w:t>Contributors</w:t>
      </w:r>
      <w:bookmarkEnd w:id="4007"/>
      <w:bookmarkEnd w:id="4008"/>
    </w:p>
    <w:p w14:paraId="423F5E57" w14:textId="77777777" w:rsidR="003F3913" w:rsidRDefault="005B581A" w:rsidP="003F3913">
      <w:pPr>
        <w:pStyle w:val="RFCFigure"/>
        <w:ind w:left="0"/>
      </w:pPr>
      <w:r>
        <w:t>Contributor’s Addresses</w:t>
      </w:r>
    </w:p>
    <w:p w14:paraId="141308B3" w14:textId="77777777" w:rsidR="003F3913" w:rsidRDefault="003F3913" w:rsidP="003F3913">
      <w:pPr>
        <w:pStyle w:val="RFCFigure"/>
        <w:ind w:left="0"/>
      </w:pPr>
    </w:p>
    <w:p w14:paraId="39416D61" w14:textId="77777777" w:rsidR="005B581A" w:rsidRPr="004A5DB1" w:rsidRDefault="005B581A" w:rsidP="005B581A">
      <w:pPr>
        <w:spacing w:after="0" w:line="240" w:lineRule="auto"/>
      </w:pPr>
      <w:r w:rsidRPr="004A5DB1">
        <w:t>Haomian Zheng</w:t>
      </w:r>
    </w:p>
    <w:p w14:paraId="1E0DFE7A" w14:textId="77777777" w:rsidR="005B581A" w:rsidRPr="004A5DB1" w:rsidRDefault="005B581A" w:rsidP="005B581A">
      <w:pPr>
        <w:spacing w:after="0" w:line="240" w:lineRule="auto"/>
      </w:pPr>
      <w:r w:rsidRPr="004A5DB1">
        <w:t>Huawei Technologies</w:t>
      </w:r>
    </w:p>
    <w:p w14:paraId="19E858CD" w14:textId="77777777" w:rsidR="005B581A" w:rsidRDefault="005B581A" w:rsidP="005B581A">
      <w:pPr>
        <w:spacing w:after="0" w:line="240" w:lineRule="auto"/>
        <w:ind w:left="0"/>
        <w:rPr>
          <w:lang w:eastAsia="ko-KR"/>
        </w:rPr>
      </w:pPr>
      <w:r>
        <w:t xml:space="preserve">   </w:t>
      </w:r>
      <w:r w:rsidRPr="004A5DB1">
        <w:t xml:space="preserve">Email: </w:t>
      </w:r>
      <w:hyperlink r:id="rId11" w:history="1">
        <w:r w:rsidRPr="004A5DB1">
          <w:rPr>
            <w:rStyle w:val="Hyperlink"/>
          </w:rPr>
          <w:t>zhenghaomian@huawei.com</w:t>
        </w:r>
      </w:hyperlink>
    </w:p>
    <w:p w14:paraId="01A37915" w14:textId="77777777" w:rsidR="005B581A" w:rsidRDefault="005B581A" w:rsidP="005B581A">
      <w:pPr>
        <w:spacing w:after="0" w:line="240" w:lineRule="auto"/>
      </w:pPr>
    </w:p>
    <w:p w14:paraId="7768CE7A" w14:textId="77777777" w:rsidR="005B581A" w:rsidRDefault="005B581A" w:rsidP="005B581A">
      <w:pPr>
        <w:spacing w:after="0" w:line="240" w:lineRule="auto"/>
      </w:pPr>
      <w:r>
        <w:t>Xian Zhang</w:t>
      </w:r>
    </w:p>
    <w:p w14:paraId="0AC612D7" w14:textId="77777777" w:rsidR="0099790E" w:rsidRDefault="00C92642" w:rsidP="003F3913">
      <w:pPr>
        <w:spacing w:after="0" w:line="240" w:lineRule="auto"/>
        <w:ind w:left="0"/>
      </w:pPr>
      <w:r>
        <w:tab/>
      </w:r>
      <w:r w:rsidR="005B581A">
        <w:t>Huawei Technologies</w:t>
      </w:r>
      <w:r w:rsidR="005B581A">
        <w:tab/>
      </w:r>
    </w:p>
    <w:p w14:paraId="6BCD6C23" w14:textId="77777777" w:rsidR="003F3913" w:rsidRDefault="0099790E" w:rsidP="003F3913">
      <w:pPr>
        <w:spacing w:after="0" w:line="240" w:lineRule="auto"/>
        <w:ind w:left="0"/>
      </w:pPr>
      <w:r>
        <w:tab/>
      </w:r>
      <w:r w:rsidR="005B581A">
        <w:t>Email:</w:t>
      </w:r>
      <w:r w:rsidR="005B581A" w:rsidRPr="00B63B7D">
        <w:t xml:space="preserve"> </w:t>
      </w:r>
      <w:hyperlink r:id="rId12" w:history="1">
        <w:r w:rsidR="005B581A" w:rsidRPr="00E96BEF">
          <w:rPr>
            <w:rStyle w:val="Hyperlink"/>
          </w:rPr>
          <w:t>zhang.xian@huawei.com</w:t>
        </w:r>
      </w:hyperlink>
    </w:p>
    <w:p w14:paraId="42BA7719" w14:textId="77777777" w:rsidR="0099790E" w:rsidRDefault="0099790E" w:rsidP="003F3913">
      <w:pPr>
        <w:spacing w:after="0" w:line="240" w:lineRule="auto"/>
        <w:ind w:left="0"/>
      </w:pPr>
    </w:p>
    <w:p w14:paraId="0677C1A4" w14:textId="77777777" w:rsidR="0099790E" w:rsidRDefault="0099790E" w:rsidP="0099790E">
      <w:pPr>
        <w:spacing w:after="0" w:line="240" w:lineRule="auto"/>
      </w:pPr>
      <w:r>
        <w:t>Sergio Belotti</w:t>
      </w:r>
    </w:p>
    <w:p w14:paraId="3B4C75F6" w14:textId="77777777" w:rsidR="0099790E" w:rsidRDefault="0099790E" w:rsidP="0099790E">
      <w:pPr>
        <w:spacing w:after="0" w:line="240" w:lineRule="auto"/>
        <w:ind w:left="0"/>
      </w:pPr>
      <w:r>
        <w:tab/>
        <w:t>Nokia</w:t>
      </w:r>
    </w:p>
    <w:p w14:paraId="7F563FD8" w14:textId="77777777" w:rsidR="0099790E" w:rsidRDefault="0099790E" w:rsidP="0099790E">
      <w:pPr>
        <w:spacing w:after="0" w:line="240" w:lineRule="auto"/>
        <w:ind w:left="0"/>
      </w:pPr>
      <w:r>
        <w:tab/>
        <w:t>Email:</w:t>
      </w:r>
      <w:r w:rsidRPr="00B63B7D">
        <w:t xml:space="preserve"> </w:t>
      </w:r>
      <w:hyperlink r:id="rId13" w:history="1">
        <w:r w:rsidRPr="006C242A">
          <w:rPr>
            <w:rStyle w:val="Hyperlink"/>
          </w:rPr>
          <w:t>sergio.belotti@nokia.com</w:t>
        </w:r>
      </w:hyperlink>
      <w:r>
        <w:t xml:space="preserve"> </w:t>
      </w:r>
    </w:p>
    <w:p w14:paraId="2ADC4DBC" w14:textId="77777777" w:rsidR="003F3913" w:rsidRDefault="003F3913" w:rsidP="003F3913">
      <w:pPr>
        <w:pStyle w:val="RFCFigure"/>
        <w:ind w:left="0"/>
      </w:pPr>
    </w:p>
    <w:p w14:paraId="76529D0E" w14:textId="7C3C4AC2" w:rsidR="008D3C99" w:rsidDel="00BB6002" w:rsidRDefault="008D3C99" w:rsidP="00BB6002">
      <w:pPr>
        <w:pStyle w:val="RFCFigure"/>
        <w:ind w:left="0"/>
        <w:rPr>
          <w:moveFrom w:id="4009" w:author="Leeyoung" w:date="2018-06-19T14:36:00Z"/>
        </w:rPr>
      </w:pPr>
      <w:r>
        <w:tab/>
      </w:r>
      <w:moveFromRangeStart w:id="4010" w:author="Leeyoung" w:date="2018-06-19T14:36:00Z" w:name="move517182290"/>
      <w:moveFrom w:id="4011" w:author="Leeyoung" w:date="2018-06-19T14:36:00Z">
        <w:r w:rsidDel="00BB6002">
          <w:t>Qin Wu</w:t>
        </w:r>
      </w:moveFrom>
    </w:p>
    <w:p w14:paraId="32F6BABD" w14:textId="7B756FFE" w:rsidR="008D3C99" w:rsidDel="00BB6002" w:rsidRDefault="008D3C99" w:rsidP="00BB6002">
      <w:pPr>
        <w:pStyle w:val="RFCFigure"/>
        <w:ind w:left="0"/>
        <w:rPr>
          <w:moveFrom w:id="4012" w:author="Leeyoung" w:date="2018-06-19T14:36:00Z"/>
        </w:rPr>
      </w:pPr>
      <w:moveFrom w:id="4013" w:author="Leeyoung" w:date="2018-06-19T14:36:00Z">
        <w:r w:rsidDel="00BB6002">
          <w:t xml:space="preserve">   Huawei Technologies</w:t>
        </w:r>
      </w:moveFrom>
    </w:p>
    <w:p w14:paraId="774CE8D7" w14:textId="5BA3AFF2" w:rsidR="008D3C99" w:rsidDel="00BB6002" w:rsidRDefault="008D3C99">
      <w:pPr>
        <w:pStyle w:val="RFCFigure"/>
        <w:ind w:left="0"/>
        <w:rPr>
          <w:moveFrom w:id="4014" w:author="Leeyoung" w:date="2018-06-19T14:36:00Z"/>
        </w:rPr>
      </w:pPr>
      <w:moveFrom w:id="4015" w:author="Leeyoung" w:date="2018-06-19T14:36:00Z">
        <w:r w:rsidDel="00BB6002">
          <w:t xml:space="preserve">   Email: </w:t>
        </w:r>
        <w:r w:rsidR="00BB6002" w:rsidDel="00BB6002">
          <w:fldChar w:fldCharType="begin"/>
        </w:r>
        <w:r w:rsidR="00BB6002" w:rsidDel="00BB6002">
          <w:instrText xml:space="preserve"> HYPERLINK "mailto:bill.wu@huawei.com" </w:instrText>
        </w:r>
        <w:r w:rsidR="00BB6002" w:rsidDel="00BB6002">
          <w:fldChar w:fldCharType="separate"/>
        </w:r>
        <w:r w:rsidRPr="00577742" w:rsidDel="00BB6002">
          <w:rPr>
            <w:rStyle w:val="Hyperlink"/>
          </w:rPr>
          <w:t>bill.wu@huawei.com</w:t>
        </w:r>
        <w:r w:rsidR="00BB6002" w:rsidDel="00BB6002">
          <w:rPr>
            <w:rStyle w:val="Hyperlink"/>
          </w:rPr>
          <w:fldChar w:fldCharType="end"/>
        </w:r>
        <w:r w:rsidDel="00BB6002">
          <w:t xml:space="preserve"> </w:t>
        </w:r>
      </w:moveFrom>
    </w:p>
    <w:moveFromRangeEnd w:id="4010"/>
    <w:p w14:paraId="08ED6455" w14:textId="77777777" w:rsidR="00B6774E" w:rsidRDefault="00B6774E" w:rsidP="003F3913">
      <w:pPr>
        <w:pStyle w:val="RFCFigure"/>
        <w:ind w:left="0"/>
      </w:pPr>
    </w:p>
    <w:p w14:paraId="1CEA54D1" w14:textId="50EC3E53" w:rsidR="00B6774E" w:rsidRDefault="00B6774E" w:rsidP="00B6774E">
      <w:pPr>
        <w:spacing w:after="0" w:line="240" w:lineRule="auto"/>
        <w:ind w:left="0"/>
        <w:rPr>
          <w:lang w:eastAsia="ko-KR"/>
        </w:rPr>
      </w:pPr>
      <w:r>
        <w:rPr>
          <w:lang w:eastAsia="ko-KR"/>
        </w:rPr>
        <w:t xml:space="preserve">   Takuya Miyasaka</w:t>
      </w:r>
    </w:p>
    <w:p w14:paraId="64C49A7C" w14:textId="77777777" w:rsidR="00B6774E" w:rsidRDefault="00B6774E" w:rsidP="00B6774E">
      <w:pPr>
        <w:spacing w:after="0" w:line="240" w:lineRule="auto"/>
        <w:ind w:left="0"/>
        <w:rPr>
          <w:lang w:eastAsia="ko-KR"/>
        </w:rPr>
      </w:pPr>
      <w:r>
        <w:rPr>
          <w:lang w:eastAsia="ko-KR"/>
        </w:rPr>
        <w:tab/>
        <w:t>KDDI</w:t>
      </w:r>
    </w:p>
    <w:p w14:paraId="6567689A" w14:textId="77777777" w:rsidR="00B6774E" w:rsidRDefault="00B6774E" w:rsidP="00B6774E">
      <w:pPr>
        <w:spacing w:after="0" w:line="240" w:lineRule="auto"/>
        <w:ind w:left="0"/>
        <w:rPr>
          <w:lang w:eastAsia="ko-KR"/>
        </w:rPr>
      </w:pPr>
      <w:r>
        <w:rPr>
          <w:lang w:eastAsia="ko-KR"/>
        </w:rPr>
        <w:t xml:space="preserve">   Email: </w:t>
      </w:r>
      <w:hyperlink r:id="rId14" w:history="1">
        <w:r w:rsidRPr="00E3702D">
          <w:rPr>
            <w:rStyle w:val="Hyperlink"/>
            <w:lang w:eastAsia="ko-KR"/>
          </w:rPr>
          <w:t>ta-miyasaka@kddi.com</w:t>
        </w:r>
      </w:hyperlink>
    </w:p>
    <w:p w14:paraId="5D38D0D7" w14:textId="77777777" w:rsidR="00B6774E" w:rsidRDefault="00B6774E" w:rsidP="00B6774E">
      <w:pPr>
        <w:spacing w:after="0" w:line="240" w:lineRule="auto"/>
        <w:ind w:left="0"/>
        <w:rPr>
          <w:lang w:eastAsia="ko-KR"/>
        </w:rPr>
      </w:pPr>
    </w:p>
    <w:p w14:paraId="67B0BCEB" w14:textId="086EAA89" w:rsidR="00B6774E" w:rsidDel="00BB6002" w:rsidRDefault="00B6774E" w:rsidP="00B6774E">
      <w:pPr>
        <w:spacing w:after="0" w:line="240" w:lineRule="auto"/>
        <w:ind w:left="0"/>
        <w:rPr>
          <w:moveFrom w:id="4016" w:author="Leeyoung" w:date="2018-06-19T14:36:00Z"/>
          <w:lang w:eastAsia="ko-KR"/>
        </w:rPr>
      </w:pPr>
      <w:moveFromRangeStart w:id="4017" w:author="Leeyoung" w:date="2018-06-19T14:36:00Z" w:name="move517182315"/>
      <w:moveFrom w:id="4018" w:author="Leeyoung" w:date="2018-06-19T14:36:00Z">
        <w:r w:rsidDel="00BB6002">
          <w:rPr>
            <w:lang w:eastAsia="ko-KR"/>
          </w:rPr>
          <w:tab/>
          <w:t>Peter Park</w:t>
        </w:r>
      </w:moveFrom>
    </w:p>
    <w:p w14:paraId="024C6408" w14:textId="1066A7FF" w:rsidR="00B6774E" w:rsidDel="00BB6002" w:rsidRDefault="00B6774E" w:rsidP="00B6774E">
      <w:pPr>
        <w:spacing w:after="0" w:line="240" w:lineRule="auto"/>
        <w:ind w:left="0"/>
        <w:rPr>
          <w:moveFrom w:id="4019" w:author="Leeyoung" w:date="2018-06-19T14:36:00Z"/>
          <w:lang w:eastAsia="ko-KR"/>
        </w:rPr>
      </w:pPr>
      <w:moveFrom w:id="4020" w:author="Leeyoung" w:date="2018-06-19T14:36:00Z">
        <w:r w:rsidDel="00BB6002">
          <w:rPr>
            <w:lang w:eastAsia="ko-KR"/>
          </w:rPr>
          <w:tab/>
          <w:t>KT</w:t>
        </w:r>
      </w:moveFrom>
    </w:p>
    <w:p w14:paraId="47A64685" w14:textId="1314531C" w:rsidR="00B6774E" w:rsidDel="00BB6002" w:rsidRDefault="00B6774E" w:rsidP="00B6774E">
      <w:pPr>
        <w:spacing w:after="0" w:line="240" w:lineRule="auto"/>
        <w:ind w:left="0"/>
        <w:rPr>
          <w:moveFrom w:id="4021" w:author="Leeyoung" w:date="2018-06-19T14:36:00Z"/>
          <w:lang w:eastAsia="ko-KR"/>
        </w:rPr>
      </w:pPr>
      <w:moveFrom w:id="4022" w:author="Leeyoung" w:date="2018-06-19T14:36:00Z">
        <w:r w:rsidDel="00BB6002">
          <w:rPr>
            <w:lang w:eastAsia="ko-KR"/>
          </w:rPr>
          <w:tab/>
          <w:t xml:space="preserve">Email: </w:t>
        </w:r>
        <w:r w:rsidR="00BB6002" w:rsidDel="00BB6002">
          <w:fldChar w:fldCharType="begin"/>
        </w:r>
        <w:r w:rsidR="00BB6002" w:rsidDel="00BB6002">
          <w:instrText xml:space="preserve"> HYPERLINK "mailto:peter.park@kt.com" </w:instrText>
        </w:r>
        <w:r w:rsidR="00BB6002" w:rsidDel="00BB6002">
          <w:fldChar w:fldCharType="separate"/>
        </w:r>
        <w:r w:rsidRPr="00F94087" w:rsidDel="00BB6002">
          <w:rPr>
            <w:rStyle w:val="Hyperlink"/>
            <w:lang w:eastAsia="ko-KR"/>
          </w:rPr>
          <w:t>peter.park@kt.com</w:t>
        </w:r>
        <w:r w:rsidR="00BB6002" w:rsidDel="00BB6002">
          <w:rPr>
            <w:rStyle w:val="Hyperlink"/>
            <w:lang w:eastAsia="ko-KR"/>
          </w:rPr>
          <w:fldChar w:fldCharType="end"/>
        </w:r>
        <w:r w:rsidDel="00BB6002">
          <w:rPr>
            <w:lang w:eastAsia="ko-KR"/>
          </w:rPr>
          <w:t xml:space="preserve"> </w:t>
        </w:r>
      </w:moveFrom>
    </w:p>
    <w:moveFromRangeEnd w:id="4017"/>
    <w:p w14:paraId="162ECFE5" w14:textId="77777777" w:rsidR="00B6774E" w:rsidRDefault="00B6774E" w:rsidP="003F3913">
      <w:pPr>
        <w:pStyle w:val="RFCFigure"/>
        <w:ind w:left="0"/>
      </w:pPr>
    </w:p>
    <w:p w14:paraId="609F0055" w14:textId="77777777" w:rsidR="003F3913" w:rsidRDefault="003F3913" w:rsidP="003F3913">
      <w:pPr>
        <w:pStyle w:val="RFCFigure"/>
        <w:ind w:left="0"/>
      </w:pPr>
    </w:p>
    <w:p w14:paraId="4EDCB151" w14:textId="77777777" w:rsidR="00FE37BA" w:rsidRPr="00BB56CA" w:rsidRDefault="00FE37BA" w:rsidP="00FE37BA">
      <w:pPr>
        <w:pStyle w:val="RFCH1-nonum"/>
      </w:pPr>
      <w:bookmarkStart w:id="4023" w:name="_Toc176248452"/>
      <w:bookmarkStart w:id="4024" w:name="_Toc11332190"/>
      <w:r w:rsidRPr="00BB56CA">
        <w:t>Author</w:t>
      </w:r>
      <w:r w:rsidR="00DC300D">
        <w:t>s’</w:t>
      </w:r>
      <w:r w:rsidRPr="00BB56CA">
        <w:t xml:space="preserve"> Addresses</w:t>
      </w:r>
      <w:bookmarkEnd w:id="4023"/>
      <w:bookmarkEnd w:id="4024"/>
    </w:p>
    <w:p w14:paraId="038B549C" w14:textId="77777777" w:rsidR="00FE37BA" w:rsidRPr="0018550C" w:rsidRDefault="00FE37BA" w:rsidP="00FE37BA">
      <w:pPr>
        <w:pStyle w:val="RFCFigure"/>
        <w:rPr>
          <w:lang w:val="it-IT"/>
        </w:rPr>
      </w:pPr>
      <w:r w:rsidRPr="0018550C">
        <w:rPr>
          <w:lang w:val="it-IT"/>
        </w:rPr>
        <w:t>Young Lee (ed.)</w:t>
      </w:r>
    </w:p>
    <w:p w14:paraId="13399288" w14:textId="75E23358" w:rsidR="00FE37BA" w:rsidRPr="00DF7C63" w:rsidRDefault="00984326" w:rsidP="00FE37BA">
      <w:pPr>
        <w:pStyle w:val="RFCFigure"/>
        <w:rPr>
          <w:lang w:val="fr-FR"/>
        </w:rPr>
      </w:pPr>
      <w:ins w:id="4025" w:author="Leeyoung" w:date="2019-06-10T16:03:00Z">
        <w:r>
          <w:rPr>
            <w:lang w:val="fr-FR"/>
          </w:rPr>
          <w:t>Futurewei</w:t>
        </w:r>
      </w:ins>
      <w:del w:id="4026" w:author="Leeyoung" w:date="2019-06-10T16:03:00Z">
        <w:r w:rsidR="00FE37BA" w:rsidRPr="00DF7C63" w:rsidDel="00984326">
          <w:rPr>
            <w:lang w:val="fr-FR"/>
          </w:rPr>
          <w:delText>Huawei</w:delText>
        </w:r>
      </w:del>
      <w:r w:rsidR="00FE37BA" w:rsidRPr="00DF7C63">
        <w:rPr>
          <w:lang w:val="fr-FR"/>
        </w:rPr>
        <w:t xml:space="preserve"> Technologies</w:t>
      </w:r>
    </w:p>
    <w:p w14:paraId="22B7252E" w14:textId="0BE97B6E" w:rsidR="00887269" w:rsidRDefault="00FE37BA">
      <w:pPr>
        <w:pStyle w:val="RFCFigure"/>
        <w:rPr>
          <w:lang w:val="fr-FR"/>
        </w:rPr>
      </w:pPr>
      <w:r w:rsidRPr="0018550C">
        <w:rPr>
          <w:lang w:val="fr-FR"/>
        </w:rPr>
        <w:t xml:space="preserve">Email: </w:t>
      </w:r>
      <w:ins w:id="4027" w:author="Leeyoung" w:date="2019-06-10T16:08:00Z">
        <w:r w:rsidR="00090BC7">
          <w:rPr>
            <w:lang w:val="fr-FR"/>
          </w:rPr>
          <w:fldChar w:fldCharType="begin"/>
        </w:r>
        <w:r w:rsidR="00090BC7">
          <w:rPr>
            <w:lang w:val="fr-FR"/>
          </w:rPr>
          <w:instrText xml:space="preserve"> HYPERLINK "mailto:</w:instrText>
        </w:r>
      </w:ins>
      <w:ins w:id="4028" w:author="Leeyoung" w:date="2019-06-10T16:03:00Z">
        <w:r w:rsidR="00090BC7">
          <w:rPr>
            <w:lang w:val="fr-FR"/>
          </w:rPr>
          <w:instrText>younglee.tx@gmail.com</w:instrText>
        </w:r>
      </w:ins>
      <w:ins w:id="4029" w:author="Leeyoung" w:date="2019-06-10T16:08:00Z">
        <w:r w:rsidR="00090BC7">
          <w:rPr>
            <w:lang w:val="fr-FR"/>
          </w:rPr>
          <w:instrText xml:space="preserve">" </w:instrText>
        </w:r>
        <w:r w:rsidR="00090BC7">
          <w:rPr>
            <w:lang w:val="fr-FR"/>
          </w:rPr>
          <w:fldChar w:fldCharType="separate"/>
        </w:r>
      </w:ins>
      <w:ins w:id="4030" w:author="Leeyoung" w:date="2019-06-10T16:03:00Z">
        <w:r w:rsidR="00090BC7" w:rsidRPr="00767D87">
          <w:rPr>
            <w:rStyle w:val="Hyperlink"/>
            <w:lang w:val="fr-FR"/>
          </w:rPr>
          <w:t>younglee.tx@gmail.com</w:t>
        </w:r>
      </w:ins>
      <w:ins w:id="4031" w:author="Leeyoung" w:date="2019-06-10T16:08:00Z">
        <w:r w:rsidR="00090BC7">
          <w:rPr>
            <w:lang w:val="fr-FR"/>
          </w:rPr>
          <w:fldChar w:fldCharType="end"/>
        </w:r>
        <w:r w:rsidR="00090BC7">
          <w:rPr>
            <w:lang w:val="fr-FR"/>
          </w:rPr>
          <w:t xml:space="preserve"> </w:t>
        </w:r>
      </w:ins>
      <w:del w:id="4032" w:author="Leeyoung" w:date="2019-06-10T16:03:00Z">
        <w:r w:rsidR="00C92642" w:rsidRPr="00984326" w:rsidDel="00984326">
          <w:rPr>
            <w:rPrChange w:id="4033" w:author="Leeyoung" w:date="2019-06-10T16:03:00Z">
              <w:rPr>
                <w:rStyle w:val="Hyperlink"/>
                <w:lang w:val="fr-FR"/>
              </w:rPr>
            </w:rPrChange>
          </w:rPr>
          <w:delText>leeyoung@huawei.com</w:delText>
        </w:r>
      </w:del>
    </w:p>
    <w:p w14:paraId="671A0AE8" w14:textId="77777777" w:rsidR="00FE37BA" w:rsidRDefault="00FE37BA" w:rsidP="00FE37BA">
      <w:pPr>
        <w:rPr>
          <w:lang w:val="fr-FR"/>
        </w:rPr>
      </w:pPr>
    </w:p>
    <w:p w14:paraId="6D216522" w14:textId="092FEF9C" w:rsidR="00946C70" w:rsidRPr="004A5DB1" w:rsidRDefault="00946C70" w:rsidP="00946C70">
      <w:pPr>
        <w:spacing w:after="0"/>
      </w:pPr>
      <w:r w:rsidRPr="004A5DB1">
        <w:t>Dhruv Dhody</w:t>
      </w:r>
      <w:ins w:id="4034" w:author="Leeyoung" w:date="2018-09-20T10:48:00Z">
        <w:r w:rsidR="00156D5C">
          <w:t xml:space="preserve"> (ed.)</w:t>
        </w:r>
      </w:ins>
    </w:p>
    <w:p w14:paraId="3531B70C" w14:textId="77777777" w:rsidR="00946C70" w:rsidRPr="004A5DB1" w:rsidRDefault="00946C70" w:rsidP="00946C70">
      <w:pPr>
        <w:spacing w:after="0"/>
      </w:pPr>
      <w:r w:rsidRPr="004A5DB1">
        <w:t>Huawei Technologies</w:t>
      </w:r>
    </w:p>
    <w:p w14:paraId="4F481E33" w14:textId="77777777" w:rsidR="00946C70" w:rsidRPr="000742D2" w:rsidRDefault="00946C70" w:rsidP="00946C70">
      <w:pPr>
        <w:spacing w:after="0"/>
        <w:rPr>
          <w:lang w:val="it-IT"/>
        </w:rPr>
      </w:pPr>
      <w:r w:rsidRPr="000742D2">
        <w:rPr>
          <w:lang w:val="it-IT"/>
        </w:rPr>
        <w:t xml:space="preserve">Email: </w:t>
      </w:r>
      <w:hyperlink r:id="rId15" w:history="1">
        <w:r w:rsidRPr="00E3702D">
          <w:rPr>
            <w:rStyle w:val="Hyperlink"/>
            <w:lang w:val="it-IT"/>
          </w:rPr>
          <w:t>dhruv.ietf@gmail.com</w:t>
        </w:r>
      </w:hyperlink>
    </w:p>
    <w:p w14:paraId="1CBB7860" w14:textId="77777777" w:rsidR="00946C70" w:rsidRPr="00996321" w:rsidRDefault="00946C70" w:rsidP="00FE37BA">
      <w:pPr>
        <w:rPr>
          <w:lang w:val="it-IT"/>
        </w:rPr>
      </w:pPr>
    </w:p>
    <w:p w14:paraId="5F05B94A" w14:textId="77777777" w:rsidR="00F91ECF" w:rsidRPr="004A5DB1" w:rsidRDefault="00F91ECF" w:rsidP="00F91ECF">
      <w:pPr>
        <w:pStyle w:val="RFCFigure"/>
        <w:rPr>
          <w:color w:val="222222"/>
        </w:rPr>
      </w:pPr>
      <w:r w:rsidRPr="004A5DB1">
        <w:rPr>
          <w:color w:val="222222"/>
        </w:rPr>
        <w:t>Daniele Ceccarelli</w:t>
      </w:r>
    </w:p>
    <w:p w14:paraId="79A2317B" w14:textId="77777777" w:rsidR="00F91ECF" w:rsidRPr="004A5DB1" w:rsidRDefault="00F91ECF" w:rsidP="00F91ECF">
      <w:pPr>
        <w:pStyle w:val="RFCFigure"/>
        <w:rPr>
          <w:color w:val="222222"/>
        </w:rPr>
      </w:pPr>
      <w:r w:rsidRPr="004A5DB1">
        <w:rPr>
          <w:color w:val="222222"/>
        </w:rPr>
        <w:t>Ericsson</w:t>
      </w:r>
    </w:p>
    <w:p w14:paraId="5E514793" w14:textId="77777777" w:rsidR="00F91ECF" w:rsidRPr="004A5DB1" w:rsidRDefault="00F91ECF" w:rsidP="00F91ECF">
      <w:pPr>
        <w:pStyle w:val="RFCFigure"/>
        <w:rPr>
          <w:color w:val="222222"/>
        </w:rPr>
      </w:pPr>
      <w:r w:rsidRPr="004A5DB1">
        <w:rPr>
          <w:color w:val="222222"/>
        </w:rPr>
        <w:t>Torshamnsgatan,48</w:t>
      </w:r>
    </w:p>
    <w:p w14:paraId="6F33B109" w14:textId="77777777" w:rsidR="00F91ECF" w:rsidRPr="004A5DB1" w:rsidRDefault="00F91ECF" w:rsidP="00F91ECF">
      <w:pPr>
        <w:pStyle w:val="RFCFigure"/>
        <w:rPr>
          <w:color w:val="222222"/>
        </w:rPr>
      </w:pPr>
      <w:r w:rsidRPr="004A5DB1">
        <w:rPr>
          <w:color w:val="222222"/>
        </w:rPr>
        <w:t>Stockholm, Sweden</w:t>
      </w:r>
    </w:p>
    <w:p w14:paraId="12F3D588" w14:textId="3BAA243A" w:rsidR="00F91ECF" w:rsidRDefault="00F91ECF" w:rsidP="00D5222B">
      <w:pPr>
        <w:pStyle w:val="RFCFigure"/>
      </w:pPr>
      <w:r w:rsidRPr="004A5DB1">
        <w:rPr>
          <w:bCs/>
          <w:color w:val="222222"/>
        </w:rPr>
        <w:t xml:space="preserve">Email: </w:t>
      </w:r>
      <w:hyperlink r:id="rId16" w:history="1">
        <w:r w:rsidRPr="004A5DB1">
          <w:rPr>
            <w:rStyle w:val="Hyperlink"/>
            <w:bCs/>
          </w:rPr>
          <w:t>daniele</w:t>
        </w:r>
        <w:r w:rsidRPr="004A5DB1">
          <w:rPr>
            <w:rStyle w:val="Hyperlink"/>
          </w:rPr>
          <w:t>.ceccarelli@</w:t>
        </w:r>
        <w:r w:rsidRPr="004A5DB1">
          <w:rPr>
            <w:rStyle w:val="Hyperlink"/>
            <w:bCs/>
          </w:rPr>
          <w:t>ericsson</w:t>
        </w:r>
        <w:r w:rsidRPr="004A5DB1">
          <w:rPr>
            <w:rStyle w:val="Hyperlink"/>
          </w:rPr>
          <w:t>.com</w:t>
        </w:r>
      </w:hyperlink>
    </w:p>
    <w:p w14:paraId="2F538AB7" w14:textId="77777777" w:rsidR="00887269" w:rsidRDefault="00E75FDE">
      <w:pPr>
        <w:spacing w:after="0"/>
        <w:rPr>
          <w:lang w:eastAsia="ko-KR"/>
        </w:rPr>
      </w:pPr>
      <w:r>
        <w:rPr>
          <w:rFonts w:eastAsia="SimSun"/>
          <w:lang w:val="fr-FR" w:eastAsia="zh-CN"/>
        </w:rPr>
        <w:tab/>
      </w:r>
      <w:r w:rsidR="00037BFF">
        <w:t xml:space="preserve"> </w:t>
      </w:r>
    </w:p>
    <w:p w14:paraId="32FD4CD2" w14:textId="219C92F9" w:rsidR="007F289A" w:rsidRDefault="00B6774E" w:rsidP="00215DA3">
      <w:pPr>
        <w:spacing w:after="0" w:line="240" w:lineRule="auto"/>
        <w:rPr>
          <w:lang w:eastAsia="ko-KR"/>
        </w:rPr>
      </w:pPr>
      <w:r>
        <w:rPr>
          <w:lang w:eastAsia="ko-KR"/>
        </w:rPr>
        <w:t>Igor Bryskin</w:t>
      </w:r>
    </w:p>
    <w:p w14:paraId="396CE511" w14:textId="3F1452E3" w:rsidR="00B6774E" w:rsidRDefault="00B6774E" w:rsidP="00215DA3">
      <w:pPr>
        <w:spacing w:after="0" w:line="240" w:lineRule="auto"/>
        <w:rPr>
          <w:lang w:eastAsia="ko-KR"/>
        </w:rPr>
      </w:pPr>
      <w:r>
        <w:rPr>
          <w:lang w:eastAsia="ko-KR"/>
        </w:rPr>
        <w:t>Huawei</w:t>
      </w:r>
    </w:p>
    <w:p w14:paraId="5D847F4B" w14:textId="254E19E3" w:rsidR="00B6774E" w:rsidRDefault="00B6774E" w:rsidP="00215DA3">
      <w:pPr>
        <w:spacing w:after="0" w:line="240" w:lineRule="auto"/>
        <w:rPr>
          <w:lang w:eastAsia="ko-KR"/>
        </w:rPr>
      </w:pPr>
      <w:r>
        <w:rPr>
          <w:lang w:eastAsia="ko-KR"/>
        </w:rPr>
        <w:t xml:space="preserve">Email: </w:t>
      </w:r>
      <w:ins w:id="4035" w:author="Leeyoung" w:date="2019-06-10T16:08:00Z">
        <w:r w:rsidR="00984326">
          <w:rPr>
            <w:lang w:eastAsia="ko-KR"/>
          </w:rPr>
          <w:fldChar w:fldCharType="begin"/>
        </w:r>
        <w:r w:rsidR="00984326">
          <w:rPr>
            <w:lang w:eastAsia="ko-KR"/>
          </w:rPr>
          <w:instrText xml:space="preserve"> HYPERLINK "mailto:</w:instrText>
        </w:r>
        <w:r w:rsidR="00984326" w:rsidRPr="00984326">
          <w:rPr>
            <w:rPrChange w:id="4036" w:author="Leeyoung" w:date="2019-06-10T16:08:00Z">
              <w:rPr>
                <w:rStyle w:val="Hyperlink"/>
                <w:lang w:eastAsia="ko-KR"/>
              </w:rPr>
            </w:rPrChange>
          </w:rPr>
          <w:instrText>ib</w:instrText>
        </w:r>
      </w:ins>
      <w:r w:rsidR="00984326" w:rsidRPr="00984326">
        <w:rPr>
          <w:rPrChange w:id="4037" w:author="Leeyoung" w:date="2019-06-10T16:08:00Z">
            <w:rPr>
              <w:rStyle w:val="Hyperlink"/>
              <w:lang w:eastAsia="ko-KR"/>
            </w:rPr>
          </w:rPrChange>
        </w:rPr>
        <w:instrText>ryskin@</w:instrText>
      </w:r>
      <w:ins w:id="4038" w:author="Leeyoung" w:date="2019-06-10T16:04:00Z">
        <w:r w:rsidR="00984326" w:rsidRPr="00984326">
          <w:rPr>
            <w:rPrChange w:id="4039" w:author="Leeyoung" w:date="2019-06-10T16:08:00Z">
              <w:rPr>
                <w:rStyle w:val="Hyperlink"/>
                <w:lang w:eastAsia="ko-KR"/>
              </w:rPr>
            </w:rPrChange>
          </w:rPr>
          <w:instrText>futurewei</w:instrText>
        </w:r>
      </w:ins>
      <w:r w:rsidR="00984326" w:rsidRPr="00984326">
        <w:rPr>
          <w:rPrChange w:id="4040" w:author="Leeyoung" w:date="2019-06-10T16:08:00Z">
            <w:rPr>
              <w:rStyle w:val="Hyperlink"/>
              <w:lang w:eastAsia="ko-KR"/>
            </w:rPr>
          </w:rPrChange>
        </w:rPr>
        <w:instrText>.com</w:instrText>
      </w:r>
      <w:ins w:id="4041" w:author="Leeyoung" w:date="2019-06-10T16:08:00Z">
        <w:r w:rsidR="00984326">
          <w:rPr>
            <w:lang w:eastAsia="ko-KR"/>
          </w:rPr>
          <w:instrText xml:space="preserve">" </w:instrText>
        </w:r>
        <w:r w:rsidR="00984326">
          <w:rPr>
            <w:lang w:eastAsia="ko-KR"/>
          </w:rPr>
          <w:fldChar w:fldCharType="separate"/>
        </w:r>
        <w:r w:rsidR="00984326" w:rsidRPr="00767D87">
          <w:rPr>
            <w:rStyle w:val="Hyperlink"/>
            <w:lang w:eastAsia="ko-KR"/>
          </w:rPr>
          <w:t>i</w:t>
        </w:r>
      </w:ins>
      <w:del w:id="4042" w:author="Leeyoung" w:date="2019-06-10T16:08:00Z">
        <w:r w:rsidR="00984326" w:rsidRPr="00767D87" w:rsidDel="00984326">
          <w:rPr>
            <w:rStyle w:val="Hyperlink"/>
            <w:lang w:eastAsia="ko-KR"/>
          </w:rPr>
          <w:delText>Igor.</w:delText>
        </w:r>
      </w:del>
      <w:ins w:id="4043" w:author="Leeyoung" w:date="2019-06-10T16:08:00Z">
        <w:r w:rsidR="00984326" w:rsidRPr="00767D87">
          <w:rPr>
            <w:rStyle w:val="Hyperlink"/>
            <w:lang w:eastAsia="ko-KR"/>
          </w:rPr>
          <w:t>b</w:t>
        </w:r>
      </w:ins>
      <w:del w:id="4044" w:author="Leeyoung" w:date="2019-06-10T16:08:00Z">
        <w:r w:rsidR="00984326" w:rsidRPr="00767D87" w:rsidDel="00984326">
          <w:rPr>
            <w:rStyle w:val="Hyperlink"/>
            <w:lang w:eastAsia="ko-KR"/>
          </w:rPr>
          <w:delText>B</w:delText>
        </w:r>
      </w:del>
      <w:r w:rsidR="00984326" w:rsidRPr="00767D87">
        <w:rPr>
          <w:rStyle w:val="Hyperlink"/>
          <w:lang w:eastAsia="ko-KR"/>
        </w:rPr>
        <w:t>ryskin@</w:t>
      </w:r>
      <w:ins w:id="4045" w:author="Leeyoung" w:date="2019-06-10T16:04:00Z">
        <w:r w:rsidR="00984326" w:rsidRPr="00767D87">
          <w:rPr>
            <w:rStyle w:val="Hyperlink"/>
            <w:lang w:eastAsia="ko-KR"/>
          </w:rPr>
          <w:t>futurewei</w:t>
        </w:r>
      </w:ins>
      <w:del w:id="4046" w:author="Leeyoung" w:date="2019-06-10T16:04:00Z">
        <w:r w:rsidR="00984326" w:rsidRPr="00767D87" w:rsidDel="00984326">
          <w:rPr>
            <w:rStyle w:val="Hyperlink"/>
            <w:lang w:eastAsia="ko-KR"/>
          </w:rPr>
          <w:delText>huawei</w:delText>
        </w:r>
      </w:del>
      <w:r w:rsidR="00984326" w:rsidRPr="00767D87">
        <w:rPr>
          <w:rStyle w:val="Hyperlink"/>
          <w:lang w:eastAsia="ko-KR"/>
        </w:rPr>
        <w:t>.com</w:t>
      </w:r>
      <w:ins w:id="4047" w:author="Leeyoung" w:date="2019-06-10T16:08:00Z">
        <w:r w:rsidR="00984326">
          <w:rPr>
            <w:lang w:eastAsia="ko-KR"/>
          </w:rPr>
          <w:fldChar w:fldCharType="end"/>
        </w:r>
      </w:ins>
      <w:r>
        <w:rPr>
          <w:lang w:eastAsia="ko-KR"/>
        </w:rPr>
        <w:t xml:space="preserve"> </w:t>
      </w:r>
    </w:p>
    <w:p w14:paraId="1CB6D23E" w14:textId="5F135B31" w:rsidR="005B581A" w:rsidRDefault="007F289A" w:rsidP="007F289A">
      <w:pPr>
        <w:spacing w:after="0" w:line="240" w:lineRule="auto"/>
        <w:ind w:left="0"/>
        <w:rPr>
          <w:lang w:eastAsia="ko-KR"/>
        </w:rPr>
      </w:pPr>
      <w:r>
        <w:rPr>
          <w:rFonts w:hint="eastAsia"/>
          <w:lang w:eastAsia="ko-KR"/>
        </w:rPr>
        <w:t xml:space="preserve">   </w:t>
      </w:r>
    </w:p>
    <w:p w14:paraId="2CAC5138" w14:textId="77777777" w:rsidR="007F289A" w:rsidRDefault="005B581A" w:rsidP="007F289A">
      <w:pPr>
        <w:spacing w:after="0" w:line="240" w:lineRule="auto"/>
        <w:ind w:left="0"/>
        <w:rPr>
          <w:lang w:eastAsia="ko-KR"/>
        </w:rPr>
      </w:pPr>
      <w:r>
        <w:rPr>
          <w:lang w:eastAsia="ko-KR"/>
        </w:rPr>
        <w:t xml:space="preserve">   </w:t>
      </w:r>
      <w:r w:rsidR="007F289A">
        <w:rPr>
          <w:rFonts w:hint="eastAsia"/>
          <w:lang w:eastAsia="ko-KR"/>
        </w:rPr>
        <w:t>Bin Yeong Yoon</w:t>
      </w:r>
    </w:p>
    <w:p w14:paraId="69B489C3" w14:textId="77777777" w:rsidR="00887269" w:rsidRDefault="007F289A">
      <w:pPr>
        <w:spacing w:after="0" w:line="240" w:lineRule="auto"/>
        <w:ind w:left="0"/>
        <w:rPr>
          <w:lang w:eastAsia="ko-KR"/>
        </w:rPr>
      </w:pPr>
      <w:r>
        <w:rPr>
          <w:rFonts w:hint="eastAsia"/>
          <w:lang w:eastAsia="ko-KR"/>
        </w:rPr>
        <w:t xml:space="preserve">   ETRI</w:t>
      </w:r>
    </w:p>
    <w:p w14:paraId="4E15F56D" w14:textId="77777777" w:rsidR="007F289A" w:rsidRDefault="007F289A" w:rsidP="007F289A">
      <w:pPr>
        <w:spacing w:after="0" w:line="240" w:lineRule="auto"/>
        <w:ind w:left="0"/>
        <w:rPr>
          <w:lang w:eastAsia="ko-KR"/>
        </w:rPr>
      </w:pPr>
      <w:r>
        <w:rPr>
          <w:rFonts w:hint="eastAsia"/>
          <w:lang w:eastAsia="ko-KR"/>
        </w:rPr>
        <w:t xml:space="preserve">   Email: </w:t>
      </w:r>
      <w:hyperlink r:id="rId17" w:history="1">
        <w:r w:rsidRPr="00325752">
          <w:rPr>
            <w:rStyle w:val="Hyperlink"/>
            <w:rFonts w:hint="eastAsia"/>
            <w:lang w:eastAsia="ko-KR"/>
          </w:rPr>
          <w:t>byyun@etri.re.kr</w:t>
        </w:r>
      </w:hyperlink>
    </w:p>
    <w:p w14:paraId="3B752C8A" w14:textId="77777777" w:rsidR="005D5F8F" w:rsidRDefault="005D5F8F" w:rsidP="007F289A">
      <w:pPr>
        <w:spacing w:after="0" w:line="240" w:lineRule="auto"/>
        <w:ind w:left="0"/>
        <w:rPr>
          <w:lang w:eastAsia="ko-KR"/>
        </w:rPr>
      </w:pPr>
    </w:p>
    <w:p w14:paraId="31A1CA74" w14:textId="77777777" w:rsidR="00BB6002" w:rsidRDefault="00B6774E" w:rsidP="00BB6002">
      <w:pPr>
        <w:pStyle w:val="RFCFigure"/>
        <w:ind w:left="0"/>
        <w:rPr>
          <w:moveTo w:id="4048" w:author="Leeyoung" w:date="2018-06-19T14:36:00Z"/>
        </w:rPr>
      </w:pPr>
      <w:r>
        <w:tab/>
      </w:r>
      <w:moveToRangeStart w:id="4049" w:author="Leeyoung" w:date="2018-06-19T14:36:00Z" w:name="move517182290"/>
      <w:moveTo w:id="4050" w:author="Leeyoung" w:date="2018-06-19T14:36:00Z">
        <w:r w:rsidR="00BB6002">
          <w:t>Qin Wu</w:t>
        </w:r>
      </w:moveTo>
    </w:p>
    <w:p w14:paraId="26E0A16E" w14:textId="77777777" w:rsidR="00BB6002" w:rsidRDefault="00BB6002" w:rsidP="00BB6002">
      <w:pPr>
        <w:pStyle w:val="RFCFigure"/>
        <w:ind w:left="0"/>
        <w:rPr>
          <w:moveTo w:id="4051" w:author="Leeyoung" w:date="2018-06-19T14:36:00Z"/>
        </w:rPr>
      </w:pPr>
      <w:moveTo w:id="4052" w:author="Leeyoung" w:date="2018-06-19T14:36:00Z">
        <w:r>
          <w:t xml:space="preserve">   Huawei Technologies</w:t>
        </w:r>
      </w:moveTo>
    </w:p>
    <w:p w14:paraId="129DB1E9" w14:textId="77777777" w:rsidR="00BB6002" w:rsidRDefault="00BB6002" w:rsidP="00BB6002">
      <w:pPr>
        <w:pStyle w:val="RFCFigure"/>
        <w:ind w:left="0"/>
        <w:rPr>
          <w:moveTo w:id="4053" w:author="Leeyoung" w:date="2018-06-19T14:36:00Z"/>
        </w:rPr>
      </w:pPr>
      <w:moveTo w:id="4054" w:author="Leeyoung" w:date="2018-06-19T14:36:00Z">
        <w:r>
          <w:t xml:space="preserve">   Email: </w:t>
        </w:r>
        <w:r>
          <w:fldChar w:fldCharType="begin"/>
        </w:r>
        <w:r>
          <w:instrText xml:space="preserve"> HYPERLINK "mailto:bill.wu@huawei.com" </w:instrText>
        </w:r>
        <w:r>
          <w:fldChar w:fldCharType="separate"/>
        </w:r>
        <w:r w:rsidRPr="00577742">
          <w:rPr>
            <w:rStyle w:val="Hyperlink"/>
          </w:rPr>
          <w:t>bill.wu@huawei.com</w:t>
        </w:r>
        <w:r>
          <w:rPr>
            <w:rStyle w:val="Hyperlink"/>
          </w:rPr>
          <w:fldChar w:fldCharType="end"/>
        </w:r>
        <w:r>
          <w:t xml:space="preserve"> </w:t>
        </w:r>
      </w:moveTo>
    </w:p>
    <w:p w14:paraId="46BEECEB" w14:textId="77777777" w:rsidR="00BB6002" w:rsidRDefault="00BB6002" w:rsidP="00BB6002">
      <w:pPr>
        <w:pStyle w:val="RFCFigure"/>
        <w:ind w:left="0"/>
        <w:rPr>
          <w:moveTo w:id="4055" w:author="Leeyoung" w:date="2018-06-19T14:36:00Z"/>
        </w:rPr>
      </w:pPr>
    </w:p>
    <w:p w14:paraId="0DC5187D" w14:textId="77777777" w:rsidR="00BB6002" w:rsidRDefault="00BB6002" w:rsidP="00BB6002">
      <w:pPr>
        <w:spacing w:after="0" w:line="240" w:lineRule="auto"/>
        <w:ind w:left="0"/>
        <w:rPr>
          <w:moveTo w:id="4056" w:author="Leeyoung" w:date="2018-06-19T14:36:00Z"/>
          <w:lang w:eastAsia="ko-KR"/>
        </w:rPr>
      </w:pPr>
      <w:moveToRangeStart w:id="4057" w:author="Leeyoung" w:date="2018-06-19T14:36:00Z" w:name="move517182315"/>
      <w:moveToRangeEnd w:id="4049"/>
      <w:moveTo w:id="4058" w:author="Leeyoung" w:date="2018-06-19T14:36:00Z">
        <w:r>
          <w:rPr>
            <w:lang w:eastAsia="ko-KR"/>
          </w:rPr>
          <w:tab/>
          <w:t>Peter Park</w:t>
        </w:r>
      </w:moveTo>
    </w:p>
    <w:p w14:paraId="5D49398B" w14:textId="77777777" w:rsidR="00BB6002" w:rsidRDefault="00BB6002" w:rsidP="00BB6002">
      <w:pPr>
        <w:spacing w:after="0" w:line="240" w:lineRule="auto"/>
        <w:ind w:left="0"/>
        <w:rPr>
          <w:moveTo w:id="4059" w:author="Leeyoung" w:date="2018-06-19T14:36:00Z"/>
          <w:lang w:eastAsia="ko-KR"/>
        </w:rPr>
      </w:pPr>
      <w:moveTo w:id="4060" w:author="Leeyoung" w:date="2018-06-19T14:36:00Z">
        <w:r>
          <w:rPr>
            <w:lang w:eastAsia="ko-KR"/>
          </w:rPr>
          <w:tab/>
          <w:t>KT</w:t>
        </w:r>
      </w:moveTo>
    </w:p>
    <w:p w14:paraId="5D3163EF" w14:textId="77777777" w:rsidR="00BB6002" w:rsidRDefault="00BB6002" w:rsidP="00BB6002">
      <w:pPr>
        <w:spacing w:after="0" w:line="240" w:lineRule="auto"/>
        <w:ind w:left="0"/>
        <w:rPr>
          <w:moveTo w:id="4061" w:author="Leeyoung" w:date="2018-06-19T14:36:00Z"/>
          <w:lang w:eastAsia="ko-KR"/>
        </w:rPr>
      </w:pPr>
      <w:moveTo w:id="4062" w:author="Leeyoung" w:date="2018-06-19T14:36:00Z">
        <w:r>
          <w:rPr>
            <w:lang w:eastAsia="ko-KR"/>
          </w:rPr>
          <w:tab/>
          <w:t xml:space="preserve">Email: </w:t>
        </w:r>
        <w:r>
          <w:fldChar w:fldCharType="begin"/>
        </w:r>
        <w:r>
          <w:instrText xml:space="preserve"> HYPERLINK "mailto:peter.park@kt.com" </w:instrText>
        </w:r>
        <w:r>
          <w:fldChar w:fldCharType="separate"/>
        </w:r>
        <w:r w:rsidRPr="00F94087">
          <w:rPr>
            <w:rStyle w:val="Hyperlink"/>
            <w:lang w:eastAsia="ko-KR"/>
          </w:rPr>
          <w:t>peter.park@kt.com</w:t>
        </w:r>
        <w:r>
          <w:rPr>
            <w:rStyle w:val="Hyperlink"/>
            <w:lang w:eastAsia="ko-KR"/>
          </w:rPr>
          <w:fldChar w:fldCharType="end"/>
        </w:r>
        <w:r>
          <w:rPr>
            <w:lang w:eastAsia="ko-KR"/>
          </w:rPr>
          <w:t xml:space="preserve"> </w:t>
        </w:r>
      </w:moveTo>
    </w:p>
    <w:moveToRangeEnd w:id="4057"/>
    <w:p w14:paraId="193A9116" w14:textId="080AE7C5" w:rsidR="00986AB1" w:rsidDel="00BB6002" w:rsidRDefault="00986AB1" w:rsidP="00875D41">
      <w:pPr>
        <w:pStyle w:val="RFCFigure"/>
        <w:ind w:left="0"/>
        <w:rPr>
          <w:del w:id="4063" w:author="Leeyoung" w:date="2018-06-19T14:36:00Z"/>
          <w:lang w:eastAsia="ko-KR"/>
        </w:rPr>
      </w:pPr>
    </w:p>
    <w:p w14:paraId="6D9606CC" w14:textId="77777777" w:rsidR="00B6774E" w:rsidRDefault="00B6774E">
      <w:pPr>
        <w:spacing w:after="0" w:line="240" w:lineRule="auto"/>
        <w:ind w:left="0"/>
        <w:rPr>
          <w:lang w:eastAsia="ko-KR"/>
        </w:rPr>
        <w:pPrChange w:id="4064" w:author="Leeyoung" w:date="2018-06-19T14:36:00Z">
          <w:pPr>
            <w:spacing w:after="0" w:line="240" w:lineRule="auto"/>
          </w:pPr>
        </w:pPrChange>
      </w:pPr>
    </w:p>
    <w:sectPr w:rsidR="00B6774E" w:rsidSect="00F56B61">
      <w:headerReference w:type="default" r:id="rId18"/>
      <w:footerReference w:type="default" r:id="rId19"/>
      <w:headerReference w:type="first" r:id="rId20"/>
      <w:footerReference w:type="first" r:id="rId21"/>
      <w:type w:val="continuous"/>
      <w:pgSz w:w="12240" w:h="15840" w:code="1"/>
      <w:pgMar w:top="1440" w:right="1152" w:bottom="1200" w:left="720" w:header="1440" w:footer="120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33" w:author="Leeyoung" w:date="2018-02-20T09:06:00Z" w:initials="L">
    <w:p w14:paraId="37384691" w14:textId="3906D951" w:rsidR="00AA36BE" w:rsidRDefault="00AA36BE">
      <w:pPr>
        <w:pStyle w:val="CommentText"/>
      </w:pPr>
      <w:r>
        <w:rPr>
          <w:rStyle w:val="CommentReference"/>
        </w:rPr>
        <w:annotationRef/>
      </w:r>
      <w:r>
        <w:t>Put the relationship with TE-topology and clean up</w:t>
      </w:r>
    </w:p>
  </w:comment>
  <w:comment w:id="834" w:author="Leeyoung" w:date="2018-02-01T17:12:00Z" w:initials="L">
    <w:p w14:paraId="5DFDAB94" w14:textId="67AC2255" w:rsidR="00AA36BE" w:rsidRDefault="00AA36BE">
      <w:pPr>
        <w:pStyle w:val="CommentText"/>
      </w:pPr>
      <w:r>
        <w:rPr>
          <w:rStyle w:val="CommentReference"/>
        </w:rPr>
        <w:annotationRef/>
      </w:r>
      <w:r>
        <w:rPr>
          <w:noProof/>
        </w:rPr>
        <w:t xml:space="preserve">Let us evaluate this section --- which ones to keep; which ones not to keep; or if we need this section at all. </w:t>
      </w:r>
    </w:p>
  </w:comment>
  <w:comment w:id="3765" w:author="Leeyoung" w:date="2018-02-20T16:04:00Z" w:initials="L">
    <w:p w14:paraId="1BE6A67F" w14:textId="77777777" w:rsidR="00AA36BE" w:rsidRDefault="00AA36BE">
      <w:pPr>
        <w:pStyle w:val="CommentText"/>
      </w:pPr>
      <w:r>
        <w:rPr>
          <w:rStyle w:val="CommentReference"/>
        </w:rPr>
        <w:annotationRef/>
      </w:r>
      <w:r>
        <w:t xml:space="preserve">Please see if json for te-topology for this makes sense. Highlighted in yellow. See below. </w:t>
      </w:r>
    </w:p>
    <w:p w14:paraId="7A8E2110" w14:textId="77777777" w:rsidR="00AA36BE" w:rsidRDefault="00AA36BE">
      <w:pPr>
        <w:pStyle w:val="CommentText"/>
      </w:pPr>
    </w:p>
    <w:p w14:paraId="09043255" w14:textId="78C8E659" w:rsidR="00AA36BE" w:rsidRDefault="00AA36B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7384691" w15:done="0"/>
  <w15:commentEx w15:paraId="5DFDAB94" w15:done="0"/>
  <w15:commentEx w15:paraId="0904325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37B86E" w14:textId="77777777" w:rsidR="003C673A" w:rsidRDefault="003C673A">
      <w:r>
        <w:separator/>
      </w:r>
    </w:p>
  </w:endnote>
  <w:endnote w:type="continuationSeparator" w:id="0">
    <w:p w14:paraId="26D0964E" w14:textId="77777777" w:rsidR="003C673A" w:rsidRDefault="003C6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Arial Unicode MS"/>
    <w:panose1 w:val="02030600000101010101"/>
    <w:charset w:val="81"/>
    <w:family w:val="roman"/>
    <w:pitch w:val="variable"/>
    <w:sig w:usb0="00000000"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17FF3" w14:textId="518B1E22" w:rsidR="00AA36BE" w:rsidRDefault="00AA36BE" w:rsidP="00F410C4">
    <w:pPr>
      <w:pStyle w:val="Footer"/>
    </w:pPr>
    <w:r>
      <w:rPr>
        <w:highlight w:val="yellow"/>
      </w:rPr>
      <w:br/>
    </w:r>
    <w:r>
      <w:rPr>
        <w:highlight w:val="yellow"/>
      </w:rPr>
      <w:br/>
    </w:r>
    <w:r>
      <w:t>Le</w:t>
    </w:r>
    <w:ins w:id="4070" w:author="Leeyoung" w:date="2018-09-19T13:07:00Z">
      <w:r>
        <w:t>e &amp; Dhody</w:t>
      </w:r>
    </w:ins>
    <w:del w:id="4071" w:author="Leeyoung" w:date="2018-09-19T13:07:00Z">
      <w:r w:rsidDel="002F1527">
        <w:delText xml:space="preserve">e, et al. </w:delText>
      </w:r>
    </w:del>
    <w:r>
      <w:rPr>
        <w:rFonts w:cs="Times New Roman"/>
      </w:rPr>
      <w:tab/>
    </w:r>
    <w:r>
      <w:t xml:space="preserve">Expires </w:t>
    </w:r>
    <w:del w:id="4072" w:author="Leeyoung" w:date="2018-06-19T15:27:00Z">
      <w:r w:rsidDel="0018366C">
        <w:delText xml:space="preserve">November </w:delText>
      </w:r>
    </w:del>
    <w:ins w:id="4073" w:author="Leeyoung" w:date="2019-07-05T16:28:00Z">
      <w:r w:rsidR="00E03FF5">
        <w:t>January 2020</w:t>
      </w:r>
    </w:ins>
    <w:del w:id="4074" w:author="Leeyoung" w:date="2019-07-05T16:28:00Z">
      <w:r w:rsidDel="00E03FF5">
        <w:delText>201</w:delText>
      </w:r>
    </w:del>
    <w:del w:id="4075" w:author="Leeyoung" w:date="2018-09-19T13:08:00Z">
      <w:r w:rsidDel="002F1527">
        <w:delText>8</w:delText>
      </w:r>
    </w:del>
    <w:r>
      <w:rPr>
        <w:rFonts w:cs="Times New Roman"/>
      </w:rPr>
      <w:tab/>
    </w:r>
    <w:r>
      <w:t xml:space="preserve">[Page </w:t>
    </w:r>
    <w:r>
      <w:fldChar w:fldCharType="begin"/>
    </w:r>
    <w:r>
      <w:instrText xml:space="preserve"> PAGE </w:instrText>
    </w:r>
    <w:r>
      <w:fldChar w:fldCharType="separate"/>
    </w:r>
    <w:r w:rsidR="00E03FF5">
      <w:rPr>
        <w:noProof/>
      </w:rPr>
      <w:t>8</w:t>
    </w:r>
    <w:r>
      <w:rPr>
        <w:noProof/>
      </w:rPr>
      <w:fldChar w:fldCharType="end"/>
    </w:r>
    <w:r>
      <w:t>]</w:t>
    </w:r>
  </w:p>
  <w:p w14:paraId="3FC641CD" w14:textId="77777777" w:rsidR="00AA36BE" w:rsidRDefault="00AA36BE"/>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B07D0" w14:textId="7B483253" w:rsidR="00AA36BE" w:rsidRDefault="00AA36BE" w:rsidP="00F410C4">
    <w:pPr>
      <w:pStyle w:val="Footer"/>
    </w:pPr>
    <w:r>
      <w:t>Lee, et al.</w:t>
    </w:r>
    <w:r>
      <w:tab/>
      <w:t xml:space="preserve">Expires </w:t>
    </w:r>
    <w:del w:id="4110" w:author="Leeyoung" w:date="2018-06-19T15:28:00Z">
      <w:r w:rsidDel="008F31D5">
        <w:rPr>
          <w:rFonts w:eastAsia="SimSun"/>
          <w:lang w:eastAsia="zh-CN"/>
        </w:rPr>
        <w:delText xml:space="preserve">November </w:delText>
      </w:r>
    </w:del>
    <w:ins w:id="4111" w:author="Leeyoung" w:date="2019-07-05T16:29:00Z">
      <w:r w:rsidR="00E03FF5">
        <w:rPr>
          <w:rFonts w:eastAsia="SimSun"/>
          <w:lang w:eastAsia="zh-CN"/>
        </w:rPr>
        <w:t>January 2020</w:t>
      </w:r>
    </w:ins>
    <w:del w:id="4112" w:author="Leeyoung" w:date="2019-07-05T16:29:00Z">
      <w:r w:rsidDel="00E03FF5">
        <w:rPr>
          <w:rFonts w:eastAsia="SimSun"/>
          <w:lang w:eastAsia="zh-CN"/>
        </w:rPr>
        <w:delText>201</w:delText>
      </w:r>
    </w:del>
    <w:del w:id="4113" w:author="Leeyoung" w:date="2018-09-19T11:35:00Z">
      <w:r w:rsidDel="009A5485">
        <w:rPr>
          <w:rFonts w:eastAsia="SimSun"/>
          <w:lang w:eastAsia="zh-CN"/>
        </w:rPr>
        <w:delText>8</w:delText>
      </w:r>
    </w:del>
    <w:r>
      <w:tab/>
      <w:t xml:space="preserve">[Page </w:t>
    </w:r>
    <w:r>
      <w:fldChar w:fldCharType="begin"/>
    </w:r>
    <w:r>
      <w:instrText xml:space="preserve"> PAGE </w:instrText>
    </w:r>
    <w:r>
      <w:fldChar w:fldCharType="separate"/>
    </w:r>
    <w:r w:rsidR="00E03FF5">
      <w:rPr>
        <w:noProof/>
      </w:rPr>
      <w:t>1</w:t>
    </w:r>
    <w:r>
      <w:rPr>
        <w:noProof/>
      </w:rPr>
      <w:fldChar w:fldCharType="end"/>
    </w:r>
    <w:r>
      <w:t>]</w:t>
    </w:r>
  </w:p>
  <w:p w14:paraId="7AF767CA" w14:textId="77777777" w:rsidR="00AA36BE" w:rsidRDefault="00AA36BE" w:rsidP="00F41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F08E4B" w14:textId="77777777" w:rsidR="003C673A" w:rsidRDefault="003C673A">
      <w:r>
        <w:separator/>
      </w:r>
    </w:p>
  </w:footnote>
  <w:footnote w:type="continuationSeparator" w:id="0">
    <w:p w14:paraId="0DACD4BB" w14:textId="77777777" w:rsidR="003C673A" w:rsidRDefault="003C67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16229" w14:textId="2BD75084" w:rsidR="00AA36BE" w:rsidRDefault="00AA36BE" w:rsidP="00F410C4">
    <w:pPr>
      <w:pStyle w:val="Header"/>
    </w:pPr>
    <w:r>
      <w:rPr>
        <w:lang w:eastAsia="ko-KR"/>
      </w:rPr>
      <w:t>Internet-Draft</w:t>
    </w:r>
    <w:r>
      <w:rPr>
        <w:rFonts w:cs="Times New Roman"/>
        <w:lang w:eastAsia="ko-KR"/>
      </w:rPr>
      <w:tab/>
    </w:r>
    <w:del w:id="4065" w:author="Leeyoung" w:date="2019-02-04T10:20:00Z">
      <w:r w:rsidDel="00AA6E9B">
        <w:rPr>
          <w:lang w:eastAsia="ko-KR"/>
        </w:rPr>
        <w:delText xml:space="preserve">ACTN </w:delText>
      </w:r>
    </w:del>
    <w:r>
      <w:rPr>
        <w:lang w:eastAsia="ko-KR"/>
      </w:rPr>
      <w:t xml:space="preserve">VN YANG Model </w:t>
    </w:r>
    <w:r>
      <w:rPr>
        <w:lang w:eastAsia="ko-KR"/>
      </w:rPr>
      <w:tab/>
    </w:r>
    <w:del w:id="4066" w:author="Leeyoung" w:date="2018-06-19T15:27:00Z">
      <w:r w:rsidDel="0018366C">
        <w:rPr>
          <w:rFonts w:eastAsia="SimSun"/>
          <w:lang w:eastAsia="zh-CN"/>
        </w:rPr>
        <w:delText>Ma</w:delText>
      </w:r>
    </w:del>
    <w:ins w:id="4067" w:author="Leeyoung" w:date="2019-07-05T16:29:00Z">
      <w:r w:rsidR="00E03FF5">
        <w:rPr>
          <w:rFonts w:eastAsia="SimSun"/>
          <w:lang w:eastAsia="zh-CN"/>
        </w:rPr>
        <w:t>July 2019</w:t>
      </w:r>
    </w:ins>
    <w:del w:id="4068" w:author="Leeyoung" w:date="2018-06-19T15:27:00Z">
      <w:r w:rsidDel="0018366C">
        <w:rPr>
          <w:rFonts w:eastAsia="SimSun"/>
          <w:lang w:eastAsia="zh-CN"/>
        </w:rPr>
        <w:delText>y</w:delText>
      </w:r>
    </w:del>
    <w:del w:id="4069" w:author="Leeyoung" w:date="2019-02-04T12:17:00Z">
      <w:r w:rsidDel="00395DC3">
        <w:rPr>
          <w:rFonts w:eastAsia="SimSun"/>
          <w:lang w:eastAsia="zh-CN"/>
        </w:rPr>
        <w:delText xml:space="preserve"> 2018</w:delText>
      </w:r>
    </w:del>
  </w:p>
  <w:p w14:paraId="6DBFA7B7" w14:textId="77777777" w:rsidR="00AA36BE" w:rsidRDefault="00AA36BE" w:rsidP="001806F0">
    <w:pP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24ABE0" w14:textId="38C54574" w:rsidR="00AA36BE" w:rsidRDefault="00AA36BE" w:rsidP="00F410C4">
    <w:pPr>
      <w:pStyle w:val="Header"/>
      <w:rPr>
        <w:ins w:id="4076" w:author="Leeyoung" w:date="2019-06-10T11:54:00Z"/>
      </w:rPr>
    </w:pPr>
    <w:r>
      <w:t>TEAS Working Group</w:t>
    </w:r>
    <w:r>
      <w:tab/>
    </w:r>
    <w:r w:rsidRPr="00F410C4">
      <w:tab/>
    </w:r>
    <w:r>
      <w:t>Y. Lee (Editor)</w:t>
    </w:r>
  </w:p>
  <w:p w14:paraId="03063F1F" w14:textId="4DEDBC5A" w:rsidR="00AA36BE" w:rsidRDefault="00AA36BE" w:rsidP="00F410C4">
    <w:pPr>
      <w:pStyle w:val="Header"/>
      <w:rPr>
        <w:ins w:id="4077" w:author="Leeyoung" w:date="2019-06-10T11:57:00Z"/>
      </w:rPr>
    </w:pPr>
    <w:ins w:id="4078" w:author="Leeyoung" w:date="2019-06-10T11:58:00Z">
      <w:r>
        <w:t>Internet Draft</w:t>
      </w:r>
    </w:ins>
    <w:ins w:id="4079" w:author="Leeyoung" w:date="2019-06-10T11:54:00Z">
      <w:r>
        <w:t xml:space="preserve">                                                Futurewei</w:t>
      </w:r>
    </w:ins>
  </w:p>
  <w:p w14:paraId="0F19D47C" w14:textId="2939E24C" w:rsidR="00AA36BE" w:rsidRDefault="00AA36BE" w:rsidP="00F410C4">
    <w:pPr>
      <w:pStyle w:val="Header"/>
    </w:pPr>
    <w:ins w:id="4080" w:author="Leeyoung" w:date="2019-06-10T11:58:00Z">
      <w:r>
        <w:t>Intended Status: Standard Track</w:t>
      </w:r>
    </w:ins>
  </w:p>
  <w:p w14:paraId="10E2AA36" w14:textId="2261EC8E" w:rsidR="00AA36BE" w:rsidRDefault="00E03FF5" w:rsidP="00F410C4">
    <w:pPr>
      <w:pStyle w:val="Header"/>
    </w:pPr>
    <w:ins w:id="4081" w:author="Leeyoung" w:date="2019-06-10T11:58:00Z">
      <w:r>
        <w:t>Expires: January 5, 2020</w:t>
      </w:r>
      <w:r w:rsidR="00AA36BE">
        <w:t xml:space="preserve">  </w:t>
      </w:r>
    </w:ins>
    <w:del w:id="4082" w:author="Leeyoung" w:date="2019-06-10T11:58:00Z">
      <w:r w:rsidR="00AA36BE" w:rsidDel="008277E4">
        <w:delText>Internet Draft</w:delText>
      </w:r>
    </w:del>
    <w:r w:rsidR="00AA36BE">
      <w:tab/>
    </w:r>
    <w:r w:rsidR="00AA36BE">
      <w:tab/>
      <w:t>D</w:t>
    </w:r>
    <w:ins w:id="4083" w:author="Leeyoung" w:date="2019-06-10T11:54:00Z">
      <w:r w:rsidR="00AA36BE">
        <w:t>.</w:t>
      </w:r>
    </w:ins>
    <w:ins w:id="4084" w:author="Leeyoung" w:date="2019-06-10T11:55:00Z">
      <w:r w:rsidR="00AA36BE">
        <w:t xml:space="preserve"> </w:t>
      </w:r>
    </w:ins>
    <w:del w:id="4085" w:author="Leeyoung" w:date="2019-06-10T11:54:00Z">
      <w:r w:rsidR="00AA36BE" w:rsidDel="008277E4">
        <w:delText xml:space="preserve">hruv </w:delText>
      </w:r>
    </w:del>
    <w:r w:rsidR="00AA36BE">
      <w:t>Dhody</w:t>
    </w:r>
    <w:ins w:id="4086" w:author="Leeyoung" w:date="2018-09-19T12:39:00Z">
      <w:r w:rsidR="00AA36BE">
        <w:t xml:space="preserve"> (Editor)</w:t>
      </w:r>
    </w:ins>
  </w:p>
  <w:p w14:paraId="22F74A21" w14:textId="408B0398" w:rsidR="00AA36BE" w:rsidRDefault="00AA36BE" w:rsidP="00F410C4">
    <w:pPr>
      <w:pStyle w:val="Header"/>
      <w:rPr>
        <w:ins w:id="4087" w:author="Leeyoung" w:date="2019-06-10T11:57:00Z"/>
      </w:rPr>
    </w:pPr>
    <w:del w:id="4088" w:author="Leeyoung" w:date="2019-06-10T11:58:00Z">
      <w:r w:rsidDel="008277E4">
        <w:delText>Intended Status: Standard Track</w:delText>
      </w:r>
    </w:del>
    <w:r>
      <w:tab/>
    </w:r>
    <w:r>
      <w:tab/>
      <w:t>Huawei</w:t>
    </w:r>
  </w:p>
  <w:p w14:paraId="2500C3BB" w14:textId="77777777" w:rsidR="00AA36BE" w:rsidRDefault="00AA36BE" w:rsidP="00F410C4">
    <w:pPr>
      <w:pStyle w:val="Header"/>
    </w:pPr>
  </w:p>
  <w:p w14:paraId="79394C5E" w14:textId="35ADB1D0" w:rsidR="00AA36BE" w:rsidRDefault="00AA36BE" w:rsidP="00F410C4">
    <w:pPr>
      <w:pStyle w:val="Header"/>
    </w:pPr>
    <w:del w:id="4089" w:author="Leeyoung" w:date="2019-06-10T11:58:00Z">
      <w:r w:rsidDel="008277E4">
        <w:delText xml:space="preserve">Expires: </w:delText>
      </w:r>
    </w:del>
    <w:del w:id="4090" w:author="Leeyoung" w:date="2018-06-19T14:37:00Z">
      <w:r w:rsidDel="00BB6002">
        <w:delText>August 27</w:delText>
      </w:r>
    </w:del>
    <w:del w:id="4091" w:author="Leeyoung" w:date="2019-06-10T11:58:00Z">
      <w:r w:rsidDel="008277E4">
        <w:delText>, 201</w:delText>
      </w:r>
    </w:del>
    <w:del w:id="4092" w:author="Leeyoung" w:date="2018-09-19T11:35:00Z">
      <w:r w:rsidDel="009A5485">
        <w:delText>8</w:delText>
      </w:r>
    </w:del>
    <w:del w:id="4093" w:author="Leeyoung" w:date="2019-06-10T11:58:00Z">
      <w:r w:rsidDel="008277E4">
        <w:delText xml:space="preserve">  </w:delText>
      </w:r>
    </w:del>
    <w:r>
      <w:tab/>
    </w:r>
    <w:r>
      <w:tab/>
      <w:t xml:space="preserve">D. Ceccarelli </w:t>
    </w:r>
  </w:p>
  <w:p w14:paraId="6E3F8DC3" w14:textId="77777777" w:rsidR="00AA36BE" w:rsidRDefault="00AA36BE" w:rsidP="00875D41">
    <w:pPr>
      <w:pStyle w:val="Header"/>
      <w:ind w:firstLineChars="3800" w:firstLine="9120"/>
      <w:rPr>
        <w:ins w:id="4094" w:author="Leeyoung" w:date="2019-06-10T11:57:00Z"/>
      </w:rPr>
    </w:pPr>
    <w:r>
      <w:t>Ericsson</w:t>
    </w:r>
  </w:p>
  <w:p w14:paraId="461E3B49" w14:textId="0C71365F" w:rsidR="00AA36BE" w:rsidRDefault="00AA36BE" w:rsidP="00875D41">
    <w:pPr>
      <w:pStyle w:val="Header"/>
      <w:ind w:firstLineChars="3800" w:firstLine="9120"/>
    </w:pPr>
    <w:r>
      <w:tab/>
    </w:r>
    <w:r>
      <w:tab/>
    </w:r>
    <w:r>
      <w:tab/>
      <w:t>I</w:t>
    </w:r>
    <w:ins w:id="4095" w:author="Leeyoung" w:date="2019-06-10T11:55:00Z">
      <w:r>
        <w:t>.</w:t>
      </w:r>
    </w:ins>
    <w:del w:id="4096" w:author="Leeyoung" w:date="2019-06-10T11:55:00Z">
      <w:r w:rsidDel="008277E4">
        <w:delText>gor</w:delText>
      </w:r>
    </w:del>
    <w:r>
      <w:t xml:space="preserve"> Bryskin</w:t>
    </w:r>
  </w:p>
  <w:p w14:paraId="686A3E90" w14:textId="77777777" w:rsidR="00AA36BE" w:rsidRDefault="00AA36BE">
    <w:pPr>
      <w:pStyle w:val="Header"/>
      <w:rPr>
        <w:ins w:id="4097" w:author="Leeyoung" w:date="2019-06-10T11:57:00Z"/>
      </w:rPr>
    </w:pPr>
    <w:r>
      <w:t xml:space="preserve">                                                              </w:t>
    </w:r>
    <w:ins w:id="4098" w:author="Leeyoung" w:date="2019-06-10T11:55:00Z">
      <w:r>
        <w:t>Futurewei</w:t>
      </w:r>
    </w:ins>
  </w:p>
  <w:p w14:paraId="32455BF5" w14:textId="44F7905E" w:rsidR="00AA36BE" w:rsidRDefault="00AA36BE">
    <w:pPr>
      <w:pStyle w:val="Header"/>
    </w:pPr>
    <w:del w:id="4099" w:author="Leeyoung" w:date="2019-06-10T11:55:00Z">
      <w:r w:rsidDel="008277E4">
        <w:delText xml:space="preserve">   Huawei</w:delText>
      </w:r>
    </w:del>
  </w:p>
  <w:p w14:paraId="75B067BA" w14:textId="44C22B35" w:rsidR="00AA36BE" w:rsidDel="006B44E0" w:rsidRDefault="00AA36BE">
    <w:pPr>
      <w:pStyle w:val="Header"/>
      <w:rPr>
        <w:del w:id="4100" w:author="Leeyoung" w:date="2019-06-10T15:32:00Z"/>
      </w:rPr>
    </w:pPr>
    <w:r>
      <w:tab/>
    </w:r>
    <w:r>
      <w:tab/>
      <w:t>B</w:t>
    </w:r>
    <w:ins w:id="4101" w:author="Leeyoung" w:date="2019-06-10T11:57:00Z">
      <w:r>
        <w:t xml:space="preserve">. </w:t>
      </w:r>
    </w:ins>
    <w:del w:id="4102" w:author="Leeyoung" w:date="2019-06-10T11:57:00Z">
      <w:r w:rsidDel="008277E4">
        <w:delText xml:space="preserve">in Yeong </w:delText>
      </w:r>
    </w:del>
    <w:r>
      <w:t>Yoon</w:t>
    </w:r>
    <w:r>
      <w:tab/>
    </w:r>
    <w:r>
      <w:tab/>
      <w:t>ETRI</w:t>
    </w:r>
  </w:p>
  <w:p w14:paraId="527AFE99" w14:textId="1284DA82" w:rsidR="00AA36BE" w:rsidDel="006B44E0" w:rsidRDefault="00AA36BE">
    <w:pPr>
      <w:pStyle w:val="Header"/>
      <w:rPr>
        <w:del w:id="4103" w:author="Leeyoung" w:date="2019-06-10T15:32:00Z"/>
      </w:rPr>
    </w:pPr>
    <w:del w:id="4104" w:author="Leeyoung" w:date="2019-06-10T15:32:00Z">
      <w:r w:rsidDel="006B44E0">
        <w:delText xml:space="preserve">                                                                 </w:delText>
      </w:r>
    </w:del>
  </w:p>
  <w:p w14:paraId="5F6DCB70" w14:textId="284504D5" w:rsidR="00AA36BE" w:rsidRPr="005A2924" w:rsidRDefault="00AA36BE">
    <w:pPr>
      <w:pStyle w:val="Header"/>
    </w:pPr>
    <w:del w:id="4105" w:author="Leeyoung" w:date="2019-06-10T15:32:00Z">
      <w:r w:rsidDel="006B44E0">
        <w:delText xml:space="preserve">                        </w:delText>
      </w:r>
      <w:r w:rsidDel="006B44E0">
        <w:tab/>
      </w:r>
      <w:r w:rsidDel="006B44E0">
        <w:tab/>
        <w:delText xml:space="preserve">                                                                </w:delText>
      </w:r>
      <w:r w:rsidDel="006B44E0">
        <w:rPr>
          <w:rFonts w:eastAsia="SimSun" w:hint="eastAsia"/>
          <w:lang w:eastAsia="zh-CN"/>
        </w:rPr>
        <w:delText xml:space="preserve">  </w:delText>
      </w:r>
      <w:r w:rsidDel="006B44E0">
        <w:delText xml:space="preserve">                                </w:delText>
      </w:r>
    </w:del>
    <w:r>
      <w:tab/>
    </w:r>
    <w:r>
      <w:tab/>
      <w:t xml:space="preserve">                       </w:t>
    </w:r>
  </w:p>
  <w:p w14:paraId="1222662D" w14:textId="77777777" w:rsidR="00AA36BE" w:rsidRPr="00D06C39" w:rsidRDefault="00AA36BE" w:rsidP="00D06C39">
    <w:pPr>
      <w:pStyle w:val="Header"/>
      <w:jc w:val="both"/>
      <w:rPr>
        <w:rFonts w:eastAsia="SimSun"/>
        <w:lang w:eastAsia="zh-CN"/>
      </w:rPr>
    </w:pPr>
    <w:r>
      <w:tab/>
    </w:r>
    <w:r>
      <w:tab/>
    </w:r>
  </w:p>
  <w:p w14:paraId="4CB681B2" w14:textId="1EBF9507" w:rsidR="00AA36BE" w:rsidRDefault="00AA36BE" w:rsidP="00F410C4">
    <w:pPr>
      <w:pStyle w:val="Header"/>
    </w:pPr>
    <w:r>
      <w:tab/>
    </w:r>
    <w:r>
      <w:tab/>
    </w:r>
    <w:del w:id="4106" w:author="Leeyoung" w:date="2018-06-19T14:36:00Z">
      <w:r w:rsidDel="00BB6002">
        <w:delText>February 27</w:delText>
      </w:r>
    </w:del>
    <w:ins w:id="4107" w:author="Leeyoung" w:date="2018-12-30T21:51:00Z">
      <w:r w:rsidR="00E03FF5">
        <w:t>July 5</w:t>
      </w:r>
    </w:ins>
    <w:r>
      <w:t>, 201</w:t>
    </w:r>
    <w:ins w:id="4108" w:author="Leeyoung" w:date="2019-06-10T11:58:00Z">
      <w:r>
        <w:t>9</w:t>
      </w:r>
    </w:ins>
    <w:del w:id="4109" w:author="Leeyoung" w:date="2019-06-10T11:58:00Z">
      <w:r w:rsidDel="008277E4">
        <w:delText>8</w:delText>
      </w:r>
    </w:del>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8D0165"/>
    <w:multiLevelType w:val="multilevel"/>
    <w:tmpl w:val="30467CD8"/>
    <w:lvl w:ilvl="0">
      <w:start w:val="1"/>
      <w:numFmt w:val="decimal"/>
      <w:lvlText w:val="Figure %1"/>
      <w:lvlJc w:val="left"/>
      <w:pPr>
        <w:tabs>
          <w:tab w:val="num" w:pos="0"/>
        </w:tabs>
        <w:ind w:left="432" w:firstLine="0"/>
      </w:pPr>
      <w:rPr>
        <w:b w:val="0"/>
        <w:i w:val="0"/>
        <w:iCs w:val="0"/>
        <w:caps w:val="0"/>
        <w:smallCaps w:val="0"/>
        <w:strike w:val="0"/>
        <w:dstrike w:val="0"/>
        <w:noProof w:val="0"/>
        <w:vanish w:val="0"/>
        <w:spacing w:val="0"/>
        <w:kern w:val="0"/>
        <w:position w:val="0"/>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BF91296"/>
    <w:multiLevelType w:val="hybridMultilevel"/>
    <w:tmpl w:val="D2AA7FF0"/>
    <w:lvl w:ilvl="0" w:tplc="B89850D0">
      <w:numFmt w:val="bullet"/>
      <w:lvlText w:val="-"/>
      <w:lvlJc w:val="left"/>
      <w:pPr>
        <w:ind w:left="792" w:hanging="360"/>
      </w:pPr>
      <w:rPr>
        <w:rFonts w:ascii="Courier New" w:eastAsia="Batang" w:hAnsi="Courier New" w:cs="Courier New"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0D9A6EFF"/>
    <w:multiLevelType w:val="hybridMultilevel"/>
    <w:tmpl w:val="D166C990"/>
    <w:lvl w:ilvl="0" w:tplc="F90E251A">
      <w:start w:val="1"/>
      <w:numFmt w:val="lowerLetter"/>
      <w:lvlText w:val="(%1)"/>
      <w:lvlJc w:val="left"/>
      <w:pPr>
        <w:ind w:left="3312" w:hanging="720"/>
      </w:pPr>
      <w:rPr>
        <w:rFonts w:hint="default"/>
      </w:rPr>
    </w:lvl>
    <w:lvl w:ilvl="1" w:tplc="04090019" w:tentative="1">
      <w:start w:val="1"/>
      <w:numFmt w:val="lowerLetter"/>
      <w:lvlText w:val="%2."/>
      <w:lvlJc w:val="left"/>
      <w:pPr>
        <w:ind w:left="3672" w:hanging="360"/>
      </w:pPr>
    </w:lvl>
    <w:lvl w:ilvl="2" w:tplc="0409001B" w:tentative="1">
      <w:start w:val="1"/>
      <w:numFmt w:val="lowerRoman"/>
      <w:lvlText w:val="%3."/>
      <w:lvlJc w:val="right"/>
      <w:pPr>
        <w:ind w:left="4392" w:hanging="180"/>
      </w:pPr>
    </w:lvl>
    <w:lvl w:ilvl="3" w:tplc="0409000F" w:tentative="1">
      <w:start w:val="1"/>
      <w:numFmt w:val="decimal"/>
      <w:lvlText w:val="%4."/>
      <w:lvlJc w:val="left"/>
      <w:pPr>
        <w:ind w:left="5112" w:hanging="360"/>
      </w:pPr>
    </w:lvl>
    <w:lvl w:ilvl="4" w:tplc="04090019" w:tentative="1">
      <w:start w:val="1"/>
      <w:numFmt w:val="lowerLetter"/>
      <w:lvlText w:val="%5."/>
      <w:lvlJc w:val="left"/>
      <w:pPr>
        <w:ind w:left="5832" w:hanging="360"/>
      </w:pPr>
    </w:lvl>
    <w:lvl w:ilvl="5" w:tplc="0409001B" w:tentative="1">
      <w:start w:val="1"/>
      <w:numFmt w:val="lowerRoman"/>
      <w:lvlText w:val="%6."/>
      <w:lvlJc w:val="right"/>
      <w:pPr>
        <w:ind w:left="6552" w:hanging="180"/>
      </w:pPr>
    </w:lvl>
    <w:lvl w:ilvl="6" w:tplc="0409000F" w:tentative="1">
      <w:start w:val="1"/>
      <w:numFmt w:val="decimal"/>
      <w:lvlText w:val="%7."/>
      <w:lvlJc w:val="left"/>
      <w:pPr>
        <w:ind w:left="7272" w:hanging="360"/>
      </w:pPr>
    </w:lvl>
    <w:lvl w:ilvl="7" w:tplc="04090019" w:tentative="1">
      <w:start w:val="1"/>
      <w:numFmt w:val="lowerLetter"/>
      <w:lvlText w:val="%8."/>
      <w:lvlJc w:val="left"/>
      <w:pPr>
        <w:ind w:left="7992" w:hanging="360"/>
      </w:pPr>
    </w:lvl>
    <w:lvl w:ilvl="8" w:tplc="0409001B" w:tentative="1">
      <w:start w:val="1"/>
      <w:numFmt w:val="lowerRoman"/>
      <w:lvlText w:val="%9."/>
      <w:lvlJc w:val="right"/>
      <w:pPr>
        <w:ind w:left="8712" w:hanging="180"/>
      </w:pPr>
    </w:lvl>
  </w:abstractNum>
  <w:abstractNum w:abstractNumId="15"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013E1E"/>
    <w:multiLevelType w:val="hybridMultilevel"/>
    <w:tmpl w:val="778A8744"/>
    <w:lvl w:ilvl="0" w:tplc="04268E16">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1D5150D2"/>
    <w:multiLevelType w:val="hybridMultilevel"/>
    <w:tmpl w:val="A3186BB4"/>
    <w:lvl w:ilvl="0" w:tplc="FBF69BF8">
      <w:numFmt w:val="bullet"/>
      <w:lvlText w:val="-"/>
      <w:lvlJc w:val="left"/>
      <w:pPr>
        <w:ind w:left="1582" w:hanging="360"/>
      </w:pPr>
      <w:rPr>
        <w:rFonts w:ascii="Courier New" w:eastAsia="Batang" w:hAnsi="Courier New" w:cs="Courier New" w:hint="default"/>
      </w:rPr>
    </w:lvl>
    <w:lvl w:ilvl="1" w:tplc="04090003" w:tentative="1">
      <w:start w:val="1"/>
      <w:numFmt w:val="bullet"/>
      <w:lvlText w:val="o"/>
      <w:lvlJc w:val="left"/>
      <w:pPr>
        <w:ind w:left="2302" w:hanging="360"/>
      </w:pPr>
      <w:rPr>
        <w:rFonts w:ascii="Courier New" w:hAnsi="Courier New" w:cs="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19" w15:restartNumberingAfterBreak="0">
    <w:nsid w:val="1E4E3D6A"/>
    <w:multiLevelType w:val="hybridMultilevel"/>
    <w:tmpl w:val="59C44380"/>
    <w:lvl w:ilvl="0" w:tplc="21B2FF14">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0" w15:restartNumberingAfterBreak="0">
    <w:nsid w:val="202E4D66"/>
    <w:multiLevelType w:val="hybridMultilevel"/>
    <w:tmpl w:val="137CEA1A"/>
    <w:lvl w:ilvl="0" w:tplc="FBF69BF8">
      <w:numFmt w:val="bullet"/>
      <w:lvlText w:val="-"/>
      <w:lvlJc w:val="left"/>
      <w:pPr>
        <w:ind w:left="1287" w:hanging="360"/>
      </w:pPr>
      <w:rPr>
        <w:rFonts w:ascii="Courier New" w:eastAsia="Batang"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23EC526E"/>
    <w:multiLevelType w:val="multilevel"/>
    <w:tmpl w:val="ABDA4E36"/>
    <w:lvl w:ilvl="0">
      <w:start w:val="1"/>
      <w:numFmt w:val="upperLetter"/>
      <w:lvlText w:val="Appendix %1"/>
      <w:lvlJc w:val="left"/>
      <w:pPr>
        <w:ind w:left="360" w:hanging="360"/>
      </w:pPr>
      <w:rPr>
        <w:rFonts w:hint="default"/>
        <w:b w:val="0"/>
        <w:i w:val="0"/>
        <w:iCs w:val="0"/>
        <w:caps w:val="0"/>
        <w:smallCaps w:val="0"/>
        <w:strike w:val="0"/>
        <w:dstrike w:val="0"/>
        <w:noProof w:val="0"/>
        <w:vanish w:val="0"/>
        <w:spacing w:val="0"/>
        <w:kern w:val="0"/>
        <w:position w:val="0"/>
        <w:u w:val="none"/>
        <w:vertAlign w:val="baseline"/>
        <w:em w:val="none"/>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2" w15:restartNumberingAfterBreak="0">
    <w:nsid w:val="2690099D"/>
    <w:multiLevelType w:val="multilevel"/>
    <w:tmpl w:val="FC96CF4C"/>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hint="default"/>
        <w:b w:val="0"/>
        <w:i w:val="0"/>
        <w:iCs w:val="0"/>
        <w:caps w:val="0"/>
        <w:smallCaps w:val="0"/>
        <w:strike w:val="0"/>
        <w:dstrike w:val="0"/>
        <w:noProof w:val="0"/>
        <w:vanish w:val="0"/>
        <w:spacing w:val="0"/>
        <w:kern w:val="0"/>
        <w:position w:val="0"/>
        <w:sz w:val="24"/>
        <w:szCs w:val="24"/>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28B43B8F"/>
    <w:multiLevelType w:val="hybridMultilevel"/>
    <w:tmpl w:val="B9E2B958"/>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5" w15:restartNumberingAfterBreak="0">
    <w:nsid w:val="290612FB"/>
    <w:multiLevelType w:val="hybridMultilevel"/>
    <w:tmpl w:val="A232E018"/>
    <w:lvl w:ilvl="0" w:tplc="04090003">
      <w:start w:val="1"/>
      <w:numFmt w:val="bullet"/>
      <w:lvlText w:val="o"/>
      <w:lvlJc w:val="left"/>
      <w:pPr>
        <w:ind w:left="792" w:hanging="360"/>
      </w:pPr>
      <w:rPr>
        <w:rFonts w:ascii="Courier New"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6" w15:restartNumberingAfterBreak="0">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2A413775"/>
    <w:multiLevelType w:val="hybridMultilevel"/>
    <w:tmpl w:val="AAE8FC2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8" w15:restartNumberingAfterBreak="0">
    <w:nsid w:val="2A7D36F2"/>
    <w:multiLevelType w:val="hybridMultilevel"/>
    <w:tmpl w:val="5880AE86"/>
    <w:lvl w:ilvl="0" w:tplc="A866D378">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814C5B"/>
    <w:multiLevelType w:val="multilevel"/>
    <w:tmpl w:val="74AA0B9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2B8E2D40"/>
    <w:multiLevelType w:val="multilevel"/>
    <w:tmpl w:val="6F7C4C94"/>
    <w:lvl w:ilvl="0">
      <w:start w:val="1"/>
      <w:numFmt w:val="decimal"/>
      <w:pStyle w:val="Heading1"/>
      <w:suff w:val="nothing"/>
      <w:lvlText w:val="%1. "/>
      <w:lvlJc w:val="left"/>
      <w:pPr>
        <w:ind w:left="1422" w:hanging="432"/>
      </w:pPr>
      <w:rPr>
        <w:rFonts w:hint="default"/>
      </w:rPr>
    </w:lvl>
    <w:lvl w:ilvl="1">
      <w:start w:val="1"/>
      <w:numFmt w:val="decimal"/>
      <w:pStyle w:val="Heading2"/>
      <w:suff w:val="nothing"/>
      <w:lvlText w:val="%1.%2. "/>
      <w:lvlJc w:val="left"/>
      <w:pPr>
        <w:ind w:left="5832" w:hanging="432"/>
      </w:pPr>
      <w:rPr>
        <w:rFonts w:hint="default"/>
      </w:rPr>
    </w:lvl>
    <w:lvl w:ilvl="2">
      <w:start w:val="1"/>
      <w:numFmt w:val="decimal"/>
      <w:pStyle w:val="Heading3"/>
      <w:suff w:val="nothing"/>
      <w:lvlText w:val="%1.%2.%3. "/>
      <w:lvlJc w:val="left"/>
      <w:pPr>
        <w:ind w:left="1962" w:hanging="432"/>
      </w:pPr>
      <w:rPr>
        <w:rFonts w:hint="default"/>
      </w:rPr>
    </w:lvl>
    <w:lvl w:ilvl="3">
      <w:start w:val="1"/>
      <w:numFmt w:val="decimal"/>
      <w:pStyle w:val="Heading4"/>
      <w:suff w:val="nothing"/>
      <w:lvlText w:val="%1.%2.%3.%4. "/>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31" w15:restartNumberingAfterBreak="0">
    <w:nsid w:val="2BA91C8A"/>
    <w:multiLevelType w:val="hybridMultilevel"/>
    <w:tmpl w:val="FBA0BD7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2" w15:restartNumberingAfterBreak="0">
    <w:nsid w:val="31011DE0"/>
    <w:multiLevelType w:val="hybridMultilevel"/>
    <w:tmpl w:val="A0986D0E"/>
    <w:lvl w:ilvl="0" w:tplc="30DE0532">
      <w:start w:val="1"/>
      <w:numFmt w:val="bullet"/>
      <w:lvlText w:val="•"/>
      <w:lvlJc w:val="left"/>
      <w:pPr>
        <w:tabs>
          <w:tab w:val="num" w:pos="720"/>
        </w:tabs>
        <w:ind w:left="720" w:hanging="360"/>
      </w:pPr>
      <w:rPr>
        <w:rFonts w:ascii="Arial" w:hAnsi="Arial" w:hint="default"/>
      </w:rPr>
    </w:lvl>
    <w:lvl w:ilvl="1" w:tplc="8BACA994" w:tentative="1">
      <w:start w:val="1"/>
      <w:numFmt w:val="bullet"/>
      <w:lvlText w:val="•"/>
      <w:lvlJc w:val="left"/>
      <w:pPr>
        <w:tabs>
          <w:tab w:val="num" w:pos="1440"/>
        </w:tabs>
        <w:ind w:left="1440" w:hanging="360"/>
      </w:pPr>
      <w:rPr>
        <w:rFonts w:ascii="Arial" w:hAnsi="Arial" w:hint="default"/>
      </w:rPr>
    </w:lvl>
    <w:lvl w:ilvl="2" w:tplc="1682CDC2" w:tentative="1">
      <w:start w:val="1"/>
      <w:numFmt w:val="bullet"/>
      <w:lvlText w:val="•"/>
      <w:lvlJc w:val="left"/>
      <w:pPr>
        <w:tabs>
          <w:tab w:val="num" w:pos="2160"/>
        </w:tabs>
        <w:ind w:left="2160" w:hanging="360"/>
      </w:pPr>
      <w:rPr>
        <w:rFonts w:ascii="Arial" w:hAnsi="Arial" w:hint="default"/>
      </w:rPr>
    </w:lvl>
    <w:lvl w:ilvl="3" w:tplc="16E0D438" w:tentative="1">
      <w:start w:val="1"/>
      <w:numFmt w:val="bullet"/>
      <w:lvlText w:val="•"/>
      <w:lvlJc w:val="left"/>
      <w:pPr>
        <w:tabs>
          <w:tab w:val="num" w:pos="2880"/>
        </w:tabs>
        <w:ind w:left="2880" w:hanging="360"/>
      </w:pPr>
      <w:rPr>
        <w:rFonts w:ascii="Arial" w:hAnsi="Arial" w:hint="default"/>
      </w:rPr>
    </w:lvl>
    <w:lvl w:ilvl="4" w:tplc="23E0B0F6" w:tentative="1">
      <w:start w:val="1"/>
      <w:numFmt w:val="bullet"/>
      <w:lvlText w:val="•"/>
      <w:lvlJc w:val="left"/>
      <w:pPr>
        <w:tabs>
          <w:tab w:val="num" w:pos="3600"/>
        </w:tabs>
        <w:ind w:left="3600" w:hanging="360"/>
      </w:pPr>
      <w:rPr>
        <w:rFonts w:ascii="Arial" w:hAnsi="Arial" w:hint="default"/>
      </w:rPr>
    </w:lvl>
    <w:lvl w:ilvl="5" w:tplc="4300B770" w:tentative="1">
      <w:start w:val="1"/>
      <w:numFmt w:val="bullet"/>
      <w:lvlText w:val="•"/>
      <w:lvlJc w:val="left"/>
      <w:pPr>
        <w:tabs>
          <w:tab w:val="num" w:pos="4320"/>
        </w:tabs>
        <w:ind w:left="4320" w:hanging="360"/>
      </w:pPr>
      <w:rPr>
        <w:rFonts w:ascii="Arial" w:hAnsi="Arial" w:hint="default"/>
      </w:rPr>
    </w:lvl>
    <w:lvl w:ilvl="6" w:tplc="D9067B82" w:tentative="1">
      <w:start w:val="1"/>
      <w:numFmt w:val="bullet"/>
      <w:lvlText w:val="•"/>
      <w:lvlJc w:val="left"/>
      <w:pPr>
        <w:tabs>
          <w:tab w:val="num" w:pos="5040"/>
        </w:tabs>
        <w:ind w:left="5040" w:hanging="360"/>
      </w:pPr>
      <w:rPr>
        <w:rFonts w:ascii="Arial" w:hAnsi="Arial" w:hint="default"/>
      </w:rPr>
    </w:lvl>
    <w:lvl w:ilvl="7" w:tplc="9982BC98" w:tentative="1">
      <w:start w:val="1"/>
      <w:numFmt w:val="bullet"/>
      <w:lvlText w:val="•"/>
      <w:lvlJc w:val="left"/>
      <w:pPr>
        <w:tabs>
          <w:tab w:val="num" w:pos="5760"/>
        </w:tabs>
        <w:ind w:left="5760" w:hanging="360"/>
      </w:pPr>
      <w:rPr>
        <w:rFonts w:ascii="Arial" w:hAnsi="Arial" w:hint="default"/>
      </w:rPr>
    </w:lvl>
    <w:lvl w:ilvl="8" w:tplc="A0FA11E0"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313218D9"/>
    <w:multiLevelType w:val="hybridMultilevel"/>
    <w:tmpl w:val="C722F842"/>
    <w:lvl w:ilvl="0" w:tplc="04090003">
      <w:start w:val="1"/>
      <w:numFmt w:val="bullet"/>
      <w:lvlText w:val="o"/>
      <w:lvlJc w:val="left"/>
      <w:pPr>
        <w:ind w:left="1152" w:hanging="360"/>
      </w:pPr>
      <w:rPr>
        <w:rFonts w:ascii="Courier New" w:hAnsi="Courier New" w:cs="Courier New"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4" w15:restartNumberingAfterBreak="0">
    <w:nsid w:val="340676AF"/>
    <w:multiLevelType w:val="hybridMultilevel"/>
    <w:tmpl w:val="341A5A9A"/>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17">
      <w:start w:val="1"/>
      <w:numFmt w:val="lowerLetter"/>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37CD7AB3"/>
    <w:multiLevelType w:val="hybridMultilevel"/>
    <w:tmpl w:val="6928807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6" w15:restartNumberingAfterBreak="0">
    <w:nsid w:val="3BB24B5C"/>
    <w:multiLevelType w:val="hybridMultilevel"/>
    <w:tmpl w:val="9C0033B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15:restartNumberingAfterBreak="0">
    <w:nsid w:val="3C2767FF"/>
    <w:multiLevelType w:val="hybridMultilevel"/>
    <w:tmpl w:val="729078C6"/>
    <w:lvl w:ilvl="0" w:tplc="7CF42EA8">
      <w:start w:val="1"/>
      <w:numFmt w:val="decimal"/>
      <w:lvlText w:val="%1."/>
      <w:lvlJc w:val="left"/>
      <w:pPr>
        <w:ind w:left="864" w:hanging="432"/>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8" w15:restartNumberingAfterBreak="0">
    <w:nsid w:val="3E59269F"/>
    <w:multiLevelType w:val="hybridMultilevel"/>
    <w:tmpl w:val="C4903E80"/>
    <w:lvl w:ilvl="0" w:tplc="EB48B964">
      <w:start w:val="1"/>
      <w:numFmt w:val="lowerLetter"/>
      <w:lvlText w:val="(%1)"/>
      <w:lvlJc w:val="left"/>
      <w:pPr>
        <w:ind w:left="1392" w:hanging="360"/>
      </w:pPr>
      <w:rPr>
        <w:rFonts w:hint="default"/>
      </w:rPr>
    </w:lvl>
    <w:lvl w:ilvl="1" w:tplc="04090019" w:tentative="1">
      <w:start w:val="1"/>
      <w:numFmt w:val="lowerLetter"/>
      <w:lvlText w:val="%2."/>
      <w:lvlJc w:val="left"/>
      <w:pPr>
        <w:ind w:left="2112" w:hanging="360"/>
      </w:pPr>
    </w:lvl>
    <w:lvl w:ilvl="2" w:tplc="0409001B" w:tentative="1">
      <w:start w:val="1"/>
      <w:numFmt w:val="lowerRoman"/>
      <w:lvlText w:val="%3."/>
      <w:lvlJc w:val="right"/>
      <w:pPr>
        <w:ind w:left="2832" w:hanging="180"/>
      </w:pPr>
    </w:lvl>
    <w:lvl w:ilvl="3" w:tplc="0409000F" w:tentative="1">
      <w:start w:val="1"/>
      <w:numFmt w:val="decimal"/>
      <w:lvlText w:val="%4."/>
      <w:lvlJc w:val="left"/>
      <w:pPr>
        <w:ind w:left="3552" w:hanging="360"/>
      </w:pPr>
    </w:lvl>
    <w:lvl w:ilvl="4" w:tplc="04090019" w:tentative="1">
      <w:start w:val="1"/>
      <w:numFmt w:val="lowerLetter"/>
      <w:lvlText w:val="%5."/>
      <w:lvlJc w:val="left"/>
      <w:pPr>
        <w:ind w:left="4272" w:hanging="360"/>
      </w:pPr>
    </w:lvl>
    <w:lvl w:ilvl="5" w:tplc="0409001B" w:tentative="1">
      <w:start w:val="1"/>
      <w:numFmt w:val="lowerRoman"/>
      <w:lvlText w:val="%6."/>
      <w:lvlJc w:val="right"/>
      <w:pPr>
        <w:ind w:left="4992" w:hanging="180"/>
      </w:pPr>
    </w:lvl>
    <w:lvl w:ilvl="6" w:tplc="0409000F" w:tentative="1">
      <w:start w:val="1"/>
      <w:numFmt w:val="decimal"/>
      <w:lvlText w:val="%7."/>
      <w:lvlJc w:val="left"/>
      <w:pPr>
        <w:ind w:left="5712" w:hanging="360"/>
      </w:pPr>
    </w:lvl>
    <w:lvl w:ilvl="7" w:tplc="04090019" w:tentative="1">
      <w:start w:val="1"/>
      <w:numFmt w:val="lowerLetter"/>
      <w:lvlText w:val="%8."/>
      <w:lvlJc w:val="left"/>
      <w:pPr>
        <w:ind w:left="6432" w:hanging="360"/>
      </w:pPr>
    </w:lvl>
    <w:lvl w:ilvl="8" w:tplc="0409001B" w:tentative="1">
      <w:start w:val="1"/>
      <w:numFmt w:val="lowerRoman"/>
      <w:lvlText w:val="%9."/>
      <w:lvlJc w:val="right"/>
      <w:pPr>
        <w:ind w:left="7152" w:hanging="180"/>
      </w:pPr>
    </w:lvl>
  </w:abstractNum>
  <w:abstractNum w:abstractNumId="39" w15:restartNumberingAfterBreak="0">
    <w:nsid w:val="3E6E36C3"/>
    <w:multiLevelType w:val="hybridMultilevel"/>
    <w:tmpl w:val="EA5A3672"/>
    <w:lvl w:ilvl="0" w:tplc="0DBE8682">
      <w:numFmt w:val="bullet"/>
      <w:lvlText w:val="-"/>
      <w:lvlJc w:val="left"/>
      <w:pPr>
        <w:ind w:left="1440" w:hanging="360"/>
      </w:pPr>
      <w:rPr>
        <w:rFonts w:ascii="Courier New" w:eastAsia="Batang"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F137BCA"/>
    <w:multiLevelType w:val="hybridMultilevel"/>
    <w:tmpl w:val="76168DD4"/>
    <w:lvl w:ilvl="0" w:tplc="D1EE2D34">
      <w:start w:val="1"/>
      <w:numFmt w:val="lowerLetter"/>
      <w:lvlText w:val="(%1)"/>
      <w:lvlJc w:val="left"/>
      <w:pPr>
        <w:ind w:left="1392" w:hanging="360"/>
      </w:pPr>
      <w:rPr>
        <w:rFonts w:hint="default"/>
      </w:rPr>
    </w:lvl>
    <w:lvl w:ilvl="1" w:tplc="04090019" w:tentative="1">
      <w:start w:val="1"/>
      <w:numFmt w:val="lowerLetter"/>
      <w:lvlText w:val="%2."/>
      <w:lvlJc w:val="left"/>
      <w:pPr>
        <w:ind w:left="2112" w:hanging="360"/>
      </w:pPr>
    </w:lvl>
    <w:lvl w:ilvl="2" w:tplc="0409001B" w:tentative="1">
      <w:start w:val="1"/>
      <w:numFmt w:val="lowerRoman"/>
      <w:lvlText w:val="%3."/>
      <w:lvlJc w:val="right"/>
      <w:pPr>
        <w:ind w:left="2832" w:hanging="180"/>
      </w:pPr>
    </w:lvl>
    <w:lvl w:ilvl="3" w:tplc="0409000F" w:tentative="1">
      <w:start w:val="1"/>
      <w:numFmt w:val="decimal"/>
      <w:lvlText w:val="%4."/>
      <w:lvlJc w:val="left"/>
      <w:pPr>
        <w:ind w:left="3552" w:hanging="360"/>
      </w:pPr>
    </w:lvl>
    <w:lvl w:ilvl="4" w:tplc="04090019" w:tentative="1">
      <w:start w:val="1"/>
      <w:numFmt w:val="lowerLetter"/>
      <w:lvlText w:val="%5."/>
      <w:lvlJc w:val="left"/>
      <w:pPr>
        <w:ind w:left="4272" w:hanging="360"/>
      </w:pPr>
    </w:lvl>
    <w:lvl w:ilvl="5" w:tplc="0409001B" w:tentative="1">
      <w:start w:val="1"/>
      <w:numFmt w:val="lowerRoman"/>
      <w:lvlText w:val="%6."/>
      <w:lvlJc w:val="right"/>
      <w:pPr>
        <w:ind w:left="4992" w:hanging="180"/>
      </w:pPr>
    </w:lvl>
    <w:lvl w:ilvl="6" w:tplc="0409000F" w:tentative="1">
      <w:start w:val="1"/>
      <w:numFmt w:val="decimal"/>
      <w:lvlText w:val="%7."/>
      <w:lvlJc w:val="left"/>
      <w:pPr>
        <w:ind w:left="5712" w:hanging="360"/>
      </w:pPr>
    </w:lvl>
    <w:lvl w:ilvl="7" w:tplc="04090019" w:tentative="1">
      <w:start w:val="1"/>
      <w:numFmt w:val="lowerLetter"/>
      <w:lvlText w:val="%8."/>
      <w:lvlJc w:val="left"/>
      <w:pPr>
        <w:ind w:left="6432" w:hanging="360"/>
      </w:pPr>
    </w:lvl>
    <w:lvl w:ilvl="8" w:tplc="0409001B" w:tentative="1">
      <w:start w:val="1"/>
      <w:numFmt w:val="lowerRoman"/>
      <w:lvlText w:val="%9."/>
      <w:lvlJc w:val="right"/>
      <w:pPr>
        <w:ind w:left="7152" w:hanging="180"/>
      </w:pPr>
    </w:lvl>
  </w:abstractNum>
  <w:abstractNum w:abstractNumId="41" w15:restartNumberingAfterBreak="0">
    <w:nsid w:val="40D85CCF"/>
    <w:multiLevelType w:val="hybridMultilevel"/>
    <w:tmpl w:val="FB48994A"/>
    <w:lvl w:ilvl="0" w:tplc="F8102DA8">
      <w:start w:val="1"/>
      <w:numFmt w:val="lowerLetter"/>
      <w:lvlText w:val="(%1)"/>
      <w:lvlJc w:val="left"/>
      <w:pPr>
        <w:ind w:left="1464" w:hanging="360"/>
      </w:pPr>
      <w:rPr>
        <w:rFonts w:hint="default"/>
      </w:rPr>
    </w:lvl>
    <w:lvl w:ilvl="1" w:tplc="04090019" w:tentative="1">
      <w:start w:val="1"/>
      <w:numFmt w:val="lowerLetter"/>
      <w:lvlText w:val="%2."/>
      <w:lvlJc w:val="left"/>
      <w:pPr>
        <w:ind w:left="2184" w:hanging="360"/>
      </w:pPr>
    </w:lvl>
    <w:lvl w:ilvl="2" w:tplc="0409001B" w:tentative="1">
      <w:start w:val="1"/>
      <w:numFmt w:val="lowerRoman"/>
      <w:lvlText w:val="%3."/>
      <w:lvlJc w:val="right"/>
      <w:pPr>
        <w:ind w:left="2904" w:hanging="180"/>
      </w:pPr>
    </w:lvl>
    <w:lvl w:ilvl="3" w:tplc="0409000F" w:tentative="1">
      <w:start w:val="1"/>
      <w:numFmt w:val="decimal"/>
      <w:lvlText w:val="%4."/>
      <w:lvlJc w:val="left"/>
      <w:pPr>
        <w:ind w:left="3624" w:hanging="360"/>
      </w:pPr>
    </w:lvl>
    <w:lvl w:ilvl="4" w:tplc="04090019" w:tentative="1">
      <w:start w:val="1"/>
      <w:numFmt w:val="lowerLetter"/>
      <w:lvlText w:val="%5."/>
      <w:lvlJc w:val="left"/>
      <w:pPr>
        <w:ind w:left="4344" w:hanging="360"/>
      </w:pPr>
    </w:lvl>
    <w:lvl w:ilvl="5" w:tplc="0409001B" w:tentative="1">
      <w:start w:val="1"/>
      <w:numFmt w:val="lowerRoman"/>
      <w:lvlText w:val="%6."/>
      <w:lvlJc w:val="right"/>
      <w:pPr>
        <w:ind w:left="5064" w:hanging="180"/>
      </w:pPr>
    </w:lvl>
    <w:lvl w:ilvl="6" w:tplc="0409000F" w:tentative="1">
      <w:start w:val="1"/>
      <w:numFmt w:val="decimal"/>
      <w:lvlText w:val="%7."/>
      <w:lvlJc w:val="left"/>
      <w:pPr>
        <w:ind w:left="5784" w:hanging="360"/>
      </w:pPr>
    </w:lvl>
    <w:lvl w:ilvl="7" w:tplc="04090019" w:tentative="1">
      <w:start w:val="1"/>
      <w:numFmt w:val="lowerLetter"/>
      <w:lvlText w:val="%8."/>
      <w:lvlJc w:val="left"/>
      <w:pPr>
        <w:ind w:left="6504" w:hanging="360"/>
      </w:pPr>
    </w:lvl>
    <w:lvl w:ilvl="8" w:tplc="0409001B" w:tentative="1">
      <w:start w:val="1"/>
      <w:numFmt w:val="lowerRoman"/>
      <w:lvlText w:val="%9."/>
      <w:lvlJc w:val="right"/>
      <w:pPr>
        <w:ind w:left="7224" w:hanging="180"/>
      </w:pPr>
    </w:lvl>
  </w:abstractNum>
  <w:abstractNum w:abstractNumId="42" w15:restartNumberingAfterBreak="0">
    <w:nsid w:val="46D408E2"/>
    <w:multiLevelType w:val="hybridMultilevel"/>
    <w:tmpl w:val="F7086FF8"/>
    <w:lvl w:ilvl="0" w:tplc="985CA3CE">
      <w:numFmt w:val="bullet"/>
      <w:lvlText w:val="-"/>
      <w:lvlJc w:val="left"/>
      <w:pPr>
        <w:ind w:left="1152" w:hanging="360"/>
      </w:pPr>
      <w:rPr>
        <w:rFonts w:ascii="Cambria" w:eastAsiaTheme="minorHAnsi" w:hAnsi="Cambria" w:cstheme="minorBid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3" w15:restartNumberingAfterBreak="0">
    <w:nsid w:val="48AF2705"/>
    <w:multiLevelType w:val="hybridMultilevel"/>
    <w:tmpl w:val="C2AE4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B693333"/>
    <w:multiLevelType w:val="hybridMultilevel"/>
    <w:tmpl w:val="BF906B1E"/>
    <w:lvl w:ilvl="0" w:tplc="04090017">
      <w:start w:val="1"/>
      <w:numFmt w:val="lowerLetter"/>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5"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46"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7"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8"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15:restartNumberingAfterBreak="0">
    <w:nsid w:val="5BAC1052"/>
    <w:multiLevelType w:val="multilevel"/>
    <w:tmpl w:val="30467CD8"/>
    <w:lvl w:ilvl="0">
      <w:start w:val="1"/>
      <w:numFmt w:val="decimal"/>
      <w:lvlText w:val="Figure %1"/>
      <w:lvlJc w:val="left"/>
      <w:pPr>
        <w:tabs>
          <w:tab w:val="num" w:pos="0"/>
        </w:tabs>
        <w:ind w:left="432" w:firstLine="0"/>
      </w:pPr>
      <w:rPr>
        <w:b w:val="0"/>
        <w:i w:val="0"/>
        <w:iCs w:val="0"/>
        <w:caps w:val="0"/>
        <w:smallCaps w:val="0"/>
        <w:strike w:val="0"/>
        <w:dstrike w:val="0"/>
        <w:noProof w:val="0"/>
        <w:vanish w:val="0"/>
        <w:spacing w:val="0"/>
        <w:kern w:val="0"/>
        <w:position w:val="0"/>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15:restartNumberingAfterBreak="0">
    <w:nsid w:val="5C020C7E"/>
    <w:multiLevelType w:val="hybridMultilevel"/>
    <w:tmpl w:val="BAE0A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CA6284F"/>
    <w:multiLevelType w:val="hybridMultilevel"/>
    <w:tmpl w:val="1ED2C54C"/>
    <w:lvl w:ilvl="0" w:tplc="29D2DF04">
      <w:start w:val="1"/>
      <w:numFmt w:val="decimal"/>
      <w:lvlText w:val="%1."/>
      <w:lvlJc w:val="left"/>
      <w:pPr>
        <w:ind w:left="1008" w:hanging="576"/>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2" w15:restartNumberingAfterBreak="0">
    <w:nsid w:val="5D1F486F"/>
    <w:multiLevelType w:val="hybridMultilevel"/>
    <w:tmpl w:val="45C4F588"/>
    <w:lvl w:ilvl="0" w:tplc="1A3E2E5E">
      <w:start w:val="1"/>
      <w:numFmt w:val="decimal"/>
      <w:lvlText w:val="(%1)"/>
      <w:lvlJc w:val="left"/>
      <w:pPr>
        <w:tabs>
          <w:tab w:val="num" w:pos="1152"/>
        </w:tabs>
        <w:ind w:left="1152" w:hanging="720"/>
      </w:pPr>
      <w:rPr>
        <w:rFonts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53" w15:restartNumberingAfterBreak="0">
    <w:nsid w:val="5DE97ED5"/>
    <w:multiLevelType w:val="hybridMultilevel"/>
    <w:tmpl w:val="727C5AFC"/>
    <w:lvl w:ilvl="0" w:tplc="0DBE8682">
      <w:numFmt w:val="bullet"/>
      <w:lvlText w:val="-"/>
      <w:lvlJc w:val="left"/>
      <w:pPr>
        <w:ind w:left="1152" w:hanging="360"/>
      </w:pPr>
      <w:rPr>
        <w:rFonts w:ascii="Courier New" w:eastAsia="Batang"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4" w15:restartNumberingAfterBreak="0">
    <w:nsid w:val="5E802962"/>
    <w:multiLevelType w:val="hybridMultilevel"/>
    <w:tmpl w:val="B83AFFC6"/>
    <w:lvl w:ilvl="0" w:tplc="0DBE8682">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5" w15:restartNumberingAfterBreak="0">
    <w:nsid w:val="65937D1D"/>
    <w:multiLevelType w:val="hybridMultilevel"/>
    <w:tmpl w:val="55F87C2C"/>
    <w:lvl w:ilvl="0" w:tplc="EFCC0266">
      <w:start w:val="1"/>
      <w:numFmt w:val="lowerLetter"/>
      <w:lvlText w:val="(%1)"/>
      <w:lvlJc w:val="left"/>
      <w:pPr>
        <w:ind w:left="1152" w:hanging="72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6" w15:restartNumberingAfterBreak="0">
    <w:nsid w:val="6F09063B"/>
    <w:multiLevelType w:val="hybridMultilevel"/>
    <w:tmpl w:val="761EEA44"/>
    <w:lvl w:ilvl="0" w:tplc="C53E4D64">
      <w:start w:val="1"/>
      <w:numFmt w:val="upp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15:restartNumberingAfterBreak="0">
    <w:nsid w:val="71842A31"/>
    <w:multiLevelType w:val="hybridMultilevel"/>
    <w:tmpl w:val="C71C2CEA"/>
    <w:lvl w:ilvl="0" w:tplc="CE426DFA">
      <w:numFmt w:val="bullet"/>
      <w:lvlText w:val="-"/>
      <w:lvlJc w:val="left"/>
      <w:pPr>
        <w:ind w:left="1152" w:hanging="360"/>
      </w:pPr>
      <w:rPr>
        <w:rFonts w:ascii="Courier New" w:eastAsia="Batang" w:hAnsi="Courier New" w:cs="Courier New"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8" w15:restartNumberingAfterBreak="0">
    <w:nsid w:val="738F09F0"/>
    <w:multiLevelType w:val="hybridMultilevel"/>
    <w:tmpl w:val="75E08EA4"/>
    <w:lvl w:ilvl="0" w:tplc="029ED254">
      <w:start w:val="16"/>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9" w15:restartNumberingAfterBreak="0">
    <w:nsid w:val="750F14DD"/>
    <w:multiLevelType w:val="hybridMultilevel"/>
    <w:tmpl w:val="20FA8BE6"/>
    <w:lvl w:ilvl="0" w:tplc="945C1020">
      <w:start w:val="1"/>
      <w:numFmt w:val="lowerLetter"/>
      <w:lvlText w:val="(%1)"/>
      <w:lvlJc w:val="left"/>
      <w:pPr>
        <w:ind w:left="3744" w:hanging="720"/>
      </w:pPr>
      <w:rPr>
        <w:rFonts w:hint="default"/>
      </w:rPr>
    </w:lvl>
    <w:lvl w:ilvl="1" w:tplc="04090019" w:tentative="1">
      <w:start w:val="1"/>
      <w:numFmt w:val="lowerLetter"/>
      <w:lvlText w:val="%2."/>
      <w:lvlJc w:val="left"/>
      <w:pPr>
        <w:ind w:left="4104" w:hanging="360"/>
      </w:pPr>
    </w:lvl>
    <w:lvl w:ilvl="2" w:tplc="0409001B" w:tentative="1">
      <w:start w:val="1"/>
      <w:numFmt w:val="lowerRoman"/>
      <w:lvlText w:val="%3."/>
      <w:lvlJc w:val="right"/>
      <w:pPr>
        <w:ind w:left="4824" w:hanging="180"/>
      </w:pPr>
    </w:lvl>
    <w:lvl w:ilvl="3" w:tplc="0409000F" w:tentative="1">
      <w:start w:val="1"/>
      <w:numFmt w:val="decimal"/>
      <w:lvlText w:val="%4."/>
      <w:lvlJc w:val="left"/>
      <w:pPr>
        <w:ind w:left="5544" w:hanging="360"/>
      </w:pPr>
    </w:lvl>
    <w:lvl w:ilvl="4" w:tplc="04090019" w:tentative="1">
      <w:start w:val="1"/>
      <w:numFmt w:val="lowerLetter"/>
      <w:lvlText w:val="%5."/>
      <w:lvlJc w:val="left"/>
      <w:pPr>
        <w:ind w:left="6264" w:hanging="360"/>
      </w:pPr>
    </w:lvl>
    <w:lvl w:ilvl="5" w:tplc="0409001B" w:tentative="1">
      <w:start w:val="1"/>
      <w:numFmt w:val="lowerRoman"/>
      <w:lvlText w:val="%6."/>
      <w:lvlJc w:val="right"/>
      <w:pPr>
        <w:ind w:left="6984" w:hanging="180"/>
      </w:pPr>
    </w:lvl>
    <w:lvl w:ilvl="6" w:tplc="0409000F" w:tentative="1">
      <w:start w:val="1"/>
      <w:numFmt w:val="decimal"/>
      <w:lvlText w:val="%7."/>
      <w:lvlJc w:val="left"/>
      <w:pPr>
        <w:ind w:left="7704" w:hanging="360"/>
      </w:pPr>
    </w:lvl>
    <w:lvl w:ilvl="7" w:tplc="04090019" w:tentative="1">
      <w:start w:val="1"/>
      <w:numFmt w:val="lowerLetter"/>
      <w:lvlText w:val="%8."/>
      <w:lvlJc w:val="left"/>
      <w:pPr>
        <w:ind w:left="8424" w:hanging="360"/>
      </w:pPr>
    </w:lvl>
    <w:lvl w:ilvl="8" w:tplc="0409001B" w:tentative="1">
      <w:start w:val="1"/>
      <w:numFmt w:val="lowerRoman"/>
      <w:lvlText w:val="%9."/>
      <w:lvlJc w:val="right"/>
      <w:pPr>
        <w:ind w:left="9144" w:hanging="180"/>
      </w:pPr>
    </w:lvl>
  </w:abstractNum>
  <w:abstractNum w:abstractNumId="60"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61" w15:restartNumberingAfterBreak="0">
    <w:nsid w:val="76422305"/>
    <w:multiLevelType w:val="hybridMultilevel"/>
    <w:tmpl w:val="3A74CFF2"/>
    <w:lvl w:ilvl="0" w:tplc="DF0C830E">
      <w:start w:val="1"/>
      <w:numFmt w:val="lowerLetter"/>
      <w:lvlText w:val="(%1)"/>
      <w:lvlJc w:val="left"/>
      <w:pPr>
        <w:ind w:left="3312" w:hanging="720"/>
      </w:pPr>
      <w:rPr>
        <w:rFonts w:hint="default"/>
      </w:rPr>
    </w:lvl>
    <w:lvl w:ilvl="1" w:tplc="04090019" w:tentative="1">
      <w:start w:val="1"/>
      <w:numFmt w:val="lowerLetter"/>
      <w:lvlText w:val="%2."/>
      <w:lvlJc w:val="left"/>
      <w:pPr>
        <w:ind w:left="3672" w:hanging="360"/>
      </w:pPr>
    </w:lvl>
    <w:lvl w:ilvl="2" w:tplc="0409001B" w:tentative="1">
      <w:start w:val="1"/>
      <w:numFmt w:val="lowerRoman"/>
      <w:lvlText w:val="%3."/>
      <w:lvlJc w:val="right"/>
      <w:pPr>
        <w:ind w:left="4392" w:hanging="180"/>
      </w:pPr>
    </w:lvl>
    <w:lvl w:ilvl="3" w:tplc="0409000F" w:tentative="1">
      <w:start w:val="1"/>
      <w:numFmt w:val="decimal"/>
      <w:lvlText w:val="%4."/>
      <w:lvlJc w:val="left"/>
      <w:pPr>
        <w:ind w:left="5112" w:hanging="360"/>
      </w:pPr>
    </w:lvl>
    <w:lvl w:ilvl="4" w:tplc="04090019" w:tentative="1">
      <w:start w:val="1"/>
      <w:numFmt w:val="lowerLetter"/>
      <w:lvlText w:val="%5."/>
      <w:lvlJc w:val="left"/>
      <w:pPr>
        <w:ind w:left="5832" w:hanging="360"/>
      </w:pPr>
    </w:lvl>
    <w:lvl w:ilvl="5" w:tplc="0409001B" w:tentative="1">
      <w:start w:val="1"/>
      <w:numFmt w:val="lowerRoman"/>
      <w:lvlText w:val="%6."/>
      <w:lvlJc w:val="right"/>
      <w:pPr>
        <w:ind w:left="6552" w:hanging="180"/>
      </w:pPr>
    </w:lvl>
    <w:lvl w:ilvl="6" w:tplc="0409000F" w:tentative="1">
      <w:start w:val="1"/>
      <w:numFmt w:val="decimal"/>
      <w:lvlText w:val="%7."/>
      <w:lvlJc w:val="left"/>
      <w:pPr>
        <w:ind w:left="7272" w:hanging="360"/>
      </w:pPr>
    </w:lvl>
    <w:lvl w:ilvl="7" w:tplc="04090019" w:tentative="1">
      <w:start w:val="1"/>
      <w:numFmt w:val="lowerLetter"/>
      <w:lvlText w:val="%8."/>
      <w:lvlJc w:val="left"/>
      <w:pPr>
        <w:ind w:left="7992" w:hanging="360"/>
      </w:pPr>
    </w:lvl>
    <w:lvl w:ilvl="8" w:tplc="0409001B" w:tentative="1">
      <w:start w:val="1"/>
      <w:numFmt w:val="lowerRoman"/>
      <w:lvlText w:val="%9."/>
      <w:lvlJc w:val="right"/>
      <w:pPr>
        <w:ind w:left="8712" w:hanging="180"/>
      </w:pPr>
    </w:lvl>
  </w:abstractNum>
  <w:abstractNum w:abstractNumId="62" w15:restartNumberingAfterBreak="0">
    <w:nsid w:val="77E25BC4"/>
    <w:multiLevelType w:val="hybridMultilevel"/>
    <w:tmpl w:val="40E4C316"/>
    <w:lvl w:ilvl="0" w:tplc="0DBE8682">
      <w:numFmt w:val="bullet"/>
      <w:lvlText w:val="-"/>
      <w:lvlJc w:val="left"/>
      <w:pPr>
        <w:ind w:left="1152" w:hanging="360"/>
      </w:pPr>
      <w:rPr>
        <w:rFonts w:ascii="Courier New" w:eastAsia="Batang"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3" w15:restartNumberingAfterBreak="0">
    <w:nsid w:val="785815BC"/>
    <w:multiLevelType w:val="hybridMultilevel"/>
    <w:tmpl w:val="8F90F290"/>
    <w:lvl w:ilvl="0" w:tplc="D59079DA">
      <w:start w:val="1"/>
      <w:numFmt w:val="decimal"/>
      <w:pStyle w:val="Caption"/>
      <w:lvlText w:val="Figure %1"/>
      <w:lvlJc w:val="left"/>
      <w:pPr>
        <w:tabs>
          <w:tab w:val="num" w:pos="0"/>
        </w:tabs>
        <w:ind w:left="432" w:firstLine="0"/>
      </w:pPr>
      <w:rPr>
        <w:rFonts w:ascii="Courier New" w:hAnsi="Courier New" w:hint="default"/>
        <w:b w:val="0"/>
        <w:i w:val="0"/>
        <w:iCs w:val="0"/>
        <w:caps w:val="0"/>
        <w:smallCaps w:val="0"/>
        <w:strike w:val="0"/>
        <w:dstrike w:val="0"/>
        <w:noProof w:val="0"/>
        <w:vanish w:val="0"/>
        <w:spacing w:val="0"/>
        <w:kern w:val="0"/>
        <w:position w:val="0"/>
        <w:sz w:val="24"/>
        <w:szCs w:val="24"/>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15:restartNumberingAfterBreak="0">
    <w:nsid w:val="7BD61572"/>
    <w:multiLevelType w:val="hybridMultilevel"/>
    <w:tmpl w:val="A93E32DA"/>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65"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60"/>
  </w:num>
  <w:num w:numId="2">
    <w:abstractNumId w:val="47"/>
  </w:num>
  <w:num w:numId="3">
    <w:abstractNumId w:val="46"/>
  </w:num>
  <w:num w:numId="4">
    <w:abstractNumId w:val="63"/>
  </w:num>
  <w:num w:numId="5">
    <w:abstractNumId w:val="3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45"/>
  </w:num>
  <w:num w:numId="17">
    <w:abstractNumId w:val="11"/>
  </w:num>
  <w:num w:numId="18">
    <w:abstractNumId w:val="26"/>
  </w:num>
  <w:num w:numId="19">
    <w:abstractNumId w:val="26"/>
    <w:lvlOverride w:ilvl="0">
      <w:startOverride w:val="1"/>
    </w:lvlOverride>
  </w:num>
  <w:num w:numId="20">
    <w:abstractNumId w:val="21"/>
  </w:num>
  <w:num w:numId="21">
    <w:abstractNumId w:val="10"/>
  </w:num>
  <w:num w:numId="22">
    <w:abstractNumId w:val="48"/>
  </w:num>
  <w:num w:numId="23">
    <w:abstractNumId w:val="63"/>
  </w:num>
  <w:num w:numId="24">
    <w:abstractNumId w:val="17"/>
  </w:num>
  <w:num w:numId="25">
    <w:abstractNumId w:val="63"/>
    <w:lvlOverride w:ilvl="0">
      <w:startOverride w:val="1"/>
    </w:lvlOverride>
  </w:num>
  <w:num w:numId="26">
    <w:abstractNumId w:val="65"/>
  </w:num>
  <w:num w:numId="27">
    <w:abstractNumId w:val="12"/>
  </w:num>
  <w:num w:numId="28">
    <w:abstractNumId w:val="49"/>
  </w:num>
  <w:num w:numId="29">
    <w:abstractNumId w:val="23"/>
  </w:num>
  <w:num w:numId="30">
    <w:abstractNumId w:val="63"/>
    <w:lvlOverride w:ilvl="0">
      <w:startOverride w:val="1"/>
    </w:lvlOverride>
  </w:num>
  <w:num w:numId="31">
    <w:abstractNumId w:val="28"/>
  </w:num>
  <w:num w:numId="32">
    <w:abstractNumId w:val="15"/>
  </w:num>
  <w:num w:numId="33">
    <w:abstractNumId w:val="22"/>
  </w:num>
  <w:num w:numId="34">
    <w:abstractNumId w:val="16"/>
  </w:num>
  <w:num w:numId="35">
    <w:abstractNumId w:val="56"/>
  </w:num>
  <w:num w:numId="36">
    <w:abstractNumId w:val="52"/>
  </w:num>
  <w:num w:numId="37">
    <w:abstractNumId w:val="31"/>
  </w:num>
  <w:num w:numId="38">
    <w:abstractNumId w:val="36"/>
  </w:num>
  <w:num w:numId="39">
    <w:abstractNumId w:val="54"/>
  </w:num>
  <w:num w:numId="40">
    <w:abstractNumId w:val="27"/>
  </w:num>
  <w:num w:numId="41">
    <w:abstractNumId w:val="20"/>
  </w:num>
  <w:num w:numId="42">
    <w:abstractNumId w:val="53"/>
  </w:num>
  <w:num w:numId="43">
    <w:abstractNumId w:val="39"/>
  </w:num>
  <w:num w:numId="44">
    <w:abstractNumId w:val="62"/>
  </w:num>
  <w:num w:numId="45">
    <w:abstractNumId w:val="58"/>
  </w:num>
  <w:num w:numId="46">
    <w:abstractNumId w:val="57"/>
  </w:num>
  <w:num w:numId="47">
    <w:abstractNumId w:val="64"/>
  </w:num>
  <w:num w:numId="48">
    <w:abstractNumId w:val="59"/>
  </w:num>
  <w:num w:numId="49">
    <w:abstractNumId w:val="61"/>
  </w:num>
  <w:num w:numId="50">
    <w:abstractNumId w:val="14"/>
  </w:num>
  <w:num w:numId="51">
    <w:abstractNumId w:val="41"/>
  </w:num>
  <w:num w:numId="52">
    <w:abstractNumId w:val="38"/>
  </w:num>
  <w:num w:numId="53">
    <w:abstractNumId w:val="40"/>
  </w:num>
  <w:num w:numId="54">
    <w:abstractNumId w:val="37"/>
  </w:num>
  <w:num w:numId="55">
    <w:abstractNumId w:val="50"/>
  </w:num>
  <w:num w:numId="56">
    <w:abstractNumId w:val="51"/>
  </w:num>
  <w:num w:numId="57">
    <w:abstractNumId w:val="19"/>
  </w:num>
  <w:num w:numId="58">
    <w:abstractNumId w:val="35"/>
  </w:num>
  <w:num w:numId="59">
    <w:abstractNumId w:val="18"/>
  </w:num>
  <w:num w:numId="60">
    <w:abstractNumId w:val="42"/>
  </w:num>
  <w:num w:numId="61">
    <w:abstractNumId w:val="44"/>
  </w:num>
  <w:num w:numId="62">
    <w:abstractNumId w:val="55"/>
  </w:num>
  <w:num w:numId="63">
    <w:abstractNumId w:val="43"/>
  </w:num>
  <w:num w:numId="6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25"/>
  </w:num>
  <w:num w:numId="66">
    <w:abstractNumId w:val="24"/>
  </w:num>
  <w:num w:numId="67">
    <w:abstractNumId w:val="29"/>
  </w:num>
  <w:num w:numId="68">
    <w:abstractNumId w:val="33"/>
  </w:num>
  <w:num w:numId="69">
    <w:abstractNumId w:val="34"/>
  </w:num>
  <w:num w:numId="70">
    <w:abstractNumId w:val="32"/>
  </w:num>
  <w:num w:numId="71">
    <w:abstractNumId w:val="13"/>
  </w:num>
  <w:numIdMacAtCleanup w:val="6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eyoung">
    <w15:presenceInfo w15:providerId="AD" w15:userId="S-1-5-21-147214757-305610072-1517763936-2606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1"/>
  <w:activeWritingStyle w:appName="MSWord" w:lang="fr-FR" w:vendorID="64" w:dllVersion="131078" w:nlCheck="1" w:checkStyle="0"/>
  <w:activeWritingStyle w:appName="MSWord" w:lang="es-ES" w:vendorID="64" w:dllVersion="131078" w:nlCheck="1" w:checkStyle="1"/>
  <w:activeWritingStyle w:appName="MSWord" w:lang="en-IN"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20"/>
  <w:doNotHyphenateCaps/>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625"/>
    <w:rsid w:val="00000077"/>
    <w:rsid w:val="000017CE"/>
    <w:rsid w:val="000034AC"/>
    <w:rsid w:val="00011A2E"/>
    <w:rsid w:val="00013C75"/>
    <w:rsid w:val="00014A6F"/>
    <w:rsid w:val="0001519F"/>
    <w:rsid w:val="0002025B"/>
    <w:rsid w:val="00020784"/>
    <w:rsid w:val="00021387"/>
    <w:rsid w:val="00037BFF"/>
    <w:rsid w:val="00042ACC"/>
    <w:rsid w:val="000440BE"/>
    <w:rsid w:val="000445A3"/>
    <w:rsid w:val="000453C4"/>
    <w:rsid w:val="00045A33"/>
    <w:rsid w:val="0005043F"/>
    <w:rsid w:val="00052D45"/>
    <w:rsid w:val="000532E3"/>
    <w:rsid w:val="00055923"/>
    <w:rsid w:val="000566F5"/>
    <w:rsid w:val="00061C16"/>
    <w:rsid w:val="00061E5D"/>
    <w:rsid w:val="00066E27"/>
    <w:rsid w:val="00070E0F"/>
    <w:rsid w:val="00072E31"/>
    <w:rsid w:val="000738E2"/>
    <w:rsid w:val="00073B3B"/>
    <w:rsid w:val="0007656C"/>
    <w:rsid w:val="000858D9"/>
    <w:rsid w:val="00090BC7"/>
    <w:rsid w:val="00090DB3"/>
    <w:rsid w:val="00091122"/>
    <w:rsid w:val="000911B4"/>
    <w:rsid w:val="0009237E"/>
    <w:rsid w:val="00093D38"/>
    <w:rsid w:val="00096C8C"/>
    <w:rsid w:val="000972E3"/>
    <w:rsid w:val="000A0A23"/>
    <w:rsid w:val="000A714B"/>
    <w:rsid w:val="000A715A"/>
    <w:rsid w:val="000B1845"/>
    <w:rsid w:val="000B574F"/>
    <w:rsid w:val="000C1CC5"/>
    <w:rsid w:val="000C3D2C"/>
    <w:rsid w:val="000C41EA"/>
    <w:rsid w:val="000C5B58"/>
    <w:rsid w:val="000D2E68"/>
    <w:rsid w:val="000D3690"/>
    <w:rsid w:val="000D7908"/>
    <w:rsid w:val="000E0201"/>
    <w:rsid w:val="000E2C73"/>
    <w:rsid w:val="000E64E8"/>
    <w:rsid w:val="000F159A"/>
    <w:rsid w:val="000F2D89"/>
    <w:rsid w:val="000F44ED"/>
    <w:rsid w:val="000F512A"/>
    <w:rsid w:val="000F7F18"/>
    <w:rsid w:val="00100BDA"/>
    <w:rsid w:val="001024B5"/>
    <w:rsid w:val="0010341A"/>
    <w:rsid w:val="0010357E"/>
    <w:rsid w:val="00104084"/>
    <w:rsid w:val="0010654D"/>
    <w:rsid w:val="001070E1"/>
    <w:rsid w:val="00110833"/>
    <w:rsid w:val="00110BDB"/>
    <w:rsid w:val="001146E4"/>
    <w:rsid w:val="00116B7B"/>
    <w:rsid w:val="00120FED"/>
    <w:rsid w:val="00123F6A"/>
    <w:rsid w:val="00124813"/>
    <w:rsid w:val="00125BDF"/>
    <w:rsid w:val="00126D97"/>
    <w:rsid w:val="001300D2"/>
    <w:rsid w:val="00130DEF"/>
    <w:rsid w:val="001315B8"/>
    <w:rsid w:val="001316D1"/>
    <w:rsid w:val="00135F4C"/>
    <w:rsid w:val="0013763F"/>
    <w:rsid w:val="00143918"/>
    <w:rsid w:val="00145EA7"/>
    <w:rsid w:val="00146E66"/>
    <w:rsid w:val="0014715A"/>
    <w:rsid w:val="00147470"/>
    <w:rsid w:val="00153D1A"/>
    <w:rsid w:val="0015422A"/>
    <w:rsid w:val="00155BE7"/>
    <w:rsid w:val="00156C7B"/>
    <w:rsid w:val="00156D5C"/>
    <w:rsid w:val="0016061C"/>
    <w:rsid w:val="00160DC6"/>
    <w:rsid w:val="00161406"/>
    <w:rsid w:val="00162297"/>
    <w:rsid w:val="00172C2D"/>
    <w:rsid w:val="001739B0"/>
    <w:rsid w:val="00177813"/>
    <w:rsid w:val="001806F0"/>
    <w:rsid w:val="00180FC0"/>
    <w:rsid w:val="0018134A"/>
    <w:rsid w:val="0018366C"/>
    <w:rsid w:val="00184A4A"/>
    <w:rsid w:val="00185399"/>
    <w:rsid w:val="00194571"/>
    <w:rsid w:val="0019497B"/>
    <w:rsid w:val="00197E8F"/>
    <w:rsid w:val="001A0669"/>
    <w:rsid w:val="001A3789"/>
    <w:rsid w:val="001A38F9"/>
    <w:rsid w:val="001A43D7"/>
    <w:rsid w:val="001A48EF"/>
    <w:rsid w:val="001A7799"/>
    <w:rsid w:val="001B339F"/>
    <w:rsid w:val="001B43C3"/>
    <w:rsid w:val="001C1A75"/>
    <w:rsid w:val="001C5401"/>
    <w:rsid w:val="001C56D0"/>
    <w:rsid w:val="001C625F"/>
    <w:rsid w:val="001D0030"/>
    <w:rsid w:val="001D00D4"/>
    <w:rsid w:val="001D0C3A"/>
    <w:rsid w:val="001D0CD9"/>
    <w:rsid w:val="001D3A8D"/>
    <w:rsid w:val="001D4EF1"/>
    <w:rsid w:val="001D6130"/>
    <w:rsid w:val="001D6AB1"/>
    <w:rsid w:val="001E2222"/>
    <w:rsid w:val="001E2D9D"/>
    <w:rsid w:val="001E3DE1"/>
    <w:rsid w:val="001E3E79"/>
    <w:rsid w:val="001E489A"/>
    <w:rsid w:val="001E6384"/>
    <w:rsid w:val="001E78D5"/>
    <w:rsid w:val="001E7F57"/>
    <w:rsid w:val="001F33ED"/>
    <w:rsid w:val="001F394B"/>
    <w:rsid w:val="001F5096"/>
    <w:rsid w:val="001F50EC"/>
    <w:rsid w:val="001F6550"/>
    <w:rsid w:val="001F7829"/>
    <w:rsid w:val="001F7F4A"/>
    <w:rsid w:val="00200D8B"/>
    <w:rsid w:val="00205062"/>
    <w:rsid w:val="00206FA5"/>
    <w:rsid w:val="0021239E"/>
    <w:rsid w:val="00213CD8"/>
    <w:rsid w:val="00215DA3"/>
    <w:rsid w:val="00221738"/>
    <w:rsid w:val="002263B7"/>
    <w:rsid w:val="0022723B"/>
    <w:rsid w:val="00232ADA"/>
    <w:rsid w:val="002344D0"/>
    <w:rsid w:val="00234834"/>
    <w:rsid w:val="00235DA2"/>
    <w:rsid w:val="00237595"/>
    <w:rsid w:val="00237697"/>
    <w:rsid w:val="00237742"/>
    <w:rsid w:val="00237828"/>
    <w:rsid w:val="00240916"/>
    <w:rsid w:val="0024108E"/>
    <w:rsid w:val="002431DA"/>
    <w:rsid w:val="0024641E"/>
    <w:rsid w:val="00246C02"/>
    <w:rsid w:val="0025062A"/>
    <w:rsid w:val="00252A21"/>
    <w:rsid w:val="002536FA"/>
    <w:rsid w:val="00254FD6"/>
    <w:rsid w:val="00257F8C"/>
    <w:rsid w:val="00266A87"/>
    <w:rsid w:val="00275C44"/>
    <w:rsid w:val="0027759C"/>
    <w:rsid w:val="002778C3"/>
    <w:rsid w:val="0028383E"/>
    <w:rsid w:val="00283879"/>
    <w:rsid w:val="0028506B"/>
    <w:rsid w:val="00291216"/>
    <w:rsid w:val="00291673"/>
    <w:rsid w:val="002917BD"/>
    <w:rsid w:val="00292195"/>
    <w:rsid w:val="002A005C"/>
    <w:rsid w:val="002A707B"/>
    <w:rsid w:val="002B1977"/>
    <w:rsid w:val="002B561D"/>
    <w:rsid w:val="002B6872"/>
    <w:rsid w:val="002B6B44"/>
    <w:rsid w:val="002B6BD1"/>
    <w:rsid w:val="002B700C"/>
    <w:rsid w:val="002B7715"/>
    <w:rsid w:val="002C0578"/>
    <w:rsid w:val="002C1F42"/>
    <w:rsid w:val="002C3C41"/>
    <w:rsid w:val="002D2341"/>
    <w:rsid w:val="002D2F11"/>
    <w:rsid w:val="002E0203"/>
    <w:rsid w:val="002E0EFE"/>
    <w:rsid w:val="002E1F5F"/>
    <w:rsid w:val="002E2943"/>
    <w:rsid w:val="002E2F01"/>
    <w:rsid w:val="002E41B0"/>
    <w:rsid w:val="002E5DA5"/>
    <w:rsid w:val="002E61AD"/>
    <w:rsid w:val="002E7877"/>
    <w:rsid w:val="002E7E0C"/>
    <w:rsid w:val="002F1527"/>
    <w:rsid w:val="002F239D"/>
    <w:rsid w:val="002F2F61"/>
    <w:rsid w:val="002F361B"/>
    <w:rsid w:val="002F4A14"/>
    <w:rsid w:val="002F5284"/>
    <w:rsid w:val="002F70AC"/>
    <w:rsid w:val="00301694"/>
    <w:rsid w:val="0030239C"/>
    <w:rsid w:val="00305B15"/>
    <w:rsid w:val="00306574"/>
    <w:rsid w:val="003119C1"/>
    <w:rsid w:val="00312CFA"/>
    <w:rsid w:val="00313215"/>
    <w:rsid w:val="00316413"/>
    <w:rsid w:val="00316AC2"/>
    <w:rsid w:val="003207F9"/>
    <w:rsid w:val="003273EB"/>
    <w:rsid w:val="003300A8"/>
    <w:rsid w:val="00330A6E"/>
    <w:rsid w:val="003319D4"/>
    <w:rsid w:val="00333933"/>
    <w:rsid w:val="003349FE"/>
    <w:rsid w:val="00334C43"/>
    <w:rsid w:val="00336C6A"/>
    <w:rsid w:val="00337CC6"/>
    <w:rsid w:val="00341FFA"/>
    <w:rsid w:val="00342A68"/>
    <w:rsid w:val="00345474"/>
    <w:rsid w:val="00347D2C"/>
    <w:rsid w:val="00347E0B"/>
    <w:rsid w:val="00354E07"/>
    <w:rsid w:val="003574F5"/>
    <w:rsid w:val="00357EC0"/>
    <w:rsid w:val="00361BD3"/>
    <w:rsid w:val="003624DC"/>
    <w:rsid w:val="00362945"/>
    <w:rsid w:val="00363FC0"/>
    <w:rsid w:val="00364225"/>
    <w:rsid w:val="00367463"/>
    <w:rsid w:val="00373407"/>
    <w:rsid w:val="003749F5"/>
    <w:rsid w:val="00374F7A"/>
    <w:rsid w:val="003755C4"/>
    <w:rsid w:val="003859C6"/>
    <w:rsid w:val="003907AB"/>
    <w:rsid w:val="003954AB"/>
    <w:rsid w:val="00395DC3"/>
    <w:rsid w:val="00396CDC"/>
    <w:rsid w:val="003A0183"/>
    <w:rsid w:val="003A1329"/>
    <w:rsid w:val="003A1646"/>
    <w:rsid w:val="003A4247"/>
    <w:rsid w:val="003A59D2"/>
    <w:rsid w:val="003B0522"/>
    <w:rsid w:val="003B156D"/>
    <w:rsid w:val="003B3D19"/>
    <w:rsid w:val="003B4FAA"/>
    <w:rsid w:val="003C2911"/>
    <w:rsid w:val="003C3C5D"/>
    <w:rsid w:val="003C429A"/>
    <w:rsid w:val="003C673A"/>
    <w:rsid w:val="003C7575"/>
    <w:rsid w:val="003D3C8A"/>
    <w:rsid w:val="003E05D5"/>
    <w:rsid w:val="003E2105"/>
    <w:rsid w:val="003E60BC"/>
    <w:rsid w:val="003F11EC"/>
    <w:rsid w:val="003F33D7"/>
    <w:rsid w:val="003F3913"/>
    <w:rsid w:val="003F6C58"/>
    <w:rsid w:val="003F7DA5"/>
    <w:rsid w:val="004008D4"/>
    <w:rsid w:val="0040160E"/>
    <w:rsid w:val="00403D58"/>
    <w:rsid w:val="004109F6"/>
    <w:rsid w:val="00412181"/>
    <w:rsid w:val="004149CC"/>
    <w:rsid w:val="00415353"/>
    <w:rsid w:val="0041586B"/>
    <w:rsid w:val="00426A67"/>
    <w:rsid w:val="004276A2"/>
    <w:rsid w:val="00427DCA"/>
    <w:rsid w:val="004359FC"/>
    <w:rsid w:val="00444B78"/>
    <w:rsid w:val="00451334"/>
    <w:rsid w:val="004520E1"/>
    <w:rsid w:val="004538BC"/>
    <w:rsid w:val="004538EF"/>
    <w:rsid w:val="00453C48"/>
    <w:rsid w:val="004546DB"/>
    <w:rsid w:val="00462602"/>
    <w:rsid w:val="00463AF1"/>
    <w:rsid w:val="004645E0"/>
    <w:rsid w:val="00472C92"/>
    <w:rsid w:val="0048240F"/>
    <w:rsid w:val="004844F1"/>
    <w:rsid w:val="004866DF"/>
    <w:rsid w:val="004A3A90"/>
    <w:rsid w:val="004A5774"/>
    <w:rsid w:val="004A6303"/>
    <w:rsid w:val="004A75E2"/>
    <w:rsid w:val="004A7915"/>
    <w:rsid w:val="004B09DE"/>
    <w:rsid w:val="004B0F96"/>
    <w:rsid w:val="004B2E55"/>
    <w:rsid w:val="004B4A07"/>
    <w:rsid w:val="004B5353"/>
    <w:rsid w:val="004B54F1"/>
    <w:rsid w:val="004B5D84"/>
    <w:rsid w:val="004C1BA0"/>
    <w:rsid w:val="004C36CE"/>
    <w:rsid w:val="004C4129"/>
    <w:rsid w:val="004D2D64"/>
    <w:rsid w:val="004D3A59"/>
    <w:rsid w:val="004E1FA8"/>
    <w:rsid w:val="004E25F7"/>
    <w:rsid w:val="004E5CD4"/>
    <w:rsid w:val="004E6745"/>
    <w:rsid w:val="004F02F6"/>
    <w:rsid w:val="004F3A9E"/>
    <w:rsid w:val="004F4438"/>
    <w:rsid w:val="004F73D6"/>
    <w:rsid w:val="004F770F"/>
    <w:rsid w:val="005010FF"/>
    <w:rsid w:val="005030B0"/>
    <w:rsid w:val="00505342"/>
    <w:rsid w:val="005073DD"/>
    <w:rsid w:val="00507FD8"/>
    <w:rsid w:val="00511103"/>
    <w:rsid w:val="0051135B"/>
    <w:rsid w:val="00511B22"/>
    <w:rsid w:val="00513AFF"/>
    <w:rsid w:val="00514A3B"/>
    <w:rsid w:val="00515AAC"/>
    <w:rsid w:val="005241D0"/>
    <w:rsid w:val="0052511C"/>
    <w:rsid w:val="00526187"/>
    <w:rsid w:val="0052735F"/>
    <w:rsid w:val="00527F99"/>
    <w:rsid w:val="005303F9"/>
    <w:rsid w:val="00536692"/>
    <w:rsid w:val="005439DE"/>
    <w:rsid w:val="00547C11"/>
    <w:rsid w:val="0055345B"/>
    <w:rsid w:val="00556A31"/>
    <w:rsid w:val="005613B7"/>
    <w:rsid w:val="005635C5"/>
    <w:rsid w:val="00564AA2"/>
    <w:rsid w:val="00564D89"/>
    <w:rsid w:val="00566D69"/>
    <w:rsid w:val="005740AB"/>
    <w:rsid w:val="00574E27"/>
    <w:rsid w:val="00577AE5"/>
    <w:rsid w:val="00581197"/>
    <w:rsid w:val="00581409"/>
    <w:rsid w:val="005819C1"/>
    <w:rsid w:val="00590EF2"/>
    <w:rsid w:val="00597ACE"/>
    <w:rsid w:val="005A285C"/>
    <w:rsid w:val="005A2924"/>
    <w:rsid w:val="005A3293"/>
    <w:rsid w:val="005A61AB"/>
    <w:rsid w:val="005B1400"/>
    <w:rsid w:val="005B3CFD"/>
    <w:rsid w:val="005B57D1"/>
    <w:rsid w:val="005B581A"/>
    <w:rsid w:val="005B6817"/>
    <w:rsid w:val="005C00E8"/>
    <w:rsid w:val="005C03FF"/>
    <w:rsid w:val="005C0FC7"/>
    <w:rsid w:val="005C5E4F"/>
    <w:rsid w:val="005D125F"/>
    <w:rsid w:val="005D5F8F"/>
    <w:rsid w:val="005D6EF2"/>
    <w:rsid w:val="005D7CF0"/>
    <w:rsid w:val="005E0524"/>
    <w:rsid w:val="005E13F3"/>
    <w:rsid w:val="005E1A39"/>
    <w:rsid w:val="005F18BC"/>
    <w:rsid w:val="005F1D39"/>
    <w:rsid w:val="005F1DF1"/>
    <w:rsid w:val="005F5DE1"/>
    <w:rsid w:val="005F7C06"/>
    <w:rsid w:val="0060440D"/>
    <w:rsid w:val="00605243"/>
    <w:rsid w:val="00607844"/>
    <w:rsid w:val="00607A3C"/>
    <w:rsid w:val="006148C6"/>
    <w:rsid w:val="006167BD"/>
    <w:rsid w:val="0061754C"/>
    <w:rsid w:val="00622F18"/>
    <w:rsid w:val="006232F3"/>
    <w:rsid w:val="00624C93"/>
    <w:rsid w:val="00625D62"/>
    <w:rsid w:val="006266A5"/>
    <w:rsid w:val="006279BB"/>
    <w:rsid w:val="0063752C"/>
    <w:rsid w:val="00642655"/>
    <w:rsid w:val="006472B9"/>
    <w:rsid w:val="0065073D"/>
    <w:rsid w:val="00651F33"/>
    <w:rsid w:val="006528C8"/>
    <w:rsid w:val="00656442"/>
    <w:rsid w:val="00657594"/>
    <w:rsid w:val="006604C8"/>
    <w:rsid w:val="00664E1C"/>
    <w:rsid w:val="006677A8"/>
    <w:rsid w:val="00675E1D"/>
    <w:rsid w:val="00676C7A"/>
    <w:rsid w:val="0068026B"/>
    <w:rsid w:val="00681481"/>
    <w:rsid w:val="00683455"/>
    <w:rsid w:val="00683FBF"/>
    <w:rsid w:val="00684600"/>
    <w:rsid w:val="00684642"/>
    <w:rsid w:val="00696527"/>
    <w:rsid w:val="006A1998"/>
    <w:rsid w:val="006A74C7"/>
    <w:rsid w:val="006B2726"/>
    <w:rsid w:val="006B44E0"/>
    <w:rsid w:val="006B6757"/>
    <w:rsid w:val="006B6BC8"/>
    <w:rsid w:val="006C2D4D"/>
    <w:rsid w:val="006C3558"/>
    <w:rsid w:val="006C77F4"/>
    <w:rsid w:val="006C7929"/>
    <w:rsid w:val="006D005D"/>
    <w:rsid w:val="006D2178"/>
    <w:rsid w:val="006D5DE5"/>
    <w:rsid w:val="006E093A"/>
    <w:rsid w:val="006E0D4B"/>
    <w:rsid w:val="006E1129"/>
    <w:rsid w:val="006E1AC3"/>
    <w:rsid w:val="006E3627"/>
    <w:rsid w:val="006E47D5"/>
    <w:rsid w:val="006E61B5"/>
    <w:rsid w:val="006E6FEF"/>
    <w:rsid w:val="006F0B24"/>
    <w:rsid w:val="006F2D73"/>
    <w:rsid w:val="006F4076"/>
    <w:rsid w:val="006F40A6"/>
    <w:rsid w:val="006F6F19"/>
    <w:rsid w:val="00704271"/>
    <w:rsid w:val="00704FEC"/>
    <w:rsid w:val="00710AA7"/>
    <w:rsid w:val="00710DA4"/>
    <w:rsid w:val="00712311"/>
    <w:rsid w:val="007124AB"/>
    <w:rsid w:val="00712AEB"/>
    <w:rsid w:val="00713412"/>
    <w:rsid w:val="0071398D"/>
    <w:rsid w:val="0072225C"/>
    <w:rsid w:val="00723422"/>
    <w:rsid w:val="00723475"/>
    <w:rsid w:val="007319CB"/>
    <w:rsid w:val="00741AE2"/>
    <w:rsid w:val="00745171"/>
    <w:rsid w:val="00750B34"/>
    <w:rsid w:val="00750C66"/>
    <w:rsid w:val="00751DAE"/>
    <w:rsid w:val="00753DF3"/>
    <w:rsid w:val="00756310"/>
    <w:rsid w:val="007574D3"/>
    <w:rsid w:val="00757691"/>
    <w:rsid w:val="00761494"/>
    <w:rsid w:val="007662AC"/>
    <w:rsid w:val="007719ED"/>
    <w:rsid w:val="00776578"/>
    <w:rsid w:val="00777E51"/>
    <w:rsid w:val="0078224F"/>
    <w:rsid w:val="00782D41"/>
    <w:rsid w:val="007837D5"/>
    <w:rsid w:val="00787851"/>
    <w:rsid w:val="00787917"/>
    <w:rsid w:val="00787DEC"/>
    <w:rsid w:val="00790C22"/>
    <w:rsid w:val="007923DC"/>
    <w:rsid w:val="00792583"/>
    <w:rsid w:val="00792FEF"/>
    <w:rsid w:val="00793146"/>
    <w:rsid w:val="007A01B5"/>
    <w:rsid w:val="007A14AB"/>
    <w:rsid w:val="007A1A50"/>
    <w:rsid w:val="007A2DF2"/>
    <w:rsid w:val="007A532F"/>
    <w:rsid w:val="007A64CF"/>
    <w:rsid w:val="007B536A"/>
    <w:rsid w:val="007B7860"/>
    <w:rsid w:val="007C5F18"/>
    <w:rsid w:val="007D0C12"/>
    <w:rsid w:val="007D1124"/>
    <w:rsid w:val="007D2F46"/>
    <w:rsid w:val="007D2FFF"/>
    <w:rsid w:val="007D525E"/>
    <w:rsid w:val="007D61D1"/>
    <w:rsid w:val="007E0A49"/>
    <w:rsid w:val="007E33B0"/>
    <w:rsid w:val="007F289A"/>
    <w:rsid w:val="007F6088"/>
    <w:rsid w:val="007F7864"/>
    <w:rsid w:val="007F7886"/>
    <w:rsid w:val="007F7DB5"/>
    <w:rsid w:val="00803157"/>
    <w:rsid w:val="00803271"/>
    <w:rsid w:val="00803480"/>
    <w:rsid w:val="00803AE2"/>
    <w:rsid w:val="00804F21"/>
    <w:rsid w:val="008122D3"/>
    <w:rsid w:val="00812F2F"/>
    <w:rsid w:val="0081357B"/>
    <w:rsid w:val="00813A44"/>
    <w:rsid w:val="00824557"/>
    <w:rsid w:val="008277E4"/>
    <w:rsid w:val="00827B4B"/>
    <w:rsid w:val="00830F60"/>
    <w:rsid w:val="00831000"/>
    <w:rsid w:val="008322E5"/>
    <w:rsid w:val="00834330"/>
    <w:rsid w:val="00836094"/>
    <w:rsid w:val="0083704A"/>
    <w:rsid w:val="00844D48"/>
    <w:rsid w:val="00845218"/>
    <w:rsid w:val="00846DD3"/>
    <w:rsid w:val="00850297"/>
    <w:rsid w:val="00850A37"/>
    <w:rsid w:val="00855E2D"/>
    <w:rsid w:val="00862401"/>
    <w:rsid w:val="0086616A"/>
    <w:rsid w:val="00866F39"/>
    <w:rsid w:val="00867705"/>
    <w:rsid w:val="00870AAD"/>
    <w:rsid w:val="00875D41"/>
    <w:rsid w:val="00877241"/>
    <w:rsid w:val="00877DB0"/>
    <w:rsid w:val="00880647"/>
    <w:rsid w:val="008812DC"/>
    <w:rsid w:val="00882C96"/>
    <w:rsid w:val="00887269"/>
    <w:rsid w:val="0089160A"/>
    <w:rsid w:val="00892A1A"/>
    <w:rsid w:val="00894237"/>
    <w:rsid w:val="008A122B"/>
    <w:rsid w:val="008A1FDF"/>
    <w:rsid w:val="008A3CFF"/>
    <w:rsid w:val="008A5793"/>
    <w:rsid w:val="008B1F6B"/>
    <w:rsid w:val="008B36D2"/>
    <w:rsid w:val="008C48E9"/>
    <w:rsid w:val="008C571A"/>
    <w:rsid w:val="008C61D0"/>
    <w:rsid w:val="008C625D"/>
    <w:rsid w:val="008C7637"/>
    <w:rsid w:val="008C7999"/>
    <w:rsid w:val="008D21BA"/>
    <w:rsid w:val="008D3241"/>
    <w:rsid w:val="008D3C99"/>
    <w:rsid w:val="008D50C0"/>
    <w:rsid w:val="008D62BE"/>
    <w:rsid w:val="008D705B"/>
    <w:rsid w:val="008D757B"/>
    <w:rsid w:val="008E1EE7"/>
    <w:rsid w:val="008E24CE"/>
    <w:rsid w:val="008E5B2C"/>
    <w:rsid w:val="008E670E"/>
    <w:rsid w:val="008E71C1"/>
    <w:rsid w:val="008E761A"/>
    <w:rsid w:val="008F1D11"/>
    <w:rsid w:val="008F28DD"/>
    <w:rsid w:val="008F2F4F"/>
    <w:rsid w:val="008F31D5"/>
    <w:rsid w:val="008F34A4"/>
    <w:rsid w:val="008F7CEA"/>
    <w:rsid w:val="009009FA"/>
    <w:rsid w:val="009020E1"/>
    <w:rsid w:val="009051BC"/>
    <w:rsid w:val="0090716E"/>
    <w:rsid w:val="009077E0"/>
    <w:rsid w:val="00910B5F"/>
    <w:rsid w:val="00915D0D"/>
    <w:rsid w:val="0091607B"/>
    <w:rsid w:val="00924B0B"/>
    <w:rsid w:val="0092684A"/>
    <w:rsid w:val="00927C87"/>
    <w:rsid w:val="0093125B"/>
    <w:rsid w:val="00933D61"/>
    <w:rsid w:val="00935E37"/>
    <w:rsid w:val="00936A66"/>
    <w:rsid w:val="00937E3A"/>
    <w:rsid w:val="00942763"/>
    <w:rsid w:val="009439D8"/>
    <w:rsid w:val="009446B3"/>
    <w:rsid w:val="00945E70"/>
    <w:rsid w:val="00946C70"/>
    <w:rsid w:val="009473D2"/>
    <w:rsid w:val="009526F1"/>
    <w:rsid w:val="00952E15"/>
    <w:rsid w:val="00953049"/>
    <w:rsid w:val="00960CE1"/>
    <w:rsid w:val="00960E16"/>
    <w:rsid w:val="009649E6"/>
    <w:rsid w:val="00965C90"/>
    <w:rsid w:val="00966164"/>
    <w:rsid w:val="00967E52"/>
    <w:rsid w:val="009711B9"/>
    <w:rsid w:val="009728DD"/>
    <w:rsid w:val="0097534B"/>
    <w:rsid w:val="009769CE"/>
    <w:rsid w:val="009812A3"/>
    <w:rsid w:val="00982119"/>
    <w:rsid w:val="00984326"/>
    <w:rsid w:val="0098490E"/>
    <w:rsid w:val="00984D8F"/>
    <w:rsid w:val="00986AB1"/>
    <w:rsid w:val="00986D01"/>
    <w:rsid w:val="00987683"/>
    <w:rsid w:val="00990385"/>
    <w:rsid w:val="00991735"/>
    <w:rsid w:val="00995102"/>
    <w:rsid w:val="00996321"/>
    <w:rsid w:val="0099790E"/>
    <w:rsid w:val="00997E30"/>
    <w:rsid w:val="009A0EE2"/>
    <w:rsid w:val="009A5485"/>
    <w:rsid w:val="009A603E"/>
    <w:rsid w:val="009A6420"/>
    <w:rsid w:val="009A665F"/>
    <w:rsid w:val="009A7B36"/>
    <w:rsid w:val="009B0913"/>
    <w:rsid w:val="009B1641"/>
    <w:rsid w:val="009B49AD"/>
    <w:rsid w:val="009B5E5D"/>
    <w:rsid w:val="009B6C20"/>
    <w:rsid w:val="009B746F"/>
    <w:rsid w:val="009C3EA4"/>
    <w:rsid w:val="009C5F01"/>
    <w:rsid w:val="009D0796"/>
    <w:rsid w:val="009D0BF8"/>
    <w:rsid w:val="009D4374"/>
    <w:rsid w:val="009D4BB1"/>
    <w:rsid w:val="009D50BB"/>
    <w:rsid w:val="009D5B58"/>
    <w:rsid w:val="009D5DE2"/>
    <w:rsid w:val="009E0865"/>
    <w:rsid w:val="009E6BEB"/>
    <w:rsid w:val="009F077F"/>
    <w:rsid w:val="009F54C9"/>
    <w:rsid w:val="009F5CD1"/>
    <w:rsid w:val="00A00754"/>
    <w:rsid w:val="00A0090F"/>
    <w:rsid w:val="00A012B0"/>
    <w:rsid w:val="00A01C30"/>
    <w:rsid w:val="00A06E25"/>
    <w:rsid w:val="00A12D65"/>
    <w:rsid w:val="00A1381B"/>
    <w:rsid w:val="00A15E3F"/>
    <w:rsid w:val="00A16E05"/>
    <w:rsid w:val="00A172F2"/>
    <w:rsid w:val="00A179ED"/>
    <w:rsid w:val="00A20C48"/>
    <w:rsid w:val="00A24D6D"/>
    <w:rsid w:val="00A259F4"/>
    <w:rsid w:val="00A26F3D"/>
    <w:rsid w:val="00A27383"/>
    <w:rsid w:val="00A318F3"/>
    <w:rsid w:val="00A34B93"/>
    <w:rsid w:val="00A3616F"/>
    <w:rsid w:val="00A369C6"/>
    <w:rsid w:val="00A41241"/>
    <w:rsid w:val="00A41519"/>
    <w:rsid w:val="00A43372"/>
    <w:rsid w:val="00A454F5"/>
    <w:rsid w:val="00A476D1"/>
    <w:rsid w:val="00A47C47"/>
    <w:rsid w:val="00A47ED5"/>
    <w:rsid w:val="00A51BFA"/>
    <w:rsid w:val="00A57276"/>
    <w:rsid w:val="00A5737A"/>
    <w:rsid w:val="00A5738F"/>
    <w:rsid w:val="00A6127B"/>
    <w:rsid w:val="00A63C7C"/>
    <w:rsid w:val="00A63F51"/>
    <w:rsid w:val="00A65A11"/>
    <w:rsid w:val="00A661F9"/>
    <w:rsid w:val="00A726B2"/>
    <w:rsid w:val="00A73565"/>
    <w:rsid w:val="00A7613F"/>
    <w:rsid w:val="00A7620D"/>
    <w:rsid w:val="00A82F81"/>
    <w:rsid w:val="00A8355A"/>
    <w:rsid w:val="00A8645C"/>
    <w:rsid w:val="00A91C7F"/>
    <w:rsid w:val="00A95721"/>
    <w:rsid w:val="00AA0E63"/>
    <w:rsid w:val="00AA129D"/>
    <w:rsid w:val="00AA1429"/>
    <w:rsid w:val="00AA36BE"/>
    <w:rsid w:val="00AA4EC9"/>
    <w:rsid w:val="00AA526D"/>
    <w:rsid w:val="00AA6E08"/>
    <w:rsid w:val="00AA6E9B"/>
    <w:rsid w:val="00AB389C"/>
    <w:rsid w:val="00AB61C4"/>
    <w:rsid w:val="00AB6556"/>
    <w:rsid w:val="00AC0C22"/>
    <w:rsid w:val="00AC1CE3"/>
    <w:rsid w:val="00AC2D70"/>
    <w:rsid w:val="00AC385E"/>
    <w:rsid w:val="00AC393F"/>
    <w:rsid w:val="00AD1288"/>
    <w:rsid w:val="00AD3AFB"/>
    <w:rsid w:val="00AD3BEC"/>
    <w:rsid w:val="00AD50D4"/>
    <w:rsid w:val="00AE009F"/>
    <w:rsid w:val="00AE0541"/>
    <w:rsid w:val="00AE084D"/>
    <w:rsid w:val="00AE10A5"/>
    <w:rsid w:val="00AE1859"/>
    <w:rsid w:val="00AE2731"/>
    <w:rsid w:val="00AE33E0"/>
    <w:rsid w:val="00AE7992"/>
    <w:rsid w:val="00AF3518"/>
    <w:rsid w:val="00AF3B48"/>
    <w:rsid w:val="00AF78AA"/>
    <w:rsid w:val="00B01178"/>
    <w:rsid w:val="00B016B1"/>
    <w:rsid w:val="00B01DFE"/>
    <w:rsid w:val="00B05D40"/>
    <w:rsid w:val="00B0654F"/>
    <w:rsid w:val="00B06A98"/>
    <w:rsid w:val="00B06B29"/>
    <w:rsid w:val="00B11E11"/>
    <w:rsid w:val="00B17142"/>
    <w:rsid w:val="00B2129D"/>
    <w:rsid w:val="00B21B97"/>
    <w:rsid w:val="00B2624A"/>
    <w:rsid w:val="00B270C5"/>
    <w:rsid w:val="00B272EE"/>
    <w:rsid w:val="00B3007E"/>
    <w:rsid w:val="00B30CB5"/>
    <w:rsid w:val="00B3110D"/>
    <w:rsid w:val="00B317B5"/>
    <w:rsid w:val="00B323C6"/>
    <w:rsid w:val="00B35499"/>
    <w:rsid w:val="00B40C03"/>
    <w:rsid w:val="00B40CFD"/>
    <w:rsid w:val="00B41178"/>
    <w:rsid w:val="00B41442"/>
    <w:rsid w:val="00B416DB"/>
    <w:rsid w:val="00B51104"/>
    <w:rsid w:val="00B518B3"/>
    <w:rsid w:val="00B61565"/>
    <w:rsid w:val="00B62498"/>
    <w:rsid w:val="00B63B7D"/>
    <w:rsid w:val="00B66554"/>
    <w:rsid w:val="00B669B3"/>
    <w:rsid w:val="00B66A6F"/>
    <w:rsid w:val="00B6754D"/>
    <w:rsid w:val="00B6774E"/>
    <w:rsid w:val="00B70711"/>
    <w:rsid w:val="00B7359C"/>
    <w:rsid w:val="00B829F6"/>
    <w:rsid w:val="00B918AD"/>
    <w:rsid w:val="00B93C90"/>
    <w:rsid w:val="00BA4260"/>
    <w:rsid w:val="00BA469F"/>
    <w:rsid w:val="00BA47FE"/>
    <w:rsid w:val="00BA6EEB"/>
    <w:rsid w:val="00BA74C0"/>
    <w:rsid w:val="00BB19E8"/>
    <w:rsid w:val="00BB23DD"/>
    <w:rsid w:val="00BB2E88"/>
    <w:rsid w:val="00BB446C"/>
    <w:rsid w:val="00BB5A89"/>
    <w:rsid w:val="00BB6002"/>
    <w:rsid w:val="00BB7353"/>
    <w:rsid w:val="00BC00DB"/>
    <w:rsid w:val="00BC6F47"/>
    <w:rsid w:val="00BC73C3"/>
    <w:rsid w:val="00BD5502"/>
    <w:rsid w:val="00BD561E"/>
    <w:rsid w:val="00BD6000"/>
    <w:rsid w:val="00BD6416"/>
    <w:rsid w:val="00BD743C"/>
    <w:rsid w:val="00BE0207"/>
    <w:rsid w:val="00BE1F88"/>
    <w:rsid w:val="00BE2316"/>
    <w:rsid w:val="00BE3319"/>
    <w:rsid w:val="00BE43B7"/>
    <w:rsid w:val="00BE4EC2"/>
    <w:rsid w:val="00BE53A4"/>
    <w:rsid w:val="00BF29A8"/>
    <w:rsid w:val="00BF2BD4"/>
    <w:rsid w:val="00BF7A9F"/>
    <w:rsid w:val="00C0058B"/>
    <w:rsid w:val="00C00736"/>
    <w:rsid w:val="00C00E0A"/>
    <w:rsid w:val="00C0243C"/>
    <w:rsid w:val="00C030F0"/>
    <w:rsid w:val="00C031EF"/>
    <w:rsid w:val="00C07003"/>
    <w:rsid w:val="00C104C0"/>
    <w:rsid w:val="00C10F8A"/>
    <w:rsid w:val="00C126F8"/>
    <w:rsid w:val="00C150E1"/>
    <w:rsid w:val="00C17C50"/>
    <w:rsid w:val="00C17E38"/>
    <w:rsid w:val="00C207B4"/>
    <w:rsid w:val="00C20CB6"/>
    <w:rsid w:val="00C263AD"/>
    <w:rsid w:val="00C26F98"/>
    <w:rsid w:val="00C31D63"/>
    <w:rsid w:val="00C32EE7"/>
    <w:rsid w:val="00C335BC"/>
    <w:rsid w:val="00C34E27"/>
    <w:rsid w:val="00C449D7"/>
    <w:rsid w:val="00C46F76"/>
    <w:rsid w:val="00C47657"/>
    <w:rsid w:val="00C53386"/>
    <w:rsid w:val="00C54B46"/>
    <w:rsid w:val="00C610E6"/>
    <w:rsid w:val="00C63A15"/>
    <w:rsid w:val="00C65842"/>
    <w:rsid w:val="00C7195A"/>
    <w:rsid w:val="00C71E83"/>
    <w:rsid w:val="00C744E6"/>
    <w:rsid w:val="00C92642"/>
    <w:rsid w:val="00C936E5"/>
    <w:rsid w:val="00C93CE6"/>
    <w:rsid w:val="00C95C21"/>
    <w:rsid w:val="00C963D9"/>
    <w:rsid w:val="00C97092"/>
    <w:rsid w:val="00CA0C98"/>
    <w:rsid w:val="00CA0E16"/>
    <w:rsid w:val="00CA2330"/>
    <w:rsid w:val="00CA28EC"/>
    <w:rsid w:val="00CA6987"/>
    <w:rsid w:val="00CB62A9"/>
    <w:rsid w:val="00CC021D"/>
    <w:rsid w:val="00CC3082"/>
    <w:rsid w:val="00CC3BA0"/>
    <w:rsid w:val="00CC4069"/>
    <w:rsid w:val="00CD2CA5"/>
    <w:rsid w:val="00CE04C8"/>
    <w:rsid w:val="00CE0F56"/>
    <w:rsid w:val="00CE150A"/>
    <w:rsid w:val="00CE262F"/>
    <w:rsid w:val="00CE5D02"/>
    <w:rsid w:val="00CE64AA"/>
    <w:rsid w:val="00CE6545"/>
    <w:rsid w:val="00CE793B"/>
    <w:rsid w:val="00CF0B71"/>
    <w:rsid w:val="00CF148C"/>
    <w:rsid w:val="00CF3625"/>
    <w:rsid w:val="00CF3D2B"/>
    <w:rsid w:val="00CF4A81"/>
    <w:rsid w:val="00CF4AF6"/>
    <w:rsid w:val="00CF60A5"/>
    <w:rsid w:val="00CF7C74"/>
    <w:rsid w:val="00D0112A"/>
    <w:rsid w:val="00D03233"/>
    <w:rsid w:val="00D06C39"/>
    <w:rsid w:val="00D1034B"/>
    <w:rsid w:val="00D127FF"/>
    <w:rsid w:val="00D15777"/>
    <w:rsid w:val="00D162D5"/>
    <w:rsid w:val="00D17118"/>
    <w:rsid w:val="00D20E07"/>
    <w:rsid w:val="00D2158F"/>
    <w:rsid w:val="00D22AE7"/>
    <w:rsid w:val="00D25E62"/>
    <w:rsid w:val="00D26436"/>
    <w:rsid w:val="00D26534"/>
    <w:rsid w:val="00D26ADF"/>
    <w:rsid w:val="00D27126"/>
    <w:rsid w:val="00D37305"/>
    <w:rsid w:val="00D37D24"/>
    <w:rsid w:val="00D37D2D"/>
    <w:rsid w:val="00D41291"/>
    <w:rsid w:val="00D41D69"/>
    <w:rsid w:val="00D4322A"/>
    <w:rsid w:val="00D4570B"/>
    <w:rsid w:val="00D45E14"/>
    <w:rsid w:val="00D461AA"/>
    <w:rsid w:val="00D46C27"/>
    <w:rsid w:val="00D51668"/>
    <w:rsid w:val="00D5222B"/>
    <w:rsid w:val="00D52589"/>
    <w:rsid w:val="00D52A72"/>
    <w:rsid w:val="00D574B3"/>
    <w:rsid w:val="00D574E1"/>
    <w:rsid w:val="00D60B40"/>
    <w:rsid w:val="00D62E09"/>
    <w:rsid w:val="00D6404B"/>
    <w:rsid w:val="00D70098"/>
    <w:rsid w:val="00D72551"/>
    <w:rsid w:val="00D72FDD"/>
    <w:rsid w:val="00D73DCA"/>
    <w:rsid w:val="00D73EE8"/>
    <w:rsid w:val="00D76980"/>
    <w:rsid w:val="00D77491"/>
    <w:rsid w:val="00D77BE1"/>
    <w:rsid w:val="00D82F8E"/>
    <w:rsid w:val="00D83C70"/>
    <w:rsid w:val="00D84811"/>
    <w:rsid w:val="00D85315"/>
    <w:rsid w:val="00D90D8B"/>
    <w:rsid w:val="00D92C9F"/>
    <w:rsid w:val="00D95463"/>
    <w:rsid w:val="00D96499"/>
    <w:rsid w:val="00D97EA2"/>
    <w:rsid w:val="00DA1B42"/>
    <w:rsid w:val="00DA1CA8"/>
    <w:rsid w:val="00DA3654"/>
    <w:rsid w:val="00DA3C6E"/>
    <w:rsid w:val="00DA7C86"/>
    <w:rsid w:val="00DB0170"/>
    <w:rsid w:val="00DB0580"/>
    <w:rsid w:val="00DB1636"/>
    <w:rsid w:val="00DB6399"/>
    <w:rsid w:val="00DC09AA"/>
    <w:rsid w:val="00DC2AB5"/>
    <w:rsid w:val="00DC2E06"/>
    <w:rsid w:val="00DC300D"/>
    <w:rsid w:val="00DC3BE7"/>
    <w:rsid w:val="00DC520D"/>
    <w:rsid w:val="00DC5824"/>
    <w:rsid w:val="00DD2114"/>
    <w:rsid w:val="00DD262A"/>
    <w:rsid w:val="00DD4B58"/>
    <w:rsid w:val="00DD6D56"/>
    <w:rsid w:val="00DD6FFC"/>
    <w:rsid w:val="00DE12AA"/>
    <w:rsid w:val="00DE58C8"/>
    <w:rsid w:val="00DF151F"/>
    <w:rsid w:val="00DF1C5C"/>
    <w:rsid w:val="00DF29D7"/>
    <w:rsid w:val="00DF7911"/>
    <w:rsid w:val="00E00586"/>
    <w:rsid w:val="00E00C8B"/>
    <w:rsid w:val="00E01FC6"/>
    <w:rsid w:val="00E032ED"/>
    <w:rsid w:val="00E03FF5"/>
    <w:rsid w:val="00E05D4B"/>
    <w:rsid w:val="00E05D4D"/>
    <w:rsid w:val="00E065A8"/>
    <w:rsid w:val="00E134C8"/>
    <w:rsid w:val="00E13614"/>
    <w:rsid w:val="00E1762E"/>
    <w:rsid w:val="00E2153D"/>
    <w:rsid w:val="00E225BD"/>
    <w:rsid w:val="00E235A8"/>
    <w:rsid w:val="00E254CE"/>
    <w:rsid w:val="00E25F78"/>
    <w:rsid w:val="00E268F2"/>
    <w:rsid w:val="00E326DD"/>
    <w:rsid w:val="00E347B6"/>
    <w:rsid w:val="00E42CB0"/>
    <w:rsid w:val="00E57726"/>
    <w:rsid w:val="00E63BD4"/>
    <w:rsid w:val="00E66AD0"/>
    <w:rsid w:val="00E67D07"/>
    <w:rsid w:val="00E71450"/>
    <w:rsid w:val="00E73D9D"/>
    <w:rsid w:val="00E73F4A"/>
    <w:rsid w:val="00E73FDD"/>
    <w:rsid w:val="00E74C15"/>
    <w:rsid w:val="00E752B7"/>
    <w:rsid w:val="00E75A1A"/>
    <w:rsid w:val="00E75FDE"/>
    <w:rsid w:val="00E800DF"/>
    <w:rsid w:val="00E82FDA"/>
    <w:rsid w:val="00E84240"/>
    <w:rsid w:val="00E843A6"/>
    <w:rsid w:val="00E85F3E"/>
    <w:rsid w:val="00E863F1"/>
    <w:rsid w:val="00E87728"/>
    <w:rsid w:val="00E87DEC"/>
    <w:rsid w:val="00E915FE"/>
    <w:rsid w:val="00E92BEF"/>
    <w:rsid w:val="00E95731"/>
    <w:rsid w:val="00E96A9C"/>
    <w:rsid w:val="00E9715A"/>
    <w:rsid w:val="00EA6FCC"/>
    <w:rsid w:val="00EA7A99"/>
    <w:rsid w:val="00EB308C"/>
    <w:rsid w:val="00EB41EC"/>
    <w:rsid w:val="00EB7FCA"/>
    <w:rsid w:val="00EC2BDB"/>
    <w:rsid w:val="00EC3C9C"/>
    <w:rsid w:val="00EC570E"/>
    <w:rsid w:val="00EC60A9"/>
    <w:rsid w:val="00ED2417"/>
    <w:rsid w:val="00ED2D12"/>
    <w:rsid w:val="00ED3200"/>
    <w:rsid w:val="00ED3E19"/>
    <w:rsid w:val="00EE09AC"/>
    <w:rsid w:val="00EE2C82"/>
    <w:rsid w:val="00EE3193"/>
    <w:rsid w:val="00EE3E41"/>
    <w:rsid w:val="00EE6D6D"/>
    <w:rsid w:val="00EF1620"/>
    <w:rsid w:val="00EF5013"/>
    <w:rsid w:val="00EF58E2"/>
    <w:rsid w:val="00EF7422"/>
    <w:rsid w:val="00EF7534"/>
    <w:rsid w:val="00EF7E33"/>
    <w:rsid w:val="00F004D3"/>
    <w:rsid w:val="00F00C53"/>
    <w:rsid w:val="00F03DA7"/>
    <w:rsid w:val="00F04B81"/>
    <w:rsid w:val="00F058AF"/>
    <w:rsid w:val="00F05963"/>
    <w:rsid w:val="00F13CDD"/>
    <w:rsid w:val="00F155B0"/>
    <w:rsid w:val="00F1560B"/>
    <w:rsid w:val="00F179F8"/>
    <w:rsid w:val="00F22914"/>
    <w:rsid w:val="00F22A55"/>
    <w:rsid w:val="00F247AD"/>
    <w:rsid w:val="00F317DA"/>
    <w:rsid w:val="00F3410E"/>
    <w:rsid w:val="00F35EE7"/>
    <w:rsid w:val="00F36EFA"/>
    <w:rsid w:val="00F410C4"/>
    <w:rsid w:val="00F41F67"/>
    <w:rsid w:val="00F453E5"/>
    <w:rsid w:val="00F46E86"/>
    <w:rsid w:val="00F4748F"/>
    <w:rsid w:val="00F55EEF"/>
    <w:rsid w:val="00F56B61"/>
    <w:rsid w:val="00F64B14"/>
    <w:rsid w:val="00F67AAC"/>
    <w:rsid w:val="00F7414A"/>
    <w:rsid w:val="00F8116F"/>
    <w:rsid w:val="00F837F0"/>
    <w:rsid w:val="00F86B9C"/>
    <w:rsid w:val="00F902A1"/>
    <w:rsid w:val="00F90498"/>
    <w:rsid w:val="00F91EC9"/>
    <w:rsid w:val="00F91ECF"/>
    <w:rsid w:val="00F967C2"/>
    <w:rsid w:val="00FA2EF5"/>
    <w:rsid w:val="00FA7437"/>
    <w:rsid w:val="00FB01AC"/>
    <w:rsid w:val="00FB212F"/>
    <w:rsid w:val="00FB6552"/>
    <w:rsid w:val="00FC08C9"/>
    <w:rsid w:val="00FC1076"/>
    <w:rsid w:val="00FC3E27"/>
    <w:rsid w:val="00FC4EE8"/>
    <w:rsid w:val="00FC5577"/>
    <w:rsid w:val="00FD1EB6"/>
    <w:rsid w:val="00FD4E44"/>
    <w:rsid w:val="00FD5CEB"/>
    <w:rsid w:val="00FD6F31"/>
    <w:rsid w:val="00FE1F04"/>
    <w:rsid w:val="00FE263D"/>
    <w:rsid w:val="00FE2DD8"/>
    <w:rsid w:val="00FE2F1E"/>
    <w:rsid w:val="00FE37BA"/>
    <w:rsid w:val="00FE3F17"/>
    <w:rsid w:val="00FE7ACC"/>
    <w:rsid w:val="00FF0946"/>
    <w:rsid w:val="00FF4624"/>
    <w:rsid w:val="00FF68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630CE3F3"/>
  <w15:docId w15:val="{498CFADA-E544-4CF9-BE60-5E8243778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rPr>
  </w:style>
  <w:style w:type="paragraph" w:styleId="Heading1">
    <w:name w:val="heading 1"/>
    <w:basedOn w:val="Normal"/>
    <w:next w:val="Normal"/>
    <w:link w:val="Heading1Char"/>
    <w:qFormat/>
    <w:rsid w:val="000B1845"/>
    <w:pPr>
      <w:keepNext/>
      <w:numPr>
        <w:numId w:val="5"/>
      </w:numPr>
      <w:ind w:left="432"/>
      <w:outlineLvl w:val="0"/>
    </w:pPr>
    <w:rPr>
      <w:rFonts w:cs="Times New Roman"/>
    </w:rPr>
  </w:style>
  <w:style w:type="paragraph" w:styleId="Heading2">
    <w:name w:val="heading 2"/>
    <w:basedOn w:val="Normal"/>
    <w:next w:val="Normal"/>
    <w:link w:val="Heading2Char"/>
    <w:qFormat/>
    <w:rsid w:val="000B1845"/>
    <w:pPr>
      <w:keepNext/>
      <w:numPr>
        <w:ilvl w:val="1"/>
        <w:numId w:val="5"/>
      </w:numPr>
      <w:ind w:left="432"/>
      <w:outlineLvl w:val="1"/>
    </w:pPr>
    <w:rPr>
      <w:rFonts w:cs="Times New Roman"/>
      <w:bCs/>
      <w:iCs/>
      <w:szCs w:val="28"/>
    </w:rPr>
  </w:style>
  <w:style w:type="paragraph" w:styleId="Heading3">
    <w:name w:val="heading 3"/>
    <w:basedOn w:val="Normal"/>
    <w:next w:val="Normal"/>
    <w:qFormat/>
    <w:rsid w:val="000B1845"/>
    <w:pPr>
      <w:keepNext/>
      <w:numPr>
        <w:ilvl w:val="2"/>
        <w:numId w:val="5"/>
      </w:numPr>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0C41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Change w:id="0" w:author="Leeyoung" w:date="2018-06-19T18:19:00Z">
        <w:pPr>
          <w:tabs>
            <w:tab w:val="right" w:leader="dot" w:pos="10080"/>
          </w:tabs>
          <w:spacing w:line="240" w:lineRule="exact"/>
          <w:ind w:left="432"/>
        </w:pPr>
      </w:pPrChange>
    </w:pPr>
    <w:rPr>
      <w:noProof/>
      <w:rPrChange w:id="0" w:author="Leeyoung" w:date="2018-06-19T18:19:00Z">
        <w:rPr>
          <w:rFonts w:ascii="Courier New" w:eastAsia="Batang" w:hAnsi="Courier New" w:cs="Courier New"/>
          <w:noProof/>
          <w:sz w:val="24"/>
          <w:szCs w:val="24"/>
          <w:lang w:val="en-US" w:eastAsia="en-US" w:bidi="ar-SA"/>
        </w:rPr>
      </w:rPrChange>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rsid w:val="000B1845"/>
    <w:pPr>
      <w:spacing w:after="120"/>
      <w:ind w:left="1440" w:right="1440"/>
    </w:pPr>
  </w:style>
  <w:style w:type="paragraph" w:styleId="BodyText">
    <w:name w:val="Body Text"/>
    <w:basedOn w:val="Normal"/>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qFormat/>
    <w:rsid w:val="000B1845"/>
    <w:pPr>
      <w:numPr>
        <w:numId w:val="2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uiPriority w:val="99"/>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18"/>
      </w:numPr>
    </w:pPr>
  </w:style>
  <w:style w:type="paragraph" w:customStyle="1" w:styleId="RFCApp">
    <w:name w:val="RFC App"/>
    <w:basedOn w:val="RFCH1-nonum"/>
    <w:next w:val="Normal"/>
    <w:rsid w:val="0072225C"/>
    <w:pPr>
      <w:pageBreakBefore/>
      <w:numPr>
        <w:numId w:val="33"/>
      </w:numPr>
    </w:pPr>
  </w:style>
  <w:style w:type="paragraph" w:customStyle="1" w:styleId="RFCAppH1">
    <w:name w:val="RFC App H1"/>
    <w:basedOn w:val="RFCH1-nonum"/>
    <w:next w:val="Normal"/>
    <w:rsid w:val="00A0090F"/>
    <w:pPr>
      <w:numPr>
        <w:ilvl w:val="1"/>
        <w:numId w:val="20"/>
      </w:numPr>
      <w:outlineLvl w:val="1"/>
    </w:pPr>
  </w:style>
  <w:style w:type="paragraph" w:customStyle="1" w:styleId="RFCAppH2">
    <w:name w:val="RFC App H2"/>
    <w:basedOn w:val="RFCH1-nonum"/>
    <w:next w:val="Normal"/>
    <w:rsid w:val="00A0090F"/>
    <w:pPr>
      <w:numPr>
        <w:ilvl w:val="2"/>
        <w:numId w:val="20"/>
      </w:numPr>
      <w:outlineLvl w:val="2"/>
    </w:pPr>
  </w:style>
  <w:style w:type="paragraph" w:styleId="BodyText2">
    <w:name w:val="Body Text 2"/>
    <w:basedOn w:val="Normal"/>
    <w:rsid w:val="000B1845"/>
    <w:pPr>
      <w:spacing w:after="120" w:line="480" w:lineRule="auto"/>
    </w:pPr>
  </w:style>
  <w:style w:type="paragraph" w:styleId="BodyText3">
    <w:name w:val="Body Text 3"/>
    <w:basedOn w:val="Normal"/>
    <w:rsid w:val="000B1845"/>
    <w:pPr>
      <w:spacing w:after="120"/>
    </w:pPr>
    <w:rPr>
      <w:sz w:val="16"/>
      <w:szCs w:val="16"/>
    </w:rPr>
  </w:style>
  <w:style w:type="paragraph" w:styleId="BodyTextFirstIndent">
    <w:name w:val="Body Text First Indent"/>
    <w:basedOn w:val="BodyText"/>
    <w:rsid w:val="000B1845"/>
    <w:pPr>
      <w:ind w:firstLine="210"/>
    </w:pPr>
  </w:style>
  <w:style w:type="paragraph" w:styleId="BodyTextIndent">
    <w:name w:val="Body Text Indent"/>
    <w:basedOn w:val="Normal"/>
    <w:rsid w:val="000B1845"/>
    <w:pPr>
      <w:spacing w:after="120"/>
      <w:ind w:left="360"/>
    </w:pPr>
  </w:style>
  <w:style w:type="paragraph" w:styleId="BodyTextFirstIndent2">
    <w:name w:val="Body Text First Indent 2"/>
    <w:basedOn w:val="BodyTextIndent"/>
    <w:rsid w:val="000B1845"/>
    <w:pPr>
      <w:ind w:firstLine="210"/>
    </w:pPr>
  </w:style>
  <w:style w:type="paragraph" w:styleId="BodyTextIndent2">
    <w:name w:val="Body Text Indent 2"/>
    <w:basedOn w:val="Normal"/>
    <w:rsid w:val="000B1845"/>
    <w:pPr>
      <w:spacing w:after="120" w:line="480" w:lineRule="auto"/>
      <w:ind w:left="360"/>
    </w:pPr>
  </w:style>
  <w:style w:type="paragraph" w:styleId="BodyTextIndent3">
    <w:name w:val="Body Text Indent 3"/>
    <w:basedOn w:val="Normal"/>
    <w:rsid w:val="000B1845"/>
    <w:pPr>
      <w:spacing w:after="120"/>
      <w:ind w:left="360"/>
    </w:pPr>
    <w:rPr>
      <w:sz w:val="16"/>
      <w:szCs w:val="16"/>
    </w:rPr>
  </w:style>
  <w:style w:type="paragraph" w:styleId="Closing">
    <w:name w:val="Closing"/>
    <w:basedOn w:val="Normal"/>
    <w:rsid w:val="000B1845"/>
    <w:pPr>
      <w:ind w:left="4320"/>
    </w:pPr>
  </w:style>
  <w:style w:type="paragraph" w:styleId="Date">
    <w:name w:val="Date"/>
    <w:basedOn w:val="Normal"/>
    <w:next w:val="Normal"/>
    <w:rsid w:val="000B1845"/>
  </w:style>
  <w:style w:type="paragraph" w:styleId="E-mailSignature">
    <w:name w:val="E-mail Signature"/>
    <w:basedOn w:val="Normal"/>
    <w:rsid w:val="000B1845"/>
  </w:style>
  <w:style w:type="character" w:styleId="Emphasis">
    <w:name w:val="Emphasis"/>
    <w:qFormat/>
    <w:rsid w:val="000B1845"/>
    <w:rPr>
      <w:i/>
      <w:iCs/>
    </w:rPr>
  </w:style>
  <w:style w:type="paragraph" w:styleId="EnvelopeAddress">
    <w:name w:val="envelope address"/>
    <w:basedOn w:val="Normal"/>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0B1845"/>
    <w:rPr>
      <w:rFonts w:ascii="Arial" w:hAnsi="Arial" w:cs="Arial"/>
      <w:sz w:val="20"/>
      <w:szCs w:val="20"/>
    </w:rPr>
  </w:style>
  <w:style w:type="character" w:styleId="FollowedHyperlink">
    <w:name w:val="FollowedHyperlink"/>
    <w:rsid w:val="000B1845"/>
    <w:rPr>
      <w:color w:val="800080"/>
      <w:u w:val="single"/>
    </w:rPr>
  </w:style>
  <w:style w:type="character" w:styleId="HTMLAcronym">
    <w:name w:val="HTML Acronym"/>
    <w:basedOn w:val="DefaultParagraphFont"/>
    <w:rsid w:val="000B1845"/>
  </w:style>
  <w:style w:type="paragraph" w:styleId="HTMLAddress">
    <w:name w:val="HTML Address"/>
    <w:basedOn w:val="Normal"/>
    <w:rsid w:val="000B1845"/>
    <w:rPr>
      <w:i/>
      <w:iCs/>
    </w:rPr>
  </w:style>
  <w:style w:type="character" w:styleId="HTMLCite">
    <w:name w:val="HTML Cite"/>
    <w:rsid w:val="000B1845"/>
    <w:rPr>
      <w:i/>
      <w:iCs/>
    </w:rPr>
  </w:style>
  <w:style w:type="character" w:styleId="HTMLCode">
    <w:name w:val="HTML Code"/>
    <w:rsid w:val="000B1845"/>
    <w:rPr>
      <w:rFonts w:ascii="Courier New" w:hAnsi="Courier New" w:cs="Courier New"/>
      <w:sz w:val="20"/>
      <w:szCs w:val="20"/>
    </w:rPr>
  </w:style>
  <w:style w:type="character" w:styleId="HTMLDefinition">
    <w:name w:val="HTML Definition"/>
    <w:rsid w:val="000B1845"/>
    <w:rPr>
      <w:i/>
      <w:iCs/>
    </w:rPr>
  </w:style>
  <w:style w:type="character" w:styleId="HTMLKeyboard">
    <w:name w:val="HTML Keyboard"/>
    <w:rsid w:val="000B1845"/>
    <w:rPr>
      <w:rFonts w:ascii="Courier New" w:hAnsi="Courier New" w:cs="Courier New"/>
      <w:sz w:val="20"/>
      <w:szCs w:val="20"/>
    </w:rPr>
  </w:style>
  <w:style w:type="paragraph" w:styleId="HTMLPreformatted">
    <w:name w:val="HTML Preformatted"/>
    <w:basedOn w:val="Normal"/>
    <w:link w:val="HTMLPreformattedChar"/>
    <w:uiPriority w:val="99"/>
    <w:rsid w:val="000B1845"/>
    <w:rPr>
      <w:sz w:val="20"/>
      <w:szCs w:val="20"/>
    </w:rPr>
  </w:style>
  <w:style w:type="character" w:styleId="HTMLSample">
    <w:name w:val="HTML Sample"/>
    <w:rsid w:val="000B1845"/>
    <w:rPr>
      <w:rFonts w:ascii="Courier New" w:hAnsi="Courier New" w:cs="Courier New"/>
    </w:rPr>
  </w:style>
  <w:style w:type="character" w:styleId="HTMLTypewriter">
    <w:name w:val="HTML Typewriter"/>
    <w:rsid w:val="000B1845"/>
    <w:rPr>
      <w:rFonts w:ascii="Courier New" w:hAnsi="Courier New" w:cs="Courier New"/>
      <w:sz w:val="20"/>
      <w:szCs w:val="20"/>
    </w:rPr>
  </w:style>
  <w:style w:type="character" w:styleId="HTMLVariable">
    <w:name w:val="HTML Variable"/>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rsid w:val="000B1845"/>
  </w:style>
  <w:style w:type="paragraph" w:styleId="List">
    <w:name w:val="List"/>
    <w:basedOn w:val="Normal"/>
    <w:rsid w:val="000B1845"/>
    <w:pPr>
      <w:ind w:left="360" w:hanging="360"/>
    </w:pPr>
  </w:style>
  <w:style w:type="paragraph" w:styleId="List2">
    <w:name w:val="List 2"/>
    <w:basedOn w:val="Normal"/>
    <w:rsid w:val="000B1845"/>
    <w:pPr>
      <w:ind w:left="720" w:hanging="360"/>
    </w:pPr>
  </w:style>
  <w:style w:type="paragraph" w:styleId="List3">
    <w:name w:val="List 3"/>
    <w:basedOn w:val="Normal"/>
    <w:rsid w:val="000B1845"/>
    <w:pPr>
      <w:ind w:left="1080" w:hanging="360"/>
    </w:pPr>
  </w:style>
  <w:style w:type="paragraph" w:styleId="List4">
    <w:name w:val="List 4"/>
    <w:basedOn w:val="Normal"/>
    <w:rsid w:val="000B1845"/>
    <w:pPr>
      <w:ind w:left="1440" w:hanging="360"/>
    </w:pPr>
  </w:style>
  <w:style w:type="paragraph" w:styleId="List5">
    <w:name w:val="List 5"/>
    <w:basedOn w:val="Normal"/>
    <w:rsid w:val="000B1845"/>
    <w:pPr>
      <w:ind w:left="1800" w:hanging="360"/>
    </w:pPr>
  </w:style>
  <w:style w:type="paragraph" w:styleId="ListBullet">
    <w:name w:val="List Bullet"/>
    <w:basedOn w:val="Normal"/>
    <w:autoRedefine/>
    <w:rsid w:val="000B1845"/>
    <w:pPr>
      <w:numPr>
        <w:numId w:val="6"/>
      </w:numPr>
    </w:pPr>
  </w:style>
  <w:style w:type="paragraph" w:styleId="ListBullet2">
    <w:name w:val="List Bullet 2"/>
    <w:basedOn w:val="Normal"/>
    <w:autoRedefine/>
    <w:rsid w:val="000B1845"/>
    <w:pPr>
      <w:numPr>
        <w:numId w:val="7"/>
      </w:numPr>
    </w:pPr>
  </w:style>
  <w:style w:type="paragraph" w:styleId="ListBullet3">
    <w:name w:val="List Bullet 3"/>
    <w:basedOn w:val="Normal"/>
    <w:autoRedefine/>
    <w:rsid w:val="000B1845"/>
    <w:pPr>
      <w:numPr>
        <w:numId w:val="8"/>
      </w:numPr>
    </w:pPr>
  </w:style>
  <w:style w:type="paragraph" w:styleId="ListBullet4">
    <w:name w:val="List Bullet 4"/>
    <w:basedOn w:val="Normal"/>
    <w:autoRedefine/>
    <w:rsid w:val="000B1845"/>
    <w:pPr>
      <w:numPr>
        <w:numId w:val="9"/>
      </w:numPr>
    </w:pPr>
  </w:style>
  <w:style w:type="paragraph" w:styleId="ListBullet5">
    <w:name w:val="List Bullet 5"/>
    <w:basedOn w:val="Normal"/>
    <w:autoRedefine/>
    <w:rsid w:val="000B1845"/>
    <w:pPr>
      <w:numPr>
        <w:numId w:val="10"/>
      </w:numPr>
    </w:pPr>
  </w:style>
  <w:style w:type="paragraph" w:styleId="ListContinue">
    <w:name w:val="List Continue"/>
    <w:basedOn w:val="Normal"/>
    <w:rsid w:val="000B1845"/>
    <w:pPr>
      <w:spacing w:after="120"/>
      <w:ind w:left="360"/>
    </w:pPr>
  </w:style>
  <w:style w:type="paragraph" w:styleId="ListContinue2">
    <w:name w:val="List Continue 2"/>
    <w:basedOn w:val="Normal"/>
    <w:rsid w:val="000B1845"/>
    <w:pPr>
      <w:spacing w:after="120"/>
      <w:ind w:left="720"/>
    </w:pPr>
  </w:style>
  <w:style w:type="paragraph" w:styleId="ListContinue3">
    <w:name w:val="List Continue 3"/>
    <w:basedOn w:val="Normal"/>
    <w:rsid w:val="000B1845"/>
    <w:pPr>
      <w:spacing w:after="120"/>
      <w:ind w:left="1080"/>
    </w:pPr>
  </w:style>
  <w:style w:type="paragraph" w:styleId="ListContinue4">
    <w:name w:val="List Continue 4"/>
    <w:basedOn w:val="Normal"/>
    <w:rsid w:val="000B1845"/>
    <w:pPr>
      <w:spacing w:after="120"/>
      <w:ind w:left="1440"/>
    </w:pPr>
  </w:style>
  <w:style w:type="paragraph" w:styleId="ListContinue5">
    <w:name w:val="List Continue 5"/>
    <w:basedOn w:val="Normal"/>
    <w:rsid w:val="000B1845"/>
    <w:pPr>
      <w:spacing w:after="120"/>
      <w:ind w:left="1800"/>
    </w:pPr>
  </w:style>
  <w:style w:type="paragraph" w:styleId="ListNumber">
    <w:name w:val="List Number"/>
    <w:basedOn w:val="Normal"/>
    <w:rsid w:val="000B1845"/>
    <w:pPr>
      <w:numPr>
        <w:numId w:val="11"/>
      </w:numPr>
    </w:pPr>
  </w:style>
  <w:style w:type="paragraph" w:styleId="ListNumber2">
    <w:name w:val="List Number 2"/>
    <w:basedOn w:val="Normal"/>
    <w:rsid w:val="000B1845"/>
    <w:pPr>
      <w:numPr>
        <w:numId w:val="12"/>
      </w:numPr>
    </w:pPr>
  </w:style>
  <w:style w:type="paragraph" w:styleId="ListNumber3">
    <w:name w:val="List Number 3"/>
    <w:basedOn w:val="Normal"/>
    <w:rsid w:val="000B1845"/>
    <w:pPr>
      <w:numPr>
        <w:numId w:val="13"/>
      </w:numPr>
    </w:pPr>
  </w:style>
  <w:style w:type="paragraph" w:styleId="ListNumber4">
    <w:name w:val="List Number 4"/>
    <w:basedOn w:val="Normal"/>
    <w:rsid w:val="000B1845"/>
    <w:pPr>
      <w:numPr>
        <w:numId w:val="14"/>
      </w:numPr>
    </w:pPr>
  </w:style>
  <w:style w:type="paragraph" w:styleId="ListNumber5">
    <w:name w:val="List Number 5"/>
    <w:basedOn w:val="Normal"/>
    <w:rsid w:val="000B1845"/>
    <w:pPr>
      <w:numPr>
        <w:numId w:val="15"/>
      </w:numPr>
    </w:pPr>
  </w:style>
  <w:style w:type="paragraph" w:styleId="MessageHeader">
    <w:name w:val="Message Header"/>
    <w:basedOn w:val="Normal"/>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0B1845"/>
    <w:rPr>
      <w:rFonts w:ascii="Times New Roman" w:hAnsi="Times New Roman" w:cs="Times New Roman"/>
    </w:rPr>
  </w:style>
  <w:style w:type="paragraph" w:styleId="NormalIndent">
    <w:name w:val="Normal Indent"/>
    <w:basedOn w:val="Normal"/>
    <w:rsid w:val="000B1845"/>
    <w:pPr>
      <w:ind w:left="720"/>
    </w:pPr>
  </w:style>
  <w:style w:type="paragraph" w:styleId="NoteHeading">
    <w:name w:val="Note Heading"/>
    <w:basedOn w:val="Normal"/>
    <w:next w:val="Normal"/>
    <w:rsid w:val="000B1845"/>
  </w:style>
  <w:style w:type="character" w:styleId="PageNumber">
    <w:name w:val="page number"/>
    <w:basedOn w:val="DefaultParagraphFont"/>
    <w:rsid w:val="000B1845"/>
  </w:style>
  <w:style w:type="paragraph" w:styleId="Salutation">
    <w:name w:val="Salutation"/>
    <w:basedOn w:val="Normal"/>
    <w:next w:val="Normal"/>
    <w:rsid w:val="000B1845"/>
  </w:style>
  <w:style w:type="paragraph" w:styleId="Signature">
    <w:name w:val="Signature"/>
    <w:basedOn w:val="Normal"/>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rsid w:val="00A0090F"/>
    <w:pPr>
      <w:numPr>
        <w:ilvl w:val="3"/>
        <w:numId w:val="20"/>
      </w:numPr>
      <w:outlineLvl w:val="3"/>
    </w:pPr>
  </w:style>
  <w:style w:type="paragraph" w:customStyle="1" w:styleId="RFCAppH4">
    <w:name w:val="RFC App H4"/>
    <w:basedOn w:val="RFCH1-nonum"/>
    <w:next w:val="Normal"/>
    <w:rsid w:val="00A0090F"/>
    <w:pPr>
      <w:numPr>
        <w:ilvl w:val="4"/>
        <w:numId w:val="20"/>
      </w:numPr>
      <w:outlineLvl w:val="4"/>
    </w:pPr>
  </w:style>
  <w:style w:type="paragraph" w:customStyle="1" w:styleId="RFCAppH5">
    <w:name w:val="RFC App H5"/>
    <w:basedOn w:val="RFCH1-nonum"/>
    <w:next w:val="Normal"/>
    <w:rsid w:val="00A0090F"/>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imes New Roman"/>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styleId="CommentReference">
    <w:name w:val="annotation reference"/>
    <w:rsid w:val="00FE37BA"/>
    <w:rPr>
      <w:sz w:val="16"/>
      <w:szCs w:val="16"/>
    </w:rPr>
  </w:style>
  <w:style w:type="paragraph" w:styleId="CommentText">
    <w:name w:val="annotation text"/>
    <w:basedOn w:val="Normal"/>
    <w:link w:val="CommentTextChar"/>
    <w:rsid w:val="00FE37BA"/>
    <w:rPr>
      <w:rFonts w:cs="Times New Roman"/>
      <w:sz w:val="20"/>
      <w:szCs w:val="20"/>
    </w:rPr>
  </w:style>
  <w:style w:type="character" w:customStyle="1" w:styleId="CommentTextChar">
    <w:name w:val="Comment Text Char"/>
    <w:link w:val="CommentText"/>
    <w:rsid w:val="00FE37BA"/>
    <w:rPr>
      <w:rFonts w:ascii="Courier New" w:eastAsia="Batang" w:hAnsi="Courier New" w:cs="Courier New"/>
      <w:lang w:eastAsia="en-US"/>
    </w:rPr>
  </w:style>
  <w:style w:type="paragraph" w:styleId="CommentSubject">
    <w:name w:val="annotation subject"/>
    <w:basedOn w:val="CommentText"/>
    <w:next w:val="CommentText"/>
    <w:link w:val="CommentSubjectChar"/>
    <w:rsid w:val="00FE37BA"/>
    <w:rPr>
      <w:b/>
      <w:bCs/>
    </w:rPr>
  </w:style>
  <w:style w:type="character" w:customStyle="1" w:styleId="CommentSubjectChar">
    <w:name w:val="Comment Subject Char"/>
    <w:link w:val="CommentSubject"/>
    <w:rsid w:val="00FE37BA"/>
    <w:rPr>
      <w:rFonts w:ascii="Courier New" w:eastAsia="Batang" w:hAnsi="Courier New" w:cs="Courier New"/>
      <w:b/>
      <w:bCs/>
      <w:lang w:eastAsia="en-US"/>
    </w:rPr>
  </w:style>
  <w:style w:type="paragraph" w:styleId="PlainText">
    <w:name w:val="Plain Text"/>
    <w:basedOn w:val="Normal"/>
    <w:link w:val="PlainTextChar"/>
    <w:uiPriority w:val="99"/>
    <w:rsid w:val="00FE37B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Arial" w:eastAsia="SimSun" w:hAnsi="Arial" w:cs="Times New Roman"/>
      <w:sz w:val="22"/>
      <w:szCs w:val="22"/>
      <w:lang w:eastAsia="zh-CN"/>
    </w:rPr>
  </w:style>
  <w:style w:type="character" w:customStyle="1" w:styleId="PlainTextChar">
    <w:name w:val="Plain Text Char"/>
    <w:link w:val="PlainText"/>
    <w:uiPriority w:val="99"/>
    <w:rsid w:val="00FE37BA"/>
    <w:rPr>
      <w:rFonts w:ascii="Arial" w:eastAsia="SimSun" w:hAnsi="Arial" w:cs="Arial"/>
      <w:sz w:val="22"/>
      <w:szCs w:val="22"/>
      <w:lang w:eastAsia="zh-CN"/>
    </w:rPr>
  </w:style>
  <w:style w:type="character" w:customStyle="1" w:styleId="Heading2Char">
    <w:name w:val="Heading 2 Char"/>
    <w:link w:val="Heading2"/>
    <w:rsid w:val="00FE37BA"/>
    <w:rPr>
      <w:rFonts w:ascii="Courier New" w:eastAsia="Batang" w:hAnsi="Courier New" w:cs="Arial"/>
      <w:bCs/>
      <w:iCs/>
      <w:sz w:val="24"/>
      <w:szCs w:val="28"/>
      <w:lang w:eastAsia="en-US"/>
    </w:rPr>
  </w:style>
  <w:style w:type="character" w:customStyle="1" w:styleId="CharChar">
    <w:name w:val="Char Char"/>
    <w:rsid w:val="00FE37BA"/>
    <w:rPr>
      <w:rFonts w:ascii="Courier New" w:eastAsia="Batang" w:hAnsi="Courier New" w:cs="Arial"/>
      <w:bCs/>
      <w:iCs/>
      <w:sz w:val="24"/>
      <w:szCs w:val="28"/>
      <w:lang w:val="en-US" w:eastAsia="en-US" w:bidi="ar-SA"/>
    </w:rPr>
  </w:style>
  <w:style w:type="character" w:customStyle="1" w:styleId="Heading1Char">
    <w:name w:val="Heading 1 Char"/>
    <w:link w:val="Heading1"/>
    <w:rsid w:val="00FE37BA"/>
    <w:rPr>
      <w:rFonts w:ascii="Courier New" w:eastAsia="Batang" w:hAnsi="Courier New" w:cs="Courier New"/>
      <w:sz w:val="24"/>
      <w:szCs w:val="24"/>
      <w:lang w:eastAsia="en-US"/>
    </w:rPr>
  </w:style>
  <w:style w:type="paragraph" w:customStyle="1" w:styleId="CharChar3CharCharCharCharCharCharChar">
    <w:name w:val="Char Char3 Char Char Char Char Char Char Char"/>
    <w:basedOn w:val="Normal"/>
    <w:semiHidden/>
    <w:rsid w:val="00FE37B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ind w:left="0"/>
    </w:pPr>
    <w:rPr>
      <w:rFonts w:ascii="Arial" w:eastAsia="SimSun" w:hAnsi="Arial" w:cs="Arial"/>
      <w:sz w:val="22"/>
      <w:szCs w:val="22"/>
    </w:rPr>
  </w:style>
  <w:style w:type="paragraph" w:styleId="Revision">
    <w:name w:val="Revision"/>
    <w:hidden/>
    <w:uiPriority w:val="99"/>
    <w:semiHidden/>
    <w:rsid w:val="00FE37BA"/>
    <w:rPr>
      <w:rFonts w:ascii="Courier New" w:eastAsia="Batang" w:hAnsi="Courier New" w:cs="Courier New"/>
      <w:sz w:val="24"/>
      <w:szCs w:val="24"/>
    </w:rPr>
  </w:style>
  <w:style w:type="character" w:customStyle="1" w:styleId="HTMLPreformattedChar">
    <w:name w:val="HTML Preformatted Char"/>
    <w:basedOn w:val="DefaultParagraphFont"/>
    <w:link w:val="HTMLPreformatted"/>
    <w:uiPriority w:val="99"/>
    <w:rsid w:val="00515AAC"/>
    <w:rPr>
      <w:rFonts w:ascii="Courier New" w:eastAsia="Batang" w:hAnsi="Courier New" w:cs="Courier New"/>
    </w:rPr>
  </w:style>
  <w:style w:type="character" w:customStyle="1" w:styleId="insert1">
    <w:name w:val="insert1"/>
    <w:basedOn w:val="DefaultParagraphFont"/>
    <w:rsid w:val="00683455"/>
    <w:rPr>
      <w:shd w:val="clear" w:color="auto" w:fill="88FFFF"/>
    </w:rPr>
  </w:style>
  <w:style w:type="paragraph" w:styleId="ListParagraph">
    <w:name w:val="List Paragraph"/>
    <w:basedOn w:val="Normal"/>
    <w:uiPriority w:val="34"/>
    <w:qFormat/>
    <w:rsid w:val="00E05D4D"/>
    <w:pPr>
      <w:ind w:left="720"/>
      <w:contextualSpacing/>
    </w:pPr>
  </w:style>
  <w:style w:type="paragraph" w:styleId="DocumentMap">
    <w:name w:val="Document Map"/>
    <w:basedOn w:val="Normal"/>
    <w:link w:val="DocumentMapChar"/>
    <w:rsid w:val="00A20C4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rsid w:val="00A20C48"/>
    <w:rPr>
      <w:rFonts w:ascii="Tahoma" w:eastAsia="Batang" w:hAnsi="Tahoma" w:cs="Tahoma"/>
      <w:sz w:val="16"/>
      <w:szCs w:val="16"/>
    </w:rPr>
  </w:style>
  <w:style w:type="paragraph" w:customStyle="1" w:styleId="Figure">
    <w:name w:val="Figure"/>
    <w:basedOn w:val="Normal"/>
    <w:qFormat/>
    <w:rsid w:val="00C0243C"/>
  </w:style>
  <w:style w:type="paragraph" w:customStyle="1" w:styleId="FigureHeading">
    <w:name w:val="Figure Heading"/>
    <w:basedOn w:val="Figure"/>
    <w:qFormat/>
    <w:rsid w:val="00C0243C"/>
  </w:style>
  <w:style w:type="character" w:customStyle="1" w:styleId="h11">
    <w:name w:val="h11"/>
    <w:basedOn w:val="DefaultParagraphFont"/>
    <w:rsid w:val="008D62BE"/>
    <w:rPr>
      <w:rFonts w:ascii="Courier New" w:hAnsi="Courier New" w:cs="Courier New" w:hint="default"/>
      <w:b/>
      <w:bCs/>
      <w:vanish w:val="0"/>
      <w:webHidden w:val="0"/>
      <w:sz w:val="24"/>
      <w:szCs w:val="24"/>
      <w:specVanish w:val="0"/>
    </w:rPr>
  </w:style>
  <w:style w:type="paragraph" w:styleId="NoSpacing">
    <w:name w:val="No Spacing"/>
    <w:uiPriority w:val="1"/>
    <w:qFormat/>
    <w:rsid w:val="00D20E0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ind w:left="432"/>
    </w:pPr>
    <w:rPr>
      <w:rFonts w:ascii="Courier New" w:eastAsia="Batang" w:hAnsi="Courier New" w:cs="Courier New"/>
      <w:sz w:val="24"/>
      <w:szCs w:val="24"/>
    </w:rPr>
  </w:style>
  <w:style w:type="paragraph" w:customStyle="1" w:styleId="Bullet">
    <w:name w:val="Bullet"/>
    <w:basedOn w:val="Normal"/>
    <w:qFormat/>
    <w:rsid w:val="00291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0036959">
      <w:bodyDiv w:val="1"/>
      <w:marLeft w:val="0"/>
      <w:marRight w:val="0"/>
      <w:marTop w:val="0"/>
      <w:marBottom w:val="0"/>
      <w:divBdr>
        <w:top w:val="none" w:sz="0" w:space="0" w:color="auto"/>
        <w:left w:val="none" w:sz="0" w:space="0" w:color="auto"/>
        <w:bottom w:val="none" w:sz="0" w:space="0" w:color="auto"/>
        <w:right w:val="none" w:sz="0" w:space="0" w:color="auto"/>
      </w:divBdr>
      <w:divsChild>
        <w:div w:id="1029993850">
          <w:marLeft w:val="0"/>
          <w:marRight w:val="0"/>
          <w:marTop w:val="0"/>
          <w:marBottom w:val="0"/>
          <w:divBdr>
            <w:top w:val="none" w:sz="0" w:space="0" w:color="auto"/>
            <w:left w:val="none" w:sz="0" w:space="0" w:color="auto"/>
            <w:bottom w:val="none" w:sz="0" w:space="0" w:color="auto"/>
            <w:right w:val="none" w:sz="0" w:space="0" w:color="auto"/>
          </w:divBdr>
          <w:divsChild>
            <w:div w:id="192622313">
              <w:marLeft w:val="0"/>
              <w:marRight w:val="0"/>
              <w:marTop w:val="0"/>
              <w:marBottom w:val="0"/>
              <w:divBdr>
                <w:top w:val="none" w:sz="0" w:space="0" w:color="auto"/>
                <w:left w:val="none" w:sz="0" w:space="0" w:color="auto"/>
                <w:bottom w:val="none" w:sz="0" w:space="0" w:color="auto"/>
                <w:right w:val="none" w:sz="0" w:space="0" w:color="auto"/>
              </w:divBdr>
              <w:divsChild>
                <w:div w:id="8412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7808023">
      <w:bodyDiv w:val="1"/>
      <w:marLeft w:val="0"/>
      <w:marRight w:val="0"/>
      <w:marTop w:val="0"/>
      <w:marBottom w:val="0"/>
      <w:divBdr>
        <w:top w:val="none" w:sz="0" w:space="0" w:color="auto"/>
        <w:left w:val="none" w:sz="0" w:space="0" w:color="auto"/>
        <w:bottom w:val="none" w:sz="0" w:space="0" w:color="auto"/>
        <w:right w:val="none" w:sz="0" w:space="0" w:color="auto"/>
      </w:divBdr>
      <w:divsChild>
        <w:div w:id="246770479">
          <w:marLeft w:val="0"/>
          <w:marRight w:val="0"/>
          <w:marTop w:val="0"/>
          <w:marBottom w:val="0"/>
          <w:divBdr>
            <w:top w:val="none" w:sz="0" w:space="0" w:color="auto"/>
            <w:left w:val="none" w:sz="0" w:space="0" w:color="auto"/>
            <w:bottom w:val="none" w:sz="0" w:space="0" w:color="auto"/>
            <w:right w:val="none" w:sz="0" w:space="0" w:color="auto"/>
          </w:divBdr>
        </w:div>
      </w:divsChild>
    </w:div>
    <w:div w:id="64225910">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11168777">
      <w:bodyDiv w:val="1"/>
      <w:marLeft w:val="0"/>
      <w:marRight w:val="0"/>
      <w:marTop w:val="0"/>
      <w:marBottom w:val="0"/>
      <w:divBdr>
        <w:top w:val="none" w:sz="0" w:space="0" w:color="auto"/>
        <w:left w:val="none" w:sz="0" w:space="0" w:color="auto"/>
        <w:bottom w:val="none" w:sz="0" w:space="0" w:color="auto"/>
        <w:right w:val="none" w:sz="0" w:space="0" w:color="auto"/>
      </w:divBdr>
    </w:div>
    <w:div w:id="170266181">
      <w:bodyDiv w:val="1"/>
      <w:marLeft w:val="0"/>
      <w:marRight w:val="0"/>
      <w:marTop w:val="0"/>
      <w:marBottom w:val="0"/>
      <w:divBdr>
        <w:top w:val="none" w:sz="0" w:space="0" w:color="auto"/>
        <w:left w:val="none" w:sz="0" w:space="0" w:color="auto"/>
        <w:bottom w:val="none" w:sz="0" w:space="0" w:color="auto"/>
        <w:right w:val="none" w:sz="0" w:space="0" w:color="auto"/>
      </w:divBdr>
    </w:div>
    <w:div w:id="183637177">
      <w:bodyDiv w:val="1"/>
      <w:marLeft w:val="0"/>
      <w:marRight w:val="0"/>
      <w:marTop w:val="0"/>
      <w:marBottom w:val="0"/>
      <w:divBdr>
        <w:top w:val="none" w:sz="0" w:space="0" w:color="auto"/>
        <w:left w:val="none" w:sz="0" w:space="0" w:color="auto"/>
        <w:bottom w:val="none" w:sz="0" w:space="0" w:color="auto"/>
        <w:right w:val="none" w:sz="0" w:space="0" w:color="auto"/>
      </w:divBdr>
    </w:div>
    <w:div w:id="275065063">
      <w:bodyDiv w:val="1"/>
      <w:marLeft w:val="48"/>
      <w:marRight w:val="0"/>
      <w:marTop w:val="48"/>
      <w:marBottom w:val="48"/>
      <w:divBdr>
        <w:top w:val="none" w:sz="0" w:space="0" w:color="auto"/>
        <w:left w:val="none" w:sz="0" w:space="0" w:color="auto"/>
        <w:bottom w:val="none" w:sz="0" w:space="0" w:color="auto"/>
        <w:right w:val="none" w:sz="0" w:space="0" w:color="auto"/>
      </w:divBdr>
    </w:div>
    <w:div w:id="281886017">
      <w:bodyDiv w:val="1"/>
      <w:marLeft w:val="0"/>
      <w:marRight w:val="0"/>
      <w:marTop w:val="0"/>
      <w:marBottom w:val="0"/>
      <w:divBdr>
        <w:top w:val="none" w:sz="0" w:space="0" w:color="auto"/>
        <w:left w:val="none" w:sz="0" w:space="0" w:color="auto"/>
        <w:bottom w:val="none" w:sz="0" w:space="0" w:color="auto"/>
        <w:right w:val="none" w:sz="0" w:space="0" w:color="auto"/>
      </w:divBdr>
    </w:div>
    <w:div w:id="297302156">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3044834">
      <w:bodyDiv w:val="1"/>
      <w:marLeft w:val="0"/>
      <w:marRight w:val="0"/>
      <w:marTop w:val="0"/>
      <w:marBottom w:val="0"/>
      <w:divBdr>
        <w:top w:val="none" w:sz="0" w:space="0" w:color="auto"/>
        <w:left w:val="none" w:sz="0" w:space="0" w:color="auto"/>
        <w:bottom w:val="none" w:sz="0" w:space="0" w:color="auto"/>
        <w:right w:val="none" w:sz="0" w:space="0" w:color="auto"/>
      </w:divBdr>
    </w:div>
    <w:div w:id="390932920">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483159820">
      <w:bodyDiv w:val="1"/>
      <w:marLeft w:val="0"/>
      <w:marRight w:val="0"/>
      <w:marTop w:val="0"/>
      <w:marBottom w:val="0"/>
      <w:divBdr>
        <w:top w:val="none" w:sz="0" w:space="0" w:color="auto"/>
        <w:left w:val="none" w:sz="0" w:space="0" w:color="auto"/>
        <w:bottom w:val="none" w:sz="0" w:space="0" w:color="auto"/>
        <w:right w:val="none" w:sz="0" w:space="0" w:color="auto"/>
      </w:divBdr>
    </w:div>
    <w:div w:id="569193283">
      <w:bodyDiv w:val="1"/>
      <w:marLeft w:val="0"/>
      <w:marRight w:val="0"/>
      <w:marTop w:val="0"/>
      <w:marBottom w:val="0"/>
      <w:divBdr>
        <w:top w:val="none" w:sz="0" w:space="0" w:color="auto"/>
        <w:left w:val="none" w:sz="0" w:space="0" w:color="auto"/>
        <w:bottom w:val="none" w:sz="0" w:space="0" w:color="auto"/>
        <w:right w:val="none" w:sz="0" w:space="0" w:color="auto"/>
      </w:divBdr>
    </w:div>
    <w:div w:id="588345412">
      <w:bodyDiv w:val="1"/>
      <w:marLeft w:val="48"/>
      <w:marRight w:val="0"/>
      <w:marTop w:val="48"/>
      <w:marBottom w:val="48"/>
      <w:divBdr>
        <w:top w:val="none" w:sz="0" w:space="0" w:color="auto"/>
        <w:left w:val="none" w:sz="0" w:space="0" w:color="auto"/>
        <w:bottom w:val="none" w:sz="0" w:space="0" w:color="auto"/>
        <w:right w:val="none" w:sz="0" w:space="0" w:color="auto"/>
      </w:divBdr>
    </w:div>
    <w:div w:id="604071383">
      <w:bodyDiv w:val="1"/>
      <w:marLeft w:val="0"/>
      <w:marRight w:val="0"/>
      <w:marTop w:val="0"/>
      <w:marBottom w:val="0"/>
      <w:divBdr>
        <w:top w:val="none" w:sz="0" w:space="0" w:color="auto"/>
        <w:left w:val="none" w:sz="0" w:space="0" w:color="auto"/>
        <w:bottom w:val="none" w:sz="0" w:space="0" w:color="auto"/>
        <w:right w:val="none" w:sz="0" w:space="0" w:color="auto"/>
      </w:divBdr>
    </w:div>
    <w:div w:id="606356570">
      <w:bodyDiv w:val="1"/>
      <w:marLeft w:val="0"/>
      <w:marRight w:val="0"/>
      <w:marTop w:val="0"/>
      <w:marBottom w:val="0"/>
      <w:divBdr>
        <w:top w:val="none" w:sz="0" w:space="0" w:color="auto"/>
        <w:left w:val="none" w:sz="0" w:space="0" w:color="auto"/>
        <w:bottom w:val="none" w:sz="0" w:space="0" w:color="auto"/>
        <w:right w:val="none" w:sz="0" w:space="0" w:color="auto"/>
      </w:divBdr>
    </w:div>
    <w:div w:id="676421770">
      <w:bodyDiv w:val="1"/>
      <w:marLeft w:val="0"/>
      <w:marRight w:val="0"/>
      <w:marTop w:val="0"/>
      <w:marBottom w:val="0"/>
      <w:divBdr>
        <w:top w:val="none" w:sz="0" w:space="0" w:color="auto"/>
        <w:left w:val="none" w:sz="0" w:space="0" w:color="auto"/>
        <w:bottom w:val="none" w:sz="0" w:space="0" w:color="auto"/>
        <w:right w:val="none" w:sz="0" w:space="0" w:color="auto"/>
      </w:divBdr>
      <w:divsChild>
        <w:div w:id="1420177332">
          <w:marLeft w:val="0"/>
          <w:marRight w:val="0"/>
          <w:marTop w:val="0"/>
          <w:marBottom w:val="0"/>
          <w:divBdr>
            <w:top w:val="none" w:sz="0" w:space="0" w:color="auto"/>
            <w:left w:val="none" w:sz="0" w:space="0" w:color="auto"/>
            <w:bottom w:val="none" w:sz="0" w:space="0" w:color="auto"/>
            <w:right w:val="none" w:sz="0" w:space="0" w:color="auto"/>
          </w:divBdr>
          <w:divsChild>
            <w:div w:id="1023746553">
              <w:marLeft w:val="-204"/>
              <w:marRight w:val="-204"/>
              <w:marTop w:val="0"/>
              <w:marBottom w:val="0"/>
              <w:divBdr>
                <w:top w:val="none" w:sz="0" w:space="0" w:color="auto"/>
                <w:left w:val="none" w:sz="0" w:space="0" w:color="auto"/>
                <w:bottom w:val="none" w:sz="0" w:space="0" w:color="auto"/>
                <w:right w:val="none" w:sz="0" w:space="0" w:color="auto"/>
              </w:divBdr>
              <w:divsChild>
                <w:div w:id="59009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463252">
      <w:bodyDiv w:val="1"/>
      <w:marLeft w:val="0"/>
      <w:marRight w:val="0"/>
      <w:marTop w:val="0"/>
      <w:marBottom w:val="0"/>
      <w:divBdr>
        <w:top w:val="none" w:sz="0" w:space="0" w:color="auto"/>
        <w:left w:val="none" w:sz="0" w:space="0" w:color="auto"/>
        <w:bottom w:val="none" w:sz="0" w:space="0" w:color="auto"/>
        <w:right w:val="none" w:sz="0" w:space="0" w:color="auto"/>
      </w:divBdr>
    </w:div>
    <w:div w:id="780879913">
      <w:bodyDiv w:val="1"/>
      <w:marLeft w:val="48"/>
      <w:marRight w:val="0"/>
      <w:marTop w:val="48"/>
      <w:marBottom w:val="48"/>
      <w:divBdr>
        <w:top w:val="none" w:sz="0" w:space="0" w:color="auto"/>
        <w:left w:val="none" w:sz="0" w:space="0" w:color="auto"/>
        <w:bottom w:val="none" w:sz="0" w:space="0" w:color="auto"/>
        <w:right w:val="none" w:sz="0" w:space="0" w:color="auto"/>
      </w:divBdr>
    </w:div>
    <w:div w:id="825323977">
      <w:bodyDiv w:val="1"/>
      <w:marLeft w:val="0"/>
      <w:marRight w:val="0"/>
      <w:marTop w:val="0"/>
      <w:marBottom w:val="0"/>
      <w:divBdr>
        <w:top w:val="none" w:sz="0" w:space="0" w:color="auto"/>
        <w:left w:val="none" w:sz="0" w:space="0" w:color="auto"/>
        <w:bottom w:val="none" w:sz="0" w:space="0" w:color="auto"/>
        <w:right w:val="none" w:sz="0" w:space="0" w:color="auto"/>
      </w:divBdr>
      <w:divsChild>
        <w:div w:id="400061870">
          <w:marLeft w:val="274"/>
          <w:marRight w:val="0"/>
          <w:marTop w:val="0"/>
          <w:marBottom w:val="0"/>
          <w:divBdr>
            <w:top w:val="none" w:sz="0" w:space="0" w:color="auto"/>
            <w:left w:val="none" w:sz="0" w:space="0" w:color="auto"/>
            <w:bottom w:val="none" w:sz="0" w:space="0" w:color="auto"/>
            <w:right w:val="none" w:sz="0" w:space="0" w:color="auto"/>
          </w:divBdr>
        </w:div>
      </w:divsChild>
    </w:div>
    <w:div w:id="897932095">
      <w:bodyDiv w:val="1"/>
      <w:marLeft w:val="48"/>
      <w:marRight w:val="0"/>
      <w:marTop w:val="48"/>
      <w:marBottom w:val="48"/>
      <w:divBdr>
        <w:top w:val="none" w:sz="0" w:space="0" w:color="auto"/>
        <w:left w:val="none" w:sz="0" w:space="0" w:color="auto"/>
        <w:bottom w:val="none" w:sz="0" w:space="0" w:color="auto"/>
        <w:right w:val="none" w:sz="0" w:space="0" w:color="auto"/>
      </w:divBdr>
    </w:div>
    <w:div w:id="990060162">
      <w:bodyDiv w:val="1"/>
      <w:marLeft w:val="0"/>
      <w:marRight w:val="0"/>
      <w:marTop w:val="0"/>
      <w:marBottom w:val="0"/>
      <w:divBdr>
        <w:top w:val="none" w:sz="0" w:space="0" w:color="auto"/>
        <w:left w:val="none" w:sz="0" w:space="0" w:color="auto"/>
        <w:bottom w:val="none" w:sz="0" w:space="0" w:color="auto"/>
        <w:right w:val="none" w:sz="0" w:space="0" w:color="auto"/>
      </w:divBdr>
    </w:div>
    <w:div w:id="1001392059">
      <w:bodyDiv w:val="1"/>
      <w:marLeft w:val="0"/>
      <w:marRight w:val="0"/>
      <w:marTop w:val="0"/>
      <w:marBottom w:val="0"/>
      <w:divBdr>
        <w:top w:val="none" w:sz="0" w:space="0" w:color="auto"/>
        <w:left w:val="none" w:sz="0" w:space="0" w:color="auto"/>
        <w:bottom w:val="none" w:sz="0" w:space="0" w:color="auto"/>
        <w:right w:val="none" w:sz="0" w:space="0" w:color="auto"/>
      </w:divBdr>
    </w:div>
    <w:div w:id="1002050999">
      <w:bodyDiv w:val="1"/>
      <w:marLeft w:val="0"/>
      <w:marRight w:val="0"/>
      <w:marTop w:val="0"/>
      <w:marBottom w:val="0"/>
      <w:divBdr>
        <w:top w:val="none" w:sz="0" w:space="0" w:color="auto"/>
        <w:left w:val="none" w:sz="0" w:space="0" w:color="auto"/>
        <w:bottom w:val="none" w:sz="0" w:space="0" w:color="auto"/>
        <w:right w:val="none" w:sz="0" w:space="0" w:color="auto"/>
      </w:divBdr>
    </w:div>
    <w:div w:id="1012994544">
      <w:bodyDiv w:val="1"/>
      <w:marLeft w:val="0"/>
      <w:marRight w:val="0"/>
      <w:marTop w:val="0"/>
      <w:marBottom w:val="0"/>
      <w:divBdr>
        <w:top w:val="none" w:sz="0" w:space="0" w:color="auto"/>
        <w:left w:val="none" w:sz="0" w:space="0" w:color="auto"/>
        <w:bottom w:val="none" w:sz="0" w:space="0" w:color="auto"/>
        <w:right w:val="none" w:sz="0" w:space="0" w:color="auto"/>
      </w:divBdr>
      <w:divsChild>
        <w:div w:id="20279736">
          <w:marLeft w:val="0"/>
          <w:marRight w:val="0"/>
          <w:marTop w:val="0"/>
          <w:marBottom w:val="0"/>
          <w:divBdr>
            <w:top w:val="none" w:sz="0" w:space="0" w:color="auto"/>
            <w:left w:val="none" w:sz="0" w:space="0" w:color="auto"/>
            <w:bottom w:val="none" w:sz="0" w:space="0" w:color="auto"/>
            <w:right w:val="none" w:sz="0" w:space="0" w:color="auto"/>
          </w:divBdr>
        </w:div>
      </w:divsChild>
    </w:div>
    <w:div w:id="1024330442">
      <w:bodyDiv w:val="1"/>
      <w:marLeft w:val="0"/>
      <w:marRight w:val="0"/>
      <w:marTop w:val="0"/>
      <w:marBottom w:val="0"/>
      <w:divBdr>
        <w:top w:val="none" w:sz="0" w:space="0" w:color="auto"/>
        <w:left w:val="none" w:sz="0" w:space="0" w:color="auto"/>
        <w:bottom w:val="none" w:sz="0" w:space="0" w:color="auto"/>
        <w:right w:val="none" w:sz="0" w:space="0" w:color="auto"/>
      </w:divBdr>
      <w:divsChild>
        <w:div w:id="529418093">
          <w:marLeft w:val="0"/>
          <w:marRight w:val="0"/>
          <w:marTop w:val="0"/>
          <w:marBottom w:val="0"/>
          <w:divBdr>
            <w:top w:val="none" w:sz="0" w:space="0" w:color="auto"/>
            <w:left w:val="none" w:sz="0" w:space="0" w:color="auto"/>
            <w:bottom w:val="none" w:sz="0" w:space="0" w:color="auto"/>
            <w:right w:val="none" w:sz="0" w:space="0" w:color="auto"/>
          </w:divBdr>
        </w:div>
      </w:divsChild>
    </w:div>
    <w:div w:id="1115904370">
      <w:bodyDiv w:val="1"/>
      <w:marLeft w:val="0"/>
      <w:marRight w:val="0"/>
      <w:marTop w:val="0"/>
      <w:marBottom w:val="0"/>
      <w:divBdr>
        <w:top w:val="none" w:sz="0" w:space="0" w:color="auto"/>
        <w:left w:val="none" w:sz="0" w:space="0" w:color="auto"/>
        <w:bottom w:val="none" w:sz="0" w:space="0" w:color="auto"/>
        <w:right w:val="none" w:sz="0" w:space="0" w:color="auto"/>
      </w:divBdr>
      <w:divsChild>
        <w:div w:id="1346977544">
          <w:marLeft w:val="0"/>
          <w:marRight w:val="0"/>
          <w:marTop w:val="0"/>
          <w:marBottom w:val="0"/>
          <w:divBdr>
            <w:top w:val="none" w:sz="0" w:space="0" w:color="auto"/>
            <w:left w:val="none" w:sz="0" w:space="0" w:color="auto"/>
            <w:bottom w:val="none" w:sz="0" w:space="0" w:color="auto"/>
            <w:right w:val="none" w:sz="0" w:space="0" w:color="auto"/>
          </w:divBdr>
        </w:div>
      </w:divsChild>
    </w:div>
    <w:div w:id="1137994423">
      <w:bodyDiv w:val="1"/>
      <w:marLeft w:val="0"/>
      <w:marRight w:val="0"/>
      <w:marTop w:val="0"/>
      <w:marBottom w:val="0"/>
      <w:divBdr>
        <w:top w:val="none" w:sz="0" w:space="0" w:color="auto"/>
        <w:left w:val="none" w:sz="0" w:space="0" w:color="auto"/>
        <w:bottom w:val="none" w:sz="0" w:space="0" w:color="auto"/>
        <w:right w:val="none" w:sz="0" w:space="0" w:color="auto"/>
      </w:divBdr>
    </w:div>
    <w:div w:id="1169248026">
      <w:bodyDiv w:val="1"/>
      <w:marLeft w:val="0"/>
      <w:marRight w:val="0"/>
      <w:marTop w:val="0"/>
      <w:marBottom w:val="0"/>
      <w:divBdr>
        <w:top w:val="none" w:sz="0" w:space="0" w:color="auto"/>
        <w:left w:val="none" w:sz="0" w:space="0" w:color="auto"/>
        <w:bottom w:val="none" w:sz="0" w:space="0" w:color="auto"/>
        <w:right w:val="none" w:sz="0" w:space="0" w:color="auto"/>
      </w:divBdr>
    </w:div>
    <w:div w:id="1175071084">
      <w:bodyDiv w:val="1"/>
      <w:marLeft w:val="0"/>
      <w:marRight w:val="0"/>
      <w:marTop w:val="0"/>
      <w:marBottom w:val="0"/>
      <w:divBdr>
        <w:top w:val="none" w:sz="0" w:space="0" w:color="auto"/>
        <w:left w:val="none" w:sz="0" w:space="0" w:color="auto"/>
        <w:bottom w:val="none" w:sz="0" w:space="0" w:color="auto"/>
        <w:right w:val="none" w:sz="0" w:space="0" w:color="auto"/>
      </w:divBdr>
    </w:div>
    <w:div w:id="1361589848">
      <w:bodyDiv w:val="1"/>
      <w:marLeft w:val="0"/>
      <w:marRight w:val="0"/>
      <w:marTop w:val="0"/>
      <w:marBottom w:val="0"/>
      <w:divBdr>
        <w:top w:val="none" w:sz="0" w:space="0" w:color="auto"/>
        <w:left w:val="none" w:sz="0" w:space="0" w:color="auto"/>
        <w:bottom w:val="none" w:sz="0" w:space="0" w:color="auto"/>
        <w:right w:val="none" w:sz="0" w:space="0" w:color="auto"/>
      </w:divBdr>
      <w:divsChild>
        <w:div w:id="1468739442">
          <w:marLeft w:val="0"/>
          <w:marRight w:val="0"/>
          <w:marTop w:val="0"/>
          <w:marBottom w:val="0"/>
          <w:divBdr>
            <w:top w:val="none" w:sz="0" w:space="0" w:color="auto"/>
            <w:left w:val="none" w:sz="0" w:space="0" w:color="auto"/>
            <w:bottom w:val="none" w:sz="0" w:space="0" w:color="auto"/>
            <w:right w:val="none" w:sz="0" w:space="0" w:color="auto"/>
          </w:divBdr>
        </w:div>
      </w:divsChild>
    </w:div>
    <w:div w:id="1372999864">
      <w:bodyDiv w:val="1"/>
      <w:marLeft w:val="0"/>
      <w:marRight w:val="0"/>
      <w:marTop w:val="0"/>
      <w:marBottom w:val="0"/>
      <w:divBdr>
        <w:top w:val="none" w:sz="0" w:space="0" w:color="auto"/>
        <w:left w:val="none" w:sz="0" w:space="0" w:color="auto"/>
        <w:bottom w:val="none" w:sz="0" w:space="0" w:color="auto"/>
        <w:right w:val="none" w:sz="0" w:space="0" w:color="auto"/>
      </w:divBdr>
    </w:div>
    <w:div w:id="1379934790">
      <w:bodyDiv w:val="1"/>
      <w:marLeft w:val="0"/>
      <w:marRight w:val="0"/>
      <w:marTop w:val="0"/>
      <w:marBottom w:val="0"/>
      <w:divBdr>
        <w:top w:val="none" w:sz="0" w:space="0" w:color="auto"/>
        <w:left w:val="none" w:sz="0" w:space="0" w:color="auto"/>
        <w:bottom w:val="none" w:sz="0" w:space="0" w:color="auto"/>
        <w:right w:val="none" w:sz="0" w:space="0" w:color="auto"/>
      </w:divBdr>
    </w:div>
    <w:div w:id="1388605113">
      <w:bodyDiv w:val="1"/>
      <w:marLeft w:val="0"/>
      <w:marRight w:val="0"/>
      <w:marTop w:val="0"/>
      <w:marBottom w:val="0"/>
      <w:divBdr>
        <w:top w:val="none" w:sz="0" w:space="0" w:color="auto"/>
        <w:left w:val="none" w:sz="0" w:space="0" w:color="auto"/>
        <w:bottom w:val="none" w:sz="0" w:space="0" w:color="auto"/>
        <w:right w:val="none" w:sz="0" w:space="0" w:color="auto"/>
      </w:divBdr>
      <w:divsChild>
        <w:div w:id="154230986">
          <w:marLeft w:val="0"/>
          <w:marRight w:val="0"/>
          <w:marTop w:val="0"/>
          <w:marBottom w:val="0"/>
          <w:divBdr>
            <w:top w:val="none" w:sz="0" w:space="0" w:color="auto"/>
            <w:left w:val="none" w:sz="0" w:space="0" w:color="auto"/>
            <w:bottom w:val="none" w:sz="0" w:space="0" w:color="auto"/>
            <w:right w:val="none" w:sz="0" w:space="0" w:color="auto"/>
          </w:divBdr>
        </w:div>
      </w:divsChild>
    </w:div>
    <w:div w:id="1410036931">
      <w:bodyDiv w:val="1"/>
      <w:marLeft w:val="0"/>
      <w:marRight w:val="0"/>
      <w:marTop w:val="0"/>
      <w:marBottom w:val="0"/>
      <w:divBdr>
        <w:top w:val="none" w:sz="0" w:space="0" w:color="auto"/>
        <w:left w:val="none" w:sz="0" w:space="0" w:color="auto"/>
        <w:bottom w:val="none" w:sz="0" w:space="0" w:color="auto"/>
        <w:right w:val="none" w:sz="0" w:space="0" w:color="auto"/>
      </w:divBdr>
    </w:div>
    <w:div w:id="1414929380">
      <w:bodyDiv w:val="1"/>
      <w:marLeft w:val="48"/>
      <w:marRight w:val="0"/>
      <w:marTop w:val="48"/>
      <w:marBottom w:val="48"/>
      <w:divBdr>
        <w:top w:val="none" w:sz="0" w:space="0" w:color="auto"/>
        <w:left w:val="none" w:sz="0" w:space="0" w:color="auto"/>
        <w:bottom w:val="none" w:sz="0" w:space="0" w:color="auto"/>
        <w:right w:val="none" w:sz="0" w:space="0" w:color="auto"/>
      </w:divBdr>
    </w:div>
    <w:div w:id="1479570744">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600943594">
      <w:bodyDiv w:val="1"/>
      <w:marLeft w:val="0"/>
      <w:marRight w:val="0"/>
      <w:marTop w:val="0"/>
      <w:marBottom w:val="0"/>
      <w:divBdr>
        <w:top w:val="none" w:sz="0" w:space="0" w:color="auto"/>
        <w:left w:val="none" w:sz="0" w:space="0" w:color="auto"/>
        <w:bottom w:val="none" w:sz="0" w:space="0" w:color="auto"/>
        <w:right w:val="none" w:sz="0" w:space="0" w:color="auto"/>
      </w:divBdr>
    </w:div>
    <w:div w:id="1619221978">
      <w:bodyDiv w:val="1"/>
      <w:marLeft w:val="0"/>
      <w:marRight w:val="0"/>
      <w:marTop w:val="0"/>
      <w:marBottom w:val="0"/>
      <w:divBdr>
        <w:top w:val="none" w:sz="0" w:space="0" w:color="auto"/>
        <w:left w:val="none" w:sz="0" w:space="0" w:color="auto"/>
        <w:bottom w:val="none" w:sz="0" w:space="0" w:color="auto"/>
        <w:right w:val="none" w:sz="0" w:space="0" w:color="auto"/>
      </w:divBdr>
    </w:div>
    <w:div w:id="1620263250">
      <w:bodyDiv w:val="1"/>
      <w:marLeft w:val="0"/>
      <w:marRight w:val="0"/>
      <w:marTop w:val="0"/>
      <w:marBottom w:val="0"/>
      <w:divBdr>
        <w:top w:val="none" w:sz="0" w:space="0" w:color="auto"/>
        <w:left w:val="none" w:sz="0" w:space="0" w:color="auto"/>
        <w:bottom w:val="none" w:sz="0" w:space="0" w:color="auto"/>
        <w:right w:val="none" w:sz="0" w:space="0" w:color="auto"/>
      </w:divBdr>
    </w:div>
    <w:div w:id="1631010845">
      <w:bodyDiv w:val="1"/>
      <w:marLeft w:val="0"/>
      <w:marRight w:val="0"/>
      <w:marTop w:val="0"/>
      <w:marBottom w:val="0"/>
      <w:divBdr>
        <w:top w:val="none" w:sz="0" w:space="0" w:color="auto"/>
        <w:left w:val="none" w:sz="0" w:space="0" w:color="auto"/>
        <w:bottom w:val="none" w:sz="0" w:space="0" w:color="auto"/>
        <w:right w:val="none" w:sz="0" w:space="0" w:color="auto"/>
      </w:divBdr>
      <w:divsChild>
        <w:div w:id="1778914798">
          <w:marLeft w:val="0"/>
          <w:marRight w:val="0"/>
          <w:marTop w:val="0"/>
          <w:marBottom w:val="0"/>
          <w:divBdr>
            <w:top w:val="none" w:sz="0" w:space="0" w:color="auto"/>
            <w:left w:val="none" w:sz="0" w:space="0" w:color="auto"/>
            <w:bottom w:val="none" w:sz="0" w:space="0" w:color="auto"/>
            <w:right w:val="none" w:sz="0" w:space="0" w:color="auto"/>
          </w:divBdr>
        </w:div>
      </w:divsChild>
    </w:div>
    <w:div w:id="1675720327">
      <w:bodyDiv w:val="1"/>
      <w:marLeft w:val="0"/>
      <w:marRight w:val="0"/>
      <w:marTop w:val="0"/>
      <w:marBottom w:val="0"/>
      <w:divBdr>
        <w:top w:val="none" w:sz="0" w:space="0" w:color="auto"/>
        <w:left w:val="none" w:sz="0" w:space="0" w:color="auto"/>
        <w:bottom w:val="none" w:sz="0" w:space="0" w:color="auto"/>
        <w:right w:val="none" w:sz="0" w:space="0" w:color="auto"/>
      </w:divBdr>
    </w:div>
    <w:div w:id="1677608742">
      <w:bodyDiv w:val="1"/>
      <w:marLeft w:val="0"/>
      <w:marRight w:val="0"/>
      <w:marTop w:val="0"/>
      <w:marBottom w:val="0"/>
      <w:divBdr>
        <w:top w:val="none" w:sz="0" w:space="0" w:color="auto"/>
        <w:left w:val="none" w:sz="0" w:space="0" w:color="auto"/>
        <w:bottom w:val="none" w:sz="0" w:space="0" w:color="auto"/>
        <w:right w:val="none" w:sz="0" w:space="0" w:color="auto"/>
      </w:divBdr>
      <w:divsChild>
        <w:div w:id="1138835453">
          <w:marLeft w:val="0"/>
          <w:marRight w:val="0"/>
          <w:marTop w:val="0"/>
          <w:marBottom w:val="0"/>
          <w:divBdr>
            <w:top w:val="none" w:sz="0" w:space="0" w:color="auto"/>
            <w:left w:val="none" w:sz="0" w:space="0" w:color="auto"/>
            <w:bottom w:val="none" w:sz="0" w:space="0" w:color="auto"/>
            <w:right w:val="none" w:sz="0" w:space="0" w:color="auto"/>
          </w:divBdr>
          <w:divsChild>
            <w:div w:id="194579899">
              <w:marLeft w:val="-204"/>
              <w:marRight w:val="-204"/>
              <w:marTop w:val="0"/>
              <w:marBottom w:val="0"/>
              <w:divBdr>
                <w:top w:val="none" w:sz="0" w:space="0" w:color="auto"/>
                <w:left w:val="none" w:sz="0" w:space="0" w:color="auto"/>
                <w:bottom w:val="none" w:sz="0" w:space="0" w:color="auto"/>
                <w:right w:val="none" w:sz="0" w:space="0" w:color="auto"/>
              </w:divBdr>
              <w:divsChild>
                <w:div w:id="10781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382946">
      <w:bodyDiv w:val="1"/>
      <w:marLeft w:val="0"/>
      <w:marRight w:val="0"/>
      <w:marTop w:val="0"/>
      <w:marBottom w:val="0"/>
      <w:divBdr>
        <w:top w:val="none" w:sz="0" w:space="0" w:color="auto"/>
        <w:left w:val="none" w:sz="0" w:space="0" w:color="auto"/>
        <w:bottom w:val="none" w:sz="0" w:space="0" w:color="auto"/>
        <w:right w:val="none" w:sz="0" w:space="0" w:color="auto"/>
      </w:divBdr>
    </w:div>
    <w:div w:id="1733239008">
      <w:bodyDiv w:val="1"/>
      <w:marLeft w:val="0"/>
      <w:marRight w:val="0"/>
      <w:marTop w:val="0"/>
      <w:marBottom w:val="0"/>
      <w:divBdr>
        <w:top w:val="none" w:sz="0" w:space="0" w:color="auto"/>
        <w:left w:val="none" w:sz="0" w:space="0" w:color="auto"/>
        <w:bottom w:val="none" w:sz="0" w:space="0" w:color="auto"/>
        <w:right w:val="none" w:sz="0" w:space="0" w:color="auto"/>
      </w:divBdr>
    </w:div>
    <w:div w:id="1755861710">
      <w:bodyDiv w:val="1"/>
      <w:marLeft w:val="0"/>
      <w:marRight w:val="0"/>
      <w:marTop w:val="0"/>
      <w:marBottom w:val="0"/>
      <w:divBdr>
        <w:top w:val="none" w:sz="0" w:space="0" w:color="auto"/>
        <w:left w:val="none" w:sz="0" w:space="0" w:color="auto"/>
        <w:bottom w:val="none" w:sz="0" w:space="0" w:color="auto"/>
        <w:right w:val="none" w:sz="0" w:space="0" w:color="auto"/>
      </w:divBdr>
    </w:div>
    <w:div w:id="1773160909">
      <w:bodyDiv w:val="1"/>
      <w:marLeft w:val="0"/>
      <w:marRight w:val="0"/>
      <w:marTop w:val="0"/>
      <w:marBottom w:val="0"/>
      <w:divBdr>
        <w:top w:val="none" w:sz="0" w:space="0" w:color="auto"/>
        <w:left w:val="none" w:sz="0" w:space="0" w:color="auto"/>
        <w:bottom w:val="none" w:sz="0" w:space="0" w:color="auto"/>
        <w:right w:val="none" w:sz="0" w:space="0" w:color="auto"/>
      </w:divBdr>
    </w:div>
    <w:div w:id="1832141520">
      <w:bodyDiv w:val="1"/>
      <w:marLeft w:val="0"/>
      <w:marRight w:val="0"/>
      <w:marTop w:val="0"/>
      <w:marBottom w:val="0"/>
      <w:divBdr>
        <w:top w:val="none" w:sz="0" w:space="0" w:color="auto"/>
        <w:left w:val="none" w:sz="0" w:space="0" w:color="auto"/>
        <w:bottom w:val="none" w:sz="0" w:space="0" w:color="auto"/>
        <w:right w:val="none" w:sz="0" w:space="0" w:color="auto"/>
      </w:divBdr>
    </w:div>
    <w:div w:id="1836260986">
      <w:bodyDiv w:val="1"/>
      <w:marLeft w:val="48"/>
      <w:marRight w:val="0"/>
      <w:marTop w:val="48"/>
      <w:marBottom w:val="48"/>
      <w:divBdr>
        <w:top w:val="none" w:sz="0" w:space="0" w:color="auto"/>
        <w:left w:val="none" w:sz="0" w:space="0" w:color="auto"/>
        <w:bottom w:val="none" w:sz="0" w:space="0" w:color="auto"/>
        <w:right w:val="none" w:sz="0" w:space="0" w:color="auto"/>
      </w:divBdr>
    </w:div>
    <w:div w:id="1888107372">
      <w:bodyDiv w:val="1"/>
      <w:marLeft w:val="48"/>
      <w:marRight w:val="0"/>
      <w:marTop w:val="48"/>
      <w:marBottom w:val="48"/>
      <w:divBdr>
        <w:top w:val="none" w:sz="0" w:space="0" w:color="auto"/>
        <w:left w:val="none" w:sz="0" w:space="0" w:color="auto"/>
        <w:bottom w:val="none" w:sz="0" w:space="0" w:color="auto"/>
        <w:right w:val="none" w:sz="0" w:space="0" w:color="auto"/>
      </w:divBdr>
    </w:div>
    <w:div w:id="1899516338">
      <w:bodyDiv w:val="1"/>
      <w:marLeft w:val="0"/>
      <w:marRight w:val="0"/>
      <w:marTop w:val="0"/>
      <w:marBottom w:val="0"/>
      <w:divBdr>
        <w:top w:val="none" w:sz="0" w:space="0" w:color="auto"/>
        <w:left w:val="none" w:sz="0" w:space="0" w:color="auto"/>
        <w:bottom w:val="none" w:sz="0" w:space="0" w:color="auto"/>
        <w:right w:val="none" w:sz="0" w:space="0" w:color="auto"/>
      </w:divBdr>
    </w:div>
    <w:div w:id="1913614817">
      <w:bodyDiv w:val="1"/>
      <w:marLeft w:val="0"/>
      <w:marRight w:val="0"/>
      <w:marTop w:val="0"/>
      <w:marBottom w:val="0"/>
      <w:divBdr>
        <w:top w:val="none" w:sz="0" w:space="0" w:color="auto"/>
        <w:left w:val="none" w:sz="0" w:space="0" w:color="auto"/>
        <w:bottom w:val="none" w:sz="0" w:space="0" w:color="auto"/>
        <w:right w:val="none" w:sz="0" w:space="0" w:color="auto"/>
      </w:divBdr>
    </w:div>
    <w:div w:id="1917742210">
      <w:bodyDiv w:val="1"/>
      <w:marLeft w:val="0"/>
      <w:marRight w:val="0"/>
      <w:marTop w:val="0"/>
      <w:marBottom w:val="0"/>
      <w:divBdr>
        <w:top w:val="none" w:sz="0" w:space="0" w:color="auto"/>
        <w:left w:val="none" w:sz="0" w:space="0" w:color="auto"/>
        <w:bottom w:val="none" w:sz="0" w:space="0" w:color="auto"/>
        <w:right w:val="none" w:sz="0" w:space="0" w:color="auto"/>
      </w:divBdr>
    </w:div>
    <w:div w:id="1918007267">
      <w:bodyDiv w:val="1"/>
      <w:marLeft w:val="0"/>
      <w:marRight w:val="0"/>
      <w:marTop w:val="0"/>
      <w:marBottom w:val="0"/>
      <w:divBdr>
        <w:top w:val="none" w:sz="0" w:space="0" w:color="auto"/>
        <w:left w:val="none" w:sz="0" w:space="0" w:color="auto"/>
        <w:bottom w:val="none" w:sz="0" w:space="0" w:color="auto"/>
        <w:right w:val="none" w:sz="0" w:space="0" w:color="auto"/>
      </w:divBdr>
    </w:div>
    <w:div w:id="1921593798">
      <w:bodyDiv w:val="1"/>
      <w:marLeft w:val="0"/>
      <w:marRight w:val="0"/>
      <w:marTop w:val="0"/>
      <w:marBottom w:val="0"/>
      <w:divBdr>
        <w:top w:val="none" w:sz="0" w:space="0" w:color="auto"/>
        <w:left w:val="none" w:sz="0" w:space="0" w:color="auto"/>
        <w:bottom w:val="none" w:sz="0" w:space="0" w:color="auto"/>
        <w:right w:val="none" w:sz="0" w:space="0" w:color="auto"/>
      </w:divBdr>
      <w:divsChild>
        <w:div w:id="611669021">
          <w:marLeft w:val="0"/>
          <w:marRight w:val="0"/>
          <w:marTop w:val="0"/>
          <w:marBottom w:val="0"/>
          <w:divBdr>
            <w:top w:val="none" w:sz="0" w:space="0" w:color="auto"/>
            <w:left w:val="none" w:sz="0" w:space="0" w:color="auto"/>
            <w:bottom w:val="none" w:sz="0" w:space="0" w:color="auto"/>
            <w:right w:val="none" w:sz="0" w:space="0" w:color="auto"/>
          </w:divBdr>
        </w:div>
      </w:divsChild>
    </w:div>
    <w:div w:id="2020959812">
      <w:bodyDiv w:val="1"/>
      <w:marLeft w:val="0"/>
      <w:marRight w:val="0"/>
      <w:marTop w:val="0"/>
      <w:marBottom w:val="0"/>
      <w:divBdr>
        <w:top w:val="none" w:sz="0" w:space="0" w:color="auto"/>
        <w:left w:val="none" w:sz="0" w:space="0" w:color="auto"/>
        <w:bottom w:val="none" w:sz="0" w:space="0" w:color="auto"/>
        <w:right w:val="none" w:sz="0" w:space="0" w:color="auto"/>
      </w:divBdr>
    </w:div>
    <w:div w:id="2045056750">
      <w:bodyDiv w:val="1"/>
      <w:marLeft w:val="0"/>
      <w:marRight w:val="0"/>
      <w:marTop w:val="0"/>
      <w:marBottom w:val="0"/>
      <w:divBdr>
        <w:top w:val="none" w:sz="0" w:space="0" w:color="auto"/>
        <w:left w:val="none" w:sz="0" w:space="0" w:color="auto"/>
        <w:bottom w:val="none" w:sz="0" w:space="0" w:color="auto"/>
        <w:right w:val="none" w:sz="0" w:space="0" w:color="auto"/>
      </w:divBdr>
    </w:div>
    <w:div w:id="2076388091">
      <w:bodyDiv w:val="1"/>
      <w:marLeft w:val="0"/>
      <w:marRight w:val="0"/>
      <w:marTop w:val="0"/>
      <w:marBottom w:val="0"/>
      <w:divBdr>
        <w:top w:val="none" w:sz="0" w:space="0" w:color="auto"/>
        <w:left w:val="none" w:sz="0" w:space="0" w:color="auto"/>
        <w:bottom w:val="none" w:sz="0" w:space="0" w:color="auto"/>
        <w:right w:val="none" w:sz="0" w:space="0" w:color="auto"/>
      </w:divBdr>
    </w:div>
    <w:div w:id="2078480172">
      <w:bodyDiv w:val="1"/>
      <w:marLeft w:val="0"/>
      <w:marRight w:val="0"/>
      <w:marTop w:val="0"/>
      <w:marBottom w:val="0"/>
      <w:divBdr>
        <w:top w:val="none" w:sz="0" w:space="0" w:color="auto"/>
        <w:left w:val="none" w:sz="0" w:space="0" w:color="auto"/>
        <w:bottom w:val="none" w:sz="0" w:space="0" w:color="auto"/>
        <w:right w:val="none" w:sz="0" w:space="0" w:color="auto"/>
      </w:divBdr>
    </w:div>
    <w:div w:id="2103525783">
      <w:bodyDiv w:val="1"/>
      <w:marLeft w:val="0"/>
      <w:marRight w:val="0"/>
      <w:marTop w:val="0"/>
      <w:marBottom w:val="0"/>
      <w:divBdr>
        <w:top w:val="none" w:sz="0" w:space="0" w:color="auto"/>
        <w:left w:val="none" w:sz="0" w:space="0" w:color="auto"/>
        <w:bottom w:val="none" w:sz="0" w:space="0" w:color="auto"/>
        <w:right w:val="none" w:sz="0" w:space="0" w:color="auto"/>
      </w:divBdr>
    </w:div>
    <w:div w:id="2104109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rustee.ietf.org/license-info" TargetMode="External"/><Relationship Id="rId13" Type="http://schemas.openxmlformats.org/officeDocument/2006/relationships/hyperlink" Target="mailto:sergio.belotti@nokia.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mailto:zhang.xian@huawei.com" TargetMode="External"/><Relationship Id="rId17" Type="http://schemas.openxmlformats.org/officeDocument/2006/relationships/hyperlink" Target="mailto:byyun@etri.re.kr" TargetMode="External"/><Relationship Id="rId2" Type="http://schemas.openxmlformats.org/officeDocument/2006/relationships/numbering" Target="numbering.xml"/><Relationship Id="rId16" Type="http://schemas.openxmlformats.org/officeDocument/2006/relationships/hyperlink" Target="mailto:daniele.ceccarelli@ericsson.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zhenghaomian@huawei.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dhruv.ietf@gmail.com" TargetMode="External"/><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mailto:ta-miyasaka@kddi.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7ADF3D-DBD6-4B1A-89C8-EDC320554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56</Pages>
  <Words>7103</Words>
  <Characters>101108</Characters>
  <Application>Microsoft Office Word</Application>
  <DocSecurity>0</DocSecurity>
  <Lines>842</Lines>
  <Paragraphs>215</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Network Working Group</vt:lpstr>
      <vt:lpstr>Network Working Group</vt:lpstr>
    </vt:vector>
  </TitlesOfParts>
  <Company>USC/ISI</Company>
  <LinksUpToDate>false</LinksUpToDate>
  <CharactersWithSpaces>107996</CharactersWithSpaces>
  <SharedDoc>false</SharedDoc>
  <HLinks>
    <vt:vector size="306" baseType="variant">
      <vt:variant>
        <vt:i4>1245245</vt:i4>
      </vt:variant>
      <vt:variant>
        <vt:i4>398</vt:i4>
      </vt:variant>
      <vt:variant>
        <vt:i4>0</vt:i4>
      </vt:variant>
      <vt:variant>
        <vt:i4>5</vt:i4>
      </vt:variant>
      <vt:variant>
        <vt:lpwstr/>
      </vt:variant>
      <vt:variant>
        <vt:lpwstr>_Toc303343945</vt:lpwstr>
      </vt:variant>
      <vt:variant>
        <vt:i4>1245245</vt:i4>
      </vt:variant>
      <vt:variant>
        <vt:i4>392</vt:i4>
      </vt:variant>
      <vt:variant>
        <vt:i4>0</vt:i4>
      </vt:variant>
      <vt:variant>
        <vt:i4>5</vt:i4>
      </vt:variant>
      <vt:variant>
        <vt:lpwstr/>
      </vt:variant>
      <vt:variant>
        <vt:lpwstr>_Toc303343944</vt:lpwstr>
      </vt:variant>
      <vt:variant>
        <vt:i4>1245245</vt:i4>
      </vt:variant>
      <vt:variant>
        <vt:i4>386</vt:i4>
      </vt:variant>
      <vt:variant>
        <vt:i4>0</vt:i4>
      </vt:variant>
      <vt:variant>
        <vt:i4>5</vt:i4>
      </vt:variant>
      <vt:variant>
        <vt:lpwstr/>
      </vt:variant>
      <vt:variant>
        <vt:lpwstr>_Toc303343943</vt:lpwstr>
      </vt:variant>
      <vt:variant>
        <vt:i4>1245245</vt:i4>
      </vt:variant>
      <vt:variant>
        <vt:i4>380</vt:i4>
      </vt:variant>
      <vt:variant>
        <vt:i4>0</vt:i4>
      </vt:variant>
      <vt:variant>
        <vt:i4>5</vt:i4>
      </vt:variant>
      <vt:variant>
        <vt:lpwstr/>
      </vt:variant>
      <vt:variant>
        <vt:lpwstr>_Toc303343942</vt:lpwstr>
      </vt:variant>
      <vt:variant>
        <vt:i4>1245245</vt:i4>
      </vt:variant>
      <vt:variant>
        <vt:i4>374</vt:i4>
      </vt:variant>
      <vt:variant>
        <vt:i4>0</vt:i4>
      </vt:variant>
      <vt:variant>
        <vt:i4>5</vt:i4>
      </vt:variant>
      <vt:variant>
        <vt:lpwstr/>
      </vt:variant>
      <vt:variant>
        <vt:lpwstr>_Toc303343941</vt:lpwstr>
      </vt:variant>
      <vt:variant>
        <vt:i4>1245245</vt:i4>
      </vt:variant>
      <vt:variant>
        <vt:i4>368</vt:i4>
      </vt:variant>
      <vt:variant>
        <vt:i4>0</vt:i4>
      </vt:variant>
      <vt:variant>
        <vt:i4>5</vt:i4>
      </vt:variant>
      <vt:variant>
        <vt:lpwstr/>
      </vt:variant>
      <vt:variant>
        <vt:lpwstr>_Toc303343940</vt:lpwstr>
      </vt:variant>
      <vt:variant>
        <vt:i4>1310781</vt:i4>
      </vt:variant>
      <vt:variant>
        <vt:i4>362</vt:i4>
      </vt:variant>
      <vt:variant>
        <vt:i4>0</vt:i4>
      </vt:variant>
      <vt:variant>
        <vt:i4>5</vt:i4>
      </vt:variant>
      <vt:variant>
        <vt:lpwstr/>
      </vt:variant>
      <vt:variant>
        <vt:lpwstr>_Toc303343939</vt:lpwstr>
      </vt:variant>
      <vt:variant>
        <vt:i4>1310781</vt:i4>
      </vt:variant>
      <vt:variant>
        <vt:i4>356</vt:i4>
      </vt:variant>
      <vt:variant>
        <vt:i4>0</vt:i4>
      </vt:variant>
      <vt:variant>
        <vt:i4>5</vt:i4>
      </vt:variant>
      <vt:variant>
        <vt:lpwstr/>
      </vt:variant>
      <vt:variant>
        <vt:lpwstr>_Toc303343938</vt:lpwstr>
      </vt:variant>
      <vt:variant>
        <vt:i4>1310781</vt:i4>
      </vt:variant>
      <vt:variant>
        <vt:i4>350</vt:i4>
      </vt:variant>
      <vt:variant>
        <vt:i4>0</vt:i4>
      </vt:variant>
      <vt:variant>
        <vt:i4>5</vt:i4>
      </vt:variant>
      <vt:variant>
        <vt:lpwstr/>
      </vt:variant>
      <vt:variant>
        <vt:lpwstr>_Toc303343937</vt:lpwstr>
      </vt:variant>
      <vt:variant>
        <vt:i4>1310781</vt:i4>
      </vt:variant>
      <vt:variant>
        <vt:i4>344</vt:i4>
      </vt:variant>
      <vt:variant>
        <vt:i4>0</vt:i4>
      </vt:variant>
      <vt:variant>
        <vt:i4>5</vt:i4>
      </vt:variant>
      <vt:variant>
        <vt:lpwstr/>
      </vt:variant>
      <vt:variant>
        <vt:lpwstr>_Toc303343936</vt:lpwstr>
      </vt:variant>
      <vt:variant>
        <vt:i4>1310781</vt:i4>
      </vt:variant>
      <vt:variant>
        <vt:i4>338</vt:i4>
      </vt:variant>
      <vt:variant>
        <vt:i4>0</vt:i4>
      </vt:variant>
      <vt:variant>
        <vt:i4>5</vt:i4>
      </vt:variant>
      <vt:variant>
        <vt:lpwstr/>
      </vt:variant>
      <vt:variant>
        <vt:lpwstr>_Toc303343935</vt:lpwstr>
      </vt:variant>
      <vt:variant>
        <vt:i4>1310781</vt:i4>
      </vt:variant>
      <vt:variant>
        <vt:i4>332</vt:i4>
      </vt:variant>
      <vt:variant>
        <vt:i4>0</vt:i4>
      </vt:variant>
      <vt:variant>
        <vt:i4>5</vt:i4>
      </vt:variant>
      <vt:variant>
        <vt:lpwstr/>
      </vt:variant>
      <vt:variant>
        <vt:lpwstr>_Toc303343934</vt:lpwstr>
      </vt:variant>
      <vt:variant>
        <vt:i4>1310781</vt:i4>
      </vt:variant>
      <vt:variant>
        <vt:i4>326</vt:i4>
      </vt:variant>
      <vt:variant>
        <vt:i4>0</vt:i4>
      </vt:variant>
      <vt:variant>
        <vt:i4>5</vt:i4>
      </vt:variant>
      <vt:variant>
        <vt:lpwstr/>
      </vt:variant>
      <vt:variant>
        <vt:lpwstr>_Toc303343933</vt:lpwstr>
      </vt:variant>
      <vt:variant>
        <vt:i4>1310781</vt:i4>
      </vt:variant>
      <vt:variant>
        <vt:i4>320</vt:i4>
      </vt:variant>
      <vt:variant>
        <vt:i4>0</vt:i4>
      </vt:variant>
      <vt:variant>
        <vt:i4>5</vt:i4>
      </vt:variant>
      <vt:variant>
        <vt:lpwstr/>
      </vt:variant>
      <vt:variant>
        <vt:lpwstr>_Toc303343932</vt:lpwstr>
      </vt:variant>
      <vt:variant>
        <vt:i4>1310781</vt:i4>
      </vt:variant>
      <vt:variant>
        <vt:i4>314</vt:i4>
      </vt:variant>
      <vt:variant>
        <vt:i4>0</vt:i4>
      </vt:variant>
      <vt:variant>
        <vt:i4>5</vt:i4>
      </vt:variant>
      <vt:variant>
        <vt:lpwstr/>
      </vt:variant>
      <vt:variant>
        <vt:lpwstr>_Toc303343931</vt:lpwstr>
      </vt:variant>
      <vt:variant>
        <vt:i4>1310781</vt:i4>
      </vt:variant>
      <vt:variant>
        <vt:i4>308</vt:i4>
      </vt:variant>
      <vt:variant>
        <vt:i4>0</vt:i4>
      </vt:variant>
      <vt:variant>
        <vt:i4>5</vt:i4>
      </vt:variant>
      <vt:variant>
        <vt:lpwstr/>
      </vt:variant>
      <vt:variant>
        <vt:lpwstr>_Toc303343930</vt:lpwstr>
      </vt:variant>
      <vt:variant>
        <vt:i4>1376317</vt:i4>
      </vt:variant>
      <vt:variant>
        <vt:i4>302</vt:i4>
      </vt:variant>
      <vt:variant>
        <vt:i4>0</vt:i4>
      </vt:variant>
      <vt:variant>
        <vt:i4>5</vt:i4>
      </vt:variant>
      <vt:variant>
        <vt:lpwstr/>
      </vt:variant>
      <vt:variant>
        <vt:lpwstr>_Toc303343929</vt:lpwstr>
      </vt:variant>
      <vt:variant>
        <vt:i4>1376317</vt:i4>
      </vt:variant>
      <vt:variant>
        <vt:i4>296</vt:i4>
      </vt:variant>
      <vt:variant>
        <vt:i4>0</vt:i4>
      </vt:variant>
      <vt:variant>
        <vt:i4>5</vt:i4>
      </vt:variant>
      <vt:variant>
        <vt:lpwstr/>
      </vt:variant>
      <vt:variant>
        <vt:lpwstr>_Toc303343928</vt:lpwstr>
      </vt:variant>
      <vt:variant>
        <vt:i4>1376317</vt:i4>
      </vt:variant>
      <vt:variant>
        <vt:i4>290</vt:i4>
      </vt:variant>
      <vt:variant>
        <vt:i4>0</vt:i4>
      </vt:variant>
      <vt:variant>
        <vt:i4>5</vt:i4>
      </vt:variant>
      <vt:variant>
        <vt:lpwstr/>
      </vt:variant>
      <vt:variant>
        <vt:lpwstr>_Toc303343927</vt:lpwstr>
      </vt:variant>
      <vt:variant>
        <vt:i4>1376317</vt:i4>
      </vt:variant>
      <vt:variant>
        <vt:i4>284</vt:i4>
      </vt:variant>
      <vt:variant>
        <vt:i4>0</vt:i4>
      </vt:variant>
      <vt:variant>
        <vt:i4>5</vt:i4>
      </vt:variant>
      <vt:variant>
        <vt:lpwstr/>
      </vt:variant>
      <vt:variant>
        <vt:lpwstr>_Toc303343926</vt:lpwstr>
      </vt:variant>
      <vt:variant>
        <vt:i4>1376317</vt:i4>
      </vt:variant>
      <vt:variant>
        <vt:i4>278</vt:i4>
      </vt:variant>
      <vt:variant>
        <vt:i4>0</vt:i4>
      </vt:variant>
      <vt:variant>
        <vt:i4>5</vt:i4>
      </vt:variant>
      <vt:variant>
        <vt:lpwstr/>
      </vt:variant>
      <vt:variant>
        <vt:lpwstr>_Toc303343925</vt:lpwstr>
      </vt:variant>
      <vt:variant>
        <vt:i4>1376317</vt:i4>
      </vt:variant>
      <vt:variant>
        <vt:i4>272</vt:i4>
      </vt:variant>
      <vt:variant>
        <vt:i4>0</vt:i4>
      </vt:variant>
      <vt:variant>
        <vt:i4>5</vt:i4>
      </vt:variant>
      <vt:variant>
        <vt:lpwstr/>
      </vt:variant>
      <vt:variant>
        <vt:lpwstr>_Toc303343924</vt:lpwstr>
      </vt:variant>
      <vt:variant>
        <vt:i4>1376317</vt:i4>
      </vt:variant>
      <vt:variant>
        <vt:i4>266</vt:i4>
      </vt:variant>
      <vt:variant>
        <vt:i4>0</vt:i4>
      </vt:variant>
      <vt:variant>
        <vt:i4>5</vt:i4>
      </vt:variant>
      <vt:variant>
        <vt:lpwstr/>
      </vt:variant>
      <vt:variant>
        <vt:lpwstr>_Toc303343923</vt:lpwstr>
      </vt:variant>
      <vt:variant>
        <vt:i4>1376317</vt:i4>
      </vt:variant>
      <vt:variant>
        <vt:i4>260</vt:i4>
      </vt:variant>
      <vt:variant>
        <vt:i4>0</vt:i4>
      </vt:variant>
      <vt:variant>
        <vt:i4>5</vt:i4>
      </vt:variant>
      <vt:variant>
        <vt:lpwstr/>
      </vt:variant>
      <vt:variant>
        <vt:lpwstr>_Toc303343922</vt:lpwstr>
      </vt:variant>
      <vt:variant>
        <vt:i4>1376317</vt:i4>
      </vt:variant>
      <vt:variant>
        <vt:i4>254</vt:i4>
      </vt:variant>
      <vt:variant>
        <vt:i4>0</vt:i4>
      </vt:variant>
      <vt:variant>
        <vt:i4>5</vt:i4>
      </vt:variant>
      <vt:variant>
        <vt:lpwstr/>
      </vt:variant>
      <vt:variant>
        <vt:lpwstr>_Toc303343921</vt:lpwstr>
      </vt:variant>
      <vt:variant>
        <vt:i4>1376317</vt:i4>
      </vt:variant>
      <vt:variant>
        <vt:i4>248</vt:i4>
      </vt:variant>
      <vt:variant>
        <vt:i4>0</vt:i4>
      </vt:variant>
      <vt:variant>
        <vt:i4>5</vt:i4>
      </vt:variant>
      <vt:variant>
        <vt:lpwstr/>
      </vt:variant>
      <vt:variant>
        <vt:lpwstr>_Toc303343920</vt:lpwstr>
      </vt:variant>
      <vt:variant>
        <vt:i4>1441853</vt:i4>
      </vt:variant>
      <vt:variant>
        <vt:i4>242</vt:i4>
      </vt:variant>
      <vt:variant>
        <vt:i4>0</vt:i4>
      </vt:variant>
      <vt:variant>
        <vt:i4>5</vt:i4>
      </vt:variant>
      <vt:variant>
        <vt:lpwstr/>
      </vt:variant>
      <vt:variant>
        <vt:lpwstr>_Toc303343919</vt:lpwstr>
      </vt:variant>
      <vt:variant>
        <vt:i4>1441853</vt:i4>
      </vt:variant>
      <vt:variant>
        <vt:i4>236</vt:i4>
      </vt:variant>
      <vt:variant>
        <vt:i4>0</vt:i4>
      </vt:variant>
      <vt:variant>
        <vt:i4>5</vt:i4>
      </vt:variant>
      <vt:variant>
        <vt:lpwstr/>
      </vt:variant>
      <vt:variant>
        <vt:lpwstr>_Toc303343918</vt:lpwstr>
      </vt:variant>
      <vt:variant>
        <vt:i4>1441853</vt:i4>
      </vt:variant>
      <vt:variant>
        <vt:i4>230</vt:i4>
      </vt:variant>
      <vt:variant>
        <vt:i4>0</vt:i4>
      </vt:variant>
      <vt:variant>
        <vt:i4>5</vt:i4>
      </vt:variant>
      <vt:variant>
        <vt:lpwstr/>
      </vt:variant>
      <vt:variant>
        <vt:lpwstr>_Toc303343917</vt:lpwstr>
      </vt:variant>
      <vt:variant>
        <vt:i4>1441853</vt:i4>
      </vt:variant>
      <vt:variant>
        <vt:i4>224</vt:i4>
      </vt:variant>
      <vt:variant>
        <vt:i4>0</vt:i4>
      </vt:variant>
      <vt:variant>
        <vt:i4>5</vt:i4>
      </vt:variant>
      <vt:variant>
        <vt:lpwstr/>
      </vt:variant>
      <vt:variant>
        <vt:lpwstr>_Toc303343916</vt:lpwstr>
      </vt:variant>
      <vt:variant>
        <vt:i4>1441853</vt:i4>
      </vt:variant>
      <vt:variant>
        <vt:i4>218</vt:i4>
      </vt:variant>
      <vt:variant>
        <vt:i4>0</vt:i4>
      </vt:variant>
      <vt:variant>
        <vt:i4>5</vt:i4>
      </vt:variant>
      <vt:variant>
        <vt:lpwstr/>
      </vt:variant>
      <vt:variant>
        <vt:lpwstr>_Toc303343915</vt:lpwstr>
      </vt:variant>
      <vt:variant>
        <vt:i4>1441853</vt:i4>
      </vt:variant>
      <vt:variant>
        <vt:i4>212</vt:i4>
      </vt:variant>
      <vt:variant>
        <vt:i4>0</vt:i4>
      </vt:variant>
      <vt:variant>
        <vt:i4>5</vt:i4>
      </vt:variant>
      <vt:variant>
        <vt:lpwstr/>
      </vt:variant>
      <vt:variant>
        <vt:lpwstr>_Toc303343914</vt:lpwstr>
      </vt:variant>
      <vt:variant>
        <vt:i4>1441853</vt:i4>
      </vt:variant>
      <vt:variant>
        <vt:i4>206</vt:i4>
      </vt:variant>
      <vt:variant>
        <vt:i4>0</vt:i4>
      </vt:variant>
      <vt:variant>
        <vt:i4>5</vt:i4>
      </vt:variant>
      <vt:variant>
        <vt:lpwstr/>
      </vt:variant>
      <vt:variant>
        <vt:lpwstr>_Toc303343913</vt:lpwstr>
      </vt:variant>
      <vt:variant>
        <vt:i4>1441853</vt:i4>
      </vt:variant>
      <vt:variant>
        <vt:i4>200</vt:i4>
      </vt:variant>
      <vt:variant>
        <vt:i4>0</vt:i4>
      </vt:variant>
      <vt:variant>
        <vt:i4>5</vt:i4>
      </vt:variant>
      <vt:variant>
        <vt:lpwstr/>
      </vt:variant>
      <vt:variant>
        <vt:lpwstr>_Toc303343912</vt:lpwstr>
      </vt:variant>
      <vt:variant>
        <vt:i4>1441853</vt:i4>
      </vt:variant>
      <vt:variant>
        <vt:i4>194</vt:i4>
      </vt:variant>
      <vt:variant>
        <vt:i4>0</vt:i4>
      </vt:variant>
      <vt:variant>
        <vt:i4>5</vt:i4>
      </vt:variant>
      <vt:variant>
        <vt:lpwstr/>
      </vt:variant>
      <vt:variant>
        <vt:lpwstr>_Toc303343911</vt:lpwstr>
      </vt:variant>
      <vt:variant>
        <vt:i4>1441853</vt:i4>
      </vt:variant>
      <vt:variant>
        <vt:i4>188</vt:i4>
      </vt:variant>
      <vt:variant>
        <vt:i4>0</vt:i4>
      </vt:variant>
      <vt:variant>
        <vt:i4>5</vt:i4>
      </vt:variant>
      <vt:variant>
        <vt:lpwstr/>
      </vt:variant>
      <vt:variant>
        <vt:lpwstr>_Toc303343910</vt:lpwstr>
      </vt:variant>
      <vt:variant>
        <vt:i4>1507389</vt:i4>
      </vt:variant>
      <vt:variant>
        <vt:i4>182</vt:i4>
      </vt:variant>
      <vt:variant>
        <vt:i4>0</vt:i4>
      </vt:variant>
      <vt:variant>
        <vt:i4>5</vt:i4>
      </vt:variant>
      <vt:variant>
        <vt:lpwstr/>
      </vt:variant>
      <vt:variant>
        <vt:lpwstr>_Toc303343909</vt:lpwstr>
      </vt:variant>
      <vt:variant>
        <vt:i4>1507389</vt:i4>
      </vt:variant>
      <vt:variant>
        <vt:i4>176</vt:i4>
      </vt:variant>
      <vt:variant>
        <vt:i4>0</vt:i4>
      </vt:variant>
      <vt:variant>
        <vt:i4>5</vt:i4>
      </vt:variant>
      <vt:variant>
        <vt:lpwstr/>
      </vt:variant>
      <vt:variant>
        <vt:lpwstr>_Toc303343908</vt:lpwstr>
      </vt:variant>
      <vt:variant>
        <vt:i4>1507389</vt:i4>
      </vt:variant>
      <vt:variant>
        <vt:i4>170</vt:i4>
      </vt:variant>
      <vt:variant>
        <vt:i4>0</vt:i4>
      </vt:variant>
      <vt:variant>
        <vt:i4>5</vt:i4>
      </vt:variant>
      <vt:variant>
        <vt:lpwstr/>
      </vt:variant>
      <vt:variant>
        <vt:lpwstr>_Toc303343907</vt:lpwstr>
      </vt:variant>
      <vt:variant>
        <vt:i4>1507389</vt:i4>
      </vt:variant>
      <vt:variant>
        <vt:i4>164</vt:i4>
      </vt:variant>
      <vt:variant>
        <vt:i4>0</vt:i4>
      </vt:variant>
      <vt:variant>
        <vt:i4>5</vt:i4>
      </vt:variant>
      <vt:variant>
        <vt:lpwstr/>
      </vt:variant>
      <vt:variant>
        <vt:lpwstr>_Toc303343906</vt:lpwstr>
      </vt:variant>
      <vt:variant>
        <vt:i4>1507389</vt:i4>
      </vt:variant>
      <vt:variant>
        <vt:i4>158</vt:i4>
      </vt:variant>
      <vt:variant>
        <vt:i4>0</vt:i4>
      </vt:variant>
      <vt:variant>
        <vt:i4>5</vt:i4>
      </vt:variant>
      <vt:variant>
        <vt:lpwstr/>
      </vt:variant>
      <vt:variant>
        <vt:lpwstr>_Toc303343905</vt:lpwstr>
      </vt:variant>
      <vt:variant>
        <vt:i4>1507389</vt:i4>
      </vt:variant>
      <vt:variant>
        <vt:i4>152</vt:i4>
      </vt:variant>
      <vt:variant>
        <vt:i4>0</vt:i4>
      </vt:variant>
      <vt:variant>
        <vt:i4>5</vt:i4>
      </vt:variant>
      <vt:variant>
        <vt:lpwstr/>
      </vt:variant>
      <vt:variant>
        <vt:lpwstr>_Toc303343904</vt:lpwstr>
      </vt:variant>
      <vt:variant>
        <vt:i4>1507389</vt:i4>
      </vt:variant>
      <vt:variant>
        <vt:i4>146</vt:i4>
      </vt:variant>
      <vt:variant>
        <vt:i4>0</vt:i4>
      </vt:variant>
      <vt:variant>
        <vt:i4>5</vt:i4>
      </vt:variant>
      <vt:variant>
        <vt:lpwstr/>
      </vt:variant>
      <vt:variant>
        <vt:lpwstr>_Toc303343903</vt:lpwstr>
      </vt:variant>
      <vt:variant>
        <vt:i4>1507389</vt:i4>
      </vt:variant>
      <vt:variant>
        <vt:i4>140</vt:i4>
      </vt:variant>
      <vt:variant>
        <vt:i4>0</vt:i4>
      </vt:variant>
      <vt:variant>
        <vt:i4>5</vt:i4>
      </vt:variant>
      <vt:variant>
        <vt:lpwstr/>
      </vt:variant>
      <vt:variant>
        <vt:lpwstr>_Toc303343902</vt:lpwstr>
      </vt:variant>
      <vt:variant>
        <vt:i4>1507389</vt:i4>
      </vt:variant>
      <vt:variant>
        <vt:i4>134</vt:i4>
      </vt:variant>
      <vt:variant>
        <vt:i4>0</vt:i4>
      </vt:variant>
      <vt:variant>
        <vt:i4>5</vt:i4>
      </vt:variant>
      <vt:variant>
        <vt:lpwstr/>
      </vt:variant>
      <vt:variant>
        <vt:lpwstr>_Toc303343901</vt:lpwstr>
      </vt:variant>
      <vt:variant>
        <vt:i4>1507389</vt:i4>
      </vt:variant>
      <vt:variant>
        <vt:i4>128</vt:i4>
      </vt:variant>
      <vt:variant>
        <vt:i4>0</vt:i4>
      </vt:variant>
      <vt:variant>
        <vt:i4>5</vt:i4>
      </vt:variant>
      <vt:variant>
        <vt:lpwstr/>
      </vt:variant>
      <vt:variant>
        <vt:lpwstr>_Toc303343900</vt:lpwstr>
      </vt:variant>
      <vt:variant>
        <vt:i4>1966140</vt:i4>
      </vt:variant>
      <vt:variant>
        <vt:i4>122</vt:i4>
      </vt:variant>
      <vt:variant>
        <vt:i4>0</vt:i4>
      </vt:variant>
      <vt:variant>
        <vt:i4>5</vt:i4>
      </vt:variant>
      <vt:variant>
        <vt:lpwstr/>
      </vt:variant>
      <vt:variant>
        <vt:lpwstr>_Toc303343899</vt:lpwstr>
      </vt:variant>
      <vt:variant>
        <vt:i4>1966140</vt:i4>
      </vt:variant>
      <vt:variant>
        <vt:i4>116</vt:i4>
      </vt:variant>
      <vt:variant>
        <vt:i4>0</vt:i4>
      </vt:variant>
      <vt:variant>
        <vt:i4>5</vt:i4>
      </vt:variant>
      <vt:variant>
        <vt:lpwstr/>
      </vt:variant>
      <vt:variant>
        <vt:lpwstr>_Toc303343898</vt:lpwstr>
      </vt:variant>
      <vt:variant>
        <vt:i4>1966140</vt:i4>
      </vt:variant>
      <vt:variant>
        <vt:i4>110</vt:i4>
      </vt:variant>
      <vt:variant>
        <vt:i4>0</vt:i4>
      </vt:variant>
      <vt:variant>
        <vt:i4>5</vt:i4>
      </vt:variant>
      <vt:variant>
        <vt:lpwstr/>
      </vt:variant>
      <vt:variant>
        <vt:lpwstr>_Toc303343897</vt:lpwstr>
      </vt:variant>
      <vt:variant>
        <vt:i4>1966140</vt:i4>
      </vt:variant>
      <vt:variant>
        <vt:i4>104</vt:i4>
      </vt:variant>
      <vt:variant>
        <vt:i4>0</vt:i4>
      </vt:variant>
      <vt:variant>
        <vt:i4>5</vt:i4>
      </vt:variant>
      <vt:variant>
        <vt:lpwstr/>
      </vt:variant>
      <vt:variant>
        <vt:lpwstr>_Toc303343896</vt:lpwstr>
      </vt:variant>
      <vt:variant>
        <vt:i4>393283</vt:i4>
      </vt:variant>
      <vt:variant>
        <vt:i4>99</vt:i4>
      </vt:variant>
      <vt:variant>
        <vt:i4>0</vt:i4>
      </vt:variant>
      <vt:variant>
        <vt:i4>5</vt:i4>
      </vt:variant>
      <vt:variant>
        <vt:lpwstr>http://trustee.ietf.org/license-info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Joe Touch</dc:creator>
  <cp:lastModifiedBy>Leeyoung</cp:lastModifiedBy>
  <cp:revision>2</cp:revision>
  <cp:lastPrinted>2019-06-13T22:00:00Z</cp:lastPrinted>
  <dcterms:created xsi:type="dcterms:W3CDTF">2019-07-05T21:30:00Z</dcterms:created>
  <dcterms:modified xsi:type="dcterms:W3CDTF">2019-07-05T21:30:00Z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(5)H0kJbu49g/NO7PP5TTXy9DxHInUkw5SPI7W2oz/5CoODBHxxmQ1ACZrV2gcL8TvNE9SX9TW6_x000d_
np0jjoiepstyfZpTBpIO7YsIub4yuNWYC24RZ2x2YGSOL9aALfI+q0JogAgeV16BxNmcUd94_x000d_
tLbFNLcGnWZSXJiY4G4p8MdBfc/C52LjQOK4CbIfYni+RNK3sA+2G5Ohdngte++GmcTRICOf_x000d_
/5xPqCFMaAC0rF46Dg</vt:lpwstr>
  </property>
  <property fmtid="{D5CDD505-2E9C-101B-9397-08002B2CF9AE}" pid="3" name="_ms_pID_7253431">
    <vt:lpwstr>OiNUyDdd2KMJaQOhftE6B0zHitCYizeZV3Q6qRGl+BHrz72Qn2anxn_x000d_
RMPuxYZQMT1DCysvfY/2YGrN8r0/CzkJ6g/Qpqec+vkWXeXTPKZ42j7YtvOH7FhztEPOfvqx_x000d_
lOxeSV99TgPUAyNpIHCtQMhrsRojdLsx48hBHPhOsaOX07CAvFrWOKaHtBx8MFebNq0bPWLh_x000d_
dM2gNSTlaOor1DkBw7O0ldQh+ekpU/qi4n7z</vt:lpwstr>
  </property>
  <property fmtid="{D5CDD505-2E9C-101B-9397-08002B2CF9AE}" pid="4" name="_ms_pID_7253432">
    <vt:lpwstr>6agtdha/sjxaQGxk9Le3vBiWzLAG2vGYHpDi_x000d_
fcMu350NAjY4RoDb8XU7C8UDcs99+Piq7trjjA/c1UWKlGx3u6aWf9j9fxYt6Wbf6Ku/v18R_x000d_
wtqQBf+t142ifRxLWWsRCiBZCyHDNO5ijFTjGaEtx7dYqrolHjb8uBYX5LKGY3ybgrnq4p2X_x000d_
FXEETeM9L8WUKRyZEzEaAFV6fFkAPvf2RfpTRgfjqguqZ8ojk62DyN</vt:lpwstr>
  </property>
  <property fmtid="{D5CDD505-2E9C-101B-9397-08002B2CF9AE}" pid="5" name="_ms_pID_7253433">
    <vt:lpwstr>PkgAGkVlrQlZNqgsut_x000d_
v4QZqLR4/W5D+Ar4bvur4bWvPhbz4BcgGRAkq3mgCLaRb++w6h2dlcXSTWNU8KEI8aB6KTIl_x000d_
UVSry4lutf2Vi6rFaq1NsioKGgM258WPm9jp5sagCztZIfo+Pt205NsisHzMxxNn6+xdG/I2_x000d_
X4LpX45Onm/jCDVmJjYB3ynYmCI1FHYB+kQQnvqbhaNs8jmS/HPPf6I15et3F3h1HtC40Sdm</vt:lpwstr>
  </property>
  <property fmtid="{D5CDD505-2E9C-101B-9397-08002B2CF9AE}" pid="6" name="_ms_pID_7253434">
    <vt:lpwstr>_x000d_
CxT0pU0+K3TPzfdjhQOwwmWsRswHFw0vh0wtY3hqQ6laz0TjWxIdssXEVoQVpYjuf189dvqh_x000d_
Nc6VIVCJa0JaE2Z+e3wIekw/usry9x7cdJ6nFESLcs8DbqUB9WP4uO7zITsztRwVoAX9t2Sq_x000d_
JH5aA7QR0TdoU/4asJBO6c71NfBAo+EUFkjwHQacWloSaw93EVz4Eqlhx7G/VZS+W8eb3JNB_x000d_
</vt:lpwstr>
  </property>
  <property fmtid="{D5CDD505-2E9C-101B-9397-08002B2CF9AE}" pid="7" name="_2015_ms_pID_725343">
    <vt:lpwstr>(3)VgipVWQLKDihxg8YnAWrZ3adj7cgX2N28zj/VumaPG/V0/AqWXfQNJcDFP5d09NGfvZVJ/VR
G3x72NfpOs3UxiU+FijFSj4TI0rJ0xwdvAyrRMDBlmeYJXxYyEUd2r2xsU2OGeekHfT+wErF
1Bgoztoq5U2xd8cHojCJHmfhzX5yi8a83pgHr9S5Pkw8U9GQvSYhfDlyM8P5RmMJelOZRsDc
CnLW3VCLnM5q0e5Kev</vt:lpwstr>
  </property>
  <property fmtid="{D5CDD505-2E9C-101B-9397-08002B2CF9AE}" pid="8" name="_2015_ms_pID_7253431">
    <vt:lpwstr>ehddA+WbT2p8Clf9iSBT6ofCJ2W30xvEpS6FETt4w9QhtNaHcVDPAA
jeyADnO/jc2+YqoQf5IARZQobXiKCJ0+e8SuRoW6M5aBXSn0SkKhZizMYmBeP4u1G9odZqYE
+o7EORuGKgTEg4Sl/0cku/v200YmJ7w6nQmxUtcdLjNlJaJRZpx0GyC9N7RVZgK8IHrV6ge0
7eHcAE2JlCrsFq44OYIXcxiMAILBc5fWwRIi</vt:lpwstr>
  </property>
  <property fmtid="{D5CDD505-2E9C-101B-9397-08002B2CF9AE}" pid="9" name="_2015_ms_pID_7253432">
    <vt:lpwstr>njiVsbe/sAWOATC0YeRbj7g=</vt:lpwstr>
  </property>
  <property fmtid="{D5CDD505-2E9C-101B-9397-08002B2CF9AE}" pid="10" name="_readonly">
    <vt:lpwstr/>
  </property>
  <property fmtid="{D5CDD505-2E9C-101B-9397-08002B2CF9AE}" pid="11" name="_change">
    <vt:lpwstr/>
  </property>
  <property fmtid="{D5CDD505-2E9C-101B-9397-08002B2CF9AE}" pid="12" name="_full-control">
    <vt:lpwstr/>
  </property>
  <property fmtid="{D5CDD505-2E9C-101B-9397-08002B2CF9AE}" pid="13" name="sflag">
    <vt:lpwstr>1562350419</vt:lpwstr>
  </property>
</Properties>
</file>