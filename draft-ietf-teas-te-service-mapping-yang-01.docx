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71C" w:rsidRPr="006916B9" w:rsidRDefault="003658B7" w:rsidP="00FB58A8">
      <w:pPr>
        <w:pStyle w:val="OFC-Title"/>
        <w:rPr>
          <w:rFonts w:ascii="Courier New" w:hAnsi="Courier New" w:cs="Courier New"/>
          <w:sz w:val="24"/>
          <w:szCs w:val="24"/>
        </w:rPr>
      </w:pPr>
      <w:r>
        <w:rPr>
          <w:noProof/>
        </w:rPr>
        <mc:AlternateContent>
          <mc:Choice Requires="wps">
            <w:drawing>
              <wp:anchor distT="0" distB="0" distL="114300" distR="114300" simplePos="0" relativeHeight="251659264" behindDoc="0" locked="1" layoutInCell="1" allowOverlap="1" wp14:anchorId="11FB5138" wp14:editId="1C224D6C">
                <wp:simplePos x="0" y="0"/>
                <wp:positionH relativeFrom="column">
                  <wp:posOffset>0</wp:posOffset>
                </wp:positionH>
                <wp:positionV relativeFrom="paragraph">
                  <wp:posOffset>0</wp:posOffset>
                </wp:positionV>
                <wp:extent cx="635" cy="635"/>
                <wp:effectExtent l="9525" t="9525" r="8890" b="8890"/>
                <wp:wrapNone/>
                <wp:docPr id="1" name="DtsShapeName" descr="Description: 33@D394E6C6C5594@DE798GB1GE4577C097I?]87L;cM62793!!!!!!BIHO@]M62793!!!11111111110BCGBD3519110BCGBD3519!!!!!!!!!!!!!!!!!!!!!!!!!!!!!!!!!!!!!!!!!!!!!!!!!!!!88F8V88F8gM62793!!!!!!BIHO@]M62793!!!1@6B1B5B110B322C71D4es`gu,hdug,qbd,vrno,sntuhof,v`wdmdofui,11/enb!!!!!!!!!!!!!!!!!!!!!!!!!!!!!!!!!!!!!!!!!!!!!!!!!!!!!!!!!!!!!!!!!!!!!!!!!!!!!!!!!!!!!!!!!!!!!!!!!!!!!!!!!!!!!!!!!!!!!!!!!!!!!!!!!!!!!!!!!!!!!!!!!!!!!!!!!!!!!!!!!!!!!!!!!!!!!!!!!!!!!!!!!!!!!!!!!!!!!!!!!!!!!!!!!!!!!!!!!!!!!!!!!!!!!!!!!!!!!!!!!!!!!!!!!!!!!!!!!!!!!!!!!!!!!!!!!!!!!!!!!!!!!!!!!!!!!!!!!!!!!!!!!!!!!!!!!!!!!!!!!!!!!!!!!!!!!!!!!!!!!!!!!!!!!!!!!!!!!!!!!!!!!!!!!!!!!!!!!!!!!!!!!!!!!!!!!!!!!!!!!!!!!!!!!!!!!!!!!!!!!!!!!!!!!!!!!!!!!!!!!!!!!!!!!!!!!!!!!!!!!!!!!!!!!!!!!!!!!!!!!!!!!!!!!!!!!!!!!!!!!!!!!!!!!!!!!!!!!!!!!!!!!!!!!!!!!!!!!!!!!!!!!!!!!!!!!!!!!!!!!!!!!!!!!!!!!!!!!!!!!!!!!!!!!!!!!!!!!!!!!!!!!!!!!!!!!!!!!!!!!!!!!!!!!!!!!!!!!!!!!!!!!!!!!!!!!!!!!!!!!!!!!!!!!!!!!!!!!!!!!!!!!!!!!!!!!!!!!!!!!!!!!!!!!!!!!!!!!!!!!!!!!!!!!!!!!!!!!!!!!!!!!!!!!!!!!!!!!!!!!!!!!!!!!!!!!!!!!!!!!!!!!!!!!!!!!!!!!!!!!!!!!!!!!!!!!!!!!!!!!!!!!!!!!!!!!!!!!!!!!!!!!!!!!!!!!!!!!!!!!!!!!!!!!!!!!!!!!!!!!!!!!!!!!!!!!!!!!!!!!!!!!!!!!!!!!!!!!!!!!!!!!!!!!!!!!!!!!!!!!!!!!!!!!!!!!!!!!!!!!!!!!!!!!!!!!!!!!!!!!!!!!!!!!!!!!!!!!!!!!!!!!!!!!!!!!!!!!!!!!!!!!!!!!!!!!!!!!!!!!!!!!!!!!!!!!!!!!!!!!!!!!!!!!!!!!!!!!!!!!!!!!!!!!!!!!!!!!!!!!!!!!!!!!!!!!!!!!!!!!!!!!!!!!!!!!!!!!!!!!!!!!!!!!!!!!!!!!!!!!!!!!!!!!!!!!!!!!!!!!!!!!!!!!!!!!!!!!!!!!!!!!!!!!!!!!!!!!!!!!!!!!!!!!!!!!!!!!!!!!!!!!!!!!!!!!!!!!!!!!!!!!!!!!!!!!!!!!!!!!!!!!!!!!!!!!!!!!!!!!!!!!!!!!!!!!!!!!!!!!!!!!!!!!!!!!!!!!!!!!!!!!!!!!!!!!!!!!!!!!!!!!!!!!!!!!!!!!!!!!!!!!!!!!!!!!!!!!!!!!!!!!!!!!!!!!!!!!!!!!!!!!!!!!!!!!!!!!!!!!!!!!!!!!!!!!!!!!!!!!!!!!!!!!!!!!!!!!!!!!!!!!!!!!!!!!!!!!!!!!!!!!!!!!!!!!!!!!!!!!!!!!!!!!!!!!!!!!!!!!!!!!!!!!!!!!!!!!!!!!!!!!!!!!!!!!!!!!!!!!!!!!!!!!!!!!!!!!!!!!!!!!!!!!!!!!!!!!!!!!!!!!!!!!!!!!!!!!!!!!!!!!!!!!!!!!!!!!!!!!!!!!!!!!!!!!!!!!!!!!!!!!!!!!!!!!!!!!!!!!!!!!!!!!!!!!!!!!!!!!!!!!!!!!!!!!!!!!!!!!!!!!!!!!!!!!!!!!!!!!!!!!!!!!!!!!!!!!!!!!!!!!!!!!!!!!!!!!!!!!!!!!!!!!!!!!!!!!!!!!!!!!!!!!!!!!!!!!!!!!!!!!!!!!!!!!!!!!!!!!!!!!!!!!!!!!!!!!!!!!!!!!!!!!!!!!!!!!!!!!!!!!!!!!!!!!!!!!!!!!!!!!!!!!!!!!!!!!!!!!!!!!!!!!!!!!!!!!!!!!!!!!!!!!!!!!!!!!!!!!!!!!!!!!!!!!!!!!!!!!!!!!!!!!!!!!!!!!!!!!!!!!!!!!!!!!!!!!!!!!!!!!!!!!!!!!!!!!!!!!!!!!!!!!!!!!!!!!!!!!!!!!!!!!!!!!!!!!!!!!!!!!!!!!!!!!!!!!!!!!!!!!!!!!!!!!!!!!!!!!!!!!!!!!!!!!!!!!!!!!!!!!!!!!!!!!!!!!!!!!!!!!!!!!!!!!!!!!1!l"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A7E0D" id="DtsShapeName" o:spid="_x0000_s1026" alt="Description: 33@D394E6C6C5594@DE798GB1GE4577C097I?]87L;cM62793!!!!!!BIHO@]M62793!!!11111111110BCGBD3519110BCGBD3519!!!!!!!!!!!!!!!!!!!!!!!!!!!!!!!!!!!!!!!!!!!!!!!!!!!!88F8V88F8gM62793!!!!!!BIHO@]M62793!!!1@6B1B5B110B322C71D4es`gu,hdug,qbd,vrno,sntuhof,v`wdmdofui,11/enb!!!!!!!!!!!!!!!!!!!!!!!!!!!!!!!!!!!!!!!!!!!!!!!!!!!!!!!!!!!!!!!!!!!!!!!!!!!!!!!!!!!!!!!!!!!!!!!!!!!!!!!!!!!!!!!!!!!!!!!!!!!!!!!!!!!!!!!!!!!!!!!!!!!!!!!!!!!!!!!!!!!!!!!!!!!!!!!!!!!!!!!!!!!!!!!!!!!!!!!!!!!!!!!!!!!!!!!!!!!!!!!!!!!!!!!!!!!!!!!!!!!!!!!!!!!!!!!!!!!!!!!!!!!!!!!!!!!!!!!!!!!!!!!!!!!!!!!!!!!!!!!!!!!!!!!!!!!!!!!!!!!!!!!!!!!!!!!!!!!!!!!!!!!!!!!!!!!!!!!!!!!!!!!!!!!!!!!!!!!!!!!!!!!!!!!!!!!!!!!!!!!!!!!!!!!!!!!!!!!!!!!!!!!!!!!!!!!!!!!!!!!!!!!!!!!!!!!!!!!!!!!!!!!!!!!!!!!!!!!!!!!!!!!!!!!!!!!!!!!!!!!!!!!!!!!!!!!!!!!!!!!!!!!!!!!!!!!!!!!!!!!!!!!!!!!!!!!!!!!!!!!!!!!!!!!!!!!!!!!!!!!!!!!!!!!!!!!!!!!!!!!!!!!!!!!!!!!!!!!!!!!!!!!!!!!!!!!!!!!!!!!!!!!!!!!!!!!!!!!!!!!!!!!!!!!!!!!!!!!!!!!!!!!!!!!!!!!!!!!!!!!!!!!!!!!!!!!!!!!!!!!!!!!!!!!!!!!!!!!!!!!!!!!!!!!!!!!!!!!!!!!!!!!!!!!!!!!!!!!!!!!!!!!!!!!!!!!!!!!!!!!!!!!!!!!!!!!!!!!!!!!!!!!!!!!!!!!!!!!!!!!!!!!!!!!!!!!!!!!!!!!!!!!!!!!!!!!!!!!!!!!!!!!!!!!!!!!!!!!!!!!!!!!!!!!!!!!!!!!!!!!!!!!!!!!!!!!!!!!!!!!!!!!!!!!!!!!!!!!!!!!!!!!!!!!!!!!!!!!!!!!!!!!!!!!!!!!!!!!!!!!!!!!!!!!!!!!!!!!!!!!!!!!!!!!!!!!!!!!!!!!!!!!!!!!!!!!!!!!!!!!!!!!!!!!!!!!!!!!!!!!!!!!!!!!!!!!!!!!!!!!!!!!!!!!!!!!!!!!!!!!!!!!!!!!!!!!!!!!!!!!!!!!!!!!!!!!!!!!!!!!!!!!!!!!!!!!!!!!!!!!!!!!!!!!!!!!!!!!!!!!!!!!!!!!!!!!!!!!!!!!!!!!!!!!!!!!!!!!!!!!!!!!!!!!!!!!!!!!!!!!!!!!!!!!!!!!!!!!!!!!!!!!!!!!!!!!!!!!!!!!!!!!!!!!!!!!!!!!!!!!!!!!!!!!!!!!!!!!!!!!!!!!!!!!!!!!!!!!!!!!!!!!!!!!!!!!!!!!!!!!!!!!!!!!!!!!!!!!!!!!!!!!!!!!!!!!!!!!!!!!!!!!!!!!!!!!!!!!!!!!!!!!!!!!!!!!!!!!!!!!!!!!!!!!!!!!!!!!!!!!!!!!!!!!!!!!!!!!!!!!!!!!!!!!!!!!!!!!!!!!!!!!!!!!!!!!!!!!!!!!!!!!!!!!!!!!!!!!!!!!!!!!!!!!!!!!!!!!!!!!!!!!!!!!!!!!!!!!!!!!!!!!!!!!!!!!!!!!!!!!!!!!!!!!!!!!!!!!!!!!!!!!!!!!!!!!!!!!!!!!!!!!!!!!!!!!!!!!!!!!!!!!!!!!!!!!!!!!!!!!!!!!!!!!!!!!!!!!!!!!!!!!!!!!!!!!!!!!!!!!!!!!!!!!!!!!!!!!!!!!!!!!!!!!!!!!!!!!!!!!!!!!!!!!!!!!!!!!!!!!!!!!!!!!!!!!!!!!!!!!!!!!!!!!!!!!!!!!!!!!!!!!!!!!!!!!!!!!!!!!!!!!!!!!!!!!!!!!!!!!!!!!!!!!!!!!!!!!!!!!!!!!!!!!!!!!!!!!!!!!!!!!!!!!!!!!!!!!!!!!!!!!!!!!!!!!!!!!!!!!!!!!!!!!!!!!!!!!!!!!!!!!!!!!!!!!!!!!!!!!!!!!!!!!!!!!!!!!!!!!!!!!!!!!!!!!!!!!!!!!!!!!!!!!!!!!!!!!!!!!!!!!!!!!!!!!!!!!!!!!!!!!!!!!!!!!!!!!!!!!!!!!!!!!!!!!!!!!!!!!!!!!!!!!!!!!!!!!!!!!!!!!!!!!!!!!!!!!!!!!!!!!!!!!!!!!!!!!!!!!!!!!!!!!!!!!!!1!l" style="position:absolute;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635EBF" w:rsidRPr="00635EBF">
        <w:rPr>
          <w:rFonts w:ascii="Courier New" w:hAnsi="Courier New" w:cs="Courier New"/>
          <w:sz w:val="24"/>
        </w:rPr>
        <w:t>Traffic Engineering and Service Mapping Yang Model</w:t>
      </w:r>
    </w:p>
    <w:p w:rsidR="00FB58A8" w:rsidRDefault="00FB58A8" w:rsidP="00A13569">
      <w:pPr>
        <w:jc w:val="center"/>
        <w:rPr>
          <w:rFonts w:eastAsia="Times New Roman"/>
          <w:bCs/>
        </w:rPr>
      </w:pPr>
    </w:p>
    <w:p w:rsidR="00364162" w:rsidRPr="00364162" w:rsidRDefault="00A13569" w:rsidP="00A13569">
      <w:pPr>
        <w:jc w:val="center"/>
      </w:pPr>
      <w:r w:rsidRPr="00A13569">
        <w:rPr>
          <w:rFonts w:eastAsia="Times New Roman"/>
          <w:bCs/>
        </w:rPr>
        <w:t>draft-</w:t>
      </w:r>
      <w:ins w:id="0" w:author="Leeyoung" w:date="2019-03-05T10:30:00Z">
        <w:r w:rsidR="00DF1744">
          <w:rPr>
            <w:rFonts w:eastAsia="Times New Roman"/>
            <w:bCs/>
          </w:rPr>
          <w:t>ietf</w:t>
        </w:r>
      </w:ins>
      <w:del w:id="1" w:author="Leeyoung" w:date="2019-03-05T10:30:00Z">
        <w:r w:rsidRPr="00A13569" w:rsidDel="00DF1744">
          <w:rPr>
            <w:rFonts w:eastAsia="Times New Roman"/>
            <w:bCs/>
          </w:rPr>
          <w:delText>lee</w:delText>
        </w:r>
      </w:del>
      <w:r w:rsidRPr="00A13569">
        <w:rPr>
          <w:rFonts w:eastAsia="Times New Roman"/>
          <w:bCs/>
        </w:rPr>
        <w:t>-teas</w:t>
      </w:r>
      <w:r>
        <w:rPr>
          <w:rFonts w:eastAsia="Times New Roman"/>
          <w:bCs/>
        </w:rPr>
        <w:t>-te-service-mapping</w:t>
      </w:r>
      <w:r w:rsidR="00635EBF">
        <w:rPr>
          <w:rFonts w:eastAsia="Times New Roman"/>
          <w:bCs/>
        </w:rPr>
        <w:t>-yang</w:t>
      </w:r>
      <w:r w:rsidR="00425CD0">
        <w:rPr>
          <w:rFonts w:eastAsia="Times New Roman"/>
          <w:bCs/>
        </w:rPr>
        <w:t>-</w:t>
      </w:r>
      <w:ins w:id="2" w:author="Leeyoung" w:date="2019-03-05T10:31:00Z">
        <w:r w:rsidR="0054585D">
          <w:rPr>
            <w:rFonts w:eastAsia="Times New Roman"/>
            <w:bCs/>
          </w:rPr>
          <w:t>0</w:t>
        </w:r>
      </w:ins>
      <w:ins w:id="3" w:author="Leeyoung" w:date="2019-03-05T13:11:00Z">
        <w:r w:rsidR="0054585D">
          <w:rPr>
            <w:rFonts w:eastAsia="Times New Roman"/>
            <w:bCs/>
          </w:rPr>
          <w:t>1</w:t>
        </w:r>
      </w:ins>
      <w:del w:id="4" w:author="Leeyoung" w:date="2019-03-05T10:31:00Z">
        <w:r w:rsidR="00B42EC3" w:rsidDel="00DF1744">
          <w:rPr>
            <w:rFonts w:eastAsia="Times New Roman"/>
            <w:bCs/>
          </w:rPr>
          <w:delText>1</w:delText>
        </w:r>
      </w:del>
      <w:del w:id="5" w:author="Leeyoung" w:date="2018-12-30T22:25:00Z">
        <w:r w:rsidR="006C29A7" w:rsidDel="009109F7">
          <w:rPr>
            <w:rFonts w:eastAsia="Times New Roman"/>
            <w:bCs/>
          </w:rPr>
          <w:delText>2</w:delText>
        </w:r>
      </w:del>
    </w:p>
    <w:p w:rsidR="00FB58A8" w:rsidRDefault="00FB58A8" w:rsidP="00FB58A8">
      <w:pPr>
        <w:ind w:left="0"/>
      </w:pPr>
      <w:r w:rsidRPr="00891BA3">
        <w:t>Abstract</w:t>
      </w:r>
    </w:p>
    <w:p w:rsidR="00FB58A8" w:rsidRDefault="00FB58A8" w:rsidP="00FB58A8">
      <w:r>
        <w:t xml:space="preserve">This document provides a YANG data model to map </w:t>
      </w:r>
      <w:r w:rsidR="00BB321D">
        <w:t xml:space="preserve">customer </w:t>
      </w:r>
      <w:r>
        <w:t>service model</w:t>
      </w:r>
      <w:r w:rsidR="00BB321D">
        <w:t>s</w:t>
      </w:r>
      <w:r>
        <w:t xml:space="preserve"> (e.g.</w:t>
      </w:r>
      <w:r w:rsidR="001F3E36">
        <w:t>,</w:t>
      </w:r>
      <w:r>
        <w:t xml:space="preserve"> </w:t>
      </w:r>
      <w:r w:rsidR="00BB321D">
        <w:t>the L3VPM Serv</w:t>
      </w:r>
      <w:r w:rsidR="00BB321D" w:rsidRPr="00BB321D">
        <w:t>i</w:t>
      </w:r>
      <w:r w:rsidR="00BB321D">
        <w:t>ce Model</w:t>
      </w:r>
      <w:r>
        <w:t xml:space="preserve">) </w:t>
      </w:r>
      <w:r w:rsidR="00410AD8">
        <w:t>to</w:t>
      </w:r>
      <w:r>
        <w:t xml:space="preserve"> Traffic Engineering </w:t>
      </w:r>
      <w:r w:rsidR="00BB321D">
        <w:t xml:space="preserve">(TE) </w:t>
      </w:r>
      <w:r>
        <w:t>model</w:t>
      </w:r>
      <w:r w:rsidR="00BB321D">
        <w:t>s</w:t>
      </w:r>
      <w:r>
        <w:t xml:space="preserve"> (e.g.</w:t>
      </w:r>
      <w:r w:rsidR="001F3E36">
        <w:t>,</w:t>
      </w:r>
      <w:r>
        <w:t xml:space="preserve"> </w:t>
      </w:r>
      <w:r w:rsidR="00BB321D">
        <w:t xml:space="preserve">the </w:t>
      </w:r>
      <w:r>
        <w:t xml:space="preserve">TE Tunnel or </w:t>
      </w:r>
      <w:r w:rsidR="00BB321D">
        <w:t xml:space="preserve">the </w:t>
      </w:r>
      <w:r w:rsidR="00BB321D" w:rsidRPr="00BB321D">
        <w:t>Abstraction and Control of Traffic Engineered Networks</w:t>
      </w:r>
      <w:r>
        <w:t xml:space="preserve"> V</w:t>
      </w:r>
      <w:r w:rsidR="00BB321D">
        <w:t xml:space="preserve">irtual </w:t>
      </w:r>
      <w:r>
        <w:t>N</w:t>
      </w:r>
      <w:r w:rsidR="00BB321D">
        <w:t>etwork</w:t>
      </w:r>
      <w:r>
        <w:t xml:space="preserve"> model). This model is referred to as TE </w:t>
      </w:r>
      <w:r w:rsidR="00BB321D">
        <w:t>S</w:t>
      </w:r>
      <w:r>
        <w:t>ervice Mapping Model</w:t>
      </w:r>
      <w:r w:rsidR="00410AD8">
        <w:t xml:space="preserve"> and</w:t>
      </w:r>
      <w:r>
        <w:t xml:space="preserve"> is applicable </w:t>
      </w:r>
      <w:ins w:id="6" w:author="Leeyoung" w:date="2018-12-30T22:40:00Z">
        <w:r w:rsidR="00A92F30">
          <w:t xml:space="preserve">generically </w:t>
        </w:r>
      </w:ins>
      <w:r>
        <w:t>to the operat</w:t>
      </w:r>
      <w:r w:rsidR="00410AD8">
        <w:t>or</w:t>
      </w:r>
      <w:r>
        <w:t>’s need for seamless co</w:t>
      </w:r>
      <w:r w:rsidR="001F3E36">
        <w:t xml:space="preserve">ntrol and management of their </w:t>
      </w:r>
      <w:r>
        <w:t>VPN</w:t>
      </w:r>
      <w:r w:rsidR="001F3E36">
        <w:t xml:space="preserve"> services</w:t>
      </w:r>
      <w:r>
        <w:t xml:space="preserve"> with TE tunnel support.</w:t>
      </w:r>
    </w:p>
    <w:p w:rsidR="00410AD8" w:rsidRPr="002A3D80" w:rsidRDefault="00410AD8" w:rsidP="00FB58A8">
      <w:pPr>
        <w:rPr>
          <w:rFonts w:eastAsia="Times New Roman"/>
        </w:rPr>
      </w:pPr>
      <w:r>
        <w:t xml:space="preserve">The model is principally used to allow monitoring and diagnostics of the management systems to show how the service requests are mapped onto underlying network resource and TE </w:t>
      </w:r>
      <w:r w:rsidR="00F76E05">
        <w:t>models.</w:t>
      </w:r>
    </w:p>
    <w:p w:rsidR="00DA671C" w:rsidRDefault="00DA671C" w:rsidP="00DA671C">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Status of this Memo</w:t>
      </w:r>
    </w:p>
    <w:p w:rsidR="00DA671C" w:rsidRPr="00AC57E7" w:rsidRDefault="00DA671C" w:rsidP="00DA671C">
      <w:r>
        <w:t>This Internet-Draft is submitted to IETF in full conformance with the provisions of BCP 78 and BCP 79</w:t>
      </w:r>
      <w:r w:rsidRPr="00AC57E7">
        <w:t>.</w:t>
      </w:r>
    </w:p>
    <w:p w:rsidR="00DA671C" w:rsidRPr="00AC57E7" w:rsidRDefault="00DA671C" w:rsidP="00DA671C">
      <w:r w:rsidRPr="00AC57E7">
        <w:t>Internet-Drafts are working documents of the Internet Engineering Task Force (IETF), its areas, and its working groups.  Note that other groups may also distribute working documents as Internet-Drafts.</w:t>
      </w:r>
    </w:p>
    <w:p w:rsidR="00DA671C" w:rsidRPr="00AC57E7" w:rsidRDefault="00DA671C" w:rsidP="00DA671C">
      <w:r w:rsidRPr="00AC57E7">
        <w:lastRenderedPageBreak/>
        <w:t>Internet-Drafts are draft documents valid for a maximum of six months and may be updated, replaced, or obsoleted by other documents at any time.  It is inappropriate to use Internet-Drafts as reference material or to cite them other than as "work in progress."</w:t>
      </w:r>
    </w:p>
    <w:p w:rsidR="00DA671C" w:rsidRPr="00AC57E7" w:rsidRDefault="00DA671C" w:rsidP="00DA671C">
      <w:r w:rsidRPr="00AC57E7">
        <w:t>The list of current Internet-Drafts can be accessed at http://www.ietf.org/ietf/1id-abstracts.txt</w:t>
      </w:r>
    </w:p>
    <w:p w:rsidR="00DA671C" w:rsidRDefault="00DA671C" w:rsidP="00DA671C">
      <w:r w:rsidRPr="00AC57E7">
        <w:t xml:space="preserve">The list of Internet-Draft Shadow Directories can be accessed at </w:t>
      </w:r>
      <w:r w:rsidRPr="00AB4231">
        <w:t>http://www.ietf.org/shadow.html</w:t>
      </w:r>
      <w:r>
        <w:t>.</w:t>
      </w:r>
    </w:p>
    <w:p w:rsidR="00DA671C" w:rsidRDefault="00DA671C" w:rsidP="00DA671C">
      <w:r>
        <w:t xml:space="preserve">This Internet-Draft will expire on </w:t>
      </w:r>
      <w:ins w:id="7" w:author="Leeyoung" w:date="2018-12-30T22:26:00Z">
        <w:r w:rsidR="00DF1744">
          <w:t>September 5</w:t>
        </w:r>
      </w:ins>
      <w:del w:id="8" w:author="Leeyoung" w:date="2018-12-30T22:26:00Z">
        <w:r w:rsidR="00B3636B" w:rsidDel="009109F7">
          <w:delText xml:space="preserve">April </w:delText>
        </w:r>
      </w:del>
      <w:del w:id="9" w:author="Leeyoung" w:date="2018-10-05T09:39:00Z">
        <w:r w:rsidR="00B3636B" w:rsidDel="00013133">
          <w:delText>3</w:delText>
        </w:r>
      </w:del>
      <w:r w:rsidR="003F34A4">
        <w:t>,</w:t>
      </w:r>
      <w:r>
        <w:rPr>
          <w:noProof/>
        </w:rPr>
        <w:t xml:space="preserve"> </w:t>
      </w:r>
      <w:r w:rsidR="00FB58A8">
        <w:t>201</w:t>
      </w:r>
      <w:r w:rsidR="003F34A4">
        <w:t>9</w:t>
      </w:r>
      <w:r>
        <w:t>.</w:t>
      </w:r>
    </w:p>
    <w:p w:rsidR="00DA671C" w:rsidRDefault="00DA671C" w:rsidP="00DA671C">
      <w:pPr>
        <w:ind w:left="0"/>
      </w:pPr>
      <w:r>
        <w:t>Copyright Notice</w:t>
      </w:r>
    </w:p>
    <w:p w:rsidR="00DA671C" w:rsidRDefault="00DA671C" w:rsidP="00DA671C">
      <w:r>
        <w:t xml:space="preserve">Copyright (c) </w:t>
      </w:r>
      <w:del w:id="10" w:author="Leeyoung" w:date="2019-03-05T10:32:00Z">
        <w:r w:rsidR="00E77F4F" w:rsidDel="00DF1744">
          <w:fldChar w:fldCharType="begin"/>
        </w:r>
        <w:r w:rsidDel="00DF1744">
          <w:delInstrText xml:space="preserve"> SAVEDATE  \@ "yyyy"  \* MERGEFORMAT </w:delInstrText>
        </w:r>
        <w:r w:rsidR="00E77F4F" w:rsidDel="00DF1744">
          <w:fldChar w:fldCharType="separate"/>
        </w:r>
        <w:r w:rsidR="00DF1744" w:rsidDel="00DF1744">
          <w:rPr>
            <w:noProof/>
          </w:rPr>
          <w:delText>2018</w:delText>
        </w:r>
        <w:r w:rsidR="00E77F4F" w:rsidDel="00DF1744">
          <w:rPr>
            <w:noProof/>
          </w:rPr>
          <w:fldChar w:fldCharType="end"/>
        </w:r>
        <w:r w:rsidDel="00DF1744">
          <w:delText xml:space="preserve"> </w:delText>
        </w:r>
      </w:del>
      <w:ins w:id="11" w:author="Leeyoung" w:date="2019-03-05T10:32:00Z">
        <w:r w:rsidR="00DF1744">
          <w:t xml:space="preserve">2019 </w:t>
        </w:r>
      </w:ins>
      <w:r>
        <w:t>IETF Trust and the persons identified as the document authors. All rights reserved.</w:t>
      </w:r>
    </w:p>
    <w:p w:rsidR="00DA671C" w:rsidRDefault="00DA671C" w:rsidP="00DA671C">
      <w:pPr>
        <w:rPr>
          <w:rFonts w:eastAsia="Times New Roman"/>
        </w:rPr>
      </w:pPr>
      <w:r w:rsidRPr="007653A8">
        <w:t>This document is subject to BCP 78 and the IETF Trust's Legal Provision</w:t>
      </w:r>
      <w:r>
        <w:t xml:space="preserve">s </w:t>
      </w:r>
      <w:r>
        <w:rPr>
          <w:rFonts w:eastAsia="Times New Roman"/>
        </w:rPr>
        <w:t xml:space="preserve">Relating to IETF Documents </w:t>
      </w:r>
      <w:r w:rsidRPr="007653A8">
        <w:rPr>
          <w:rFonts w:eastAsia="Times New Roman"/>
        </w:rPr>
        <w:t>(</w:t>
      </w:r>
      <w:hyperlink r:id="rId9" w:history="1">
        <w:r w:rsidRPr="00E143ED">
          <w:rPr>
            <w:rStyle w:val="Hyperlink"/>
            <w:rFonts w:eastAsia="Times New Roman"/>
          </w:rPr>
          <w:t>http://trustee.ietf.org/license-info</w:t>
        </w:r>
      </w:hyperlink>
      <w:r w:rsidRPr="007653A8">
        <w:rPr>
          <w:rFonts w:eastAsia="Times New Roman"/>
        </w:rPr>
        <w:t>)</w:t>
      </w:r>
      <w:r>
        <w:t xml:space="preserve"> </w:t>
      </w:r>
      <w:r w:rsidRPr="007653A8">
        <w:rPr>
          <w:rFonts w:eastAsia="Times New Roman"/>
        </w:rPr>
        <w:t>in effect on the date of publication of this document.  Please</w:t>
      </w:r>
      <w:r>
        <w:t xml:space="preserve"> </w:t>
      </w:r>
      <w:r w:rsidRPr="007653A8">
        <w:rPr>
          <w:rFonts w:eastAsia="Times New Roman"/>
        </w:rPr>
        <w:t>review these documents carefully, as they describe your rights and</w:t>
      </w:r>
      <w:r>
        <w:t xml:space="preserve"> </w:t>
      </w:r>
      <w:r w:rsidRPr="007653A8">
        <w:rPr>
          <w:rFonts w:eastAsia="Times New Roman"/>
        </w:rPr>
        <w:t>restrictions with respect to this document.  Code Components</w:t>
      </w:r>
      <w:r>
        <w:rPr>
          <w:rFonts w:eastAsia="Times New Roman"/>
        </w:rPr>
        <w:t xml:space="preserve"> </w:t>
      </w:r>
      <w:r w:rsidRPr="007653A8">
        <w:rPr>
          <w:rFonts w:eastAsia="Times New Roman"/>
        </w:rPr>
        <w:t>extracted from this document must include Simplified BSD License</w:t>
      </w:r>
      <w:r>
        <w:t xml:space="preserve"> </w:t>
      </w:r>
      <w:r w:rsidRPr="007653A8">
        <w:rPr>
          <w:rFonts w:eastAsia="Times New Roman"/>
        </w:rPr>
        <w:t>text as described in Section 4.e of the Trust Legal Provisions and</w:t>
      </w:r>
      <w:r>
        <w:t xml:space="preserve"> </w:t>
      </w:r>
      <w:r w:rsidRPr="007653A8">
        <w:rPr>
          <w:rFonts w:eastAsia="Times New Roman"/>
        </w:rPr>
        <w:t>are provided without warranty as described in the Simplified BSD License</w:t>
      </w:r>
      <w:r>
        <w:rPr>
          <w:rFonts w:eastAsia="Times New Roman"/>
        </w:rPr>
        <w:t>.</w:t>
      </w:r>
    </w:p>
    <w:p w:rsidR="006E1AEF" w:rsidRPr="00891BA3" w:rsidRDefault="006E1AEF" w:rsidP="00B0394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left" w:pos="720"/>
          <w:tab w:val="left" w:pos="1440"/>
          <w:tab w:val="left" w:pos="2880"/>
          <w:tab w:val="left" w:pos="3600"/>
          <w:tab w:val="left" w:pos="5040"/>
          <w:tab w:val="left" w:pos="5760"/>
        </w:tabs>
        <w:spacing w:after="0" w:line="240" w:lineRule="auto"/>
        <w:ind w:left="0"/>
      </w:pPr>
    </w:p>
    <w:p w:rsidR="00DA671C" w:rsidRPr="00891BA3" w:rsidRDefault="00DA671C" w:rsidP="00DA671C">
      <w:pPr>
        <w:pStyle w:val="RFCH1-noTOCnonum"/>
      </w:pPr>
      <w:r w:rsidRPr="00891BA3">
        <w:t>Table of Contents</w:t>
      </w:r>
    </w:p>
    <w:p w:rsidR="00DA671C" w:rsidRDefault="00DA671C" w:rsidP="00DA671C">
      <w:pPr>
        <w:pStyle w:val="TOC1"/>
      </w:pPr>
    </w:p>
    <w:p w:rsidR="00B522E0" w:rsidRDefault="00E77F4F">
      <w:pPr>
        <w:pStyle w:val="TOC1"/>
        <w:rPr>
          <w:ins w:id="12" w:author="Leeyoung" w:date="2018-12-30T23:50:00Z"/>
          <w:rFonts w:asciiTheme="minorHAnsi" w:eastAsiaTheme="minorEastAsia" w:hAnsiTheme="minorHAnsi" w:cstheme="minorBidi"/>
          <w:sz w:val="22"/>
          <w:szCs w:val="22"/>
        </w:rPr>
      </w:pPr>
      <w:r w:rsidRPr="00891BA3">
        <w:fldChar w:fldCharType="begin"/>
      </w:r>
      <w:r w:rsidR="00DA671C" w:rsidRPr="00891BA3">
        <w:instrText xml:space="preserve"> TOC \o \h \z \u </w:instrText>
      </w:r>
      <w:r w:rsidRPr="00891BA3">
        <w:fldChar w:fldCharType="separate"/>
      </w:r>
      <w:ins w:id="13" w:author="Leeyoung" w:date="2018-12-30T23:50:00Z">
        <w:r w:rsidR="00B522E0" w:rsidRPr="00884ECA">
          <w:rPr>
            <w:rStyle w:val="Hyperlink"/>
          </w:rPr>
          <w:fldChar w:fldCharType="begin"/>
        </w:r>
        <w:r w:rsidR="00B522E0" w:rsidRPr="00884ECA">
          <w:rPr>
            <w:rStyle w:val="Hyperlink"/>
          </w:rPr>
          <w:instrText xml:space="preserve"> </w:instrText>
        </w:r>
        <w:r w:rsidR="00B522E0">
          <w:instrText>HYPERLINK \l "_Toc533977146"</w:instrText>
        </w:r>
        <w:r w:rsidR="00B522E0" w:rsidRPr="00884ECA">
          <w:rPr>
            <w:rStyle w:val="Hyperlink"/>
          </w:rPr>
          <w:instrText xml:space="preserve"> </w:instrText>
        </w:r>
        <w:r w:rsidR="00B522E0" w:rsidRPr="00884ECA">
          <w:rPr>
            <w:rStyle w:val="Hyperlink"/>
          </w:rPr>
          <w:fldChar w:fldCharType="separate"/>
        </w:r>
        <w:r w:rsidR="00B522E0" w:rsidRPr="00884ECA">
          <w:rPr>
            <w:rStyle w:val="Hyperlink"/>
            <w:rFonts w:cs="Times New Roman"/>
          </w:rPr>
          <w:t>1.</w:t>
        </w:r>
        <w:r w:rsidR="00B522E0" w:rsidRPr="00884ECA">
          <w:rPr>
            <w:rStyle w:val="Hyperlink"/>
          </w:rPr>
          <w:t xml:space="preserve"> Introduction</w:t>
        </w:r>
        <w:r w:rsidR="00B522E0">
          <w:rPr>
            <w:webHidden/>
          </w:rPr>
          <w:tab/>
        </w:r>
        <w:r w:rsidR="00B522E0">
          <w:rPr>
            <w:webHidden/>
          </w:rPr>
          <w:fldChar w:fldCharType="begin"/>
        </w:r>
        <w:r w:rsidR="00B522E0">
          <w:rPr>
            <w:webHidden/>
          </w:rPr>
          <w:instrText xml:space="preserve"> PAGEREF _Toc533977146 \h </w:instrText>
        </w:r>
      </w:ins>
      <w:r w:rsidR="00B522E0">
        <w:rPr>
          <w:webHidden/>
        </w:rPr>
      </w:r>
      <w:r w:rsidR="00B522E0">
        <w:rPr>
          <w:webHidden/>
        </w:rPr>
        <w:fldChar w:fldCharType="separate"/>
      </w:r>
      <w:ins w:id="14" w:author="Leeyoung" w:date="2018-12-30T23:50:00Z">
        <w:r w:rsidR="00B522E0">
          <w:rPr>
            <w:webHidden/>
          </w:rPr>
          <w:t>3</w:t>
        </w:r>
        <w:r w:rsidR="00B522E0">
          <w:rPr>
            <w:webHidden/>
          </w:rPr>
          <w:fldChar w:fldCharType="end"/>
        </w:r>
        <w:r w:rsidR="00B522E0" w:rsidRPr="00884ECA">
          <w:rPr>
            <w:rStyle w:val="Hyperlink"/>
          </w:rPr>
          <w:fldChar w:fldCharType="end"/>
        </w:r>
      </w:ins>
    </w:p>
    <w:p w:rsidR="00B522E0" w:rsidRDefault="00B522E0">
      <w:pPr>
        <w:pStyle w:val="TOC2"/>
        <w:rPr>
          <w:ins w:id="15" w:author="Leeyoung" w:date="2018-12-30T23:50:00Z"/>
          <w:rFonts w:asciiTheme="minorHAnsi" w:eastAsiaTheme="minorEastAsia" w:hAnsiTheme="minorHAnsi" w:cstheme="minorBidi"/>
          <w:sz w:val="22"/>
          <w:szCs w:val="22"/>
        </w:rPr>
      </w:pPr>
      <w:ins w:id="16" w:author="Leeyoung" w:date="2018-12-30T23:50:00Z">
        <w:r w:rsidRPr="00884ECA">
          <w:rPr>
            <w:rStyle w:val="Hyperlink"/>
          </w:rPr>
          <w:fldChar w:fldCharType="begin"/>
        </w:r>
        <w:r w:rsidRPr="00884ECA">
          <w:rPr>
            <w:rStyle w:val="Hyperlink"/>
          </w:rPr>
          <w:instrText xml:space="preserve"> </w:instrText>
        </w:r>
        <w:r>
          <w:instrText>HYPERLINK \l "_Toc533977147"</w:instrText>
        </w:r>
        <w:r w:rsidRPr="00884ECA">
          <w:rPr>
            <w:rStyle w:val="Hyperlink"/>
          </w:rPr>
          <w:instrText xml:space="preserve"> </w:instrText>
        </w:r>
        <w:r w:rsidRPr="00884ECA">
          <w:rPr>
            <w:rStyle w:val="Hyperlink"/>
          </w:rPr>
          <w:fldChar w:fldCharType="separate"/>
        </w:r>
        <w:r w:rsidRPr="00884ECA">
          <w:rPr>
            <w:rStyle w:val="Hyperlink"/>
          </w:rPr>
          <w:t>1.1. Terminology</w:t>
        </w:r>
        <w:r>
          <w:rPr>
            <w:webHidden/>
          </w:rPr>
          <w:tab/>
        </w:r>
        <w:r>
          <w:rPr>
            <w:webHidden/>
          </w:rPr>
          <w:fldChar w:fldCharType="begin"/>
        </w:r>
        <w:r>
          <w:rPr>
            <w:webHidden/>
          </w:rPr>
          <w:instrText xml:space="preserve"> PAGEREF _Toc533977147 \h </w:instrText>
        </w:r>
      </w:ins>
      <w:r>
        <w:rPr>
          <w:webHidden/>
        </w:rPr>
      </w:r>
      <w:r>
        <w:rPr>
          <w:webHidden/>
        </w:rPr>
        <w:fldChar w:fldCharType="separate"/>
      </w:r>
      <w:ins w:id="17" w:author="Leeyoung" w:date="2018-12-30T23:50:00Z">
        <w:r>
          <w:rPr>
            <w:webHidden/>
          </w:rPr>
          <w:t>4</w:t>
        </w:r>
        <w:r>
          <w:rPr>
            <w:webHidden/>
          </w:rPr>
          <w:fldChar w:fldCharType="end"/>
        </w:r>
        <w:r w:rsidRPr="00884ECA">
          <w:rPr>
            <w:rStyle w:val="Hyperlink"/>
          </w:rPr>
          <w:fldChar w:fldCharType="end"/>
        </w:r>
      </w:ins>
    </w:p>
    <w:p w:rsidR="00B522E0" w:rsidRDefault="00B522E0">
      <w:pPr>
        <w:pStyle w:val="TOC2"/>
        <w:rPr>
          <w:ins w:id="18" w:author="Leeyoung" w:date="2018-12-30T23:50:00Z"/>
          <w:rFonts w:asciiTheme="minorHAnsi" w:eastAsiaTheme="minorEastAsia" w:hAnsiTheme="minorHAnsi" w:cstheme="minorBidi"/>
          <w:sz w:val="22"/>
          <w:szCs w:val="22"/>
        </w:rPr>
      </w:pPr>
      <w:ins w:id="19" w:author="Leeyoung" w:date="2018-12-30T23:50:00Z">
        <w:r w:rsidRPr="00884ECA">
          <w:rPr>
            <w:rStyle w:val="Hyperlink"/>
          </w:rPr>
          <w:fldChar w:fldCharType="begin"/>
        </w:r>
        <w:r w:rsidRPr="00884ECA">
          <w:rPr>
            <w:rStyle w:val="Hyperlink"/>
          </w:rPr>
          <w:instrText xml:space="preserve"> </w:instrText>
        </w:r>
        <w:r>
          <w:instrText>HYPERLINK \l "_Toc533977148"</w:instrText>
        </w:r>
        <w:r w:rsidRPr="00884ECA">
          <w:rPr>
            <w:rStyle w:val="Hyperlink"/>
          </w:rPr>
          <w:instrText xml:space="preserve"> </w:instrText>
        </w:r>
        <w:r w:rsidRPr="00884ECA">
          <w:rPr>
            <w:rStyle w:val="Hyperlink"/>
          </w:rPr>
          <w:fldChar w:fldCharType="separate"/>
        </w:r>
        <w:r w:rsidRPr="00884ECA">
          <w:rPr>
            <w:rStyle w:val="Hyperlink"/>
          </w:rPr>
          <w:t>1.2. Tree diagram</w:t>
        </w:r>
        <w:r>
          <w:rPr>
            <w:webHidden/>
          </w:rPr>
          <w:tab/>
        </w:r>
        <w:r>
          <w:rPr>
            <w:webHidden/>
          </w:rPr>
          <w:fldChar w:fldCharType="begin"/>
        </w:r>
        <w:r>
          <w:rPr>
            <w:webHidden/>
          </w:rPr>
          <w:instrText xml:space="preserve"> PAGEREF _Toc533977148 \h </w:instrText>
        </w:r>
      </w:ins>
      <w:r>
        <w:rPr>
          <w:webHidden/>
        </w:rPr>
      </w:r>
      <w:r>
        <w:rPr>
          <w:webHidden/>
        </w:rPr>
        <w:fldChar w:fldCharType="separate"/>
      </w:r>
      <w:ins w:id="20" w:author="Leeyoung" w:date="2018-12-30T23:50:00Z">
        <w:r>
          <w:rPr>
            <w:webHidden/>
          </w:rPr>
          <w:t>4</w:t>
        </w:r>
        <w:r>
          <w:rPr>
            <w:webHidden/>
          </w:rPr>
          <w:fldChar w:fldCharType="end"/>
        </w:r>
        <w:r w:rsidRPr="00884ECA">
          <w:rPr>
            <w:rStyle w:val="Hyperlink"/>
          </w:rPr>
          <w:fldChar w:fldCharType="end"/>
        </w:r>
      </w:ins>
    </w:p>
    <w:p w:rsidR="00B522E0" w:rsidRDefault="00B522E0">
      <w:pPr>
        <w:pStyle w:val="TOC2"/>
        <w:rPr>
          <w:ins w:id="21" w:author="Leeyoung" w:date="2018-12-30T23:50:00Z"/>
          <w:rFonts w:asciiTheme="minorHAnsi" w:eastAsiaTheme="minorEastAsia" w:hAnsiTheme="minorHAnsi" w:cstheme="minorBidi"/>
          <w:sz w:val="22"/>
          <w:szCs w:val="22"/>
        </w:rPr>
      </w:pPr>
      <w:ins w:id="22" w:author="Leeyoung" w:date="2018-12-30T23:50:00Z">
        <w:r w:rsidRPr="00884ECA">
          <w:rPr>
            <w:rStyle w:val="Hyperlink"/>
          </w:rPr>
          <w:fldChar w:fldCharType="begin"/>
        </w:r>
        <w:r w:rsidRPr="00884ECA">
          <w:rPr>
            <w:rStyle w:val="Hyperlink"/>
          </w:rPr>
          <w:instrText xml:space="preserve"> </w:instrText>
        </w:r>
        <w:r>
          <w:instrText>HYPERLINK \l "_Toc533977149"</w:instrText>
        </w:r>
        <w:r w:rsidRPr="00884ECA">
          <w:rPr>
            <w:rStyle w:val="Hyperlink"/>
          </w:rPr>
          <w:instrText xml:space="preserve"> </w:instrText>
        </w:r>
        <w:r w:rsidRPr="00884ECA">
          <w:rPr>
            <w:rStyle w:val="Hyperlink"/>
          </w:rPr>
          <w:fldChar w:fldCharType="separate"/>
        </w:r>
        <w:r w:rsidRPr="00884ECA">
          <w:rPr>
            <w:rStyle w:val="Hyperlink"/>
          </w:rPr>
          <w:t>1.3. Prefixes in Data Node Names</w:t>
        </w:r>
        <w:r>
          <w:rPr>
            <w:webHidden/>
          </w:rPr>
          <w:tab/>
        </w:r>
        <w:r>
          <w:rPr>
            <w:webHidden/>
          </w:rPr>
          <w:fldChar w:fldCharType="begin"/>
        </w:r>
        <w:r>
          <w:rPr>
            <w:webHidden/>
          </w:rPr>
          <w:instrText xml:space="preserve"> PAGEREF _Toc533977149 \h </w:instrText>
        </w:r>
      </w:ins>
      <w:r>
        <w:rPr>
          <w:webHidden/>
        </w:rPr>
      </w:r>
      <w:r>
        <w:rPr>
          <w:webHidden/>
        </w:rPr>
        <w:fldChar w:fldCharType="separate"/>
      </w:r>
      <w:ins w:id="23" w:author="Leeyoung" w:date="2018-12-30T23:50:00Z">
        <w:r>
          <w:rPr>
            <w:webHidden/>
          </w:rPr>
          <w:t>4</w:t>
        </w:r>
        <w:r>
          <w:rPr>
            <w:webHidden/>
          </w:rPr>
          <w:fldChar w:fldCharType="end"/>
        </w:r>
        <w:r w:rsidRPr="00884ECA">
          <w:rPr>
            <w:rStyle w:val="Hyperlink"/>
          </w:rPr>
          <w:fldChar w:fldCharType="end"/>
        </w:r>
      </w:ins>
    </w:p>
    <w:p w:rsidR="00B522E0" w:rsidRDefault="00B522E0">
      <w:pPr>
        <w:pStyle w:val="TOC1"/>
        <w:rPr>
          <w:ins w:id="24" w:author="Leeyoung" w:date="2018-12-30T23:50:00Z"/>
          <w:rFonts w:asciiTheme="minorHAnsi" w:eastAsiaTheme="minorEastAsia" w:hAnsiTheme="minorHAnsi" w:cstheme="minorBidi"/>
          <w:sz w:val="22"/>
          <w:szCs w:val="22"/>
        </w:rPr>
      </w:pPr>
      <w:ins w:id="25" w:author="Leeyoung" w:date="2018-12-30T23:50:00Z">
        <w:r w:rsidRPr="00884ECA">
          <w:rPr>
            <w:rStyle w:val="Hyperlink"/>
          </w:rPr>
          <w:fldChar w:fldCharType="begin"/>
        </w:r>
        <w:r w:rsidRPr="00884ECA">
          <w:rPr>
            <w:rStyle w:val="Hyperlink"/>
          </w:rPr>
          <w:instrText xml:space="preserve"> </w:instrText>
        </w:r>
        <w:r>
          <w:instrText>HYPERLINK \l "_Toc533977150"</w:instrText>
        </w:r>
        <w:r w:rsidRPr="00884ECA">
          <w:rPr>
            <w:rStyle w:val="Hyperlink"/>
          </w:rPr>
          <w:instrText xml:space="preserve"> </w:instrText>
        </w:r>
        <w:r w:rsidRPr="00884ECA">
          <w:rPr>
            <w:rStyle w:val="Hyperlink"/>
          </w:rPr>
          <w:fldChar w:fldCharType="separate"/>
        </w:r>
        <w:r w:rsidRPr="00884ECA">
          <w:rPr>
            <w:rStyle w:val="Hyperlink"/>
            <w:rFonts w:cs="Times New Roman"/>
          </w:rPr>
          <w:t>2.</w:t>
        </w:r>
        <w:r w:rsidRPr="00884ECA">
          <w:rPr>
            <w:rStyle w:val="Hyperlink"/>
          </w:rPr>
          <w:t xml:space="preserve"> TE &amp; Service Related Parameters</w:t>
        </w:r>
        <w:r>
          <w:rPr>
            <w:webHidden/>
          </w:rPr>
          <w:tab/>
        </w:r>
        <w:r>
          <w:rPr>
            <w:webHidden/>
          </w:rPr>
          <w:fldChar w:fldCharType="begin"/>
        </w:r>
        <w:r>
          <w:rPr>
            <w:webHidden/>
          </w:rPr>
          <w:instrText xml:space="preserve"> PAGEREF _Toc533977150 \h </w:instrText>
        </w:r>
      </w:ins>
      <w:r>
        <w:rPr>
          <w:webHidden/>
        </w:rPr>
      </w:r>
      <w:r>
        <w:rPr>
          <w:webHidden/>
        </w:rPr>
        <w:fldChar w:fldCharType="separate"/>
      </w:r>
      <w:ins w:id="26" w:author="Leeyoung" w:date="2018-12-30T23:50:00Z">
        <w:r>
          <w:rPr>
            <w:webHidden/>
          </w:rPr>
          <w:t>5</w:t>
        </w:r>
        <w:r>
          <w:rPr>
            <w:webHidden/>
          </w:rPr>
          <w:fldChar w:fldCharType="end"/>
        </w:r>
        <w:r w:rsidRPr="00884ECA">
          <w:rPr>
            <w:rStyle w:val="Hyperlink"/>
          </w:rPr>
          <w:fldChar w:fldCharType="end"/>
        </w:r>
      </w:ins>
    </w:p>
    <w:p w:rsidR="00B522E0" w:rsidRDefault="00B522E0">
      <w:pPr>
        <w:pStyle w:val="TOC2"/>
        <w:rPr>
          <w:ins w:id="27" w:author="Leeyoung" w:date="2018-12-30T23:50:00Z"/>
          <w:rFonts w:asciiTheme="minorHAnsi" w:eastAsiaTheme="minorEastAsia" w:hAnsiTheme="minorHAnsi" w:cstheme="minorBidi"/>
          <w:sz w:val="22"/>
          <w:szCs w:val="22"/>
        </w:rPr>
      </w:pPr>
      <w:ins w:id="28" w:author="Leeyoung" w:date="2018-12-30T23:50:00Z">
        <w:r w:rsidRPr="00884ECA">
          <w:rPr>
            <w:rStyle w:val="Hyperlink"/>
          </w:rPr>
          <w:fldChar w:fldCharType="begin"/>
        </w:r>
        <w:r w:rsidRPr="00884ECA">
          <w:rPr>
            <w:rStyle w:val="Hyperlink"/>
          </w:rPr>
          <w:instrText xml:space="preserve"> </w:instrText>
        </w:r>
        <w:r>
          <w:instrText>HYPERLINK \l "_Toc533977151"</w:instrText>
        </w:r>
        <w:r w:rsidRPr="00884ECA">
          <w:rPr>
            <w:rStyle w:val="Hyperlink"/>
          </w:rPr>
          <w:instrText xml:space="preserve"> </w:instrText>
        </w:r>
        <w:r w:rsidRPr="00884ECA">
          <w:rPr>
            <w:rStyle w:val="Hyperlink"/>
          </w:rPr>
          <w:fldChar w:fldCharType="separate"/>
        </w:r>
        <w:r w:rsidRPr="00884ECA">
          <w:rPr>
            <w:rStyle w:val="Hyperlink"/>
          </w:rPr>
          <w:t>2.1. VN/Tunnel Selection Requirements</w:t>
        </w:r>
        <w:r>
          <w:rPr>
            <w:webHidden/>
          </w:rPr>
          <w:tab/>
        </w:r>
        <w:r>
          <w:rPr>
            <w:webHidden/>
          </w:rPr>
          <w:fldChar w:fldCharType="begin"/>
        </w:r>
        <w:r>
          <w:rPr>
            <w:webHidden/>
          </w:rPr>
          <w:instrText xml:space="preserve"> PAGEREF _Toc533977151 \h </w:instrText>
        </w:r>
      </w:ins>
      <w:r>
        <w:rPr>
          <w:webHidden/>
        </w:rPr>
      </w:r>
      <w:r>
        <w:rPr>
          <w:webHidden/>
        </w:rPr>
        <w:fldChar w:fldCharType="separate"/>
      </w:r>
      <w:ins w:id="29" w:author="Leeyoung" w:date="2018-12-30T23:50:00Z">
        <w:r>
          <w:rPr>
            <w:webHidden/>
          </w:rPr>
          <w:t>5</w:t>
        </w:r>
        <w:r>
          <w:rPr>
            <w:webHidden/>
          </w:rPr>
          <w:fldChar w:fldCharType="end"/>
        </w:r>
        <w:r w:rsidRPr="00884ECA">
          <w:rPr>
            <w:rStyle w:val="Hyperlink"/>
          </w:rPr>
          <w:fldChar w:fldCharType="end"/>
        </w:r>
      </w:ins>
    </w:p>
    <w:p w:rsidR="00B522E0" w:rsidRDefault="00B522E0">
      <w:pPr>
        <w:pStyle w:val="TOC2"/>
        <w:rPr>
          <w:ins w:id="30" w:author="Leeyoung" w:date="2018-12-30T23:50:00Z"/>
          <w:rFonts w:asciiTheme="minorHAnsi" w:eastAsiaTheme="minorEastAsia" w:hAnsiTheme="minorHAnsi" w:cstheme="minorBidi"/>
          <w:sz w:val="22"/>
          <w:szCs w:val="22"/>
        </w:rPr>
      </w:pPr>
      <w:ins w:id="31" w:author="Leeyoung" w:date="2018-12-30T23:50:00Z">
        <w:r w:rsidRPr="00884ECA">
          <w:rPr>
            <w:rStyle w:val="Hyperlink"/>
          </w:rPr>
          <w:fldChar w:fldCharType="begin"/>
        </w:r>
        <w:r w:rsidRPr="00884ECA">
          <w:rPr>
            <w:rStyle w:val="Hyperlink"/>
          </w:rPr>
          <w:instrText xml:space="preserve"> </w:instrText>
        </w:r>
        <w:r>
          <w:instrText>HYPERLINK \l "_Toc533977152"</w:instrText>
        </w:r>
        <w:r w:rsidRPr="00884ECA">
          <w:rPr>
            <w:rStyle w:val="Hyperlink"/>
          </w:rPr>
          <w:instrText xml:space="preserve"> </w:instrText>
        </w:r>
        <w:r w:rsidRPr="00884ECA">
          <w:rPr>
            <w:rStyle w:val="Hyperlink"/>
          </w:rPr>
          <w:fldChar w:fldCharType="separate"/>
        </w:r>
        <w:r w:rsidRPr="00884ECA">
          <w:rPr>
            <w:rStyle w:val="Hyperlink"/>
          </w:rPr>
          <w:t>2.2. Availability Requirement</w:t>
        </w:r>
        <w:r>
          <w:rPr>
            <w:webHidden/>
          </w:rPr>
          <w:tab/>
        </w:r>
        <w:r>
          <w:rPr>
            <w:webHidden/>
          </w:rPr>
          <w:fldChar w:fldCharType="begin"/>
        </w:r>
        <w:r>
          <w:rPr>
            <w:webHidden/>
          </w:rPr>
          <w:instrText xml:space="preserve"> PAGEREF _Toc533977152 \h </w:instrText>
        </w:r>
      </w:ins>
      <w:r>
        <w:rPr>
          <w:webHidden/>
        </w:rPr>
      </w:r>
      <w:r>
        <w:rPr>
          <w:webHidden/>
        </w:rPr>
        <w:fldChar w:fldCharType="separate"/>
      </w:r>
      <w:ins w:id="32" w:author="Leeyoung" w:date="2018-12-30T23:50:00Z">
        <w:r>
          <w:rPr>
            <w:webHidden/>
          </w:rPr>
          <w:t>7</w:t>
        </w:r>
        <w:r>
          <w:rPr>
            <w:webHidden/>
          </w:rPr>
          <w:fldChar w:fldCharType="end"/>
        </w:r>
        <w:r w:rsidRPr="00884ECA">
          <w:rPr>
            <w:rStyle w:val="Hyperlink"/>
          </w:rPr>
          <w:fldChar w:fldCharType="end"/>
        </w:r>
      </w:ins>
    </w:p>
    <w:p w:rsidR="00B522E0" w:rsidRDefault="00B522E0">
      <w:pPr>
        <w:pStyle w:val="TOC1"/>
        <w:rPr>
          <w:ins w:id="33" w:author="Leeyoung" w:date="2018-12-30T23:50:00Z"/>
          <w:rFonts w:asciiTheme="minorHAnsi" w:eastAsiaTheme="minorEastAsia" w:hAnsiTheme="minorHAnsi" w:cstheme="minorBidi"/>
          <w:sz w:val="22"/>
          <w:szCs w:val="22"/>
        </w:rPr>
      </w:pPr>
      <w:ins w:id="34" w:author="Leeyoung" w:date="2018-12-30T23:50:00Z">
        <w:r w:rsidRPr="00884ECA">
          <w:rPr>
            <w:rStyle w:val="Hyperlink"/>
          </w:rPr>
          <w:fldChar w:fldCharType="begin"/>
        </w:r>
        <w:r w:rsidRPr="00884ECA">
          <w:rPr>
            <w:rStyle w:val="Hyperlink"/>
          </w:rPr>
          <w:instrText xml:space="preserve"> </w:instrText>
        </w:r>
        <w:r>
          <w:instrText>HYPERLINK \l "_Toc533977153"</w:instrText>
        </w:r>
        <w:r w:rsidRPr="00884ECA">
          <w:rPr>
            <w:rStyle w:val="Hyperlink"/>
          </w:rPr>
          <w:instrText xml:space="preserve"> </w:instrText>
        </w:r>
        <w:r w:rsidRPr="00884ECA">
          <w:rPr>
            <w:rStyle w:val="Hyperlink"/>
          </w:rPr>
          <w:fldChar w:fldCharType="separate"/>
        </w:r>
        <w:r w:rsidRPr="00884ECA">
          <w:rPr>
            <w:rStyle w:val="Hyperlink"/>
            <w:rFonts w:cs="Times New Roman"/>
          </w:rPr>
          <w:t>3.</w:t>
        </w:r>
        <w:r w:rsidRPr="00884ECA">
          <w:rPr>
            <w:rStyle w:val="Hyperlink"/>
          </w:rPr>
          <w:t xml:space="preserve"> YANG Modeling Approach</w:t>
        </w:r>
        <w:r>
          <w:rPr>
            <w:webHidden/>
          </w:rPr>
          <w:tab/>
        </w:r>
        <w:r>
          <w:rPr>
            <w:webHidden/>
          </w:rPr>
          <w:fldChar w:fldCharType="begin"/>
        </w:r>
        <w:r>
          <w:rPr>
            <w:webHidden/>
          </w:rPr>
          <w:instrText xml:space="preserve"> PAGEREF _Toc533977153 \h </w:instrText>
        </w:r>
      </w:ins>
      <w:r>
        <w:rPr>
          <w:webHidden/>
        </w:rPr>
      </w:r>
      <w:r>
        <w:rPr>
          <w:webHidden/>
        </w:rPr>
        <w:fldChar w:fldCharType="separate"/>
      </w:r>
      <w:ins w:id="35" w:author="Leeyoung" w:date="2018-12-30T23:50:00Z">
        <w:r>
          <w:rPr>
            <w:webHidden/>
          </w:rPr>
          <w:t>7</w:t>
        </w:r>
        <w:r>
          <w:rPr>
            <w:webHidden/>
          </w:rPr>
          <w:fldChar w:fldCharType="end"/>
        </w:r>
        <w:r w:rsidRPr="00884ECA">
          <w:rPr>
            <w:rStyle w:val="Hyperlink"/>
          </w:rPr>
          <w:fldChar w:fldCharType="end"/>
        </w:r>
      </w:ins>
    </w:p>
    <w:p w:rsidR="00B522E0" w:rsidRDefault="00B522E0">
      <w:pPr>
        <w:pStyle w:val="TOC2"/>
        <w:rPr>
          <w:ins w:id="36" w:author="Leeyoung" w:date="2018-12-30T23:50:00Z"/>
          <w:rFonts w:asciiTheme="minorHAnsi" w:eastAsiaTheme="minorEastAsia" w:hAnsiTheme="minorHAnsi" w:cstheme="minorBidi"/>
          <w:sz w:val="22"/>
          <w:szCs w:val="22"/>
        </w:rPr>
      </w:pPr>
      <w:ins w:id="37" w:author="Leeyoung" w:date="2018-12-30T23:50:00Z">
        <w:r w:rsidRPr="00884ECA">
          <w:rPr>
            <w:rStyle w:val="Hyperlink"/>
          </w:rPr>
          <w:fldChar w:fldCharType="begin"/>
        </w:r>
        <w:r w:rsidRPr="00884ECA">
          <w:rPr>
            <w:rStyle w:val="Hyperlink"/>
          </w:rPr>
          <w:instrText xml:space="preserve"> </w:instrText>
        </w:r>
        <w:r>
          <w:instrText>HYPERLINK \l "_Toc533977154"</w:instrText>
        </w:r>
        <w:r w:rsidRPr="00884ECA">
          <w:rPr>
            <w:rStyle w:val="Hyperlink"/>
          </w:rPr>
          <w:instrText xml:space="preserve"> </w:instrText>
        </w:r>
        <w:r w:rsidRPr="00884ECA">
          <w:rPr>
            <w:rStyle w:val="Hyperlink"/>
          </w:rPr>
          <w:fldChar w:fldCharType="separate"/>
        </w:r>
        <w:r w:rsidRPr="00884ECA">
          <w:rPr>
            <w:rStyle w:val="Hyperlink"/>
          </w:rPr>
          <w:t>3.1. Forward Compatibility</w:t>
        </w:r>
        <w:r>
          <w:rPr>
            <w:webHidden/>
          </w:rPr>
          <w:tab/>
        </w:r>
        <w:r>
          <w:rPr>
            <w:webHidden/>
          </w:rPr>
          <w:fldChar w:fldCharType="begin"/>
        </w:r>
        <w:r>
          <w:rPr>
            <w:webHidden/>
          </w:rPr>
          <w:instrText xml:space="preserve"> PAGEREF _Toc533977154 \h </w:instrText>
        </w:r>
      </w:ins>
      <w:r>
        <w:rPr>
          <w:webHidden/>
        </w:rPr>
      </w:r>
      <w:r>
        <w:rPr>
          <w:webHidden/>
        </w:rPr>
        <w:fldChar w:fldCharType="separate"/>
      </w:r>
      <w:ins w:id="38" w:author="Leeyoung" w:date="2018-12-30T23:50:00Z">
        <w:r>
          <w:rPr>
            <w:webHidden/>
          </w:rPr>
          <w:t>8</w:t>
        </w:r>
        <w:r>
          <w:rPr>
            <w:webHidden/>
          </w:rPr>
          <w:fldChar w:fldCharType="end"/>
        </w:r>
        <w:r w:rsidRPr="00884ECA">
          <w:rPr>
            <w:rStyle w:val="Hyperlink"/>
          </w:rPr>
          <w:fldChar w:fldCharType="end"/>
        </w:r>
      </w:ins>
    </w:p>
    <w:p w:rsidR="00B522E0" w:rsidRDefault="00B522E0">
      <w:pPr>
        <w:pStyle w:val="TOC1"/>
        <w:rPr>
          <w:ins w:id="39" w:author="Leeyoung" w:date="2018-12-30T23:50:00Z"/>
          <w:rFonts w:asciiTheme="minorHAnsi" w:eastAsiaTheme="minorEastAsia" w:hAnsiTheme="minorHAnsi" w:cstheme="minorBidi"/>
          <w:sz w:val="22"/>
          <w:szCs w:val="22"/>
        </w:rPr>
      </w:pPr>
      <w:ins w:id="40" w:author="Leeyoung" w:date="2018-12-30T23:50:00Z">
        <w:r w:rsidRPr="00884ECA">
          <w:rPr>
            <w:rStyle w:val="Hyperlink"/>
          </w:rPr>
          <w:fldChar w:fldCharType="begin"/>
        </w:r>
        <w:r w:rsidRPr="00884ECA">
          <w:rPr>
            <w:rStyle w:val="Hyperlink"/>
          </w:rPr>
          <w:instrText xml:space="preserve"> </w:instrText>
        </w:r>
        <w:r>
          <w:instrText>HYPERLINK \l "_Toc533977155"</w:instrText>
        </w:r>
        <w:r w:rsidRPr="00884ECA">
          <w:rPr>
            <w:rStyle w:val="Hyperlink"/>
          </w:rPr>
          <w:instrText xml:space="preserve"> </w:instrText>
        </w:r>
        <w:r w:rsidRPr="00884ECA">
          <w:rPr>
            <w:rStyle w:val="Hyperlink"/>
          </w:rPr>
          <w:fldChar w:fldCharType="separate"/>
        </w:r>
        <w:r w:rsidRPr="00884ECA">
          <w:rPr>
            <w:rStyle w:val="Hyperlink"/>
            <w:rFonts w:cs="Times New Roman"/>
          </w:rPr>
          <w:t>4.</w:t>
        </w:r>
        <w:r w:rsidRPr="00884ECA">
          <w:rPr>
            <w:rStyle w:val="Hyperlink"/>
          </w:rPr>
          <w:t xml:space="preserve"> L3VPN Architecture in the ACTN Context</w:t>
        </w:r>
        <w:r>
          <w:rPr>
            <w:webHidden/>
          </w:rPr>
          <w:tab/>
        </w:r>
        <w:r>
          <w:rPr>
            <w:webHidden/>
          </w:rPr>
          <w:fldChar w:fldCharType="begin"/>
        </w:r>
        <w:r>
          <w:rPr>
            <w:webHidden/>
          </w:rPr>
          <w:instrText xml:space="preserve"> PAGEREF _Toc533977155 \h </w:instrText>
        </w:r>
      </w:ins>
      <w:r>
        <w:rPr>
          <w:webHidden/>
        </w:rPr>
      </w:r>
      <w:r>
        <w:rPr>
          <w:webHidden/>
        </w:rPr>
        <w:fldChar w:fldCharType="separate"/>
      </w:r>
      <w:ins w:id="41" w:author="Leeyoung" w:date="2018-12-30T23:50:00Z">
        <w:r>
          <w:rPr>
            <w:webHidden/>
          </w:rPr>
          <w:t>8</w:t>
        </w:r>
        <w:r>
          <w:rPr>
            <w:webHidden/>
          </w:rPr>
          <w:fldChar w:fldCharType="end"/>
        </w:r>
        <w:r w:rsidRPr="00884ECA">
          <w:rPr>
            <w:rStyle w:val="Hyperlink"/>
          </w:rPr>
          <w:fldChar w:fldCharType="end"/>
        </w:r>
      </w:ins>
    </w:p>
    <w:p w:rsidR="00B522E0" w:rsidRDefault="00B522E0">
      <w:pPr>
        <w:pStyle w:val="TOC2"/>
        <w:rPr>
          <w:ins w:id="42" w:author="Leeyoung" w:date="2018-12-30T23:50:00Z"/>
          <w:rFonts w:asciiTheme="minorHAnsi" w:eastAsiaTheme="minorEastAsia" w:hAnsiTheme="minorHAnsi" w:cstheme="minorBidi"/>
          <w:sz w:val="22"/>
          <w:szCs w:val="22"/>
        </w:rPr>
      </w:pPr>
      <w:ins w:id="43" w:author="Leeyoung" w:date="2018-12-30T23:50:00Z">
        <w:r w:rsidRPr="00884ECA">
          <w:rPr>
            <w:rStyle w:val="Hyperlink"/>
          </w:rPr>
          <w:fldChar w:fldCharType="begin"/>
        </w:r>
        <w:r w:rsidRPr="00884ECA">
          <w:rPr>
            <w:rStyle w:val="Hyperlink"/>
          </w:rPr>
          <w:instrText xml:space="preserve"> </w:instrText>
        </w:r>
        <w:r>
          <w:instrText>HYPERLINK \l "_Toc533977156"</w:instrText>
        </w:r>
        <w:r w:rsidRPr="00884ECA">
          <w:rPr>
            <w:rStyle w:val="Hyperlink"/>
          </w:rPr>
          <w:instrText xml:space="preserve"> </w:instrText>
        </w:r>
        <w:r w:rsidRPr="00884ECA">
          <w:rPr>
            <w:rStyle w:val="Hyperlink"/>
          </w:rPr>
          <w:fldChar w:fldCharType="separate"/>
        </w:r>
        <w:r w:rsidRPr="00884ECA">
          <w:rPr>
            <w:rStyle w:val="Hyperlink"/>
          </w:rPr>
          <w:t>4.1. Service Mapping</w:t>
        </w:r>
        <w:r>
          <w:rPr>
            <w:webHidden/>
          </w:rPr>
          <w:tab/>
        </w:r>
        <w:r>
          <w:rPr>
            <w:webHidden/>
          </w:rPr>
          <w:fldChar w:fldCharType="begin"/>
        </w:r>
        <w:r>
          <w:rPr>
            <w:webHidden/>
          </w:rPr>
          <w:instrText xml:space="preserve"> PAGEREF _Toc533977156 \h </w:instrText>
        </w:r>
      </w:ins>
      <w:r>
        <w:rPr>
          <w:webHidden/>
        </w:rPr>
      </w:r>
      <w:r>
        <w:rPr>
          <w:webHidden/>
        </w:rPr>
        <w:fldChar w:fldCharType="separate"/>
      </w:r>
      <w:ins w:id="44" w:author="Leeyoung" w:date="2018-12-30T23:50:00Z">
        <w:r>
          <w:rPr>
            <w:webHidden/>
          </w:rPr>
          <w:t>11</w:t>
        </w:r>
        <w:r>
          <w:rPr>
            <w:webHidden/>
          </w:rPr>
          <w:fldChar w:fldCharType="end"/>
        </w:r>
        <w:r w:rsidRPr="00884ECA">
          <w:rPr>
            <w:rStyle w:val="Hyperlink"/>
          </w:rPr>
          <w:fldChar w:fldCharType="end"/>
        </w:r>
      </w:ins>
    </w:p>
    <w:p w:rsidR="00B522E0" w:rsidRDefault="00B522E0">
      <w:pPr>
        <w:pStyle w:val="TOC2"/>
        <w:rPr>
          <w:ins w:id="45" w:author="Leeyoung" w:date="2018-12-30T23:50:00Z"/>
          <w:rFonts w:asciiTheme="minorHAnsi" w:eastAsiaTheme="minorEastAsia" w:hAnsiTheme="minorHAnsi" w:cstheme="minorBidi"/>
          <w:sz w:val="22"/>
          <w:szCs w:val="22"/>
        </w:rPr>
      </w:pPr>
      <w:ins w:id="46" w:author="Leeyoung" w:date="2018-12-30T23:50:00Z">
        <w:r w:rsidRPr="00884ECA">
          <w:rPr>
            <w:rStyle w:val="Hyperlink"/>
          </w:rPr>
          <w:fldChar w:fldCharType="begin"/>
        </w:r>
        <w:r w:rsidRPr="00884ECA">
          <w:rPr>
            <w:rStyle w:val="Hyperlink"/>
          </w:rPr>
          <w:instrText xml:space="preserve"> </w:instrText>
        </w:r>
        <w:r>
          <w:instrText>HYPERLINK \l "_Toc533977157"</w:instrText>
        </w:r>
        <w:r w:rsidRPr="00884ECA">
          <w:rPr>
            <w:rStyle w:val="Hyperlink"/>
          </w:rPr>
          <w:instrText xml:space="preserve"> </w:instrText>
        </w:r>
        <w:r w:rsidRPr="00884ECA">
          <w:rPr>
            <w:rStyle w:val="Hyperlink"/>
          </w:rPr>
          <w:fldChar w:fldCharType="separate"/>
        </w:r>
        <w:r w:rsidRPr="00884ECA">
          <w:rPr>
            <w:rStyle w:val="Hyperlink"/>
          </w:rPr>
          <w:t>4.2. Site Mapping</w:t>
        </w:r>
        <w:r>
          <w:rPr>
            <w:webHidden/>
          </w:rPr>
          <w:tab/>
        </w:r>
        <w:r>
          <w:rPr>
            <w:webHidden/>
          </w:rPr>
          <w:fldChar w:fldCharType="begin"/>
        </w:r>
        <w:r>
          <w:rPr>
            <w:webHidden/>
          </w:rPr>
          <w:instrText xml:space="preserve"> PAGEREF _Toc533977157 \h </w:instrText>
        </w:r>
      </w:ins>
      <w:r>
        <w:rPr>
          <w:webHidden/>
        </w:rPr>
      </w:r>
      <w:r>
        <w:rPr>
          <w:webHidden/>
        </w:rPr>
        <w:fldChar w:fldCharType="separate"/>
      </w:r>
      <w:ins w:id="47" w:author="Leeyoung" w:date="2018-12-30T23:50:00Z">
        <w:r>
          <w:rPr>
            <w:webHidden/>
          </w:rPr>
          <w:t>12</w:t>
        </w:r>
        <w:r>
          <w:rPr>
            <w:webHidden/>
          </w:rPr>
          <w:fldChar w:fldCharType="end"/>
        </w:r>
        <w:r w:rsidRPr="00884ECA">
          <w:rPr>
            <w:rStyle w:val="Hyperlink"/>
          </w:rPr>
          <w:fldChar w:fldCharType="end"/>
        </w:r>
      </w:ins>
    </w:p>
    <w:p w:rsidR="00B522E0" w:rsidRDefault="00B522E0">
      <w:pPr>
        <w:pStyle w:val="TOC1"/>
        <w:rPr>
          <w:ins w:id="48" w:author="Leeyoung" w:date="2018-12-30T23:50:00Z"/>
          <w:rFonts w:asciiTheme="minorHAnsi" w:eastAsiaTheme="minorEastAsia" w:hAnsiTheme="minorHAnsi" w:cstheme="minorBidi"/>
          <w:sz w:val="22"/>
          <w:szCs w:val="22"/>
        </w:rPr>
      </w:pPr>
      <w:ins w:id="49" w:author="Leeyoung" w:date="2018-12-30T23:50:00Z">
        <w:r w:rsidRPr="00884ECA">
          <w:rPr>
            <w:rStyle w:val="Hyperlink"/>
          </w:rPr>
          <w:fldChar w:fldCharType="begin"/>
        </w:r>
        <w:r w:rsidRPr="00884ECA">
          <w:rPr>
            <w:rStyle w:val="Hyperlink"/>
          </w:rPr>
          <w:instrText xml:space="preserve"> </w:instrText>
        </w:r>
        <w:r>
          <w:instrText>HYPERLINK \l "_Toc533977158"</w:instrText>
        </w:r>
        <w:r w:rsidRPr="00884ECA">
          <w:rPr>
            <w:rStyle w:val="Hyperlink"/>
          </w:rPr>
          <w:instrText xml:space="preserve"> </w:instrText>
        </w:r>
        <w:r w:rsidRPr="00884ECA">
          <w:rPr>
            <w:rStyle w:val="Hyperlink"/>
          </w:rPr>
          <w:fldChar w:fldCharType="separate"/>
        </w:r>
        <w:r w:rsidRPr="00884ECA">
          <w:rPr>
            <w:rStyle w:val="Hyperlink"/>
            <w:rFonts w:cs="Times New Roman"/>
          </w:rPr>
          <w:t>5.</w:t>
        </w:r>
        <w:r w:rsidRPr="00884ECA">
          <w:rPr>
            <w:rStyle w:val="Hyperlink"/>
          </w:rPr>
          <w:t xml:space="preserve"> Applicability of TE-Service Mapping in Generic context</w:t>
        </w:r>
        <w:r>
          <w:rPr>
            <w:webHidden/>
          </w:rPr>
          <w:tab/>
        </w:r>
        <w:r>
          <w:rPr>
            <w:webHidden/>
          </w:rPr>
          <w:fldChar w:fldCharType="begin"/>
        </w:r>
        <w:r>
          <w:rPr>
            <w:webHidden/>
          </w:rPr>
          <w:instrText xml:space="preserve"> PAGEREF _Toc533977158 \h </w:instrText>
        </w:r>
      </w:ins>
      <w:r>
        <w:rPr>
          <w:webHidden/>
        </w:rPr>
      </w:r>
      <w:r>
        <w:rPr>
          <w:webHidden/>
        </w:rPr>
        <w:fldChar w:fldCharType="separate"/>
      </w:r>
      <w:ins w:id="50" w:author="Leeyoung" w:date="2018-12-30T23:50:00Z">
        <w:r>
          <w:rPr>
            <w:webHidden/>
          </w:rPr>
          <w:t>12</w:t>
        </w:r>
        <w:r>
          <w:rPr>
            <w:webHidden/>
          </w:rPr>
          <w:fldChar w:fldCharType="end"/>
        </w:r>
        <w:r w:rsidRPr="00884ECA">
          <w:rPr>
            <w:rStyle w:val="Hyperlink"/>
          </w:rPr>
          <w:fldChar w:fldCharType="end"/>
        </w:r>
      </w:ins>
    </w:p>
    <w:p w:rsidR="00B522E0" w:rsidRDefault="00B522E0">
      <w:pPr>
        <w:pStyle w:val="TOC1"/>
        <w:rPr>
          <w:ins w:id="51" w:author="Leeyoung" w:date="2018-12-30T23:50:00Z"/>
          <w:rFonts w:asciiTheme="minorHAnsi" w:eastAsiaTheme="minorEastAsia" w:hAnsiTheme="minorHAnsi" w:cstheme="minorBidi"/>
          <w:sz w:val="22"/>
          <w:szCs w:val="22"/>
        </w:rPr>
      </w:pPr>
      <w:ins w:id="52" w:author="Leeyoung" w:date="2018-12-30T23:50:00Z">
        <w:r w:rsidRPr="00884ECA">
          <w:rPr>
            <w:rStyle w:val="Hyperlink"/>
          </w:rPr>
          <w:fldChar w:fldCharType="begin"/>
        </w:r>
        <w:r w:rsidRPr="00884ECA">
          <w:rPr>
            <w:rStyle w:val="Hyperlink"/>
          </w:rPr>
          <w:instrText xml:space="preserve"> </w:instrText>
        </w:r>
        <w:r>
          <w:instrText>HYPERLINK \l "_Toc533977159"</w:instrText>
        </w:r>
        <w:r w:rsidRPr="00884ECA">
          <w:rPr>
            <w:rStyle w:val="Hyperlink"/>
          </w:rPr>
          <w:instrText xml:space="preserve"> </w:instrText>
        </w:r>
        <w:r w:rsidRPr="00884ECA">
          <w:rPr>
            <w:rStyle w:val="Hyperlink"/>
          </w:rPr>
          <w:fldChar w:fldCharType="separate"/>
        </w:r>
        <w:r w:rsidRPr="00884ECA">
          <w:rPr>
            <w:rStyle w:val="Hyperlink"/>
            <w:rFonts w:cs="Times New Roman"/>
          </w:rPr>
          <w:t>6.</w:t>
        </w:r>
        <w:r w:rsidRPr="00884ECA">
          <w:rPr>
            <w:rStyle w:val="Hyperlink"/>
          </w:rPr>
          <w:t xml:space="preserve"> YANG Data Trees</w:t>
        </w:r>
        <w:r>
          <w:rPr>
            <w:webHidden/>
          </w:rPr>
          <w:tab/>
        </w:r>
        <w:r>
          <w:rPr>
            <w:webHidden/>
          </w:rPr>
          <w:fldChar w:fldCharType="begin"/>
        </w:r>
        <w:r>
          <w:rPr>
            <w:webHidden/>
          </w:rPr>
          <w:instrText xml:space="preserve"> PAGEREF _Toc533977159 \h </w:instrText>
        </w:r>
      </w:ins>
      <w:r>
        <w:rPr>
          <w:webHidden/>
        </w:rPr>
      </w:r>
      <w:r>
        <w:rPr>
          <w:webHidden/>
        </w:rPr>
        <w:fldChar w:fldCharType="separate"/>
      </w:r>
      <w:ins w:id="53" w:author="Leeyoung" w:date="2018-12-30T23:50:00Z">
        <w:r>
          <w:rPr>
            <w:webHidden/>
          </w:rPr>
          <w:t>13</w:t>
        </w:r>
        <w:r>
          <w:rPr>
            <w:webHidden/>
          </w:rPr>
          <w:fldChar w:fldCharType="end"/>
        </w:r>
        <w:r w:rsidRPr="00884ECA">
          <w:rPr>
            <w:rStyle w:val="Hyperlink"/>
          </w:rPr>
          <w:fldChar w:fldCharType="end"/>
        </w:r>
      </w:ins>
    </w:p>
    <w:p w:rsidR="00B522E0" w:rsidRDefault="00B522E0">
      <w:pPr>
        <w:pStyle w:val="TOC1"/>
        <w:rPr>
          <w:ins w:id="54" w:author="Leeyoung" w:date="2018-12-30T23:50:00Z"/>
          <w:rFonts w:asciiTheme="minorHAnsi" w:eastAsiaTheme="minorEastAsia" w:hAnsiTheme="minorHAnsi" w:cstheme="minorBidi"/>
          <w:sz w:val="22"/>
          <w:szCs w:val="22"/>
        </w:rPr>
      </w:pPr>
      <w:ins w:id="55" w:author="Leeyoung" w:date="2018-12-30T23:50:00Z">
        <w:r w:rsidRPr="00884ECA">
          <w:rPr>
            <w:rStyle w:val="Hyperlink"/>
          </w:rPr>
          <w:lastRenderedPageBreak/>
          <w:fldChar w:fldCharType="begin"/>
        </w:r>
        <w:r w:rsidRPr="00884ECA">
          <w:rPr>
            <w:rStyle w:val="Hyperlink"/>
          </w:rPr>
          <w:instrText xml:space="preserve"> </w:instrText>
        </w:r>
        <w:r>
          <w:instrText>HYPERLINK \l "_Toc533977160"</w:instrText>
        </w:r>
        <w:r w:rsidRPr="00884ECA">
          <w:rPr>
            <w:rStyle w:val="Hyperlink"/>
          </w:rPr>
          <w:instrText xml:space="preserve"> </w:instrText>
        </w:r>
        <w:r w:rsidRPr="00884ECA">
          <w:rPr>
            <w:rStyle w:val="Hyperlink"/>
          </w:rPr>
          <w:fldChar w:fldCharType="separate"/>
        </w:r>
        <w:r w:rsidRPr="00884ECA">
          <w:rPr>
            <w:rStyle w:val="Hyperlink"/>
            <w:rFonts w:cs="Times New Roman"/>
            <w:lang w:eastAsia="zh-CN"/>
          </w:rPr>
          <w:t>7.</w:t>
        </w:r>
        <w:r w:rsidRPr="00884ECA">
          <w:rPr>
            <w:rStyle w:val="Hyperlink"/>
            <w:lang w:eastAsia="zh-CN"/>
          </w:rPr>
          <w:t xml:space="preserve"> YANG Data Models</w:t>
        </w:r>
        <w:r>
          <w:rPr>
            <w:webHidden/>
          </w:rPr>
          <w:tab/>
        </w:r>
        <w:r>
          <w:rPr>
            <w:webHidden/>
          </w:rPr>
          <w:fldChar w:fldCharType="begin"/>
        </w:r>
        <w:r>
          <w:rPr>
            <w:webHidden/>
          </w:rPr>
          <w:instrText xml:space="preserve"> PAGEREF _Toc533977160 \h </w:instrText>
        </w:r>
      </w:ins>
      <w:r>
        <w:rPr>
          <w:webHidden/>
        </w:rPr>
      </w:r>
      <w:r>
        <w:rPr>
          <w:webHidden/>
        </w:rPr>
        <w:fldChar w:fldCharType="separate"/>
      </w:r>
      <w:ins w:id="56" w:author="Leeyoung" w:date="2018-12-30T23:50:00Z">
        <w:r>
          <w:rPr>
            <w:webHidden/>
          </w:rPr>
          <w:t>14</w:t>
        </w:r>
        <w:r>
          <w:rPr>
            <w:webHidden/>
          </w:rPr>
          <w:fldChar w:fldCharType="end"/>
        </w:r>
        <w:r w:rsidRPr="00884ECA">
          <w:rPr>
            <w:rStyle w:val="Hyperlink"/>
          </w:rPr>
          <w:fldChar w:fldCharType="end"/>
        </w:r>
      </w:ins>
    </w:p>
    <w:p w:rsidR="00B522E0" w:rsidRDefault="00B522E0">
      <w:pPr>
        <w:pStyle w:val="TOC1"/>
        <w:rPr>
          <w:ins w:id="57" w:author="Leeyoung" w:date="2018-12-30T23:50:00Z"/>
          <w:rFonts w:asciiTheme="minorHAnsi" w:eastAsiaTheme="minorEastAsia" w:hAnsiTheme="minorHAnsi" w:cstheme="minorBidi"/>
          <w:sz w:val="22"/>
          <w:szCs w:val="22"/>
        </w:rPr>
      </w:pPr>
      <w:ins w:id="58" w:author="Leeyoung" w:date="2018-12-30T23:50:00Z">
        <w:r w:rsidRPr="00884ECA">
          <w:rPr>
            <w:rStyle w:val="Hyperlink"/>
          </w:rPr>
          <w:fldChar w:fldCharType="begin"/>
        </w:r>
        <w:r w:rsidRPr="00884ECA">
          <w:rPr>
            <w:rStyle w:val="Hyperlink"/>
          </w:rPr>
          <w:instrText xml:space="preserve"> </w:instrText>
        </w:r>
        <w:r>
          <w:instrText>HYPERLINK \l "_Toc533977161"</w:instrText>
        </w:r>
        <w:r w:rsidRPr="00884ECA">
          <w:rPr>
            <w:rStyle w:val="Hyperlink"/>
          </w:rPr>
          <w:instrText xml:space="preserve"> </w:instrText>
        </w:r>
        <w:r w:rsidRPr="00884ECA">
          <w:rPr>
            <w:rStyle w:val="Hyperlink"/>
          </w:rPr>
          <w:fldChar w:fldCharType="separate"/>
        </w:r>
        <w:r w:rsidRPr="00884ECA">
          <w:rPr>
            <w:rStyle w:val="Hyperlink"/>
            <w:rFonts w:cs="Times New Roman"/>
          </w:rPr>
          <w:t>8.</w:t>
        </w:r>
        <w:r w:rsidRPr="00884ECA">
          <w:rPr>
            <w:rStyle w:val="Hyperlink"/>
          </w:rPr>
          <w:t xml:space="preserve"> Security</w:t>
        </w:r>
        <w:r>
          <w:rPr>
            <w:webHidden/>
          </w:rPr>
          <w:tab/>
        </w:r>
        <w:r>
          <w:rPr>
            <w:webHidden/>
          </w:rPr>
          <w:fldChar w:fldCharType="begin"/>
        </w:r>
        <w:r>
          <w:rPr>
            <w:webHidden/>
          </w:rPr>
          <w:instrText xml:space="preserve"> PAGEREF _Toc533977161 \h </w:instrText>
        </w:r>
      </w:ins>
      <w:r>
        <w:rPr>
          <w:webHidden/>
        </w:rPr>
      </w:r>
      <w:r>
        <w:rPr>
          <w:webHidden/>
        </w:rPr>
        <w:fldChar w:fldCharType="separate"/>
      </w:r>
      <w:ins w:id="59" w:author="Leeyoung" w:date="2018-12-30T23:50:00Z">
        <w:r>
          <w:rPr>
            <w:webHidden/>
          </w:rPr>
          <w:t>24</w:t>
        </w:r>
        <w:r>
          <w:rPr>
            <w:webHidden/>
          </w:rPr>
          <w:fldChar w:fldCharType="end"/>
        </w:r>
        <w:r w:rsidRPr="00884ECA">
          <w:rPr>
            <w:rStyle w:val="Hyperlink"/>
          </w:rPr>
          <w:fldChar w:fldCharType="end"/>
        </w:r>
      </w:ins>
    </w:p>
    <w:p w:rsidR="00B522E0" w:rsidRDefault="00B522E0">
      <w:pPr>
        <w:pStyle w:val="TOC1"/>
        <w:rPr>
          <w:ins w:id="60" w:author="Leeyoung" w:date="2018-12-30T23:50:00Z"/>
          <w:rFonts w:asciiTheme="minorHAnsi" w:eastAsiaTheme="minorEastAsia" w:hAnsiTheme="minorHAnsi" w:cstheme="minorBidi"/>
          <w:sz w:val="22"/>
          <w:szCs w:val="22"/>
        </w:rPr>
      </w:pPr>
      <w:ins w:id="61" w:author="Leeyoung" w:date="2018-12-30T23:50:00Z">
        <w:r w:rsidRPr="00884ECA">
          <w:rPr>
            <w:rStyle w:val="Hyperlink"/>
          </w:rPr>
          <w:fldChar w:fldCharType="begin"/>
        </w:r>
        <w:r w:rsidRPr="00884ECA">
          <w:rPr>
            <w:rStyle w:val="Hyperlink"/>
          </w:rPr>
          <w:instrText xml:space="preserve"> </w:instrText>
        </w:r>
        <w:r>
          <w:instrText>HYPERLINK \l "_Toc533977162"</w:instrText>
        </w:r>
        <w:r w:rsidRPr="00884ECA">
          <w:rPr>
            <w:rStyle w:val="Hyperlink"/>
          </w:rPr>
          <w:instrText xml:space="preserve"> </w:instrText>
        </w:r>
        <w:r w:rsidRPr="00884ECA">
          <w:rPr>
            <w:rStyle w:val="Hyperlink"/>
          </w:rPr>
          <w:fldChar w:fldCharType="separate"/>
        </w:r>
        <w:r w:rsidRPr="00884ECA">
          <w:rPr>
            <w:rStyle w:val="Hyperlink"/>
            <w:rFonts w:cs="Times New Roman"/>
          </w:rPr>
          <w:t>9.</w:t>
        </w:r>
        <w:r w:rsidRPr="00884ECA">
          <w:rPr>
            <w:rStyle w:val="Hyperlink"/>
          </w:rPr>
          <w:t xml:space="preserve"> IANA Considerations</w:t>
        </w:r>
        <w:r>
          <w:rPr>
            <w:webHidden/>
          </w:rPr>
          <w:tab/>
        </w:r>
        <w:r>
          <w:rPr>
            <w:webHidden/>
          </w:rPr>
          <w:fldChar w:fldCharType="begin"/>
        </w:r>
        <w:r>
          <w:rPr>
            <w:webHidden/>
          </w:rPr>
          <w:instrText xml:space="preserve"> PAGEREF _Toc533977162 \h </w:instrText>
        </w:r>
      </w:ins>
      <w:r>
        <w:rPr>
          <w:webHidden/>
        </w:rPr>
      </w:r>
      <w:r>
        <w:rPr>
          <w:webHidden/>
        </w:rPr>
        <w:fldChar w:fldCharType="separate"/>
      </w:r>
      <w:ins w:id="62" w:author="Leeyoung" w:date="2018-12-30T23:50:00Z">
        <w:r>
          <w:rPr>
            <w:webHidden/>
          </w:rPr>
          <w:t>24</w:t>
        </w:r>
        <w:r>
          <w:rPr>
            <w:webHidden/>
          </w:rPr>
          <w:fldChar w:fldCharType="end"/>
        </w:r>
        <w:r w:rsidRPr="00884ECA">
          <w:rPr>
            <w:rStyle w:val="Hyperlink"/>
          </w:rPr>
          <w:fldChar w:fldCharType="end"/>
        </w:r>
      </w:ins>
    </w:p>
    <w:p w:rsidR="00B522E0" w:rsidRDefault="00B522E0">
      <w:pPr>
        <w:pStyle w:val="TOC1"/>
        <w:rPr>
          <w:ins w:id="63" w:author="Leeyoung" w:date="2018-12-30T23:50:00Z"/>
          <w:rFonts w:asciiTheme="minorHAnsi" w:eastAsiaTheme="minorEastAsia" w:hAnsiTheme="minorHAnsi" w:cstheme="minorBidi"/>
          <w:sz w:val="22"/>
          <w:szCs w:val="22"/>
        </w:rPr>
      </w:pPr>
      <w:ins w:id="64" w:author="Leeyoung" w:date="2018-12-30T23:50:00Z">
        <w:r w:rsidRPr="00884ECA">
          <w:rPr>
            <w:rStyle w:val="Hyperlink"/>
          </w:rPr>
          <w:fldChar w:fldCharType="begin"/>
        </w:r>
        <w:r w:rsidRPr="00884ECA">
          <w:rPr>
            <w:rStyle w:val="Hyperlink"/>
          </w:rPr>
          <w:instrText xml:space="preserve"> </w:instrText>
        </w:r>
        <w:r>
          <w:instrText>HYPERLINK \l "_Toc533977163"</w:instrText>
        </w:r>
        <w:r w:rsidRPr="00884ECA">
          <w:rPr>
            <w:rStyle w:val="Hyperlink"/>
          </w:rPr>
          <w:instrText xml:space="preserve"> </w:instrText>
        </w:r>
        <w:r w:rsidRPr="00884ECA">
          <w:rPr>
            <w:rStyle w:val="Hyperlink"/>
          </w:rPr>
          <w:fldChar w:fldCharType="separate"/>
        </w:r>
        <w:r w:rsidRPr="00884ECA">
          <w:rPr>
            <w:rStyle w:val="Hyperlink"/>
            <w:rFonts w:cs="Times New Roman"/>
          </w:rPr>
          <w:t>10.</w:t>
        </w:r>
        <w:r w:rsidRPr="00884ECA">
          <w:rPr>
            <w:rStyle w:val="Hyperlink"/>
          </w:rPr>
          <w:t xml:space="preserve"> Acknowledgements</w:t>
        </w:r>
        <w:r>
          <w:rPr>
            <w:webHidden/>
          </w:rPr>
          <w:tab/>
        </w:r>
        <w:r>
          <w:rPr>
            <w:webHidden/>
          </w:rPr>
          <w:fldChar w:fldCharType="begin"/>
        </w:r>
        <w:r>
          <w:rPr>
            <w:webHidden/>
          </w:rPr>
          <w:instrText xml:space="preserve"> PAGEREF _Toc533977163 \h </w:instrText>
        </w:r>
      </w:ins>
      <w:r>
        <w:rPr>
          <w:webHidden/>
        </w:rPr>
      </w:r>
      <w:r>
        <w:rPr>
          <w:webHidden/>
        </w:rPr>
        <w:fldChar w:fldCharType="separate"/>
      </w:r>
      <w:ins w:id="65" w:author="Leeyoung" w:date="2018-12-30T23:50:00Z">
        <w:r>
          <w:rPr>
            <w:webHidden/>
          </w:rPr>
          <w:t>26</w:t>
        </w:r>
        <w:r>
          <w:rPr>
            <w:webHidden/>
          </w:rPr>
          <w:fldChar w:fldCharType="end"/>
        </w:r>
        <w:r w:rsidRPr="00884ECA">
          <w:rPr>
            <w:rStyle w:val="Hyperlink"/>
          </w:rPr>
          <w:fldChar w:fldCharType="end"/>
        </w:r>
      </w:ins>
    </w:p>
    <w:p w:rsidR="00B522E0" w:rsidRDefault="00B522E0">
      <w:pPr>
        <w:pStyle w:val="TOC1"/>
        <w:rPr>
          <w:ins w:id="66" w:author="Leeyoung" w:date="2018-12-30T23:50:00Z"/>
          <w:rFonts w:asciiTheme="minorHAnsi" w:eastAsiaTheme="minorEastAsia" w:hAnsiTheme="minorHAnsi" w:cstheme="minorBidi"/>
          <w:sz w:val="22"/>
          <w:szCs w:val="22"/>
        </w:rPr>
      </w:pPr>
      <w:ins w:id="67" w:author="Leeyoung" w:date="2018-12-30T23:50:00Z">
        <w:r w:rsidRPr="00884ECA">
          <w:rPr>
            <w:rStyle w:val="Hyperlink"/>
          </w:rPr>
          <w:fldChar w:fldCharType="begin"/>
        </w:r>
        <w:r w:rsidRPr="00884ECA">
          <w:rPr>
            <w:rStyle w:val="Hyperlink"/>
          </w:rPr>
          <w:instrText xml:space="preserve"> </w:instrText>
        </w:r>
        <w:r>
          <w:instrText>HYPERLINK \l "_Toc533977164"</w:instrText>
        </w:r>
        <w:r w:rsidRPr="00884ECA">
          <w:rPr>
            <w:rStyle w:val="Hyperlink"/>
          </w:rPr>
          <w:instrText xml:space="preserve"> </w:instrText>
        </w:r>
        <w:r w:rsidRPr="00884ECA">
          <w:rPr>
            <w:rStyle w:val="Hyperlink"/>
          </w:rPr>
          <w:fldChar w:fldCharType="separate"/>
        </w:r>
        <w:r w:rsidRPr="00884ECA">
          <w:rPr>
            <w:rStyle w:val="Hyperlink"/>
            <w:rFonts w:cs="Times New Roman"/>
          </w:rPr>
          <w:t>11.</w:t>
        </w:r>
        <w:r w:rsidRPr="00884ECA">
          <w:rPr>
            <w:rStyle w:val="Hyperlink"/>
          </w:rPr>
          <w:t xml:space="preserve"> References</w:t>
        </w:r>
        <w:r>
          <w:rPr>
            <w:webHidden/>
          </w:rPr>
          <w:tab/>
        </w:r>
        <w:r>
          <w:rPr>
            <w:webHidden/>
          </w:rPr>
          <w:fldChar w:fldCharType="begin"/>
        </w:r>
        <w:r>
          <w:rPr>
            <w:webHidden/>
          </w:rPr>
          <w:instrText xml:space="preserve"> PAGEREF _Toc533977164 \h </w:instrText>
        </w:r>
      </w:ins>
      <w:r>
        <w:rPr>
          <w:webHidden/>
        </w:rPr>
      </w:r>
      <w:r>
        <w:rPr>
          <w:webHidden/>
        </w:rPr>
        <w:fldChar w:fldCharType="separate"/>
      </w:r>
      <w:ins w:id="68" w:author="Leeyoung" w:date="2018-12-30T23:50:00Z">
        <w:r>
          <w:rPr>
            <w:webHidden/>
          </w:rPr>
          <w:t>26</w:t>
        </w:r>
        <w:r>
          <w:rPr>
            <w:webHidden/>
          </w:rPr>
          <w:fldChar w:fldCharType="end"/>
        </w:r>
        <w:r w:rsidRPr="00884ECA">
          <w:rPr>
            <w:rStyle w:val="Hyperlink"/>
          </w:rPr>
          <w:fldChar w:fldCharType="end"/>
        </w:r>
      </w:ins>
    </w:p>
    <w:p w:rsidR="00B522E0" w:rsidRDefault="00B522E0">
      <w:pPr>
        <w:pStyle w:val="TOC2"/>
        <w:rPr>
          <w:ins w:id="69" w:author="Leeyoung" w:date="2018-12-30T23:50:00Z"/>
          <w:rFonts w:asciiTheme="minorHAnsi" w:eastAsiaTheme="minorEastAsia" w:hAnsiTheme="minorHAnsi" w:cstheme="minorBidi"/>
          <w:sz w:val="22"/>
          <w:szCs w:val="22"/>
        </w:rPr>
      </w:pPr>
      <w:ins w:id="70" w:author="Leeyoung" w:date="2018-12-30T23:50:00Z">
        <w:r w:rsidRPr="00884ECA">
          <w:rPr>
            <w:rStyle w:val="Hyperlink"/>
          </w:rPr>
          <w:fldChar w:fldCharType="begin"/>
        </w:r>
        <w:r w:rsidRPr="00884ECA">
          <w:rPr>
            <w:rStyle w:val="Hyperlink"/>
          </w:rPr>
          <w:instrText xml:space="preserve"> </w:instrText>
        </w:r>
        <w:r>
          <w:instrText>HYPERLINK \l "_Toc533977165"</w:instrText>
        </w:r>
        <w:r w:rsidRPr="00884ECA">
          <w:rPr>
            <w:rStyle w:val="Hyperlink"/>
          </w:rPr>
          <w:instrText xml:space="preserve"> </w:instrText>
        </w:r>
        <w:r w:rsidRPr="00884ECA">
          <w:rPr>
            <w:rStyle w:val="Hyperlink"/>
          </w:rPr>
          <w:fldChar w:fldCharType="separate"/>
        </w:r>
        <w:r w:rsidRPr="00884ECA">
          <w:rPr>
            <w:rStyle w:val="Hyperlink"/>
          </w:rPr>
          <w:t>11.1. Informative References</w:t>
        </w:r>
        <w:r>
          <w:rPr>
            <w:webHidden/>
          </w:rPr>
          <w:tab/>
        </w:r>
        <w:r>
          <w:rPr>
            <w:webHidden/>
          </w:rPr>
          <w:fldChar w:fldCharType="begin"/>
        </w:r>
        <w:r>
          <w:rPr>
            <w:webHidden/>
          </w:rPr>
          <w:instrText xml:space="preserve"> PAGEREF _Toc533977165 \h </w:instrText>
        </w:r>
      </w:ins>
      <w:r>
        <w:rPr>
          <w:webHidden/>
        </w:rPr>
      </w:r>
      <w:r>
        <w:rPr>
          <w:webHidden/>
        </w:rPr>
        <w:fldChar w:fldCharType="separate"/>
      </w:r>
      <w:ins w:id="71" w:author="Leeyoung" w:date="2018-12-30T23:50:00Z">
        <w:r>
          <w:rPr>
            <w:webHidden/>
          </w:rPr>
          <w:t>26</w:t>
        </w:r>
        <w:r>
          <w:rPr>
            <w:webHidden/>
          </w:rPr>
          <w:fldChar w:fldCharType="end"/>
        </w:r>
        <w:r w:rsidRPr="00884ECA">
          <w:rPr>
            <w:rStyle w:val="Hyperlink"/>
          </w:rPr>
          <w:fldChar w:fldCharType="end"/>
        </w:r>
      </w:ins>
    </w:p>
    <w:p w:rsidR="00B522E0" w:rsidRDefault="00B522E0">
      <w:pPr>
        <w:pStyle w:val="TOC1"/>
        <w:rPr>
          <w:ins w:id="72" w:author="Leeyoung" w:date="2018-12-30T23:50:00Z"/>
          <w:rFonts w:asciiTheme="minorHAnsi" w:eastAsiaTheme="minorEastAsia" w:hAnsiTheme="minorHAnsi" w:cstheme="minorBidi"/>
          <w:sz w:val="22"/>
          <w:szCs w:val="22"/>
        </w:rPr>
      </w:pPr>
      <w:ins w:id="73" w:author="Leeyoung" w:date="2018-12-30T23:50:00Z">
        <w:r w:rsidRPr="00884ECA">
          <w:rPr>
            <w:rStyle w:val="Hyperlink"/>
          </w:rPr>
          <w:fldChar w:fldCharType="begin"/>
        </w:r>
        <w:r w:rsidRPr="00884ECA">
          <w:rPr>
            <w:rStyle w:val="Hyperlink"/>
          </w:rPr>
          <w:instrText xml:space="preserve"> </w:instrText>
        </w:r>
        <w:r>
          <w:instrText>HYPERLINK \l "_Toc533977166"</w:instrText>
        </w:r>
        <w:r w:rsidRPr="00884ECA">
          <w:rPr>
            <w:rStyle w:val="Hyperlink"/>
          </w:rPr>
          <w:instrText xml:space="preserve"> </w:instrText>
        </w:r>
        <w:r w:rsidRPr="00884ECA">
          <w:rPr>
            <w:rStyle w:val="Hyperlink"/>
          </w:rPr>
          <w:fldChar w:fldCharType="separate"/>
        </w:r>
        <w:r w:rsidRPr="00884ECA">
          <w:rPr>
            <w:rStyle w:val="Hyperlink"/>
            <w:rFonts w:cs="Times New Roman"/>
          </w:rPr>
          <w:t>12.</w:t>
        </w:r>
        <w:r w:rsidRPr="00884ECA">
          <w:rPr>
            <w:rStyle w:val="Hyperlink"/>
          </w:rPr>
          <w:t xml:space="preserve"> Contributors</w:t>
        </w:r>
        <w:r>
          <w:rPr>
            <w:webHidden/>
          </w:rPr>
          <w:tab/>
        </w:r>
        <w:r>
          <w:rPr>
            <w:webHidden/>
          </w:rPr>
          <w:fldChar w:fldCharType="begin"/>
        </w:r>
        <w:r>
          <w:rPr>
            <w:webHidden/>
          </w:rPr>
          <w:instrText xml:space="preserve"> PAGEREF _Toc533977166 \h </w:instrText>
        </w:r>
      </w:ins>
      <w:r>
        <w:rPr>
          <w:webHidden/>
        </w:rPr>
      </w:r>
      <w:r>
        <w:rPr>
          <w:webHidden/>
        </w:rPr>
        <w:fldChar w:fldCharType="separate"/>
      </w:r>
      <w:ins w:id="74" w:author="Leeyoung" w:date="2018-12-30T23:50:00Z">
        <w:r>
          <w:rPr>
            <w:webHidden/>
          </w:rPr>
          <w:t>27</w:t>
        </w:r>
        <w:r>
          <w:rPr>
            <w:webHidden/>
          </w:rPr>
          <w:fldChar w:fldCharType="end"/>
        </w:r>
        <w:r w:rsidRPr="00884ECA">
          <w:rPr>
            <w:rStyle w:val="Hyperlink"/>
          </w:rPr>
          <w:fldChar w:fldCharType="end"/>
        </w:r>
      </w:ins>
    </w:p>
    <w:p w:rsidR="00B522E0" w:rsidRDefault="00B522E0">
      <w:pPr>
        <w:pStyle w:val="TOC1"/>
        <w:rPr>
          <w:ins w:id="75" w:author="Leeyoung" w:date="2018-12-30T23:50:00Z"/>
          <w:rFonts w:asciiTheme="minorHAnsi" w:eastAsiaTheme="minorEastAsia" w:hAnsiTheme="minorHAnsi" w:cstheme="minorBidi"/>
          <w:sz w:val="22"/>
          <w:szCs w:val="22"/>
        </w:rPr>
      </w:pPr>
      <w:ins w:id="76" w:author="Leeyoung" w:date="2018-12-30T23:50:00Z">
        <w:r w:rsidRPr="00884ECA">
          <w:rPr>
            <w:rStyle w:val="Hyperlink"/>
          </w:rPr>
          <w:fldChar w:fldCharType="begin"/>
        </w:r>
        <w:r w:rsidRPr="00884ECA">
          <w:rPr>
            <w:rStyle w:val="Hyperlink"/>
          </w:rPr>
          <w:instrText xml:space="preserve"> </w:instrText>
        </w:r>
        <w:r>
          <w:instrText>HYPERLINK \l "_Toc533977167"</w:instrText>
        </w:r>
        <w:r w:rsidRPr="00884ECA">
          <w:rPr>
            <w:rStyle w:val="Hyperlink"/>
          </w:rPr>
          <w:instrText xml:space="preserve"> </w:instrText>
        </w:r>
        <w:r w:rsidRPr="00884ECA">
          <w:rPr>
            <w:rStyle w:val="Hyperlink"/>
          </w:rPr>
          <w:fldChar w:fldCharType="separate"/>
        </w:r>
        <w:r w:rsidRPr="00884ECA">
          <w:rPr>
            <w:rStyle w:val="Hyperlink"/>
          </w:rPr>
          <w:t>Authors' Addresses</w:t>
        </w:r>
        <w:r>
          <w:rPr>
            <w:webHidden/>
          </w:rPr>
          <w:tab/>
        </w:r>
        <w:r>
          <w:rPr>
            <w:webHidden/>
          </w:rPr>
          <w:fldChar w:fldCharType="begin"/>
        </w:r>
        <w:r>
          <w:rPr>
            <w:webHidden/>
          </w:rPr>
          <w:instrText xml:space="preserve"> PAGEREF _Toc533977167 \h </w:instrText>
        </w:r>
      </w:ins>
      <w:r>
        <w:rPr>
          <w:webHidden/>
        </w:rPr>
      </w:r>
      <w:r>
        <w:rPr>
          <w:webHidden/>
        </w:rPr>
        <w:fldChar w:fldCharType="separate"/>
      </w:r>
      <w:ins w:id="77" w:author="Leeyoung" w:date="2018-12-30T23:50:00Z">
        <w:r>
          <w:rPr>
            <w:webHidden/>
          </w:rPr>
          <w:t>27</w:t>
        </w:r>
        <w:r>
          <w:rPr>
            <w:webHidden/>
          </w:rPr>
          <w:fldChar w:fldCharType="end"/>
        </w:r>
        <w:r w:rsidRPr="00884ECA">
          <w:rPr>
            <w:rStyle w:val="Hyperlink"/>
          </w:rPr>
          <w:fldChar w:fldCharType="end"/>
        </w:r>
      </w:ins>
    </w:p>
    <w:p w:rsidR="00344C12" w:rsidDel="00B522E0" w:rsidRDefault="00344C12">
      <w:pPr>
        <w:pStyle w:val="TOC1"/>
        <w:rPr>
          <w:del w:id="78" w:author="Leeyoung" w:date="2018-12-30T23:50:00Z"/>
          <w:rFonts w:asciiTheme="minorHAnsi" w:eastAsiaTheme="minorEastAsia" w:hAnsiTheme="minorHAnsi" w:cstheme="minorBidi"/>
          <w:sz w:val="22"/>
          <w:szCs w:val="22"/>
        </w:rPr>
      </w:pPr>
      <w:del w:id="79" w:author="Leeyoung" w:date="2018-12-30T23:50:00Z">
        <w:r w:rsidRPr="00B522E0" w:rsidDel="00B522E0">
          <w:rPr>
            <w:rFonts w:cs="Times New Roman"/>
          </w:rPr>
          <w:delText>1.</w:delText>
        </w:r>
        <w:r w:rsidRPr="00B522E0" w:rsidDel="00B522E0">
          <w:delText xml:space="preserve"> Introduction</w:delText>
        </w:r>
        <w:r w:rsidDel="00B522E0">
          <w:rPr>
            <w:webHidden/>
          </w:rPr>
          <w:tab/>
        </w:r>
      </w:del>
      <w:del w:id="80" w:author="Leeyoung" w:date="2018-10-02T10:04:00Z">
        <w:r w:rsidR="00B3636B" w:rsidDel="00121418">
          <w:rPr>
            <w:webHidden/>
          </w:rPr>
          <w:delText>3</w:delText>
        </w:r>
      </w:del>
    </w:p>
    <w:p w:rsidR="00344C12" w:rsidDel="00B522E0" w:rsidRDefault="00344C12">
      <w:pPr>
        <w:pStyle w:val="TOC2"/>
        <w:rPr>
          <w:del w:id="81" w:author="Leeyoung" w:date="2018-12-30T23:50:00Z"/>
          <w:rFonts w:asciiTheme="minorHAnsi" w:eastAsiaTheme="minorEastAsia" w:hAnsiTheme="minorHAnsi" w:cstheme="minorBidi"/>
          <w:sz w:val="22"/>
          <w:szCs w:val="22"/>
        </w:rPr>
      </w:pPr>
      <w:del w:id="82" w:author="Leeyoung" w:date="2018-12-30T23:50:00Z">
        <w:r w:rsidRPr="00B522E0" w:rsidDel="00B522E0">
          <w:delText>1.1. Terminology</w:delText>
        </w:r>
        <w:r w:rsidDel="00B522E0">
          <w:rPr>
            <w:webHidden/>
          </w:rPr>
          <w:tab/>
        </w:r>
      </w:del>
      <w:del w:id="83" w:author="Leeyoung" w:date="2018-10-02T10:04:00Z">
        <w:r w:rsidR="00B3636B" w:rsidDel="00121418">
          <w:rPr>
            <w:webHidden/>
          </w:rPr>
          <w:delText>4</w:delText>
        </w:r>
      </w:del>
    </w:p>
    <w:p w:rsidR="00344C12" w:rsidDel="00B522E0" w:rsidRDefault="00344C12">
      <w:pPr>
        <w:pStyle w:val="TOC2"/>
        <w:rPr>
          <w:del w:id="84" w:author="Leeyoung" w:date="2018-12-30T23:50:00Z"/>
          <w:rFonts w:asciiTheme="minorHAnsi" w:eastAsiaTheme="minorEastAsia" w:hAnsiTheme="minorHAnsi" w:cstheme="minorBidi"/>
          <w:sz w:val="22"/>
          <w:szCs w:val="22"/>
        </w:rPr>
      </w:pPr>
      <w:del w:id="85" w:author="Leeyoung" w:date="2018-12-30T23:50:00Z">
        <w:r w:rsidRPr="00B522E0" w:rsidDel="00B522E0">
          <w:delText>1.2. Tree diagram</w:delText>
        </w:r>
        <w:r w:rsidDel="00B522E0">
          <w:rPr>
            <w:webHidden/>
          </w:rPr>
          <w:tab/>
        </w:r>
      </w:del>
      <w:del w:id="86" w:author="Leeyoung" w:date="2018-10-02T10:04:00Z">
        <w:r w:rsidR="00B3636B" w:rsidDel="00121418">
          <w:rPr>
            <w:webHidden/>
          </w:rPr>
          <w:delText>4</w:delText>
        </w:r>
      </w:del>
    </w:p>
    <w:p w:rsidR="00344C12" w:rsidDel="00B522E0" w:rsidRDefault="00344C12">
      <w:pPr>
        <w:pStyle w:val="TOC2"/>
        <w:rPr>
          <w:del w:id="87" w:author="Leeyoung" w:date="2018-12-30T23:50:00Z"/>
          <w:rFonts w:asciiTheme="minorHAnsi" w:eastAsiaTheme="minorEastAsia" w:hAnsiTheme="minorHAnsi" w:cstheme="minorBidi"/>
          <w:sz w:val="22"/>
          <w:szCs w:val="22"/>
        </w:rPr>
      </w:pPr>
      <w:del w:id="88" w:author="Leeyoung" w:date="2018-12-30T23:50:00Z">
        <w:r w:rsidRPr="00B522E0" w:rsidDel="00B522E0">
          <w:delText>1.3. Prefixes in Data Node Names</w:delText>
        </w:r>
        <w:r w:rsidDel="00B522E0">
          <w:rPr>
            <w:webHidden/>
          </w:rPr>
          <w:tab/>
        </w:r>
      </w:del>
      <w:del w:id="89" w:author="Leeyoung" w:date="2018-10-02T10:04:00Z">
        <w:r w:rsidR="00B3636B" w:rsidDel="00121418">
          <w:rPr>
            <w:webHidden/>
          </w:rPr>
          <w:delText>4</w:delText>
        </w:r>
      </w:del>
    </w:p>
    <w:p w:rsidR="00344C12" w:rsidDel="00B522E0" w:rsidRDefault="00344C12">
      <w:pPr>
        <w:pStyle w:val="TOC1"/>
        <w:rPr>
          <w:del w:id="90" w:author="Leeyoung" w:date="2018-12-30T23:50:00Z"/>
          <w:rFonts w:asciiTheme="minorHAnsi" w:eastAsiaTheme="minorEastAsia" w:hAnsiTheme="minorHAnsi" w:cstheme="minorBidi"/>
          <w:sz w:val="22"/>
          <w:szCs w:val="22"/>
        </w:rPr>
      </w:pPr>
      <w:del w:id="91" w:author="Leeyoung" w:date="2018-12-30T23:50:00Z">
        <w:r w:rsidRPr="00B522E0" w:rsidDel="00B522E0">
          <w:rPr>
            <w:rFonts w:cs="Times New Roman"/>
          </w:rPr>
          <w:delText>2.</w:delText>
        </w:r>
        <w:r w:rsidRPr="00B522E0" w:rsidDel="00B522E0">
          <w:delText xml:space="preserve"> TE &amp; Service Related Parameters</w:delText>
        </w:r>
        <w:r w:rsidDel="00B522E0">
          <w:rPr>
            <w:webHidden/>
          </w:rPr>
          <w:tab/>
        </w:r>
      </w:del>
      <w:del w:id="92" w:author="Leeyoung" w:date="2018-10-02T10:04:00Z">
        <w:r w:rsidR="00B3636B" w:rsidDel="00121418">
          <w:rPr>
            <w:webHidden/>
          </w:rPr>
          <w:delText>5</w:delText>
        </w:r>
      </w:del>
    </w:p>
    <w:p w:rsidR="00344C12" w:rsidDel="00B522E0" w:rsidRDefault="00344C12">
      <w:pPr>
        <w:pStyle w:val="TOC2"/>
        <w:rPr>
          <w:del w:id="93" w:author="Leeyoung" w:date="2018-12-30T23:50:00Z"/>
          <w:rFonts w:asciiTheme="minorHAnsi" w:eastAsiaTheme="minorEastAsia" w:hAnsiTheme="minorHAnsi" w:cstheme="minorBidi"/>
          <w:sz w:val="22"/>
          <w:szCs w:val="22"/>
        </w:rPr>
      </w:pPr>
      <w:del w:id="94" w:author="Leeyoung" w:date="2018-12-30T23:50:00Z">
        <w:r w:rsidRPr="00B522E0" w:rsidDel="00B522E0">
          <w:delText>2.1. VN/Tunnel Selection Requirements</w:delText>
        </w:r>
        <w:r w:rsidDel="00B522E0">
          <w:rPr>
            <w:webHidden/>
          </w:rPr>
          <w:tab/>
        </w:r>
      </w:del>
      <w:del w:id="95" w:author="Leeyoung" w:date="2018-10-02T10:04:00Z">
        <w:r w:rsidR="00B3636B" w:rsidDel="00121418">
          <w:rPr>
            <w:webHidden/>
          </w:rPr>
          <w:delText>5</w:delText>
        </w:r>
      </w:del>
    </w:p>
    <w:p w:rsidR="00344C12" w:rsidDel="00B522E0" w:rsidRDefault="00344C12">
      <w:pPr>
        <w:pStyle w:val="TOC2"/>
        <w:rPr>
          <w:del w:id="96" w:author="Leeyoung" w:date="2018-12-30T23:50:00Z"/>
          <w:rFonts w:asciiTheme="minorHAnsi" w:eastAsiaTheme="minorEastAsia" w:hAnsiTheme="minorHAnsi" w:cstheme="minorBidi"/>
          <w:sz w:val="22"/>
          <w:szCs w:val="22"/>
        </w:rPr>
      </w:pPr>
      <w:del w:id="97" w:author="Leeyoung" w:date="2018-12-30T23:50:00Z">
        <w:r w:rsidRPr="00B522E0" w:rsidDel="00B522E0">
          <w:delText>2.2. Availability Requirement</w:delText>
        </w:r>
        <w:r w:rsidDel="00B522E0">
          <w:rPr>
            <w:webHidden/>
          </w:rPr>
          <w:tab/>
        </w:r>
      </w:del>
      <w:del w:id="98" w:author="Leeyoung" w:date="2018-10-02T10:04:00Z">
        <w:r w:rsidR="00B3636B" w:rsidDel="00121418">
          <w:rPr>
            <w:webHidden/>
          </w:rPr>
          <w:delText>6</w:delText>
        </w:r>
      </w:del>
    </w:p>
    <w:p w:rsidR="00344C12" w:rsidDel="00B522E0" w:rsidRDefault="00344C12">
      <w:pPr>
        <w:pStyle w:val="TOC1"/>
        <w:rPr>
          <w:del w:id="99" w:author="Leeyoung" w:date="2018-12-30T23:50:00Z"/>
          <w:rFonts w:asciiTheme="minorHAnsi" w:eastAsiaTheme="minorEastAsia" w:hAnsiTheme="minorHAnsi" w:cstheme="minorBidi"/>
          <w:sz w:val="22"/>
          <w:szCs w:val="22"/>
        </w:rPr>
      </w:pPr>
      <w:del w:id="100" w:author="Leeyoung" w:date="2018-12-30T23:50:00Z">
        <w:r w:rsidRPr="00B522E0" w:rsidDel="00B522E0">
          <w:rPr>
            <w:rFonts w:cs="Times New Roman"/>
          </w:rPr>
          <w:delText>3.</w:delText>
        </w:r>
        <w:r w:rsidRPr="00B522E0" w:rsidDel="00B522E0">
          <w:delText xml:space="preserve"> YANG Modeling Approach</w:delText>
        </w:r>
        <w:r w:rsidDel="00B522E0">
          <w:rPr>
            <w:webHidden/>
          </w:rPr>
          <w:tab/>
        </w:r>
      </w:del>
      <w:del w:id="101" w:author="Leeyoung" w:date="2018-10-02T10:04:00Z">
        <w:r w:rsidR="00B3636B" w:rsidDel="00121418">
          <w:rPr>
            <w:webHidden/>
          </w:rPr>
          <w:delText>7</w:delText>
        </w:r>
      </w:del>
    </w:p>
    <w:p w:rsidR="00344C12" w:rsidDel="00B522E0" w:rsidRDefault="00344C12">
      <w:pPr>
        <w:pStyle w:val="TOC2"/>
        <w:rPr>
          <w:del w:id="102" w:author="Leeyoung" w:date="2018-12-30T23:50:00Z"/>
          <w:rFonts w:asciiTheme="minorHAnsi" w:eastAsiaTheme="minorEastAsia" w:hAnsiTheme="minorHAnsi" w:cstheme="minorBidi"/>
          <w:sz w:val="22"/>
          <w:szCs w:val="22"/>
        </w:rPr>
      </w:pPr>
      <w:del w:id="103" w:author="Leeyoung" w:date="2018-12-30T23:50:00Z">
        <w:r w:rsidRPr="00B522E0" w:rsidDel="00B522E0">
          <w:delText>3.1. Forward Compatibility</w:delText>
        </w:r>
        <w:r w:rsidDel="00B522E0">
          <w:rPr>
            <w:webHidden/>
          </w:rPr>
          <w:tab/>
        </w:r>
      </w:del>
      <w:del w:id="104" w:author="Leeyoung" w:date="2018-10-02T10:04:00Z">
        <w:r w:rsidR="00B3636B" w:rsidDel="00121418">
          <w:rPr>
            <w:webHidden/>
          </w:rPr>
          <w:delText>8</w:delText>
        </w:r>
      </w:del>
    </w:p>
    <w:p w:rsidR="00344C12" w:rsidDel="00B522E0" w:rsidRDefault="00344C12">
      <w:pPr>
        <w:pStyle w:val="TOC1"/>
        <w:rPr>
          <w:del w:id="105" w:author="Leeyoung" w:date="2018-12-30T23:50:00Z"/>
          <w:rFonts w:asciiTheme="minorHAnsi" w:eastAsiaTheme="minorEastAsia" w:hAnsiTheme="minorHAnsi" w:cstheme="minorBidi"/>
          <w:sz w:val="22"/>
          <w:szCs w:val="22"/>
        </w:rPr>
      </w:pPr>
      <w:del w:id="106" w:author="Leeyoung" w:date="2018-12-30T23:50:00Z">
        <w:r w:rsidRPr="00B522E0" w:rsidDel="00B522E0">
          <w:rPr>
            <w:rFonts w:cs="Times New Roman"/>
          </w:rPr>
          <w:delText>4.</w:delText>
        </w:r>
        <w:r w:rsidRPr="00B522E0" w:rsidDel="00B522E0">
          <w:delText xml:space="preserve"> L3VPN Architecture in the ACTN Context</w:delText>
        </w:r>
        <w:r w:rsidDel="00B522E0">
          <w:rPr>
            <w:webHidden/>
          </w:rPr>
          <w:tab/>
        </w:r>
      </w:del>
      <w:del w:id="107" w:author="Leeyoung" w:date="2018-10-02T10:04:00Z">
        <w:r w:rsidR="00B3636B" w:rsidDel="00121418">
          <w:rPr>
            <w:webHidden/>
          </w:rPr>
          <w:delText>8</w:delText>
        </w:r>
      </w:del>
    </w:p>
    <w:p w:rsidR="00344C12" w:rsidDel="00B522E0" w:rsidRDefault="00344C12">
      <w:pPr>
        <w:pStyle w:val="TOC2"/>
        <w:rPr>
          <w:del w:id="108" w:author="Leeyoung" w:date="2018-12-30T23:50:00Z"/>
          <w:rFonts w:asciiTheme="minorHAnsi" w:eastAsiaTheme="minorEastAsia" w:hAnsiTheme="minorHAnsi" w:cstheme="minorBidi"/>
          <w:sz w:val="22"/>
          <w:szCs w:val="22"/>
        </w:rPr>
      </w:pPr>
      <w:del w:id="109" w:author="Leeyoung" w:date="2018-12-30T23:50:00Z">
        <w:r w:rsidRPr="00B522E0" w:rsidDel="00B522E0">
          <w:delText>4.1. Service Mapping</w:delText>
        </w:r>
        <w:r w:rsidDel="00B522E0">
          <w:rPr>
            <w:webHidden/>
          </w:rPr>
          <w:tab/>
        </w:r>
      </w:del>
      <w:del w:id="110" w:author="Leeyoung" w:date="2018-10-02T10:04:00Z">
        <w:r w:rsidR="00B3636B" w:rsidDel="00121418">
          <w:rPr>
            <w:webHidden/>
          </w:rPr>
          <w:delText>11</w:delText>
        </w:r>
      </w:del>
    </w:p>
    <w:p w:rsidR="00344C12" w:rsidDel="00B522E0" w:rsidRDefault="00344C12">
      <w:pPr>
        <w:pStyle w:val="TOC2"/>
        <w:rPr>
          <w:del w:id="111" w:author="Leeyoung" w:date="2018-12-30T23:50:00Z"/>
          <w:rFonts w:asciiTheme="minorHAnsi" w:eastAsiaTheme="minorEastAsia" w:hAnsiTheme="minorHAnsi" w:cstheme="minorBidi"/>
          <w:sz w:val="22"/>
          <w:szCs w:val="22"/>
        </w:rPr>
      </w:pPr>
      <w:del w:id="112" w:author="Leeyoung" w:date="2018-12-30T23:50:00Z">
        <w:r w:rsidRPr="00B522E0" w:rsidDel="00B522E0">
          <w:delText>4.2. Site Mapping</w:delText>
        </w:r>
        <w:r w:rsidDel="00B522E0">
          <w:rPr>
            <w:webHidden/>
          </w:rPr>
          <w:tab/>
        </w:r>
      </w:del>
      <w:del w:id="113" w:author="Leeyoung" w:date="2018-10-02T10:04:00Z">
        <w:r w:rsidR="00B3636B" w:rsidDel="00121418">
          <w:rPr>
            <w:webHidden/>
          </w:rPr>
          <w:delText>11</w:delText>
        </w:r>
      </w:del>
    </w:p>
    <w:p w:rsidR="00344C12" w:rsidDel="00B522E0" w:rsidRDefault="00344C12">
      <w:pPr>
        <w:pStyle w:val="TOC1"/>
        <w:rPr>
          <w:del w:id="114" w:author="Leeyoung" w:date="2018-12-30T23:50:00Z"/>
          <w:rFonts w:asciiTheme="minorHAnsi" w:eastAsiaTheme="minorEastAsia" w:hAnsiTheme="minorHAnsi" w:cstheme="minorBidi"/>
          <w:sz w:val="22"/>
          <w:szCs w:val="22"/>
        </w:rPr>
      </w:pPr>
      <w:del w:id="115" w:author="Leeyoung" w:date="2018-12-30T23:50:00Z">
        <w:r w:rsidRPr="00B522E0" w:rsidDel="00B522E0">
          <w:rPr>
            <w:rFonts w:cs="Times New Roman"/>
          </w:rPr>
          <w:delText>5.</w:delText>
        </w:r>
        <w:r w:rsidRPr="00B522E0" w:rsidDel="00B522E0">
          <w:delText xml:space="preserve"> YANG Data Trees</w:delText>
        </w:r>
        <w:r w:rsidDel="00B522E0">
          <w:rPr>
            <w:webHidden/>
          </w:rPr>
          <w:tab/>
        </w:r>
      </w:del>
      <w:del w:id="116" w:author="Leeyoung" w:date="2018-10-02T10:04:00Z">
        <w:r w:rsidR="00B3636B" w:rsidDel="00121418">
          <w:rPr>
            <w:webHidden/>
          </w:rPr>
          <w:delText>12</w:delText>
        </w:r>
      </w:del>
    </w:p>
    <w:p w:rsidR="00344C12" w:rsidDel="00B522E0" w:rsidRDefault="00344C12">
      <w:pPr>
        <w:pStyle w:val="TOC1"/>
        <w:rPr>
          <w:del w:id="117" w:author="Leeyoung" w:date="2018-12-30T23:50:00Z"/>
          <w:rFonts w:asciiTheme="minorHAnsi" w:eastAsiaTheme="minorEastAsia" w:hAnsiTheme="minorHAnsi" w:cstheme="minorBidi"/>
          <w:sz w:val="22"/>
          <w:szCs w:val="22"/>
        </w:rPr>
      </w:pPr>
      <w:del w:id="118" w:author="Leeyoung" w:date="2018-12-30T23:50:00Z">
        <w:r w:rsidRPr="00B522E0" w:rsidDel="00B522E0">
          <w:rPr>
            <w:rFonts w:cs="Times New Roman"/>
            <w:lang w:eastAsia="zh-CN"/>
          </w:rPr>
          <w:delText>6.</w:delText>
        </w:r>
        <w:r w:rsidRPr="00B522E0" w:rsidDel="00B522E0">
          <w:rPr>
            <w:lang w:eastAsia="zh-CN"/>
          </w:rPr>
          <w:delText xml:space="preserve"> YANG Data Models</w:delText>
        </w:r>
        <w:r w:rsidDel="00B522E0">
          <w:rPr>
            <w:webHidden/>
          </w:rPr>
          <w:tab/>
        </w:r>
      </w:del>
      <w:del w:id="119" w:author="Leeyoung" w:date="2018-10-02T10:04:00Z">
        <w:r w:rsidR="00B3636B" w:rsidDel="00121418">
          <w:rPr>
            <w:webHidden/>
          </w:rPr>
          <w:delText>14</w:delText>
        </w:r>
      </w:del>
    </w:p>
    <w:p w:rsidR="00344C12" w:rsidDel="00B522E0" w:rsidRDefault="00344C12">
      <w:pPr>
        <w:pStyle w:val="TOC1"/>
        <w:rPr>
          <w:del w:id="120" w:author="Leeyoung" w:date="2018-12-30T23:50:00Z"/>
          <w:rFonts w:asciiTheme="minorHAnsi" w:eastAsiaTheme="minorEastAsia" w:hAnsiTheme="minorHAnsi" w:cstheme="minorBidi"/>
          <w:sz w:val="22"/>
          <w:szCs w:val="22"/>
        </w:rPr>
      </w:pPr>
      <w:del w:id="121" w:author="Leeyoung" w:date="2018-12-30T23:50:00Z">
        <w:r w:rsidRPr="00B522E0" w:rsidDel="00B522E0">
          <w:rPr>
            <w:rFonts w:cs="Times New Roman"/>
          </w:rPr>
          <w:delText>7.</w:delText>
        </w:r>
        <w:r w:rsidRPr="00B522E0" w:rsidDel="00B522E0">
          <w:delText xml:space="preserve"> Security</w:delText>
        </w:r>
        <w:r w:rsidDel="00B522E0">
          <w:rPr>
            <w:webHidden/>
          </w:rPr>
          <w:tab/>
        </w:r>
      </w:del>
      <w:del w:id="122" w:author="Leeyoung" w:date="2018-10-02T10:04:00Z">
        <w:r w:rsidR="00B3636B" w:rsidDel="00121418">
          <w:rPr>
            <w:webHidden/>
          </w:rPr>
          <w:delText>23</w:delText>
        </w:r>
      </w:del>
    </w:p>
    <w:p w:rsidR="00344C12" w:rsidDel="00B522E0" w:rsidRDefault="00344C12">
      <w:pPr>
        <w:pStyle w:val="TOC1"/>
        <w:rPr>
          <w:del w:id="123" w:author="Leeyoung" w:date="2018-12-30T23:50:00Z"/>
          <w:rFonts w:asciiTheme="minorHAnsi" w:eastAsiaTheme="minorEastAsia" w:hAnsiTheme="minorHAnsi" w:cstheme="minorBidi"/>
          <w:sz w:val="22"/>
          <w:szCs w:val="22"/>
        </w:rPr>
      </w:pPr>
      <w:del w:id="124" w:author="Leeyoung" w:date="2018-12-30T23:50:00Z">
        <w:r w:rsidRPr="00B522E0" w:rsidDel="00B522E0">
          <w:rPr>
            <w:rFonts w:cs="Times New Roman"/>
          </w:rPr>
          <w:delText>8.</w:delText>
        </w:r>
        <w:r w:rsidRPr="00B522E0" w:rsidDel="00B522E0">
          <w:delText xml:space="preserve"> IANA Considerations</w:delText>
        </w:r>
        <w:r w:rsidDel="00B522E0">
          <w:rPr>
            <w:webHidden/>
          </w:rPr>
          <w:tab/>
        </w:r>
      </w:del>
      <w:del w:id="125" w:author="Leeyoung" w:date="2018-10-02T10:04:00Z">
        <w:r w:rsidR="00B3636B" w:rsidDel="00121418">
          <w:rPr>
            <w:webHidden/>
          </w:rPr>
          <w:delText>23</w:delText>
        </w:r>
      </w:del>
    </w:p>
    <w:p w:rsidR="00344C12" w:rsidDel="00B522E0" w:rsidRDefault="00344C12">
      <w:pPr>
        <w:pStyle w:val="TOC1"/>
        <w:rPr>
          <w:del w:id="126" w:author="Leeyoung" w:date="2018-12-30T23:50:00Z"/>
          <w:rFonts w:asciiTheme="minorHAnsi" w:eastAsiaTheme="minorEastAsia" w:hAnsiTheme="minorHAnsi" w:cstheme="minorBidi"/>
          <w:sz w:val="22"/>
          <w:szCs w:val="22"/>
        </w:rPr>
      </w:pPr>
      <w:del w:id="127" w:author="Leeyoung" w:date="2018-12-30T23:50:00Z">
        <w:r w:rsidRPr="00B522E0" w:rsidDel="00B522E0">
          <w:rPr>
            <w:rFonts w:cs="Times New Roman"/>
          </w:rPr>
          <w:delText>9.</w:delText>
        </w:r>
        <w:r w:rsidRPr="00B522E0" w:rsidDel="00B522E0">
          <w:delText xml:space="preserve"> Acknowledgements</w:delText>
        </w:r>
        <w:r w:rsidDel="00B522E0">
          <w:rPr>
            <w:webHidden/>
          </w:rPr>
          <w:tab/>
        </w:r>
      </w:del>
      <w:del w:id="128" w:author="Leeyoung" w:date="2018-10-02T10:04:00Z">
        <w:r w:rsidR="00B3636B" w:rsidDel="00121418">
          <w:rPr>
            <w:webHidden/>
          </w:rPr>
          <w:delText>25</w:delText>
        </w:r>
      </w:del>
    </w:p>
    <w:p w:rsidR="00344C12" w:rsidDel="00B522E0" w:rsidRDefault="00344C12">
      <w:pPr>
        <w:pStyle w:val="TOC1"/>
        <w:rPr>
          <w:del w:id="129" w:author="Leeyoung" w:date="2018-12-30T23:50:00Z"/>
          <w:rFonts w:asciiTheme="minorHAnsi" w:eastAsiaTheme="minorEastAsia" w:hAnsiTheme="minorHAnsi" w:cstheme="minorBidi"/>
          <w:sz w:val="22"/>
          <w:szCs w:val="22"/>
        </w:rPr>
      </w:pPr>
      <w:del w:id="130" w:author="Leeyoung" w:date="2018-12-30T23:50:00Z">
        <w:r w:rsidRPr="00B522E0" w:rsidDel="00B522E0">
          <w:rPr>
            <w:rFonts w:cs="Times New Roman"/>
          </w:rPr>
          <w:delText>10.</w:delText>
        </w:r>
        <w:r w:rsidRPr="00B522E0" w:rsidDel="00B522E0">
          <w:delText xml:space="preserve"> References</w:delText>
        </w:r>
        <w:r w:rsidDel="00B522E0">
          <w:rPr>
            <w:webHidden/>
          </w:rPr>
          <w:tab/>
        </w:r>
      </w:del>
      <w:del w:id="131" w:author="Leeyoung" w:date="2018-10-02T10:04:00Z">
        <w:r w:rsidR="00B3636B" w:rsidDel="00121418">
          <w:rPr>
            <w:webHidden/>
          </w:rPr>
          <w:delText>25</w:delText>
        </w:r>
      </w:del>
    </w:p>
    <w:p w:rsidR="00344C12" w:rsidDel="00B522E0" w:rsidRDefault="00344C12">
      <w:pPr>
        <w:pStyle w:val="TOC2"/>
        <w:rPr>
          <w:del w:id="132" w:author="Leeyoung" w:date="2018-12-30T23:50:00Z"/>
          <w:rFonts w:asciiTheme="minorHAnsi" w:eastAsiaTheme="minorEastAsia" w:hAnsiTheme="minorHAnsi" w:cstheme="minorBidi"/>
          <w:sz w:val="22"/>
          <w:szCs w:val="22"/>
        </w:rPr>
      </w:pPr>
      <w:del w:id="133" w:author="Leeyoung" w:date="2018-12-30T23:50:00Z">
        <w:r w:rsidRPr="00B522E0" w:rsidDel="00B522E0">
          <w:delText>10.1. Informative References</w:delText>
        </w:r>
        <w:r w:rsidDel="00B522E0">
          <w:rPr>
            <w:webHidden/>
          </w:rPr>
          <w:tab/>
        </w:r>
      </w:del>
      <w:del w:id="134" w:author="Leeyoung" w:date="2018-10-02T10:04:00Z">
        <w:r w:rsidR="00B3636B" w:rsidDel="00121418">
          <w:rPr>
            <w:webHidden/>
          </w:rPr>
          <w:delText>25</w:delText>
        </w:r>
      </w:del>
    </w:p>
    <w:p w:rsidR="00344C12" w:rsidDel="00B522E0" w:rsidRDefault="00344C12">
      <w:pPr>
        <w:pStyle w:val="TOC1"/>
        <w:rPr>
          <w:del w:id="135" w:author="Leeyoung" w:date="2018-12-30T23:50:00Z"/>
          <w:rFonts w:asciiTheme="minorHAnsi" w:eastAsiaTheme="minorEastAsia" w:hAnsiTheme="minorHAnsi" w:cstheme="minorBidi"/>
          <w:sz w:val="22"/>
          <w:szCs w:val="22"/>
        </w:rPr>
      </w:pPr>
      <w:del w:id="136" w:author="Leeyoung" w:date="2018-12-30T23:50:00Z">
        <w:r w:rsidRPr="00B522E0" w:rsidDel="00B522E0">
          <w:rPr>
            <w:rFonts w:cs="Times New Roman"/>
          </w:rPr>
          <w:delText>11.</w:delText>
        </w:r>
        <w:r w:rsidRPr="00B522E0" w:rsidDel="00B522E0">
          <w:delText xml:space="preserve"> Contributors</w:delText>
        </w:r>
        <w:r w:rsidDel="00B522E0">
          <w:rPr>
            <w:webHidden/>
          </w:rPr>
          <w:tab/>
        </w:r>
      </w:del>
      <w:del w:id="137" w:author="Leeyoung" w:date="2018-10-02T10:04:00Z">
        <w:r w:rsidR="00B3636B" w:rsidDel="00121418">
          <w:rPr>
            <w:webHidden/>
          </w:rPr>
          <w:delText>26</w:delText>
        </w:r>
      </w:del>
    </w:p>
    <w:p w:rsidR="00344C12" w:rsidDel="00B522E0" w:rsidRDefault="00344C12">
      <w:pPr>
        <w:pStyle w:val="TOC1"/>
        <w:rPr>
          <w:del w:id="138" w:author="Leeyoung" w:date="2018-12-30T23:50:00Z"/>
          <w:rFonts w:asciiTheme="minorHAnsi" w:eastAsiaTheme="minorEastAsia" w:hAnsiTheme="minorHAnsi" w:cstheme="minorBidi"/>
          <w:sz w:val="22"/>
          <w:szCs w:val="22"/>
        </w:rPr>
      </w:pPr>
      <w:del w:id="139" w:author="Leeyoung" w:date="2018-12-30T23:50:00Z">
        <w:r w:rsidRPr="00B522E0" w:rsidDel="00B522E0">
          <w:delText>Authors' Addresses</w:delText>
        </w:r>
        <w:r w:rsidDel="00B522E0">
          <w:rPr>
            <w:webHidden/>
          </w:rPr>
          <w:tab/>
        </w:r>
      </w:del>
      <w:del w:id="140" w:author="Leeyoung" w:date="2018-10-02T10:04:00Z">
        <w:r w:rsidR="00B3636B" w:rsidDel="00121418">
          <w:rPr>
            <w:webHidden/>
          </w:rPr>
          <w:delText>26</w:delText>
        </w:r>
      </w:del>
    </w:p>
    <w:p w:rsidR="00DA671C" w:rsidRPr="00891BA3" w:rsidRDefault="00E77F4F" w:rsidP="00DA671C">
      <w:pPr>
        <w:pStyle w:val="TOC1"/>
      </w:pPr>
      <w:r w:rsidRPr="00891BA3">
        <w:fldChar w:fldCharType="end"/>
      </w:r>
    </w:p>
    <w:p w:rsidR="00DA671C" w:rsidRDefault="00DA671C" w:rsidP="00DA671C">
      <w:pPr>
        <w:pStyle w:val="Heading1"/>
        <w:rPr>
          <w:rStyle w:val="SubtleEmphasis"/>
          <w:i w:val="0"/>
          <w:iCs w:val="0"/>
          <w:color w:val="auto"/>
        </w:rPr>
      </w:pPr>
      <w:bookmarkStart w:id="141" w:name="_Toc462648943"/>
      <w:bookmarkStart w:id="142" w:name="_Toc533977146"/>
      <w:r w:rsidRPr="001833E4">
        <w:rPr>
          <w:rStyle w:val="SubtleEmphasis"/>
          <w:i w:val="0"/>
          <w:iCs w:val="0"/>
          <w:color w:val="auto"/>
        </w:rPr>
        <w:t>Introduction</w:t>
      </w:r>
      <w:bookmarkEnd w:id="141"/>
      <w:bookmarkEnd w:id="142"/>
    </w:p>
    <w:p w:rsidR="00F52E90" w:rsidRDefault="00CB4493" w:rsidP="00CB4493">
      <w:r>
        <w:t xml:space="preserve">Data models are a representation of objects that can be configured or monitored within a system. </w:t>
      </w:r>
      <w:r w:rsidR="00DA0AEF">
        <w:t>Within the IETF, YANG [RFC6020] is the language of choice for documenting data models, and YANG models have been produced</w:t>
      </w:r>
      <w:r w:rsidR="00F32AB2">
        <w:t xml:space="preserve"> to allow configuration or mode</w:t>
      </w:r>
      <w:r w:rsidR="00DA0AEF">
        <w:t xml:space="preserve">ling of a variety of network devices, protocol instances, and network services. YANG data models have been classified in </w:t>
      </w:r>
      <w:r w:rsidR="00DA0AEF" w:rsidRPr="00DA0AEF">
        <w:t>[</w:t>
      </w:r>
      <w:r w:rsidR="009357D0">
        <w:t>RFC8199</w:t>
      </w:r>
      <w:r w:rsidR="00DA0AEF" w:rsidRPr="00DA0AEF">
        <w:t>]</w:t>
      </w:r>
      <w:r w:rsidR="00DA0AEF">
        <w:t xml:space="preserve"> and </w:t>
      </w:r>
      <w:r w:rsidR="00DA0AEF" w:rsidRPr="00804ACE">
        <w:rPr>
          <w:rFonts w:hint="eastAsia"/>
        </w:rPr>
        <w:t>[</w:t>
      </w:r>
      <w:r w:rsidR="0008756B">
        <w:t>RFC8309</w:t>
      </w:r>
      <w:r w:rsidR="00DA0AEF" w:rsidRPr="00804ACE">
        <w:rPr>
          <w:rFonts w:hint="eastAsia"/>
        </w:rPr>
        <w:t>]</w:t>
      </w:r>
      <w:r w:rsidR="00DA0AEF">
        <w:t>.</w:t>
      </w:r>
    </w:p>
    <w:p w:rsidR="00BA4FA1" w:rsidRDefault="008053E2" w:rsidP="000B2485">
      <w:pPr>
        <w:rPr>
          <w:ins w:id="143" w:author="Leeyoung" w:date="2018-12-30T22:30:00Z"/>
        </w:rPr>
      </w:pPr>
      <w:r w:rsidRPr="008053E2">
        <w:t xml:space="preserve">Framework for Abstraction and Control of Traffic Engineered Networks </w:t>
      </w:r>
      <w:r>
        <w:t>(ACTN) [</w:t>
      </w:r>
      <w:r w:rsidR="00103EB4">
        <w:t>RFC8453</w:t>
      </w:r>
      <w:r>
        <w:t xml:space="preserve">] </w:t>
      </w:r>
      <w:r w:rsidR="000B2485" w:rsidRPr="008053E2">
        <w:t>i</w:t>
      </w:r>
      <w:r w:rsidR="000B2485">
        <w:t>ntroduces an arch</w:t>
      </w:r>
      <w:r w:rsidR="000B2485" w:rsidRPr="000B2485">
        <w:t>i</w:t>
      </w:r>
      <w:r w:rsidR="000B2485">
        <w:t xml:space="preserve">tecture to support virtual network services and connectivity services. </w:t>
      </w:r>
      <w:r w:rsidR="00BA4FA1">
        <w:t xml:space="preserve">[ACTN-VN-YANG] </w:t>
      </w:r>
      <w:r w:rsidR="000B2485">
        <w:t>def</w:t>
      </w:r>
      <w:r w:rsidR="000B2485" w:rsidRPr="000B2485">
        <w:t>i</w:t>
      </w:r>
      <w:r w:rsidR="000B2485">
        <w:t xml:space="preserve">nes a YANG model and </w:t>
      </w:r>
      <w:r w:rsidR="00BA4FA1">
        <w:t>describes how customers or end</w:t>
      </w:r>
      <w:r w:rsidR="00234559">
        <w:t>-</w:t>
      </w:r>
      <w:r w:rsidR="00BA4FA1">
        <w:t>to</w:t>
      </w:r>
      <w:r w:rsidR="00234559">
        <w:t>-</w:t>
      </w:r>
      <w:r w:rsidR="00BA4FA1">
        <w:t xml:space="preserve">end orchestrators can request and/or instantiate a generic virtual network service. [ACTN-Applicability] describes </w:t>
      </w:r>
      <w:r>
        <w:t>the way</w:t>
      </w:r>
      <w:r w:rsidR="00BA4FA1">
        <w:t xml:space="preserve"> IETF YANG model</w:t>
      </w:r>
      <w:r>
        <w:t>s of d</w:t>
      </w:r>
      <w:r w:rsidR="000B2485" w:rsidRPr="000B2485">
        <w:t>i</w:t>
      </w:r>
      <w:r w:rsidR="000B2485">
        <w:t>fferent</w:t>
      </w:r>
      <w:r w:rsidR="00BA4FA1">
        <w:t xml:space="preserve"> classifications </w:t>
      </w:r>
      <w:r>
        <w:t>can be appl</w:t>
      </w:r>
      <w:r w:rsidRPr="008053E2">
        <w:t>i</w:t>
      </w:r>
      <w:r>
        <w:t>ed</w:t>
      </w:r>
      <w:r>
        <w:rPr>
          <w:rFonts w:eastAsia="Times New Roman"/>
          <w:lang w:val="en-GB" w:eastAsia="en-GB"/>
        </w:rPr>
        <w:t xml:space="preserve"> to the</w:t>
      </w:r>
      <w:r w:rsidR="00BA4FA1">
        <w:t xml:space="preserve"> ACTN interfaces. In particular, it describes </w:t>
      </w:r>
      <w:r>
        <w:t>how</w:t>
      </w:r>
      <w:r w:rsidR="00BA4FA1">
        <w:t xml:space="preserve"> customer service model</w:t>
      </w:r>
      <w:r>
        <w:t>s</w:t>
      </w:r>
      <w:r w:rsidR="00BA4FA1">
        <w:t xml:space="preserve"> can be mapped into the CNC-MDSC Interface</w:t>
      </w:r>
      <w:r>
        <w:t xml:space="preserve"> (CMI</w:t>
      </w:r>
      <w:r w:rsidR="000B2485">
        <w:t>) of the ACTN architecture.</w:t>
      </w:r>
    </w:p>
    <w:p w:rsidR="009109F7" w:rsidRDefault="009109F7" w:rsidP="00CE5D93">
      <w:ins w:id="144" w:author="Leeyoung" w:date="2018-12-30T22:31:00Z">
        <w:r>
          <w:t>The models</w:t>
        </w:r>
        <w:r w:rsidR="00A92F30">
          <w:t xml:space="preserve"> presented in this document </w:t>
        </w:r>
      </w:ins>
      <w:ins w:id="145" w:author="Leeyoung" w:date="2018-12-30T22:32:00Z">
        <w:r w:rsidR="00A92F30">
          <w:t>are</w:t>
        </w:r>
      </w:ins>
      <w:ins w:id="146" w:author="Leeyoung" w:date="2018-12-30T22:31:00Z">
        <w:r w:rsidR="00CE5D93">
          <w:t xml:space="preserve"> </w:t>
        </w:r>
      </w:ins>
      <w:ins w:id="147" w:author="Leeyoung" w:date="2018-12-30T22:53:00Z">
        <w:r w:rsidR="00CE5D93">
          <w:t xml:space="preserve">also </w:t>
        </w:r>
      </w:ins>
      <w:ins w:id="148" w:author="Leeyoung" w:date="2018-12-30T22:31:00Z">
        <w:r w:rsidR="00CE5D93">
          <w:t xml:space="preserve">applicable in generic context [RFC8309] as </w:t>
        </w:r>
      </w:ins>
      <w:ins w:id="149" w:author="Leeyoung" w:date="2018-12-30T22:51:00Z">
        <w:r w:rsidR="00CE5D93">
          <w:t xml:space="preserve">part of </w:t>
        </w:r>
      </w:ins>
      <w:ins w:id="150" w:author="Leeyoung" w:date="2018-12-30T22:31:00Z">
        <w:r w:rsidR="00CE5D93">
          <w:t xml:space="preserve">Customer Service Model used between Service Orchestrator and Customer. </w:t>
        </w:r>
      </w:ins>
      <w:ins w:id="151" w:author="Leeyoung" w:date="2018-12-30T22:48:00Z">
        <w:r w:rsidR="00CE5D93">
          <w:t xml:space="preserve">                          </w:t>
        </w:r>
      </w:ins>
    </w:p>
    <w:p w:rsidR="008601EF" w:rsidRDefault="008601EF" w:rsidP="008601EF">
      <w:r>
        <w:t>[RFC8299] provides a L3VPN service delivery YANG model for PE-based VPNs. The scope of that</w:t>
      </w:r>
      <w:r w:rsidRPr="009357D0">
        <w:t xml:space="preserve"> </w:t>
      </w:r>
      <w:r>
        <w:t>draft is limited to a set of domains under control of the same network operator to deliver services requiring TE tunnels.</w:t>
      </w:r>
    </w:p>
    <w:p w:rsidR="008601EF" w:rsidRDefault="008601EF" w:rsidP="008601EF">
      <w:r>
        <w:t>[L2SM] provides a L2VPN service delivery YANG model for PE-based VPNs. The scope of that</w:t>
      </w:r>
      <w:r w:rsidRPr="009357D0">
        <w:t xml:space="preserve"> </w:t>
      </w:r>
      <w:r>
        <w:t>draft is limited to a set of domains under control of the same network operator to deliver services requiring TE tunnels.</w:t>
      </w:r>
    </w:p>
    <w:p w:rsidR="008601EF" w:rsidRDefault="008601EF" w:rsidP="008601EF">
      <w:r>
        <w:t>[L1CSM] provides a L1 connectivity service delivery YANG model for PE-based VPNs. The scope of that</w:t>
      </w:r>
      <w:r w:rsidRPr="009357D0">
        <w:t xml:space="preserve"> </w:t>
      </w:r>
      <w:r>
        <w:t>draft is limited to a set of domains under control of the same network operator to deliver services requiring TE tunnels.</w:t>
      </w:r>
    </w:p>
    <w:p w:rsidR="004134C2" w:rsidRDefault="004134C2" w:rsidP="004134C2">
      <w:pPr>
        <w:spacing w:after="0"/>
      </w:pPr>
      <w:r>
        <w:lastRenderedPageBreak/>
        <w:t xml:space="preserve">While </w:t>
      </w:r>
      <w:r w:rsidR="000B2485">
        <w:t xml:space="preserve">the </w:t>
      </w:r>
      <w:r>
        <w:t>IP</w:t>
      </w:r>
      <w:r w:rsidR="00EE6DB0">
        <w:t>/MPLS</w:t>
      </w:r>
      <w:r>
        <w:t xml:space="preserve"> </w:t>
      </w:r>
      <w:r w:rsidR="000B2485">
        <w:t>Prov</w:t>
      </w:r>
      <w:r w:rsidR="000B2485" w:rsidRPr="000B2485">
        <w:t>i</w:t>
      </w:r>
      <w:r w:rsidR="000B2485">
        <w:t>sioning Network Controller (</w:t>
      </w:r>
      <w:r>
        <w:t>PNC</w:t>
      </w:r>
      <w:r w:rsidR="000B2485">
        <w:t>)</w:t>
      </w:r>
      <w:r>
        <w:t xml:space="preserve"> is responsible for provisioning the VPN service on the </w:t>
      </w:r>
      <w:r w:rsidR="000B2485">
        <w:t>Prov</w:t>
      </w:r>
      <w:r w:rsidR="000B2485" w:rsidRPr="000B2485">
        <w:t>i</w:t>
      </w:r>
      <w:r w:rsidR="000B2485">
        <w:t>der Edge (</w:t>
      </w:r>
      <w:r>
        <w:t>PE</w:t>
      </w:r>
      <w:r w:rsidR="000B2485">
        <w:t>)</w:t>
      </w:r>
      <w:r>
        <w:t xml:space="preserve"> nodes, the </w:t>
      </w:r>
      <w:r w:rsidR="000B2485" w:rsidRPr="000B2485">
        <w:t>Multi-Domain Service Coordinator (</w:t>
      </w:r>
      <w:r>
        <w:t>MDSC</w:t>
      </w:r>
      <w:r w:rsidR="000B2485">
        <w:t>)</w:t>
      </w:r>
      <w:r>
        <w:t xml:space="preserve"> can coordinate how to map the VPN services </w:t>
      </w:r>
      <w:r w:rsidR="000B2485">
        <w:t>onto</w:t>
      </w:r>
      <w:r>
        <w:t xml:space="preserve"> </w:t>
      </w:r>
      <w:r w:rsidR="000B2485">
        <w:t>Traffic Engineering (</w:t>
      </w:r>
      <w:r>
        <w:t>TE</w:t>
      </w:r>
      <w:r w:rsidR="000B2485">
        <w:t>)</w:t>
      </w:r>
      <w:r>
        <w:t xml:space="preserve"> tunnels. This is consistent with the two of the core functions of the </w:t>
      </w:r>
      <w:r w:rsidR="000B2485">
        <w:t>MDSC specified in [</w:t>
      </w:r>
      <w:r w:rsidR="00103EB4">
        <w:t>RFC8453</w:t>
      </w:r>
      <w:r w:rsidR="000B2485">
        <w:t>]:</w:t>
      </w:r>
    </w:p>
    <w:p w:rsidR="004134C2" w:rsidRDefault="004134C2" w:rsidP="00103EB4">
      <w:pPr>
        <w:spacing w:after="0"/>
        <w:ind w:left="0"/>
      </w:pPr>
    </w:p>
    <w:p w:rsidR="004134C2" w:rsidRDefault="004134C2" w:rsidP="00D37B78">
      <w:pPr>
        <w:pStyle w:val="ListParagraph"/>
        <w:numPr>
          <w:ilvl w:val="0"/>
          <w:numId w:val="23"/>
        </w:numPr>
      </w:pPr>
      <w:r>
        <w:t xml:space="preserve">Customer mapping/translation function: This function is to map customer requests/commands into network provisioning requests that can be sent to the PNC according to </w:t>
      </w:r>
      <w:r w:rsidR="0008020E">
        <w:t xml:space="preserve">the </w:t>
      </w:r>
      <w:r>
        <w:t xml:space="preserve">business policies </w:t>
      </w:r>
      <w:r w:rsidR="0008020E">
        <w:t xml:space="preserve">that have been </w:t>
      </w:r>
      <w:r>
        <w:t xml:space="preserve">provisioned statically or dynamically. Specifically, it provides mapping and translation of a customer's service request into a set of parameters that are specific to a network type and technology such that </w:t>
      </w:r>
      <w:r w:rsidR="0008020E">
        <w:t xml:space="preserve">the </w:t>
      </w:r>
      <w:r>
        <w:t>network configuration process is made possible.</w:t>
      </w:r>
    </w:p>
    <w:p w:rsidR="004134C2" w:rsidRDefault="004134C2" w:rsidP="004134C2">
      <w:pPr>
        <w:pStyle w:val="ListParagraph"/>
        <w:ind w:left="1152"/>
      </w:pPr>
    </w:p>
    <w:p w:rsidR="004134C2" w:rsidRDefault="004134C2" w:rsidP="00D37B78">
      <w:pPr>
        <w:pStyle w:val="ListParagraph"/>
        <w:numPr>
          <w:ilvl w:val="0"/>
          <w:numId w:val="23"/>
        </w:numPr>
      </w:pPr>
      <w:r>
        <w:t>Virtual service coordination function: This function translates customer service-related information into virtual network service operations in order to seamlessly operate virtual networks while meeting a customer's service requirements. In the context of ACTN, service/virtual service coordination includes a number of service orchestration functions such as multi-destination load balancing, guarantees of service quality, bandwidth and throughput. It also includes notifications for service fault and performance degradation and so forth.</w:t>
      </w:r>
    </w:p>
    <w:p w:rsidR="0028548C" w:rsidRDefault="00AA3530" w:rsidP="001F39C2">
      <w:pPr>
        <w:spacing w:after="0"/>
      </w:pPr>
      <w:r>
        <w:t xml:space="preserve">Section 2 describes a set of TE &amp; service related parameters that this document addresses as </w:t>
      </w:r>
      <w:del w:id="152" w:author="Leeyoung" w:date="2018-10-02T11:38:00Z">
        <w:r w:rsidDel="001243DB">
          <w:delText xml:space="preserve">a </w:delText>
        </w:r>
      </w:del>
      <w:r>
        <w:t>new and advanced parameters that are not included in generic service models. Section 3 discusses Y</w:t>
      </w:r>
      <w:r w:rsidR="00BD364A">
        <w:t xml:space="preserve">ANG modeling approach. </w:t>
      </w:r>
    </w:p>
    <w:p w:rsidR="00BC6E19" w:rsidRDefault="00BC6E19" w:rsidP="001F39C2">
      <w:pPr>
        <w:spacing w:after="0"/>
      </w:pPr>
    </w:p>
    <w:p w:rsidR="00BC6E19" w:rsidRDefault="00BC6E19" w:rsidP="00BC6E19">
      <w:pPr>
        <w:pStyle w:val="Heading2"/>
        <w:ind w:left="432"/>
      </w:pPr>
      <w:bookmarkStart w:id="153" w:name="_Toc525204539"/>
      <w:bookmarkStart w:id="154" w:name="_Toc533977147"/>
      <w:r>
        <w:t>Terminology</w:t>
      </w:r>
      <w:bookmarkEnd w:id="153"/>
      <w:bookmarkEnd w:id="154"/>
    </w:p>
    <w:p w:rsidR="00BC6E19" w:rsidRDefault="00BC6E19" w:rsidP="00BC6E19">
      <w:r>
        <w:t xml:space="preserve">Refer to [RFC8453], [RFC7926], and [RFC8309] for the key terms used in this document. </w:t>
      </w:r>
    </w:p>
    <w:p w:rsidR="00BC6E19" w:rsidRDefault="00BC6E19" w:rsidP="00BC6E19">
      <w:pPr>
        <w:pStyle w:val="Heading2"/>
        <w:ind w:left="432"/>
      </w:pPr>
      <w:bookmarkStart w:id="155" w:name="_Toc519595500"/>
      <w:bookmarkStart w:id="156" w:name="_Toc525204540"/>
      <w:bookmarkStart w:id="157" w:name="_Toc533977148"/>
      <w:r>
        <w:t>Tree diagram</w:t>
      </w:r>
      <w:bookmarkEnd w:id="155"/>
      <w:bookmarkEnd w:id="156"/>
      <w:bookmarkEnd w:id="157"/>
    </w:p>
    <w:p w:rsidR="00BC6E19" w:rsidRDefault="00BC6E19" w:rsidP="00BC6E19">
      <w:r w:rsidRPr="0021717A">
        <w:t>A simplified graphical representation of the data model is used in</w:t>
      </w:r>
      <w:r>
        <w:t xml:space="preserve"> Section 5</w:t>
      </w:r>
      <w:r w:rsidRPr="0021717A">
        <w:t xml:space="preserve"> of this this document.  The meaning of the symbols in</w:t>
      </w:r>
      <w:r>
        <w:t xml:space="preserve"> </w:t>
      </w:r>
      <w:r w:rsidRPr="0021717A">
        <w:t>these diagrams is defined in [RFC8340].</w:t>
      </w:r>
    </w:p>
    <w:p w:rsidR="00BC6E19" w:rsidRDefault="00BC6E19" w:rsidP="00BC6E19">
      <w:pPr>
        <w:pStyle w:val="Heading2"/>
        <w:ind w:left="432"/>
      </w:pPr>
      <w:bookmarkStart w:id="158" w:name="_Toc519595501"/>
      <w:bookmarkStart w:id="159" w:name="_Toc525204541"/>
      <w:bookmarkStart w:id="160" w:name="_Toc533977149"/>
      <w:r>
        <w:t>Prefixes in Data Node Names</w:t>
      </w:r>
      <w:bookmarkEnd w:id="158"/>
      <w:bookmarkEnd w:id="159"/>
      <w:bookmarkEnd w:id="160"/>
    </w:p>
    <w:p w:rsidR="00BC6E19" w:rsidRDefault="00BC6E19" w:rsidP="00BC6E19">
      <w:pPr>
        <w:spacing w:after="0"/>
        <w:ind w:left="0"/>
      </w:pPr>
      <w:r>
        <w:t xml:space="preserve">   In this document, names of data nodes and other data model objects</w:t>
      </w:r>
    </w:p>
    <w:p w:rsidR="00BC6E19" w:rsidRDefault="00BC6E19" w:rsidP="00BC6E19">
      <w:pPr>
        <w:spacing w:after="0"/>
        <w:ind w:left="0"/>
      </w:pPr>
      <w:r>
        <w:t xml:space="preserve">   are prefixed using the standard prefix associated with the</w:t>
      </w:r>
    </w:p>
    <w:p w:rsidR="00BC6E19" w:rsidRDefault="00BC6E19" w:rsidP="00BC6E19">
      <w:pPr>
        <w:spacing w:after="0"/>
        <w:ind w:left="0"/>
      </w:pPr>
      <w:r>
        <w:lastRenderedPageBreak/>
        <w:t xml:space="preserve">   corresponding YANG imported modules, as shown in Table 1.</w:t>
      </w:r>
    </w:p>
    <w:p w:rsidR="00BC6E19" w:rsidRDefault="00BC6E19" w:rsidP="00BC6E19">
      <w:pPr>
        <w:spacing w:after="0"/>
        <w:ind w:left="0"/>
      </w:pPr>
    </w:p>
    <w:p w:rsidR="00BC6E19" w:rsidRPr="004A047E" w:rsidRDefault="00BC6E19" w:rsidP="00BC6E19">
      <w:pPr>
        <w:spacing w:after="0"/>
        <w:ind w:left="0"/>
      </w:pPr>
      <w:r w:rsidRPr="004A047E">
        <w:t xml:space="preserve">      +---------+------------------------------+-----------------+</w:t>
      </w:r>
    </w:p>
    <w:p w:rsidR="00BC6E19" w:rsidRPr="004A047E" w:rsidRDefault="00BC6E19" w:rsidP="00BC6E19">
      <w:pPr>
        <w:spacing w:after="0"/>
        <w:ind w:left="0"/>
      </w:pPr>
      <w:r w:rsidRPr="004A047E">
        <w:t xml:space="preserve">      | Prefix  | YANG module                  | Reference       |</w:t>
      </w:r>
    </w:p>
    <w:p w:rsidR="00BC6E19" w:rsidRDefault="00BC6E19" w:rsidP="00BC6E19">
      <w:pPr>
        <w:spacing w:after="0"/>
        <w:ind w:left="0"/>
      </w:pPr>
      <w:r w:rsidRPr="004A047E">
        <w:t xml:space="preserve">      +---------+------------------------------+-----------------+</w:t>
      </w:r>
    </w:p>
    <w:p w:rsidR="00816C33" w:rsidRDefault="00816C33" w:rsidP="00BC6E19">
      <w:pPr>
        <w:spacing w:after="0"/>
        <w:ind w:left="0"/>
      </w:pPr>
      <w:r>
        <w:t xml:space="preserve">      |tsm-types| ietf-te-service-mapping-types| [RFCXXXX}       |</w:t>
      </w:r>
    </w:p>
    <w:p w:rsidR="00816C33" w:rsidRDefault="00816C33" w:rsidP="00BC6E19">
      <w:pPr>
        <w:spacing w:after="0"/>
        <w:ind w:left="0"/>
      </w:pPr>
      <w:r>
        <w:t xml:space="preserve">      |l1     </w:t>
      </w:r>
      <w:r w:rsidR="00823B5F">
        <w:t xml:space="preserve"> </w:t>
      </w:r>
      <w:r>
        <w:t xml:space="preserve"> | ietf-l1csm                   | [L1CSM]         |</w:t>
      </w:r>
    </w:p>
    <w:p w:rsidR="00816C33" w:rsidRDefault="00816C33" w:rsidP="00BC6E19">
      <w:pPr>
        <w:spacing w:after="0"/>
        <w:ind w:left="0"/>
      </w:pPr>
      <w:r>
        <w:t xml:space="preserve">      |l2vpn-svc| ietf-l2vpn-svc               | [L2SM]          |</w:t>
      </w:r>
    </w:p>
    <w:p w:rsidR="00816C33" w:rsidRDefault="00823B5F" w:rsidP="00BC6E19">
      <w:pPr>
        <w:spacing w:after="0"/>
        <w:ind w:left="0"/>
      </w:pPr>
      <w:r>
        <w:t xml:space="preserve">      |l3</w:t>
      </w:r>
      <w:r w:rsidR="00816C33">
        <w:t>vpn-svc| ietf</w:t>
      </w:r>
      <w:r>
        <w:t xml:space="preserve">-l3vpn-svc               | [RFC8299]  </w:t>
      </w:r>
      <w:r w:rsidR="00816C33">
        <w:t xml:space="preserve">     |</w:t>
      </w:r>
    </w:p>
    <w:p w:rsidR="00FF524F" w:rsidRDefault="00FF524F" w:rsidP="00BC6E19">
      <w:pPr>
        <w:spacing w:after="0"/>
        <w:ind w:left="0"/>
      </w:pPr>
      <w:r>
        <w:t xml:space="preserve">      |l1-tsm   | ietf-l1csm-te-service-mapping| [RFCXXXX]       |</w:t>
      </w:r>
    </w:p>
    <w:p w:rsidR="00FF524F" w:rsidRDefault="00FF524F" w:rsidP="00BC6E19">
      <w:pPr>
        <w:spacing w:after="0"/>
        <w:ind w:left="0"/>
      </w:pPr>
      <w:r>
        <w:t xml:space="preserve">      |l2-tsm   | ietf-l2sm-te-service-mapping | [RFCXXXX]       |</w:t>
      </w:r>
    </w:p>
    <w:p w:rsidR="00FF524F" w:rsidRPr="004A047E" w:rsidRDefault="00FF524F" w:rsidP="00BC6E19">
      <w:pPr>
        <w:spacing w:after="0"/>
        <w:ind w:left="0"/>
      </w:pPr>
      <w:r>
        <w:t xml:space="preserve">      |l3-tsm   | ietf-l3sm-te-service-mapping | [RFCXXXX]</w:t>
      </w:r>
      <w:r w:rsidR="0040345A">
        <w:t xml:space="preserve">       |</w:t>
      </w:r>
    </w:p>
    <w:p w:rsidR="00BC6E19" w:rsidRPr="004A047E" w:rsidRDefault="00BC6E19" w:rsidP="00BC6E19">
      <w:pPr>
        <w:spacing w:after="0"/>
        <w:ind w:left="0"/>
      </w:pPr>
      <w:r>
        <w:t xml:space="preserve">      |vn    </w:t>
      </w:r>
      <w:r w:rsidR="00344C12">
        <w:t xml:space="preserve">  </w:t>
      </w:r>
      <w:r>
        <w:t xml:space="preserve"> | ietf</w:t>
      </w:r>
      <w:del w:id="161" w:author="Leeyoung" w:date="2018-12-30T22:33:00Z">
        <w:r w:rsidDel="009109F7">
          <w:delText>-actn</w:delText>
        </w:r>
      </w:del>
      <w:r>
        <w:t xml:space="preserve">-vn           </w:t>
      </w:r>
      <w:ins w:id="162" w:author="Leeyoung" w:date="2018-12-30T22:33:00Z">
        <w:r w:rsidR="009109F7">
          <w:t xml:space="preserve">     </w:t>
        </w:r>
      </w:ins>
      <w:r>
        <w:t xml:space="preserve">  </w:t>
      </w:r>
      <w:r w:rsidR="00823B5F">
        <w:t xml:space="preserve">    | [ACTN-VN</w:t>
      </w:r>
      <w:r w:rsidRPr="004A047E">
        <w:t xml:space="preserve">]     </w:t>
      </w:r>
      <w:r>
        <w:t xml:space="preserve"> </w:t>
      </w:r>
      <w:r w:rsidRPr="004A047E">
        <w:t xml:space="preserve"> |</w:t>
      </w:r>
    </w:p>
    <w:p w:rsidR="00BC6E19" w:rsidRPr="004A047E" w:rsidRDefault="00BC6E19" w:rsidP="00BC6E19">
      <w:pPr>
        <w:spacing w:after="0"/>
        <w:ind w:left="0"/>
      </w:pPr>
      <w:r>
        <w:t xml:space="preserve">      |nw   </w:t>
      </w:r>
      <w:r w:rsidRPr="004A047E">
        <w:t xml:space="preserve"> </w:t>
      </w:r>
      <w:r w:rsidR="00344C12">
        <w:t xml:space="preserve"> </w:t>
      </w:r>
      <w:r w:rsidRPr="004A047E">
        <w:t xml:space="preserve">  | </w:t>
      </w:r>
      <w:r>
        <w:rPr>
          <w:rFonts w:eastAsiaTheme="minorEastAsia"/>
        </w:rPr>
        <w:t xml:space="preserve">ietf-network           </w:t>
      </w:r>
      <w:r>
        <w:rPr>
          <w:rFonts w:eastAsiaTheme="minorEastAsia"/>
        </w:rPr>
        <w:tab/>
        <w:t xml:space="preserve">     </w:t>
      </w:r>
      <w:r>
        <w:t>| [RFC8345</w:t>
      </w:r>
      <w:r w:rsidRPr="004A047E">
        <w:t>]</w:t>
      </w:r>
      <w:r>
        <w:t xml:space="preserve"> </w:t>
      </w:r>
      <w:r w:rsidRPr="004A047E">
        <w:t xml:space="preserve">      |</w:t>
      </w:r>
    </w:p>
    <w:p w:rsidR="00BC6E19" w:rsidRDefault="00BC6E19" w:rsidP="00BC6E19">
      <w:pPr>
        <w:spacing w:after="0"/>
        <w:ind w:left="0"/>
      </w:pPr>
      <w:r>
        <w:t xml:space="preserve">      |te-types</w:t>
      </w:r>
      <w:r w:rsidR="00344C12">
        <w:t xml:space="preserve"> </w:t>
      </w:r>
      <w:r w:rsidRPr="004A047E">
        <w:t xml:space="preserve">| </w:t>
      </w:r>
      <w:r>
        <w:rPr>
          <w:rFonts w:eastAsiaTheme="minorEastAsia"/>
        </w:rPr>
        <w:t>ietf-te</w:t>
      </w:r>
      <w:r w:rsidRPr="00EF118B">
        <w:rPr>
          <w:rFonts w:eastAsiaTheme="minorEastAsia"/>
        </w:rPr>
        <w:t>-types</w:t>
      </w:r>
      <w:r>
        <w:rPr>
          <w:rFonts w:eastAsiaTheme="minorEastAsia"/>
        </w:rPr>
        <w:t xml:space="preserve">   </w:t>
      </w:r>
      <w:r w:rsidRPr="00EF118B">
        <w:rPr>
          <w:rFonts w:eastAsiaTheme="minorEastAsia"/>
        </w:rPr>
        <w:t xml:space="preserve"> </w:t>
      </w:r>
      <w:r>
        <w:rPr>
          <w:rFonts w:eastAsiaTheme="minorEastAsia"/>
        </w:rPr>
        <w:t xml:space="preserve">            </w:t>
      </w:r>
      <w:r w:rsidR="00823B5F">
        <w:t>| [TE-Types</w:t>
      </w:r>
      <w:r w:rsidRPr="004A047E">
        <w:t>]</w:t>
      </w:r>
      <w:r w:rsidR="00823B5F">
        <w:t xml:space="preserve"> </w:t>
      </w:r>
      <w:r>
        <w:t xml:space="preserve">     |</w:t>
      </w:r>
    </w:p>
    <w:p w:rsidR="00BC6E19" w:rsidRDefault="00BC6E19" w:rsidP="00BC6E19">
      <w:pPr>
        <w:spacing w:after="0"/>
        <w:ind w:left="0"/>
      </w:pPr>
      <w:r>
        <w:t xml:space="preserve">      |te-topo </w:t>
      </w:r>
      <w:r w:rsidR="00344C12">
        <w:t xml:space="preserve"> </w:t>
      </w:r>
      <w:r>
        <w:t>| ietf-te</w:t>
      </w:r>
      <w:r w:rsidR="00823B5F">
        <w:t>-topology             | [TE-Topo</w:t>
      </w:r>
      <w:r>
        <w:t>]       |</w:t>
      </w:r>
    </w:p>
    <w:p w:rsidR="00823B5F" w:rsidRPr="004A047E" w:rsidRDefault="00823B5F" w:rsidP="00BC6E19">
      <w:pPr>
        <w:spacing w:after="0"/>
        <w:ind w:left="0"/>
      </w:pPr>
      <w:r>
        <w:t xml:space="preserve">      |te      </w:t>
      </w:r>
      <w:r w:rsidR="00344C12">
        <w:t xml:space="preserve"> </w:t>
      </w:r>
      <w:r>
        <w:t>| ietf-te                      | [TE-Tunnel]     |</w:t>
      </w:r>
    </w:p>
    <w:p w:rsidR="00BC6E19" w:rsidRPr="004A047E" w:rsidRDefault="00BC6E19" w:rsidP="00BC6E19">
      <w:pPr>
        <w:spacing w:after="0"/>
        <w:ind w:left="0"/>
      </w:pPr>
      <w:r w:rsidRPr="004A047E">
        <w:t xml:space="preserve">      +---------+------------------------------+-----------------+</w:t>
      </w:r>
    </w:p>
    <w:p w:rsidR="00BC6E19" w:rsidRPr="004A047E" w:rsidRDefault="00BC6E19" w:rsidP="00BC6E19">
      <w:pPr>
        <w:spacing w:after="0"/>
        <w:ind w:left="0"/>
      </w:pPr>
    </w:p>
    <w:p w:rsidR="00BC6E19" w:rsidRDefault="00BC6E19" w:rsidP="00BC6E19">
      <w:pPr>
        <w:spacing w:after="0"/>
        <w:ind w:left="0"/>
      </w:pPr>
      <w:r>
        <w:t xml:space="preserve">             Table 1: Prefixes and corresponding YANG modules</w:t>
      </w:r>
    </w:p>
    <w:p w:rsidR="00BC6E19" w:rsidRDefault="00BC6E19" w:rsidP="00BC6E19">
      <w:pPr>
        <w:spacing w:after="0"/>
        <w:ind w:left="0"/>
      </w:pPr>
    </w:p>
    <w:p w:rsidR="00BC6E19" w:rsidRDefault="00BC6E19" w:rsidP="00BC6E19">
      <w:r>
        <w:t>Note: The RFC Editor will replace XXXX with the number assigned to the RFC once this draft becomes an RFC.</w:t>
      </w:r>
    </w:p>
    <w:p w:rsidR="00BC6E19" w:rsidRDefault="00BC6E19" w:rsidP="001F39C2">
      <w:pPr>
        <w:spacing w:after="0"/>
      </w:pPr>
    </w:p>
    <w:p w:rsidR="00AA3530" w:rsidRDefault="00AA3530" w:rsidP="001F39C2">
      <w:pPr>
        <w:spacing w:after="0"/>
      </w:pPr>
    </w:p>
    <w:p w:rsidR="0028548C" w:rsidRDefault="0028548C" w:rsidP="0028548C">
      <w:pPr>
        <w:pStyle w:val="Heading1"/>
      </w:pPr>
      <w:bookmarkStart w:id="163" w:name="_Toc533977150"/>
      <w:r>
        <w:t>T</w:t>
      </w:r>
      <w:r w:rsidR="00F47960">
        <w:t>E &amp; Service Related Parameters</w:t>
      </w:r>
      <w:bookmarkEnd w:id="163"/>
      <w:r>
        <w:t xml:space="preserve"> </w:t>
      </w:r>
    </w:p>
    <w:p w:rsidR="0028548C" w:rsidRDefault="00AA3530" w:rsidP="001F39C2">
      <w:pPr>
        <w:spacing w:after="0"/>
      </w:pPr>
      <w:r>
        <w:t>While L1/2/3 s</w:t>
      </w:r>
      <w:r w:rsidR="00AC4055">
        <w:t xml:space="preserve">ervice </w:t>
      </w:r>
      <w:r>
        <w:t>m</w:t>
      </w:r>
      <w:r w:rsidR="00AC4055">
        <w:t>odels [L1CSM, L2SM, L3SM] are intended to provide</w:t>
      </w:r>
      <w:r w:rsidR="0028548C">
        <w:t xml:space="preserve"> service-specific parameters for VPN</w:t>
      </w:r>
      <w:r w:rsidR="00AC4055">
        <w:t xml:space="preserve"> service</w:t>
      </w:r>
      <w:r w:rsidR="0028548C">
        <w:t xml:space="preserve"> instances</w:t>
      </w:r>
      <w:r w:rsidR="00AC4055">
        <w:t xml:space="preserve">, there are a number of TE &amp; Service related parameters that are not included in </w:t>
      </w:r>
      <w:r w:rsidR="00F47960">
        <w:t>the generic service m</w:t>
      </w:r>
      <w:r w:rsidR="00AC4055">
        <w:t xml:space="preserve">odels. </w:t>
      </w:r>
    </w:p>
    <w:p w:rsidR="00AC4055" w:rsidRDefault="00AC4055" w:rsidP="001F39C2">
      <w:pPr>
        <w:spacing w:after="0"/>
      </w:pPr>
    </w:p>
    <w:p w:rsidR="00AA3530" w:rsidRDefault="00F47960" w:rsidP="00AA3530">
      <w:r>
        <w:t>A</w:t>
      </w:r>
      <w:r w:rsidR="0028548C">
        <w:t xml:space="preserve">dditional service parameters and policies that are not included in the </w:t>
      </w:r>
      <w:r w:rsidR="00AA3530">
        <w:t>aforementioned</w:t>
      </w:r>
      <w:r w:rsidR="0028548C">
        <w:t xml:space="preserve"> service models </w:t>
      </w:r>
      <w:r w:rsidR="00AA3530">
        <w:t xml:space="preserve">are addressed in the YANG models defined in this document. </w:t>
      </w:r>
    </w:p>
    <w:p w:rsidR="0028548C" w:rsidRDefault="0028548C" w:rsidP="00AA3530">
      <w:pPr>
        <w:pStyle w:val="Heading2"/>
        <w:ind w:left="432"/>
      </w:pPr>
      <w:bookmarkStart w:id="164" w:name="_Toc533977151"/>
      <w:r>
        <w:t>VN/Tunnel Selection Requirements</w:t>
      </w:r>
      <w:bookmarkEnd w:id="164"/>
    </w:p>
    <w:p w:rsidR="0028548C" w:rsidRDefault="0028548C" w:rsidP="0028548C">
      <w:pPr>
        <w:spacing w:after="0"/>
      </w:pPr>
      <w:r>
        <w:t>In some cases, the service requirements may need addition TE tunnels to be established. This may occur when there are no suitable existing TE tunnels that can support the service requirements, or when the operator would like to dynamically create and bind tunnels to the VPN such that they are not shared by other VPNs, for example, for network slicing. The establishment of TE tunnels is subject to the network operator's policies.</w:t>
      </w:r>
    </w:p>
    <w:p w:rsidR="0028548C" w:rsidRDefault="0028548C" w:rsidP="0028548C">
      <w:pPr>
        <w:spacing w:after="0"/>
      </w:pPr>
    </w:p>
    <w:p w:rsidR="0028548C" w:rsidRDefault="0028548C" w:rsidP="0028548C">
      <w:pPr>
        <w:spacing w:after="0"/>
      </w:pPr>
      <w:r>
        <w:lastRenderedPageBreak/>
        <w:t>To summarize, there are three modes of VN/Tunnel selection operations to be supported as follows. Additional modes may be defined in the future.</w:t>
      </w:r>
    </w:p>
    <w:p w:rsidR="0028548C" w:rsidRDefault="0028548C" w:rsidP="0028548C">
      <w:pPr>
        <w:spacing w:after="0"/>
      </w:pPr>
    </w:p>
    <w:p w:rsidR="0028548C" w:rsidRPr="005B389A" w:rsidRDefault="0028548C" w:rsidP="0028548C">
      <w:pPr>
        <w:pStyle w:val="ListParagraph"/>
        <w:numPr>
          <w:ilvl w:val="0"/>
          <w:numId w:val="28"/>
        </w:numPr>
        <w:spacing w:after="0"/>
      </w:pPr>
      <w:r w:rsidRPr="005B389A">
        <w:t xml:space="preserve">New VN/Tunnel Binding – A customer could request a VPN service based on VN/Tunnels </w:t>
      </w:r>
      <w:r>
        <w:t xml:space="preserve">that are </w:t>
      </w:r>
      <w:r w:rsidRPr="005B389A">
        <w:t xml:space="preserve">not shared with other existing or future services. This might be to meet VPN isolation requirements. Further, the YANG model described in Section 5 of this document </w:t>
      </w:r>
      <w:r>
        <w:t>can be</w:t>
      </w:r>
      <w:r w:rsidRPr="005B389A">
        <w:t xml:space="preserve"> used to </w:t>
      </w:r>
      <w:r>
        <w:t>describe</w:t>
      </w:r>
      <w:r w:rsidRPr="005B389A">
        <w:t xml:space="preserve"> th</w:t>
      </w:r>
      <w:r>
        <w:t>e</w:t>
      </w:r>
      <w:r w:rsidRPr="005B389A">
        <w:t xml:space="preserve"> mapping between the VPN service and the ACTN VN. The VN (and TE tunnels) could be bound to the VPN and not used for any other VPN.</w:t>
      </w:r>
    </w:p>
    <w:p w:rsidR="0028548C" w:rsidRPr="005B389A" w:rsidRDefault="0028548C" w:rsidP="0028548C">
      <w:pPr>
        <w:pStyle w:val="ListParagraph"/>
        <w:spacing w:after="0"/>
        <w:ind w:left="1512"/>
      </w:pPr>
    </w:p>
    <w:p w:rsidR="0028548C" w:rsidRPr="005B389A" w:rsidRDefault="0028548C" w:rsidP="0028548C">
      <w:pPr>
        <w:pStyle w:val="ListParagraph"/>
        <w:spacing w:after="0"/>
        <w:ind w:left="1512"/>
      </w:pPr>
      <w:r w:rsidRPr="005B389A">
        <w:t>Under this mode, the following s</w:t>
      </w:r>
      <w:r>
        <w:t>ub-categories can be supported:</w:t>
      </w:r>
    </w:p>
    <w:p w:rsidR="0028548C" w:rsidRPr="005B389A" w:rsidRDefault="0028548C" w:rsidP="0028548C">
      <w:pPr>
        <w:pStyle w:val="ListParagraph"/>
        <w:spacing w:after="0"/>
        <w:ind w:left="1512"/>
      </w:pPr>
    </w:p>
    <w:p w:rsidR="0028548C" w:rsidRPr="005B389A" w:rsidRDefault="0028548C" w:rsidP="0028548C">
      <w:pPr>
        <w:pStyle w:val="ListParagraph"/>
        <w:numPr>
          <w:ilvl w:val="1"/>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r w:rsidRPr="005B389A">
        <w:t>Hard Isolation with deterministic characteristics: A customer could request a VPN service using a set of TE Tunnels with deterministic characteristics requirement</w:t>
      </w:r>
      <w:r>
        <w:t>s</w:t>
      </w:r>
      <w:r w:rsidRPr="005B389A">
        <w:t xml:space="preserve"> (e.g., no latency variation) and where that set of TE Tunnels must not be shared with other VPN services and must not compete for bandwidth or other network resources with other TE Tunnels.</w:t>
      </w:r>
    </w:p>
    <w:p w:rsidR="0028548C" w:rsidRPr="005B389A" w:rsidRDefault="0028548C" w:rsidP="0028548C">
      <w:pPr>
        <w:pStyle w:val="ListParagraph"/>
        <w:ind w:left="1872"/>
      </w:pPr>
    </w:p>
    <w:p w:rsidR="0028548C" w:rsidRPr="005B389A" w:rsidRDefault="0028548C" w:rsidP="0028548C">
      <w:pPr>
        <w:pStyle w:val="ListParagraph"/>
        <w:numPr>
          <w:ilvl w:val="1"/>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r w:rsidRPr="005B389A">
        <w:t>Hard Isolation: This is similar to the above case but without the deterministi</w:t>
      </w:r>
      <w:r>
        <w:t>c characteristics requirements.</w:t>
      </w:r>
    </w:p>
    <w:p w:rsidR="0028548C" w:rsidRPr="005B389A" w:rsidRDefault="0028548C" w:rsidP="0028548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0"/>
      </w:pPr>
    </w:p>
    <w:p w:rsidR="0028548C" w:rsidRPr="005B389A" w:rsidRDefault="0028548C" w:rsidP="0028548C">
      <w:pPr>
        <w:pStyle w:val="ListParagraph"/>
        <w:numPr>
          <w:ilvl w:val="1"/>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r w:rsidRPr="005B389A">
        <w:t>Soft Isolation: The customer requests a VPN service using a set of TE tunnels which can be shared with other VPN services.</w:t>
      </w:r>
    </w:p>
    <w:p w:rsidR="0028548C" w:rsidRPr="005B389A" w:rsidRDefault="0028548C" w:rsidP="0028548C">
      <w:pPr>
        <w:pStyle w:val="ListParagraph"/>
        <w:spacing w:after="0"/>
        <w:ind w:left="792"/>
      </w:pPr>
    </w:p>
    <w:p w:rsidR="0028548C" w:rsidRPr="005B389A" w:rsidRDefault="0028548C" w:rsidP="0028548C">
      <w:pPr>
        <w:pStyle w:val="ListParagraph"/>
        <w:numPr>
          <w:ilvl w:val="0"/>
          <w:numId w:val="28"/>
        </w:numPr>
        <w:spacing w:after="0"/>
      </w:pPr>
      <w:r w:rsidRPr="005B389A">
        <w:t>VN/Tunnel Sharing – A customer could request a VPN service</w:t>
      </w:r>
      <w:r>
        <w:t xml:space="preserve"> where</w:t>
      </w:r>
      <w:r w:rsidRPr="005B389A">
        <w:t xml:space="preserve"> new tunnels (or a VN) do not need to be created for each VPN</w:t>
      </w:r>
      <w:r>
        <w:t xml:space="preserve"> and</w:t>
      </w:r>
      <w:r w:rsidRPr="005B389A">
        <w:t xml:space="preserve"> can be shared across multiple VPNs. Further, the mapping YANG model described in Section 5 of this document </w:t>
      </w:r>
      <w:r>
        <w:t>can be</w:t>
      </w:r>
      <w:r w:rsidRPr="005B389A">
        <w:t xml:space="preserve"> used to describe the mapping between the VPN service and the tunnels in use. No modification of the properties of a tunnel (or VN) is allowed in this mode: an existing tunnel can only be</w:t>
      </w:r>
      <w:r>
        <w:t xml:space="preserve"> selected.</w:t>
      </w:r>
    </w:p>
    <w:p w:rsidR="0028548C" w:rsidRPr="005B389A" w:rsidRDefault="0028548C" w:rsidP="0028548C">
      <w:pPr>
        <w:spacing w:after="0"/>
        <w:ind w:left="0"/>
      </w:pPr>
    </w:p>
    <w:p w:rsidR="0028548C" w:rsidRPr="005B389A" w:rsidRDefault="0028548C" w:rsidP="0028548C">
      <w:pPr>
        <w:pStyle w:val="ListParagraph"/>
        <w:numPr>
          <w:ilvl w:val="0"/>
          <w:numId w:val="28"/>
        </w:numPr>
        <w:spacing w:after="0"/>
      </w:pPr>
      <w:r w:rsidRPr="005B389A">
        <w:t>VN/Tunnel Modify – This mode allows the modification of the properties of the existing VN/tunnel (e.g., bandwidth).</w:t>
      </w:r>
    </w:p>
    <w:p w:rsidR="0028548C" w:rsidRDefault="0028548C" w:rsidP="0028548C">
      <w:pPr>
        <w:spacing w:after="0"/>
      </w:pPr>
    </w:p>
    <w:p w:rsidR="0028548C" w:rsidRDefault="0028548C" w:rsidP="0028548C">
      <w:pPr>
        <w:spacing w:after="0"/>
      </w:pPr>
    </w:p>
    <w:p w:rsidR="0028548C" w:rsidRDefault="0028548C" w:rsidP="0028548C">
      <w:pPr>
        <w:pStyle w:val="Heading2"/>
        <w:ind w:left="432"/>
      </w:pPr>
      <w:bookmarkStart w:id="165" w:name="_Toc533977152"/>
      <w:r>
        <w:lastRenderedPageBreak/>
        <w:t>Availability Requirement</w:t>
      </w:r>
      <w:bookmarkEnd w:id="165"/>
    </w:p>
    <w:p w:rsidR="0028548C" w:rsidRDefault="0028548C" w:rsidP="0028548C">
      <w:pPr>
        <w:spacing w:after="0"/>
      </w:pPr>
      <w:r>
        <w:t xml:space="preserve">Availability is another service requirement or intent that may influence the selection or provisioning of TE tunnels or a VN to support the requested service. </w:t>
      </w:r>
      <w:r w:rsidRPr="003C2794">
        <w:t>Availability is a probabilistic measure of</w:t>
      </w:r>
      <w:r>
        <w:t xml:space="preserve"> the length of time that a VPN/VN instance </w:t>
      </w:r>
      <w:r w:rsidRPr="003C2794">
        <w:t>function</w:t>
      </w:r>
      <w:r>
        <w:t>s without a network failure</w:t>
      </w:r>
      <w:r w:rsidRPr="003C2794">
        <w:t>.</w:t>
      </w:r>
      <w:r w:rsidRPr="003C2794" w:rsidDel="006F7357">
        <w:t xml:space="preserve"> </w:t>
      </w:r>
    </w:p>
    <w:p w:rsidR="00AA3530" w:rsidRDefault="00AA3530" w:rsidP="0028548C">
      <w:pPr>
        <w:spacing w:after="0"/>
      </w:pPr>
    </w:p>
    <w:p w:rsidR="0028548C" w:rsidRDefault="0028548C" w:rsidP="0028548C">
      <w:pPr>
        <w:spacing w:after="0"/>
      </w:pPr>
      <w:r>
        <w:t>The availability level will need to be translated into network specific policies such as the protection/reroute policy associated with a VN or Tunnel. The means by which this is achieved is not in the scope of this draft.</w:t>
      </w:r>
    </w:p>
    <w:p w:rsidR="00AA3530" w:rsidRDefault="00AA3530" w:rsidP="0028548C">
      <w:pPr>
        <w:spacing w:after="0"/>
      </w:pPr>
    </w:p>
    <w:p w:rsidR="00101A66" w:rsidRDefault="00BD364A" w:rsidP="00BD364A">
      <w:pPr>
        <w:pStyle w:val="Heading1"/>
      </w:pPr>
      <w:bookmarkStart w:id="166" w:name="_Toc533977153"/>
      <w:r>
        <w:t>YANG Modeling Approach</w:t>
      </w:r>
      <w:bookmarkEnd w:id="166"/>
    </w:p>
    <w:p w:rsidR="00D21B3E" w:rsidRPr="001B7463" w:rsidRDefault="00101A66" w:rsidP="00823B5F">
      <w:r>
        <w:t xml:space="preserve">This section provides how the TE &amp; Service mapping parameters are supported using augmentation of the existing service models (i.e., [L1CSM], [L2SM], and [L3SM]). </w:t>
      </w:r>
      <w:r w:rsidR="00823B5F">
        <w:t xml:space="preserve">Figure 1 shows the scope of the Augmented LxSM Model. </w:t>
      </w:r>
    </w:p>
    <w:p w:rsidR="00994920" w:rsidRDefault="00994920" w:rsidP="00D21B3E"/>
    <w:p w:rsidR="00C02D39" w:rsidRDefault="00C02D39" w:rsidP="00C02D39">
      <w:pPr>
        <w:spacing w:after="0"/>
        <w:rPr>
          <w:sz w:val="20"/>
          <w:szCs w:val="20"/>
        </w:rPr>
      </w:pPr>
      <w:r w:rsidRPr="00C02D39">
        <w:rPr>
          <w:sz w:val="20"/>
          <w:szCs w:val="20"/>
        </w:rPr>
        <w:t>+------</w:t>
      </w:r>
      <w:r>
        <w:rPr>
          <w:sz w:val="20"/>
          <w:szCs w:val="20"/>
        </w:rPr>
        <w:t>-----</w:t>
      </w:r>
      <w:r w:rsidRPr="00C02D39">
        <w:rPr>
          <w:sz w:val="20"/>
          <w:szCs w:val="20"/>
        </w:rPr>
        <w:t>---+        </w:t>
      </w:r>
      <w:r w:rsidR="00101A66" w:rsidRPr="00C02D39">
        <w:rPr>
          <w:sz w:val="20"/>
          <w:szCs w:val="20"/>
        </w:rPr>
        <w:t>+-----------</w:t>
      </w:r>
      <w:r w:rsidRPr="00C02D39">
        <w:rPr>
          <w:sz w:val="20"/>
          <w:szCs w:val="20"/>
        </w:rPr>
        <w:t>------</w:t>
      </w:r>
      <w:r>
        <w:rPr>
          <w:sz w:val="20"/>
          <w:szCs w:val="20"/>
        </w:rPr>
        <w:t>-----</w:t>
      </w:r>
      <w:r w:rsidR="00D27BAA">
        <w:rPr>
          <w:sz w:val="20"/>
          <w:szCs w:val="20"/>
        </w:rPr>
        <w:t>----</w:t>
      </w:r>
      <w:r w:rsidR="00994920">
        <w:rPr>
          <w:sz w:val="20"/>
          <w:szCs w:val="20"/>
        </w:rPr>
        <w:t>--+           </w:t>
      </w:r>
      <w:r w:rsidR="00101A66" w:rsidRPr="00C02D39">
        <w:rPr>
          <w:sz w:val="20"/>
          <w:szCs w:val="20"/>
        </w:rPr>
        <w:t>+----------+</w:t>
      </w:r>
    </w:p>
    <w:p w:rsidR="00101A66" w:rsidRPr="00C02D39" w:rsidRDefault="00994920" w:rsidP="00C02D39">
      <w:pPr>
        <w:spacing w:after="0"/>
        <w:rPr>
          <w:sz w:val="20"/>
          <w:szCs w:val="20"/>
        </w:rPr>
      </w:pPr>
      <w:r>
        <w:rPr>
          <w:sz w:val="20"/>
          <w:szCs w:val="20"/>
        </w:rPr>
        <w:t>|    Lx</w:t>
      </w:r>
      <w:r w:rsidR="00C02D39">
        <w:rPr>
          <w:sz w:val="20"/>
          <w:szCs w:val="20"/>
        </w:rPr>
        <w:t>SM      |</w:t>
      </w:r>
      <w:r w:rsidR="00101A66" w:rsidRPr="00C02D39">
        <w:rPr>
          <w:sz w:val="20"/>
          <w:szCs w:val="20"/>
        </w:rPr>
        <w:t>o------</w:t>
      </w:r>
      <w:r w:rsidR="00C02D39" w:rsidRPr="00C02D39">
        <w:rPr>
          <w:sz w:val="20"/>
          <w:szCs w:val="20"/>
        </w:rPr>
        <w:t>-</w:t>
      </w:r>
      <w:r w:rsidR="00101A66" w:rsidRPr="00C02D39">
        <w:rPr>
          <w:sz w:val="20"/>
          <w:szCs w:val="20"/>
        </w:rPr>
        <w:t>|</w:t>
      </w:r>
      <w:r w:rsidR="00D27BAA">
        <w:rPr>
          <w:sz w:val="20"/>
          <w:szCs w:val="20"/>
        </w:rPr>
        <w:t xml:space="preserve">                           </w:t>
      </w:r>
      <w:r w:rsidR="00C02D39" w:rsidRPr="00C02D39">
        <w:rPr>
          <w:sz w:val="20"/>
          <w:szCs w:val="20"/>
        </w:rPr>
        <w:t xml:space="preserve"> </w:t>
      </w:r>
      <w:r w:rsidR="00101A66" w:rsidRPr="00C02D39">
        <w:rPr>
          <w:sz w:val="20"/>
          <w:szCs w:val="20"/>
        </w:rPr>
        <w:t xml:space="preserve">| </w:t>
      </w:r>
      <w:r w:rsidR="00C02D39">
        <w:rPr>
          <w:sz w:val="20"/>
          <w:szCs w:val="20"/>
        </w:rPr>
        <w:t>. . . .</w:t>
      </w:r>
      <w:r w:rsidR="00101A66" w:rsidRPr="00C02D39">
        <w:rPr>
          <w:sz w:val="20"/>
          <w:szCs w:val="20"/>
        </w:rPr>
        <w:t xml:space="preserve"> </w:t>
      </w:r>
      <w:r>
        <w:rPr>
          <w:sz w:val="20"/>
          <w:szCs w:val="20"/>
        </w:rPr>
        <w:t xml:space="preserve">. </w:t>
      </w:r>
      <w:r w:rsidR="00101A66" w:rsidRPr="00C02D39">
        <w:rPr>
          <w:sz w:val="20"/>
          <w:szCs w:val="20"/>
        </w:rPr>
        <w:t>| ACTN VN  |</w:t>
      </w:r>
    </w:p>
    <w:p w:rsidR="00C02D39" w:rsidRDefault="00C02D39" w:rsidP="00101A66">
      <w:pPr>
        <w:spacing w:after="0"/>
        <w:rPr>
          <w:sz w:val="20"/>
          <w:szCs w:val="20"/>
        </w:rPr>
      </w:pPr>
      <w:r w:rsidRPr="00C02D39">
        <w:rPr>
          <w:sz w:val="20"/>
          <w:szCs w:val="20"/>
        </w:rPr>
        <w:t>+--------</w:t>
      </w:r>
      <w:r>
        <w:rPr>
          <w:sz w:val="20"/>
          <w:szCs w:val="20"/>
        </w:rPr>
        <w:t>-----</w:t>
      </w:r>
      <w:r w:rsidRPr="00C02D39">
        <w:rPr>
          <w:sz w:val="20"/>
          <w:szCs w:val="20"/>
        </w:rPr>
        <w:t>-+ </w:t>
      </w:r>
      <w:r w:rsidR="00D27BAA">
        <w:rPr>
          <w:sz w:val="20"/>
          <w:szCs w:val="20"/>
        </w:rPr>
        <w:t>augment|                            |</w:t>
      </w:r>
      <w:r>
        <w:rPr>
          <w:sz w:val="20"/>
          <w:szCs w:val="20"/>
        </w:rPr>
        <w:t xml:space="preserve">         </w:t>
      </w:r>
      <w:r w:rsidR="00994920">
        <w:rPr>
          <w:sz w:val="20"/>
          <w:szCs w:val="20"/>
        </w:rPr>
        <w:t xml:space="preserve">  </w:t>
      </w:r>
      <w:r>
        <w:rPr>
          <w:sz w:val="20"/>
          <w:szCs w:val="20"/>
        </w:rPr>
        <w:t>+----------+</w:t>
      </w:r>
    </w:p>
    <w:p w:rsidR="00994920" w:rsidRDefault="00994920" w:rsidP="00D27BAA">
      <w:pPr>
        <w:spacing w:after="0"/>
        <w:rPr>
          <w:sz w:val="20"/>
          <w:szCs w:val="20"/>
        </w:rPr>
      </w:pPr>
      <w:r>
        <w:rPr>
          <w:sz w:val="20"/>
          <w:szCs w:val="20"/>
        </w:rPr>
        <w:t xml:space="preserve">                        |                            |           +----------+</w:t>
      </w:r>
    </w:p>
    <w:p w:rsidR="00C02D39" w:rsidRPr="00D27BAA" w:rsidRDefault="00D27BAA" w:rsidP="00D27BAA">
      <w:pPr>
        <w:spacing w:after="0"/>
        <w:rPr>
          <w:sz w:val="20"/>
          <w:szCs w:val="20"/>
        </w:rPr>
      </w:pPr>
      <w:r>
        <w:rPr>
          <w:sz w:val="20"/>
          <w:szCs w:val="20"/>
        </w:rPr>
        <w:t xml:space="preserve">+--------------+        |    Augmented </w:t>
      </w:r>
      <w:r w:rsidR="00994920">
        <w:rPr>
          <w:sz w:val="20"/>
          <w:szCs w:val="20"/>
        </w:rPr>
        <w:t>Lx</w:t>
      </w:r>
      <w:r>
        <w:rPr>
          <w:sz w:val="20"/>
          <w:szCs w:val="20"/>
        </w:rPr>
        <w:t xml:space="preserve">SM Model    | </w:t>
      </w:r>
      <w:r w:rsidR="00994920">
        <w:rPr>
          <w:sz w:val="20"/>
          <w:szCs w:val="20"/>
        </w:rPr>
        <w:t>. . . . . | TE-topo  |</w:t>
      </w:r>
      <w:r>
        <w:rPr>
          <w:sz w:val="20"/>
          <w:szCs w:val="20"/>
        </w:rPr>
        <w:t xml:space="preserve">                                    </w:t>
      </w:r>
    </w:p>
    <w:p w:rsidR="00D27BAA" w:rsidRDefault="00C02D39" w:rsidP="00D27BAA">
      <w:pPr>
        <w:spacing w:after="0"/>
        <w:rPr>
          <w:sz w:val="20"/>
          <w:szCs w:val="20"/>
        </w:rPr>
      </w:pPr>
      <w:r w:rsidRPr="00D27BAA">
        <w:rPr>
          <w:sz w:val="20"/>
          <w:szCs w:val="20"/>
        </w:rPr>
        <w:t xml:space="preserve">| TE &amp; Service </w:t>
      </w:r>
      <w:r w:rsidR="00D27BAA">
        <w:rPr>
          <w:sz w:val="20"/>
          <w:szCs w:val="20"/>
        </w:rPr>
        <w:t>|-------&gt;|                            |</w:t>
      </w:r>
      <w:r w:rsidR="00994920">
        <w:rPr>
          <w:sz w:val="20"/>
          <w:szCs w:val="20"/>
        </w:rPr>
        <w:t xml:space="preserve">           +----------+</w:t>
      </w:r>
    </w:p>
    <w:p w:rsidR="00D27BAA" w:rsidRDefault="00D27BAA" w:rsidP="00D27BAA">
      <w:pPr>
        <w:spacing w:after="0"/>
        <w:rPr>
          <w:sz w:val="20"/>
          <w:szCs w:val="20"/>
        </w:rPr>
      </w:pPr>
      <w:r>
        <w:rPr>
          <w:sz w:val="20"/>
          <w:szCs w:val="20"/>
        </w:rPr>
        <w:t xml:space="preserve">| </w:t>
      </w:r>
      <w:r w:rsidR="00C02D39" w:rsidRPr="00D27BAA">
        <w:rPr>
          <w:sz w:val="20"/>
          <w:szCs w:val="20"/>
        </w:rPr>
        <w:t>Mapping</w:t>
      </w:r>
      <w:r w:rsidR="00BD364A">
        <w:rPr>
          <w:sz w:val="20"/>
          <w:szCs w:val="20"/>
        </w:rPr>
        <w:t xml:space="preserve"> T</w:t>
      </w:r>
      <w:r>
        <w:rPr>
          <w:sz w:val="20"/>
          <w:szCs w:val="20"/>
        </w:rPr>
        <w:t xml:space="preserve">ypes| import |                            |         </w:t>
      </w:r>
      <w:r w:rsidR="00994920">
        <w:rPr>
          <w:sz w:val="20"/>
          <w:szCs w:val="20"/>
        </w:rPr>
        <w:t xml:space="preserve">  </w:t>
      </w:r>
      <w:r>
        <w:rPr>
          <w:sz w:val="20"/>
          <w:szCs w:val="20"/>
        </w:rPr>
        <w:t>+----------+</w:t>
      </w:r>
    </w:p>
    <w:p w:rsidR="00101A66" w:rsidRDefault="00D27BAA" w:rsidP="00D27BAA">
      <w:pPr>
        <w:spacing w:after="0"/>
        <w:rPr>
          <w:sz w:val="20"/>
          <w:szCs w:val="20"/>
        </w:rPr>
      </w:pPr>
      <w:r>
        <w:rPr>
          <w:sz w:val="20"/>
          <w:szCs w:val="20"/>
        </w:rPr>
        <w:t xml:space="preserve">+--------------+      </w:t>
      </w:r>
      <w:r w:rsidR="00994920">
        <w:rPr>
          <w:sz w:val="20"/>
          <w:szCs w:val="20"/>
        </w:rPr>
        <w:t xml:space="preserve">  |                            | . . . . . | TE-tunnel|</w:t>
      </w:r>
    </w:p>
    <w:p w:rsidR="00D27BAA" w:rsidRDefault="00994920" w:rsidP="00D27BAA">
      <w:pPr>
        <w:spacing w:after="0"/>
        <w:rPr>
          <w:sz w:val="20"/>
          <w:szCs w:val="20"/>
        </w:rPr>
      </w:pPr>
      <w:r>
        <w:rPr>
          <w:sz w:val="20"/>
          <w:szCs w:val="20"/>
        </w:rPr>
        <w:t xml:space="preserve">                        +----------------------------+ reference +----------+</w:t>
      </w:r>
    </w:p>
    <w:p w:rsidR="00D27BAA" w:rsidRPr="00D27BAA" w:rsidRDefault="00D27BAA" w:rsidP="00D27BAA">
      <w:pPr>
        <w:spacing w:after="0"/>
        <w:rPr>
          <w:sz w:val="20"/>
          <w:szCs w:val="20"/>
        </w:rPr>
      </w:pPr>
      <w:r>
        <w:rPr>
          <w:sz w:val="20"/>
          <w:szCs w:val="20"/>
        </w:rPr>
        <w:t xml:space="preserve">                                                               </w:t>
      </w:r>
    </w:p>
    <w:p w:rsidR="00101A66" w:rsidRPr="00D27BAA" w:rsidRDefault="00D27BAA" w:rsidP="00101A66">
      <w:pPr>
        <w:rPr>
          <w:sz w:val="20"/>
        </w:rPr>
      </w:pPr>
      <w:r>
        <w:t xml:space="preserve">                                                    </w:t>
      </w:r>
    </w:p>
    <w:p w:rsidR="00101A66" w:rsidRDefault="00994920" w:rsidP="00994920">
      <w:pPr>
        <w:jc w:val="center"/>
      </w:pPr>
      <w:r>
        <w:t>Figure 1. Augmented LxSM Model</w:t>
      </w:r>
    </w:p>
    <w:p w:rsidR="00101A66" w:rsidRDefault="00C165B1" w:rsidP="00101A66">
      <w:r>
        <w:t xml:space="preserve">The Augmented LxSM model (where x=1,2,3) augments the basic LxSM model while importing the common TE &amp; Service related parameters (defined in Section 2) grouping information from TE &amp; Service Mapping Types. The TE &amp; Service Mapping Types (ietf-te-service-mapping-types) module is the repository of all common groupings imported by each augmented LxSM model. Any future service models would import this grouping file. </w:t>
      </w:r>
    </w:p>
    <w:p w:rsidR="00D21B3E" w:rsidRDefault="000C147A" w:rsidP="000C147A">
      <w:pPr>
        <w:spacing w:after="0"/>
      </w:pPr>
      <w:r>
        <w:t xml:space="preserve">The role of the augmented LxSm service model is to expose the mapping relationship between service models and TE models so that VN/VPN service instantiations provided by the underlying TE networks </w:t>
      </w:r>
      <w:r>
        <w:lastRenderedPageBreak/>
        <w:t xml:space="preserve">can be viewed outside of the MDSC, for example by an operator who is diagnosing the behavior of the network. It also allows for the customers to access operational state information about how their services are instantiated with the underlying </w:t>
      </w:r>
      <w:r w:rsidR="00D21B3E">
        <w:t xml:space="preserve">VN, </w:t>
      </w:r>
      <w:r>
        <w:t xml:space="preserve">TE topology or TE tunnels provided that the MDSC operator is willing to share that information. This mapping </w:t>
      </w:r>
      <w:r w:rsidRPr="00F332E2">
        <w:t>wil</w:t>
      </w:r>
      <w:r>
        <w:t xml:space="preserve">l facilitate a seamless service management </w:t>
      </w:r>
      <w:r w:rsidRPr="00F332E2">
        <w:t>operation with underlay-TE network visibility.</w:t>
      </w:r>
    </w:p>
    <w:p w:rsidR="00823B5F" w:rsidRDefault="00823B5F" w:rsidP="00D21B3E">
      <w:pPr>
        <w:spacing w:after="0"/>
      </w:pPr>
    </w:p>
    <w:p w:rsidR="000C147A" w:rsidRDefault="000C147A" w:rsidP="000C147A">
      <w:r>
        <w:t xml:space="preserve">As seen in Figure 1, the augmented LxSM service model records a mapping between the customer service models and the ACTN VN YANG model. Thus, when the MDSC receives a service request it creates a VN that meets the customer’s service objectives with various constraints via TE-topology model [TE-topo], and this relationship is recorded by the </w:t>
      </w:r>
      <w:r w:rsidR="00D21B3E">
        <w:t>Augmented LxSM</w:t>
      </w:r>
      <w:r>
        <w:t xml:space="preserve"> Model. The model also supports a mapping between a service model and TE-topology or a TE-tunnel.</w:t>
      </w:r>
      <w:r w:rsidR="00D21B3E">
        <w:t xml:space="preserve"> </w:t>
      </w:r>
    </w:p>
    <w:p w:rsidR="00344C12" w:rsidRDefault="00344C12" w:rsidP="00344C12">
      <w:pPr>
        <w:pStyle w:val="Heading2"/>
        <w:ind w:left="432"/>
      </w:pPr>
      <w:bookmarkStart w:id="167" w:name="_Toc533977154"/>
      <w:r>
        <w:t>Forward Compatibility</w:t>
      </w:r>
      <w:bookmarkEnd w:id="167"/>
    </w:p>
    <w:p w:rsidR="00344C12" w:rsidRDefault="00344C12" w:rsidP="00344C12">
      <w:r>
        <w:t xml:space="preserve">The YANG module defined in this document supports three existing service models via augmenting while sharing the common TE &amp; Service Mapping Types. </w:t>
      </w:r>
    </w:p>
    <w:p w:rsidR="00344C12" w:rsidRPr="00344C12" w:rsidRDefault="00344C12" w:rsidP="00344C12">
      <w:r>
        <w:t xml:space="preserve">It is possible that new service models will be defined at some future time and that it will be desirable to map them to underlying TE constructs in the same way as the three existing models are augmented. </w:t>
      </w:r>
    </w:p>
    <w:p w:rsidR="00D16EDB" w:rsidRDefault="00D16EDB" w:rsidP="00434754">
      <w:pPr>
        <w:spacing w:after="0"/>
      </w:pPr>
    </w:p>
    <w:p w:rsidR="00D16EDB" w:rsidRDefault="00D16EDB" w:rsidP="00D16EDB">
      <w:pPr>
        <w:pStyle w:val="Heading1"/>
      </w:pPr>
      <w:bookmarkStart w:id="168" w:name="_Toc533977155"/>
      <w:r>
        <w:t xml:space="preserve">L3VPN Architecture in </w:t>
      </w:r>
      <w:r w:rsidR="005769FB">
        <w:t xml:space="preserve">the </w:t>
      </w:r>
      <w:r>
        <w:t xml:space="preserve">ACTN </w:t>
      </w:r>
      <w:r w:rsidR="005769FB">
        <w:t>C</w:t>
      </w:r>
      <w:r>
        <w:t>ontext</w:t>
      </w:r>
      <w:bookmarkEnd w:id="168"/>
    </w:p>
    <w:p w:rsidR="00E9200D" w:rsidRDefault="00F32AB2" w:rsidP="00D16EDB">
      <w:r>
        <w:t xml:space="preserve">Figure </w:t>
      </w:r>
      <w:r w:rsidR="00430ECF">
        <w:t>2</w:t>
      </w:r>
      <w:r>
        <w:t xml:space="preserve"> shows the architectural context of this document</w:t>
      </w:r>
      <w:r w:rsidR="005769FB">
        <w:t xml:space="preserve"> refe</w:t>
      </w:r>
      <w:r w:rsidR="004F6747">
        <w:t>re</w:t>
      </w:r>
      <w:r w:rsidR="005769FB">
        <w:t>ncing the ACTN components and interfaces</w:t>
      </w:r>
      <w:r>
        <w:t>.</w:t>
      </w:r>
    </w:p>
    <w:p w:rsidR="003F673E" w:rsidRDefault="003F673E" w:rsidP="00BD364A">
      <w:pPr>
        <w:ind w:left="0"/>
      </w:pPr>
    </w:p>
    <w:p w:rsidR="004F6747" w:rsidRPr="004F6747" w:rsidRDefault="004F6747" w:rsidP="004F6747">
      <w:pPr>
        <w:spacing w:after="0"/>
        <w:rPr>
          <w:sz w:val="20"/>
        </w:rPr>
      </w:pPr>
      <w:r w:rsidRPr="004F6747">
        <w:rPr>
          <w:sz w:val="20"/>
        </w:rPr>
        <w:t xml:space="preserve">                           +----------------------------+</w:t>
      </w:r>
    </w:p>
    <w:p w:rsidR="004F6747" w:rsidRPr="004F6747" w:rsidRDefault="004F6747" w:rsidP="004F6747">
      <w:pPr>
        <w:spacing w:after="0"/>
        <w:rPr>
          <w:sz w:val="20"/>
        </w:rPr>
      </w:pPr>
      <w:r w:rsidRPr="004F6747">
        <w:rPr>
          <w:sz w:val="20"/>
        </w:rPr>
        <w:t xml:space="preserve">                           |  Customer Service Manager  |</w:t>
      </w:r>
    </w:p>
    <w:p w:rsidR="004F6747" w:rsidRPr="004F6747" w:rsidRDefault="004F6747" w:rsidP="004F6747">
      <w:pPr>
        <w:spacing w:after="0"/>
        <w:rPr>
          <w:sz w:val="20"/>
        </w:rPr>
      </w:pPr>
      <w:r w:rsidRPr="004F6747">
        <w:rPr>
          <w:sz w:val="20"/>
        </w:rPr>
        <w:t xml:space="preserve">                           |  +-----------------------+ |</w:t>
      </w:r>
    </w:p>
    <w:p w:rsidR="004F6747" w:rsidRPr="004F6747" w:rsidRDefault="004F6747" w:rsidP="004F6747">
      <w:pPr>
        <w:spacing w:after="0"/>
        <w:rPr>
          <w:sz w:val="20"/>
        </w:rPr>
      </w:pPr>
      <w:r w:rsidRPr="004F6747">
        <w:rPr>
          <w:sz w:val="20"/>
        </w:rPr>
        <w:t xml:space="preserve">                           |  |           CNC         +</w:t>
      </w:r>
      <w:r w:rsidR="00BD364A">
        <w:rPr>
          <w:sz w:val="20"/>
        </w:rPr>
        <w:t xml:space="preserve"> |</w:t>
      </w:r>
    </w:p>
    <w:p w:rsidR="004F6747" w:rsidRPr="004F6747" w:rsidRDefault="004F6747" w:rsidP="004F6747">
      <w:pPr>
        <w:spacing w:after="0"/>
        <w:rPr>
          <w:sz w:val="20"/>
        </w:rPr>
      </w:pPr>
      <w:r w:rsidRPr="004F6747">
        <w:rPr>
          <w:sz w:val="20"/>
        </w:rPr>
        <w:t xml:space="preserve">                           |  +-+-------------------+-+ |</w:t>
      </w:r>
    </w:p>
    <w:p w:rsidR="004F6747" w:rsidRPr="004F6747" w:rsidRDefault="004F6747" w:rsidP="004F6747">
      <w:pPr>
        <w:spacing w:after="0"/>
        <w:rPr>
          <w:sz w:val="20"/>
        </w:rPr>
      </w:pPr>
      <w:r w:rsidRPr="004F6747">
        <w:rPr>
          <w:sz w:val="20"/>
        </w:rPr>
        <w:t xml:space="preserve">                           +----|-------------------|---+</w:t>
      </w:r>
    </w:p>
    <w:p w:rsidR="004F6747" w:rsidRPr="004F6747" w:rsidRDefault="004F6747" w:rsidP="004F6747">
      <w:pPr>
        <w:spacing w:after="0"/>
        <w:rPr>
          <w:sz w:val="20"/>
        </w:rPr>
      </w:pPr>
      <w:r w:rsidRPr="004F6747">
        <w:rPr>
          <w:sz w:val="20"/>
        </w:rPr>
        <w:t xml:space="preserve">                                |                   |</w:t>
      </w:r>
    </w:p>
    <w:p w:rsidR="004F6747" w:rsidRPr="004F6747" w:rsidRDefault="004F6747" w:rsidP="004F6747">
      <w:pPr>
        <w:spacing w:after="0"/>
        <w:rPr>
          <w:sz w:val="20"/>
        </w:rPr>
      </w:pPr>
      <w:r w:rsidRPr="004F6747">
        <w:rPr>
          <w:sz w:val="20"/>
        </w:rPr>
        <w:t xml:space="preserve">                                |CMI(</w:t>
      </w:r>
      <w:r w:rsidR="00BD364A">
        <w:rPr>
          <w:sz w:val="20"/>
        </w:rPr>
        <w:t xml:space="preserve">Augmented </w:t>
      </w:r>
      <w:r w:rsidRPr="004F6747">
        <w:rPr>
          <w:sz w:val="20"/>
        </w:rPr>
        <w:t>L</w:t>
      </w:r>
      <w:r w:rsidR="00BA5B11">
        <w:rPr>
          <w:sz w:val="20"/>
        </w:rPr>
        <w:t>3</w:t>
      </w:r>
      <w:r w:rsidRPr="004F6747">
        <w:rPr>
          <w:sz w:val="20"/>
        </w:rPr>
        <w:t>SM)|CMI(VN)</w:t>
      </w:r>
    </w:p>
    <w:p w:rsidR="004F6747" w:rsidRPr="004F6747" w:rsidRDefault="004F6747" w:rsidP="004F6747">
      <w:pPr>
        <w:spacing w:after="0"/>
        <w:rPr>
          <w:sz w:val="20"/>
        </w:rPr>
      </w:pPr>
      <w:r w:rsidRPr="004F6747">
        <w:rPr>
          <w:sz w:val="20"/>
        </w:rPr>
        <w:t xml:space="preserve">                                |                   |</w:t>
      </w:r>
    </w:p>
    <w:p w:rsidR="004F6747" w:rsidRPr="004F6747" w:rsidRDefault="004F6747" w:rsidP="004F6747">
      <w:pPr>
        <w:spacing w:after="0"/>
        <w:rPr>
          <w:sz w:val="20"/>
        </w:rPr>
      </w:pPr>
      <w:r w:rsidRPr="004F6747">
        <w:rPr>
          <w:sz w:val="20"/>
        </w:rPr>
        <w:t xml:space="preserve">               +----------------|-------------------|-</w:t>
      </w:r>
      <w:r w:rsidR="00E9200D">
        <w:rPr>
          <w:sz w:val="20"/>
        </w:rPr>
        <w:t>-</w:t>
      </w:r>
      <w:r w:rsidRPr="004F6747">
        <w:rPr>
          <w:sz w:val="20"/>
        </w:rPr>
        <w:t>--+</w:t>
      </w:r>
    </w:p>
    <w:p w:rsidR="004F6747" w:rsidRPr="004F6747" w:rsidRDefault="004F6747" w:rsidP="004F6747">
      <w:pPr>
        <w:spacing w:after="0"/>
        <w:rPr>
          <w:sz w:val="20"/>
        </w:rPr>
      </w:pPr>
      <w:r w:rsidRPr="004F6747">
        <w:rPr>
          <w:sz w:val="20"/>
        </w:rPr>
        <w:t xml:space="preserve">               | +--------------|-----------------+ | </w:t>
      </w:r>
      <w:r w:rsidR="00E9200D">
        <w:rPr>
          <w:sz w:val="20"/>
        </w:rPr>
        <w:t xml:space="preserve"> </w:t>
      </w:r>
      <w:r w:rsidRPr="004F6747">
        <w:rPr>
          <w:sz w:val="20"/>
        </w:rPr>
        <w:t xml:space="preserve">  |</w:t>
      </w:r>
    </w:p>
    <w:p w:rsidR="004F6747" w:rsidRPr="004F6747" w:rsidRDefault="004F6747" w:rsidP="004F6747">
      <w:pPr>
        <w:spacing w:after="0"/>
        <w:rPr>
          <w:sz w:val="20"/>
        </w:rPr>
      </w:pPr>
      <w:r w:rsidRPr="004F6747">
        <w:rPr>
          <w:sz w:val="20"/>
        </w:rPr>
        <w:t xml:space="preserve">               | | MDSC         |                 | | </w:t>
      </w:r>
      <w:r w:rsidR="00E9200D">
        <w:rPr>
          <w:sz w:val="20"/>
        </w:rPr>
        <w:t xml:space="preserve"> </w:t>
      </w:r>
      <w:r w:rsidRPr="004F6747">
        <w:rPr>
          <w:sz w:val="20"/>
        </w:rPr>
        <w:t xml:space="preserve">  |</w:t>
      </w:r>
    </w:p>
    <w:p w:rsidR="004F6747" w:rsidRPr="004F6747" w:rsidRDefault="004F6747" w:rsidP="004F6747">
      <w:pPr>
        <w:spacing w:after="0"/>
        <w:rPr>
          <w:sz w:val="20"/>
        </w:rPr>
      </w:pPr>
      <w:r w:rsidRPr="004F6747">
        <w:rPr>
          <w:sz w:val="20"/>
        </w:rPr>
        <w:lastRenderedPageBreak/>
        <w:t xml:space="preserve">               | |              |                 | |  </w:t>
      </w:r>
      <w:r w:rsidR="00E9200D">
        <w:rPr>
          <w:sz w:val="20"/>
        </w:rPr>
        <w:t xml:space="preserve"> </w:t>
      </w:r>
      <w:r w:rsidRPr="004F6747">
        <w:rPr>
          <w:sz w:val="20"/>
        </w:rPr>
        <w:t xml:space="preserve"> |</w:t>
      </w:r>
    </w:p>
    <w:p w:rsidR="004F6747" w:rsidRPr="004F6747" w:rsidRDefault="004F6747" w:rsidP="004F6747">
      <w:pPr>
        <w:spacing w:after="0"/>
        <w:rPr>
          <w:sz w:val="20"/>
        </w:rPr>
      </w:pPr>
      <w:r w:rsidRPr="004F6747">
        <w:rPr>
          <w:sz w:val="20"/>
        </w:rPr>
        <w:t xml:space="preserve">               | |  +-----------+--------------+  | |  </w:t>
      </w:r>
      <w:r w:rsidR="00E9200D">
        <w:rPr>
          <w:sz w:val="20"/>
        </w:rPr>
        <w:t xml:space="preserve"> </w:t>
      </w:r>
      <w:r w:rsidRPr="004F6747">
        <w:rPr>
          <w:sz w:val="20"/>
        </w:rPr>
        <w:t xml:space="preserve"> |</w:t>
      </w:r>
    </w:p>
    <w:p w:rsidR="004F6747" w:rsidRPr="004F6747" w:rsidRDefault="004F6747" w:rsidP="004F6747">
      <w:pPr>
        <w:spacing w:after="0"/>
        <w:rPr>
          <w:sz w:val="20"/>
        </w:rPr>
      </w:pPr>
      <w:r w:rsidRPr="004F6747">
        <w:rPr>
          <w:sz w:val="20"/>
        </w:rPr>
        <w:t xml:space="preserve">   TE-Svc-Map&lt;------+ Service Mapping Function |  | |  </w:t>
      </w:r>
      <w:r w:rsidR="00E9200D">
        <w:rPr>
          <w:sz w:val="20"/>
        </w:rPr>
        <w:t xml:space="preserve"> </w:t>
      </w:r>
      <w:r w:rsidRPr="004F6747">
        <w:rPr>
          <w:sz w:val="20"/>
        </w:rPr>
        <w:t xml:space="preserve"> |</w:t>
      </w:r>
    </w:p>
    <w:p w:rsidR="004F6747" w:rsidRPr="004F6747" w:rsidRDefault="004F6747" w:rsidP="004F6747">
      <w:pPr>
        <w:spacing w:after="0"/>
        <w:rPr>
          <w:sz w:val="20"/>
        </w:rPr>
      </w:pPr>
      <w:r w:rsidRPr="004F6747">
        <w:rPr>
          <w:sz w:val="20"/>
        </w:rPr>
        <w:t xml:space="preserve">               | |  +-----------+--------------+  | |  </w:t>
      </w:r>
      <w:r w:rsidR="00E9200D">
        <w:rPr>
          <w:sz w:val="20"/>
        </w:rPr>
        <w:t xml:space="preserve"> </w:t>
      </w:r>
      <w:r w:rsidRPr="004F6747">
        <w:rPr>
          <w:sz w:val="20"/>
        </w:rPr>
        <w:t xml:space="preserve"> |</w:t>
      </w:r>
    </w:p>
    <w:p w:rsidR="004F6747" w:rsidRPr="004F6747" w:rsidRDefault="004F6747" w:rsidP="004F6747">
      <w:pPr>
        <w:spacing w:after="0"/>
        <w:rPr>
          <w:sz w:val="20"/>
        </w:rPr>
      </w:pPr>
      <w:r w:rsidRPr="004F6747">
        <w:rPr>
          <w:sz w:val="20"/>
        </w:rPr>
        <w:t xml:space="preserve">               | |              |                 | |  </w:t>
      </w:r>
      <w:r w:rsidR="00E9200D">
        <w:rPr>
          <w:sz w:val="20"/>
        </w:rPr>
        <w:t xml:space="preserve"> </w:t>
      </w:r>
      <w:r w:rsidRPr="004F6747">
        <w:rPr>
          <w:sz w:val="20"/>
        </w:rPr>
        <w:t xml:space="preserve"> |</w:t>
      </w:r>
    </w:p>
    <w:p w:rsidR="004F6747" w:rsidRPr="004F6747" w:rsidRDefault="004F6747" w:rsidP="004F6747">
      <w:pPr>
        <w:spacing w:after="0"/>
        <w:rPr>
          <w:sz w:val="20"/>
        </w:rPr>
      </w:pPr>
      <w:r w:rsidRPr="004F6747">
        <w:rPr>
          <w:sz w:val="20"/>
        </w:rPr>
        <w:t xml:space="preserve">               | +-------+------|-----------------+ |  </w:t>
      </w:r>
      <w:r w:rsidR="00E9200D">
        <w:rPr>
          <w:sz w:val="20"/>
        </w:rPr>
        <w:t xml:space="preserve"> </w:t>
      </w:r>
      <w:r w:rsidRPr="004F6747">
        <w:rPr>
          <w:sz w:val="20"/>
        </w:rPr>
        <w:t xml:space="preserve"> |</w:t>
      </w:r>
    </w:p>
    <w:p w:rsidR="004F6747" w:rsidRPr="004F6747" w:rsidRDefault="004F6747" w:rsidP="004F6747">
      <w:pPr>
        <w:spacing w:after="0"/>
        <w:rPr>
          <w:sz w:val="20"/>
        </w:rPr>
      </w:pPr>
      <w:r w:rsidRPr="004F6747">
        <w:rPr>
          <w:sz w:val="20"/>
        </w:rPr>
        <w:t xml:space="preserve">               |         |      |                   |  </w:t>
      </w:r>
      <w:r w:rsidR="00E9200D">
        <w:rPr>
          <w:sz w:val="20"/>
        </w:rPr>
        <w:t xml:space="preserve"> </w:t>
      </w:r>
      <w:r w:rsidRPr="004F6747">
        <w:rPr>
          <w:sz w:val="20"/>
        </w:rPr>
        <w:t xml:space="preserve"> |</w:t>
      </w:r>
    </w:p>
    <w:p w:rsidR="004F6747" w:rsidRPr="004F6747" w:rsidRDefault="004F6747" w:rsidP="004F6747">
      <w:pPr>
        <w:spacing w:after="0"/>
        <w:rPr>
          <w:sz w:val="20"/>
        </w:rPr>
      </w:pPr>
      <w:r w:rsidRPr="004F6747">
        <w:rPr>
          <w:sz w:val="20"/>
        </w:rPr>
        <w:t xml:space="preserve">               |         |      |CMI(VN)            |  </w:t>
      </w:r>
      <w:r w:rsidR="00E9200D">
        <w:rPr>
          <w:sz w:val="20"/>
        </w:rPr>
        <w:t xml:space="preserve"> </w:t>
      </w:r>
      <w:r w:rsidRPr="004F6747">
        <w:rPr>
          <w:sz w:val="20"/>
        </w:rPr>
        <w:t xml:space="preserve"> |</w:t>
      </w:r>
    </w:p>
    <w:p w:rsidR="004F6747" w:rsidRPr="004F6747" w:rsidRDefault="004F6747" w:rsidP="004F6747">
      <w:pPr>
        <w:spacing w:after="0"/>
        <w:rPr>
          <w:sz w:val="20"/>
        </w:rPr>
      </w:pPr>
      <w:r w:rsidRPr="004F6747">
        <w:rPr>
          <w:sz w:val="20"/>
        </w:rPr>
        <w:t xml:space="preserve">               |         |      |                   |  </w:t>
      </w:r>
      <w:r w:rsidR="00E9200D">
        <w:rPr>
          <w:sz w:val="20"/>
        </w:rPr>
        <w:t xml:space="preserve"> </w:t>
      </w:r>
      <w:r w:rsidRPr="004F6747">
        <w:rPr>
          <w:sz w:val="20"/>
        </w:rPr>
        <w:t xml:space="preserve"> |</w:t>
      </w:r>
    </w:p>
    <w:p w:rsidR="004F6747" w:rsidRPr="004F6747" w:rsidRDefault="004F6747" w:rsidP="004F6747">
      <w:pPr>
        <w:spacing w:after="0"/>
        <w:rPr>
          <w:sz w:val="20"/>
        </w:rPr>
      </w:pPr>
      <w:r w:rsidRPr="004F6747">
        <w:rPr>
          <w:sz w:val="20"/>
        </w:rPr>
        <w:t xml:space="preserve">               |         |</w:t>
      </w:r>
      <w:r>
        <w:rPr>
          <w:sz w:val="20"/>
        </w:rPr>
        <w:t xml:space="preserve">   +--</w:t>
      </w:r>
      <w:r w:rsidR="00E9200D">
        <w:rPr>
          <w:sz w:val="20"/>
        </w:rPr>
        <w:t>|</w:t>
      </w:r>
      <w:r>
        <w:rPr>
          <w:sz w:val="20"/>
        </w:rPr>
        <w:t>-----------------</w:t>
      </w:r>
      <w:r w:rsidR="00E9200D">
        <w:rPr>
          <w:sz w:val="20"/>
        </w:rPr>
        <w:t>--|</w:t>
      </w:r>
      <w:r>
        <w:rPr>
          <w:sz w:val="20"/>
        </w:rPr>
        <w:t>-</w:t>
      </w:r>
      <w:r w:rsidR="00E9200D">
        <w:rPr>
          <w:sz w:val="20"/>
        </w:rPr>
        <w:t>-</w:t>
      </w:r>
      <w:r>
        <w:rPr>
          <w:sz w:val="20"/>
        </w:rPr>
        <w:t>+ |</w:t>
      </w:r>
    </w:p>
    <w:p w:rsidR="004F6747" w:rsidRDefault="004F6747" w:rsidP="004F6747">
      <w:pPr>
        <w:spacing w:after="0"/>
        <w:rPr>
          <w:sz w:val="20"/>
        </w:rPr>
      </w:pPr>
      <w:r w:rsidRPr="004F6747">
        <w:rPr>
          <w:sz w:val="20"/>
        </w:rPr>
        <w:t xml:space="preserve">               |         |   |  </w:t>
      </w:r>
      <w:r w:rsidR="00E9200D">
        <w:rPr>
          <w:sz w:val="20"/>
        </w:rPr>
        <w:t>|</w:t>
      </w:r>
      <w:r w:rsidRPr="004F6747">
        <w:rPr>
          <w:sz w:val="20"/>
        </w:rPr>
        <w:t xml:space="preserve">        MDSC     </w:t>
      </w:r>
      <w:r w:rsidR="00E9200D">
        <w:rPr>
          <w:sz w:val="20"/>
        </w:rPr>
        <w:t xml:space="preserve">  |</w:t>
      </w:r>
      <w:r w:rsidRPr="004F6747">
        <w:rPr>
          <w:sz w:val="20"/>
        </w:rPr>
        <w:t xml:space="preserve"> </w:t>
      </w:r>
      <w:r w:rsidR="00E9200D">
        <w:rPr>
          <w:sz w:val="20"/>
        </w:rPr>
        <w:t xml:space="preserve"> </w:t>
      </w:r>
      <w:r w:rsidRPr="004F6747">
        <w:rPr>
          <w:sz w:val="20"/>
        </w:rPr>
        <w:t>| |</w:t>
      </w:r>
    </w:p>
    <w:p w:rsidR="00E9200D" w:rsidRDefault="00E9200D" w:rsidP="004F6747">
      <w:pPr>
        <w:spacing w:after="0"/>
        <w:rPr>
          <w:sz w:val="20"/>
        </w:rPr>
      </w:pPr>
      <w:r>
        <w:rPr>
          <w:sz w:val="20"/>
        </w:rPr>
        <w:t xml:space="preserve">               |         |   | ++-------------------++ | |</w:t>
      </w:r>
    </w:p>
    <w:p w:rsidR="00E9200D" w:rsidRDefault="00E9200D" w:rsidP="00E9200D">
      <w:pPr>
        <w:spacing w:after="0"/>
        <w:rPr>
          <w:sz w:val="20"/>
        </w:rPr>
      </w:pPr>
      <w:r>
        <w:rPr>
          <w:sz w:val="20"/>
        </w:rPr>
        <w:t xml:space="preserve">               |         |   | +   Serv</w:t>
      </w:r>
      <w:r w:rsidRPr="004F6747">
        <w:rPr>
          <w:sz w:val="20"/>
        </w:rPr>
        <w:t>ice Mapping</w:t>
      </w:r>
      <w:r>
        <w:rPr>
          <w:sz w:val="20"/>
        </w:rPr>
        <w:t xml:space="preserve"> </w:t>
      </w:r>
      <w:r w:rsidRPr="004F6747">
        <w:rPr>
          <w:sz w:val="20"/>
        </w:rPr>
        <w:t xml:space="preserve"> </w:t>
      </w:r>
      <w:r>
        <w:rPr>
          <w:sz w:val="20"/>
        </w:rPr>
        <w:t xml:space="preserve"> +----&gt;TE-Svc-Map</w:t>
      </w:r>
    </w:p>
    <w:p w:rsidR="00E9200D" w:rsidRDefault="00E9200D" w:rsidP="00E9200D">
      <w:pPr>
        <w:spacing w:after="0"/>
        <w:rPr>
          <w:sz w:val="20"/>
        </w:rPr>
      </w:pPr>
      <w:r>
        <w:rPr>
          <w:sz w:val="20"/>
        </w:rPr>
        <w:t xml:space="preserve">               |         |   | ++----------+---------+ | |</w:t>
      </w:r>
    </w:p>
    <w:p w:rsidR="004F6747" w:rsidRPr="004F6747" w:rsidRDefault="004F6747" w:rsidP="004F6747">
      <w:pPr>
        <w:spacing w:after="0"/>
        <w:rPr>
          <w:sz w:val="20"/>
        </w:rPr>
      </w:pPr>
      <w:r w:rsidRPr="004F6747">
        <w:rPr>
          <w:sz w:val="20"/>
        </w:rPr>
        <w:t xml:space="preserve">               |         |   +--</w:t>
      </w:r>
      <w:r w:rsidR="00E9200D">
        <w:rPr>
          <w:sz w:val="20"/>
        </w:rPr>
        <w:t>|</w:t>
      </w:r>
      <w:r w:rsidRPr="004F6747">
        <w:rPr>
          <w:sz w:val="20"/>
        </w:rPr>
        <w:t>----------</w:t>
      </w:r>
      <w:r w:rsidR="00E9200D">
        <w:rPr>
          <w:sz w:val="20"/>
        </w:rPr>
        <w:t>|</w:t>
      </w:r>
      <w:r w:rsidRPr="004F6747">
        <w:rPr>
          <w:sz w:val="20"/>
        </w:rPr>
        <w:t>---------</w:t>
      </w:r>
      <w:r w:rsidR="00E9200D">
        <w:rPr>
          <w:sz w:val="20"/>
        </w:rPr>
        <w:t>-</w:t>
      </w:r>
      <w:r w:rsidRPr="004F6747">
        <w:rPr>
          <w:sz w:val="20"/>
        </w:rPr>
        <w:t>-+ |</w:t>
      </w:r>
    </w:p>
    <w:p w:rsidR="004F6747" w:rsidRPr="004F6747" w:rsidRDefault="004F6747" w:rsidP="004F6747">
      <w:pPr>
        <w:spacing w:after="0"/>
        <w:rPr>
          <w:sz w:val="20"/>
        </w:rPr>
      </w:pPr>
      <w:r w:rsidRPr="004F6747">
        <w:rPr>
          <w:sz w:val="20"/>
        </w:rPr>
        <w:t xml:space="preserve">               +---------|------|----------|------------</w:t>
      </w:r>
      <w:r w:rsidR="00E9200D">
        <w:rPr>
          <w:sz w:val="20"/>
        </w:rPr>
        <w:t>-</w:t>
      </w:r>
      <w:r w:rsidRPr="004F6747">
        <w:rPr>
          <w:sz w:val="20"/>
        </w:rPr>
        <w:t>+</w:t>
      </w:r>
    </w:p>
    <w:p w:rsidR="004F6747" w:rsidRPr="004F6747" w:rsidRDefault="004F6747" w:rsidP="004F6747">
      <w:pPr>
        <w:spacing w:after="0"/>
        <w:rPr>
          <w:sz w:val="20"/>
        </w:rPr>
      </w:pPr>
      <w:r w:rsidRPr="004F6747">
        <w:rPr>
          <w:sz w:val="20"/>
        </w:rPr>
        <w:t xml:space="preserve">                         |      |          |</w:t>
      </w:r>
    </w:p>
    <w:p w:rsidR="004F6747" w:rsidRPr="004F6747" w:rsidRDefault="004F6747" w:rsidP="004F6747">
      <w:pPr>
        <w:spacing w:after="0"/>
        <w:rPr>
          <w:sz w:val="20"/>
        </w:rPr>
      </w:pPr>
      <w:r w:rsidRPr="004F6747">
        <w:rPr>
          <w:sz w:val="20"/>
        </w:rPr>
        <w:t xml:space="preserve">                         | +----</w:t>
      </w:r>
      <w:r w:rsidR="00E9200D">
        <w:rPr>
          <w:sz w:val="20"/>
        </w:rPr>
        <w:t>+</w:t>
      </w:r>
      <w:r w:rsidRPr="004F6747">
        <w:rPr>
          <w:sz w:val="20"/>
        </w:rPr>
        <w:t>--------+ |</w:t>
      </w:r>
    </w:p>
    <w:p w:rsidR="004F6747" w:rsidRPr="004F6747" w:rsidRDefault="004F6747" w:rsidP="004F6747">
      <w:pPr>
        <w:spacing w:after="0"/>
        <w:rPr>
          <w:sz w:val="20"/>
        </w:rPr>
      </w:pPr>
      <w:r w:rsidRPr="004F6747">
        <w:rPr>
          <w:sz w:val="20"/>
        </w:rPr>
        <w:t xml:space="preserve">                         | |             | |</w:t>
      </w:r>
    </w:p>
    <w:p w:rsidR="004F6747" w:rsidRPr="004F6747" w:rsidRDefault="004F6747" w:rsidP="004F6747">
      <w:pPr>
        <w:spacing w:after="0"/>
        <w:rPr>
          <w:sz w:val="20"/>
        </w:rPr>
      </w:pPr>
      <w:r w:rsidRPr="004F6747">
        <w:rPr>
          <w:sz w:val="20"/>
        </w:rPr>
        <w:t xml:space="preserve">     MPI(VPN / TE models)| |             | |MPI(TE / L1 models)</w:t>
      </w:r>
    </w:p>
    <w:p w:rsidR="004F6747" w:rsidRPr="004F6747" w:rsidRDefault="004F6747" w:rsidP="004F6747">
      <w:pPr>
        <w:spacing w:after="0"/>
        <w:rPr>
          <w:sz w:val="20"/>
        </w:rPr>
      </w:pPr>
      <w:r w:rsidRPr="004F6747">
        <w:rPr>
          <w:sz w:val="20"/>
        </w:rPr>
        <w:t xml:space="preserve">                         | |             | |</w:t>
      </w:r>
    </w:p>
    <w:p w:rsidR="004F6747" w:rsidRPr="004F6747" w:rsidRDefault="004F6747" w:rsidP="004F6747">
      <w:pPr>
        <w:spacing w:after="0"/>
        <w:rPr>
          <w:sz w:val="20"/>
        </w:rPr>
      </w:pPr>
      <w:r w:rsidRPr="004F6747">
        <w:rPr>
          <w:sz w:val="20"/>
        </w:rPr>
        <w:t xml:space="preserve">                   +-----|-|---+   +-----|-|----+ </w:t>
      </w:r>
    </w:p>
    <w:p w:rsidR="004F6747" w:rsidRPr="004F6747" w:rsidRDefault="004F6747" w:rsidP="004F6747">
      <w:pPr>
        <w:spacing w:after="0"/>
        <w:rPr>
          <w:sz w:val="20"/>
        </w:rPr>
      </w:pPr>
      <w:r w:rsidRPr="004F6747">
        <w:rPr>
          <w:sz w:val="20"/>
        </w:rPr>
        <w:t xml:space="preserve">        IP/MPLS    |  +--+-+-+ |   | </w:t>
      </w:r>
      <w:r>
        <w:rPr>
          <w:sz w:val="20"/>
        </w:rPr>
        <w:t xml:space="preserve"> +--+-+-+  | Optical Domain</w:t>
      </w:r>
    </w:p>
    <w:p w:rsidR="004F6747" w:rsidRPr="004F6747" w:rsidRDefault="004F6747" w:rsidP="004F6747">
      <w:pPr>
        <w:spacing w:after="0"/>
        <w:rPr>
          <w:sz w:val="20"/>
        </w:rPr>
      </w:pPr>
      <w:r w:rsidRPr="004F6747">
        <w:rPr>
          <w:sz w:val="20"/>
        </w:rPr>
        <w:t xml:space="preserve">        Domain     |  | PNC1 | |   |  | PNC2 |  | Controller</w:t>
      </w:r>
    </w:p>
    <w:p w:rsidR="004F6747" w:rsidRPr="004F6747" w:rsidRDefault="004F6747" w:rsidP="004F6747">
      <w:pPr>
        <w:spacing w:after="0"/>
        <w:rPr>
          <w:sz w:val="20"/>
        </w:rPr>
      </w:pPr>
      <w:r w:rsidRPr="004F6747">
        <w:rPr>
          <w:sz w:val="20"/>
        </w:rPr>
        <w:t xml:space="preserve">        Controller |  +--+---+ |   |  +--+---+  |</w:t>
      </w:r>
    </w:p>
    <w:p w:rsidR="004F6747" w:rsidRPr="004F6747" w:rsidRDefault="004F6747" w:rsidP="004F6747">
      <w:pPr>
        <w:spacing w:after="0"/>
        <w:rPr>
          <w:sz w:val="20"/>
        </w:rPr>
      </w:pPr>
      <w:r w:rsidRPr="004F6747">
        <w:rPr>
          <w:sz w:val="20"/>
        </w:rPr>
        <w:t xml:space="preserve">                   +-----|-----+   +-----|------+</w:t>
      </w:r>
    </w:p>
    <w:p w:rsidR="004F6747" w:rsidRPr="004F6747" w:rsidRDefault="004F6747" w:rsidP="004F6747">
      <w:pPr>
        <w:spacing w:after="0"/>
        <w:rPr>
          <w:sz w:val="20"/>
        </w:rPr>
      </w:pPr>
      <w:r w:rsidRPr="004F6747">
        <w:rPr>
          <w:sz w:val="20"/>
        </w:rPr>
        <w:t xml:space="preserve">                         |               |</w:t>
      </w:r>
    </w:p>
    <w:p w:rsidR="004F6747" w:rsidRPr="004F6747" w:rsidRDefault="004F6747" w:rsidP="004F6747">
      <w:pPr>
        <w:spacing w:after="0"/>
        <w:rPr>
          <w:sz w:val="20"/>
        </w:rPr>
      </w:pPr>
      <w:r w:rsidRPr="004F6747">
        <w:rPr>
          <w:sz w:val="20"/>
        </w:rPr>
        <w:t xml:space="preserve">                         V               |</w:t>
      </w:r>
      <w:r w:rsidR="005C409B">
        <w:rPr>
          <w:sz w:val="20"/>
        </w:rPr>
        <w:t xml:space="preserve"> SB</w:t>
      </w:r>
      <w:r w:rsidR="005C409B" w:rsidRPr="005C409B">
        <w:rPr>
          <w:sz w:val="20"/>
        </w:rPr>
        <w:t>I</w:t>
      </w:r>
    </w:p>
    <w:p w:rsidR="004F6747" w:rsidRPr="004F6747" w:rsidRDefault="004F6747" w:rsidP="004F6747">
      <w:pPr>
        <w:spacing w:after="0"/>
        <w:rPr>
          <w:sz w:val="20"/>
        </w:rPr>
      </w:pPr>
      <w:r w:rsidRPr="004F6747">
        <w:rPr>
          <w:sz w:val="20"/>
        </w:rPr>
        <w:t xml:space="preserve">             +---------------------+     |</w:t>
      </w:r>
    </w:p>
    <w:p w:rsidR="004F6747" w:rsidRPr="004F6747" w:rsidRDefault="004F6747" w:rsidP="004F6747">
      <w:pPr>
        <w:spacing w:after="0"/>
        <w:rPr>
          <w:sz w:val="20"/>
        </w:rPr>
      </w:pPr>
      <w:r w:rsidRPr="004F6747">
        <w:rPr>
          <w:sz w:val="20"/>
        </w:rPr>
        <w:t xml:space="preserve">            /    IP/MPLS Network    \    |</w:t>
      </w:r>
    </w:p>
    <w:p w:rsidR="004F6747" w:rsidRPr="004F6747" w:rsidRDefault="004F6747" w:rsidP="004F6747">
      <w:pPr>
        <w:spacing w:after="0"/>
        <w:rPr>
          <w:sz w:val="20"/>
        </w:rPr>
      </w:pPr>
      <w:r w:rsidRPr="004F6747">
        <w:rPr>
          <w:sz w:val="20"/>
        </w:rPr>
        <w:t xml:space="preserve">           +-------------------------+   |</w:t>
      </w:r>
    </w:p>
    <w:p w:rsidR="004F6747" w:rsidRPr="004F6747" w:rsidRDefault="004F6747" w:rsidP="004F6747">
      <w:pPr>
        <w:spacing w:after="0"/>
        <w:rPr>
          <w:sz w:val="20"/>
        </w:rPr>
      </w:pPr>
      <w:r w:rsidRPr="004F6747">
        <w:rPr>
          <w:sz w:val="20"/>
        </w:rPr>
        <w:t xml:space="preserve">                                         V</w:t>
      </w:r>
    </w:p>
    <w:p w:rsidR="004F6747" w:rsidRPr="004F6747" w:rsidRDefault="004F6747" w:rsidP="004F6747">
      <w:pPr>
        <w:spacing w:after="0"/>
        <w:rPr>
          <w:sz w:val="20"/>
        </w:rPr>
      </w:pPr>
      <w:r w:rsidRPr="004F6747">
        <w:rPr>
          <w:sz w:val="20"/>
        </w:rPr>
        <w:t xml:space="preserve">                              +---------------------+</w:t>
      </w:r>
    </w:p>
    <w:p w:rsidR="004F6747" w:rsidRPr="004F6747" w:rsidRDefault="004F6747" w:rsidP="004F6747">
      <w:pPr>
        <w:spacing w:after="0"/>
        <w:rPr>
          <w:sz w:val="20"/>
        </w:rPr>
      </w:pPr>
      <w:r w:rsidRPr="004F6747">
        <w:rPr>
          <w:sz w:val="20"/>
        </w:rPr>
        <w:t xml:space="preserve">                             /    Optical Network    \</w:t>
      </w:r>
    </w:p>
    <w:p w:rsidR="004F6747" w:rsidRDefault="004F6747" w:rsidP="004F6747">
      <w:pPr>
        <w:spacing w:after="0"/>
        <w:rPr>
          <w:sz w:val="20"/>
        </w:rPr>
      </w:pPr>
      <w:r w:rsidRPr="004F6747">
        <w:rPr>
          <w:sz w:val="20"/>
        </w:rPr>
        <w:t xml:space="preserve">                            +-------------------------+</w:t>
      </w:r>
    </w:p>
    <w:p w:rsidR="004F6747" w:rsidRDefault="004F6747" w:rsidP="00751698">
      <w:pPr>
        <w:spacing w:after="0"/>
        <w:rPr>
          <w:sz w:val="20"/>
        </w:rPr>
      </w:pPr>
    </w:p>
    <w:p w:rsidR="00CE5D93" w:rsidRDefault="004134C2" w:rsidP="00CE5D93">
      <w:pPr>
        <w:jc w:val="center"/>
      </w:pPr>
      <w:r>
        <w:t xml:space="preserve">Figure </w:t>
      </w:r>
      <w:r w:rsidR="004C2DE7">
        <w:t>2</w:t>
      </w:r>
      <w:r w:rsidRPr="00600227">
        <w:t xml:space="preserve">: </w:t>
      </w:r>
      <w:r>
        <w:t>L3VPN Architecture from the IP+Optical Network Perspective</w:t>
      </w:r>
    </w:p>
    <w:p w:rsidR="00C06569" w:rsidRDefault="00D16EDB" w:rsidP="00D16EDB">
      <w:r>
        <w:t xml:space="preserve">There are three main entities in the </w:t>
      </w:r>
      <w:r w:rsidR="004F6747">
        <w:t>ACTN architecture</w:t>
      </w:r>
      <w:r w:rsidR="005C409B">
        <w:t xml:space="preserve"> and shown in Figure 2</w:t>
      </w:r>
      <w:r w:rsidR="004F6747">
        <w:t>.</w:t>
      </w:r>
    </w:p>
    <w:p w:rsidR="00BA5B11" w:rsidRDefault="00BA5B11" w:rsidP="00D37B78">
      <w:pPr>
        <w:pStyle w:val="ListParagraph"/>
        <w:numPr>
          <w:ilvl w:val="0"/>
          <w:numId w:val="24"/>
        </w:numPr>
      </w:pPr>
      <w:r>
        <w:t>CNC:</w:t>
      </w:r>
      <w:r w:rsidR="00504FCD">
        <w:t xml:space="preserve"> The Customer Network Controller is</w:t>
      </w:r>
      <w:r w:rsidR="002B2FC2">
        <w:t xml:space="preserve"> responsible for generating service requests. </w:t>
      </w:r>
      <w:r w:rsidR="001B2AAF">
        <w:t xml:space="preserve">In the context of an L3VPN, the CNC uses the </w:t>
      </w:r>
      <w:r w:rsidR="000C147A">
        <w:t xml:space="preserve">Augmented </w:t>
      </w:r>
      <w:r w:rsidR="001B2AAF">
        <w:t>L3SM to express the service request and communicate it to the network operator.</w:t>
      </w:r>
    </w:p>
    <w:p w:rsidR="000C147A" w:rsidRDefault="000C147A" w:rsidP="000C147A">
      <w:pPr>
        <w:pStyle w:val="ListParagraph"/>
      </w:pPr>
    </w:p>
    <w:p w:rsidR="00722346" w:rsidRDefault="00722346" w:rsidP="00D37B78">
      <w:pPr>
        <w:pStyle w:val="ListParagraph"/>
        <w:numPr>
          <w:ilvl w:val="0"/>
          <w:numId w:val="24"/>
        </w:numPr>
      </w:pPr>
      <w:r>
        <w:lastRenderedPageBreak/>
        <w:t xml:space="preserve">MDSC: This entity is responsible for coordinating a L3VPN service request (expressed </w:t>
      </w:r>
      <w:r w:rsidR="004B5F96">
        <w:t>via the</w:t>
      </w:r>
      <w:r>
        <w:t xml:space="preserve"> </w:t>
      </w:r>
      <w:r w:rsidR="000C147A">
        <w:t xml:space="preserve">Augmented </w:t>
      </w:r>
      <w:r>
        <w:t>L3SM) with the IP</w:t>
      </w:r>
      <w:r w:rsidR="004B5F96">
        <w:t>/MPLS</w:t>
      </w:r>
      <w:r>
        <w:t xml:space="preserve"> PNC and the Transport PNC. </w:t>
      </w:r>
      <w:r w:rsidR="004B5F96">
        <w:t>For TE services, o</w:t>
      </w:r>
      <w:r>
        <w:t xml:space="preserve">ne of the key responsibilities of the MDSC is to coordinate with both the IP PNC and the Transport PNC for the mapping of </w:t>
      </w:r>
      <w:r w:rsidR="004B5F96">
        <w:t xml:space="preserve">the </w:t>
      </w:r>
      <w:r w:rsidR="000C147A">
        <w:t xml:space="preserve">Augmented </w:t>
      </w:r>
      <w:r>
        <w:t xml:space="preserve">L3VPN Service Model </w:t>
      </w:r>
      <w:r w:rsidR="004B5F96">
        <w:t>to the</w:t>
      </w:r>
      <w:r>
        <w:t xml:space="preserve"> ACTN VN</w:t>
      </w:r>
      <w:r w:rsidR="00174DEE">
        <w:t xml:space="preserve"> </w:t>
      </w:r>
      <w:r>
        <w:t xml:space="preserve">model. </w:t>
      </w:r>
      <w:r w:rsidR="004B5F96">
        <w:t>In</w:t>
      </w:r>
      <w:r>
        <w:t xml:space="preserve"> the VN/TE-tunnel binding case, the MDSC will need to coordinate with the Transport PNC to dynamically create the TE-tunnels in the </w:t>
      </w:r>
      <w:r w:rsidR="004B5F96">
        <w:t>t</w:t>
      </w:r>
      <w:r>
        <w:t>ransport network as needed. These tunnels are added as links in the IP</w:t>
      </w:r>
      <w:r w:rsidR="004B5F96">
        <w:t>/MPLS</w:t>
      </w:r>
      <w:r>
        <w:t xml:space="preserve"> Layer topology. The MDSC coordinates with IP</w:t>
      </w:r>
      <w:r w:rsidR="004B5F96">
        <w:t>/MPLS</w:t>
      </w:r>
      <w:r>
        <w:t xml:space="preserve"> PNC to create the TE-tunnels in the IP</w:t>
      </w:r>
      <w:r w:rsidR="004B5F96">
        <w:t>/MPLS</w:t>
      </w:r>
      <w:r>
        <w:t xml:space="preserve"> layer, as part of the ACTN VN creation.</w:t>
      </w:r>
    </w:p>
    <w:p w:rsidR="005A5EA4" w:rsidRDefault="005A5EA4" w:rsidP="005A5EA4">
      <w:pPr>
        <w:pStyle w:val="ListParagraph"/>
        <w:numPr>
          <w:ilvl w:val="0"/>
          <w:numId w:val="24"/>
        </w:numPr>
      </w:pPr>
      <w:r>
        <w:t xml:space="preserve">PNC: The </w:t>
      </w:r>
      <w:r w:rsidRPr="005A5EA4">
        <w:t>Provisioning Network Controller</w:t>
      </w:r>
      <w:r>
        <w:t xml:space="preserve"> is responsible for configuring and operating the network devices. Figure 2 shows two distinct PNCs.</w:t>
      </w:r>
    </w:p>
    <w:p w:rsidR="005B37AB" w:rsidRDefault="00D16EDB" w:rsidP="005A5EA4">
      <w:pPr>
        <w:pStyle w:val="ListParagraph"/>
        <w:numPr>
          <w:ilvl w:val="1"/>
          <w:numId w:val="24"/>
        </w:numPr>
      </w:pPr>
      <w:r>
        <w:t>IP</w:t>
      </w:r>
      <w:r w:rsidR="00BA4FA1">
        <w:t>/MPLS</w:t>
      </w:r>
      <w:r>
        <w:t xml:space="preserve"> </w:t>
      </w:r>
      <w:r w:rsidR="00DB541E">
        <w:t>PNC</w:t>
      </w:r>
      <w:r w:rsidR="00BA5B11">
        <w:t xml:space="preserve"> (PNC1)</w:t>
      </w:r>
      <w:r>
        <w:t>: This entit</w:t>
      </w:r>
      <w:r w:rsidR="00CA3602">
        <w:t>y is responsible for device configuration to create</w:t>
      </w:r>
      <w:r>
        <w:t xml:space="preserve"> PE-PE </w:t>
      </w:r>
      <w:r w:rsidR="00CA3602">
        <w:t>L3VPN tunnels for the VPN customer</w:t>
      </w:r>
      <w:r w:rsidR="00971B74">
        <w:t xml:space="preserve"> and for the configuration of the L3VPN VRF on the PE nodes</w:t>
      </w:r>
      <w:r w:rsidR="00CA3602">
        <w:t xml:space="preserve">. </w:t>
      </w:r>
      <w:r w:rsidR="00DB541E">
        <w:t>Each network element would select a tunnel based on the configuration.</w:t>
      </w:r>
    </w:p>
    <w:p w:rsidR="00D16EDB" w:rsidRDefault="00D16EDB" w:rsidP="005A5EA4">
      <w:pPr>
        <w:pStyle w:val="ListParagraph"/>
        <w:numPr>
          <w:ilvl w:val="1"/>
          <w:numId w:val="24"/>
        </w:numPr>
      </w:pPr>
      <w:r>
        <w:t xml:space="preserve">Transport </w:t>
      </w:r>
      <w:r w:rsidR="00DB541E">
        <w:t>PNC</w:t>
      </w:r>
      <w:r w:rsidR="005A5EA4">
        <w:t xml:space="preserve"> (PNC2)</w:t>
      </w:r>
      <w:r w:rsidR="00CA3602">
        <w:t>: This entity is responsible for device configuration for TE tun</w:t>
      </w:r>
      <w:r w:rsidR="004B5F96">
        <w:t>nels in the transport networks.</w:t>
      </w:r>
    </w:p>
    <w:p w:rsidR="0055246C" w:rsidRDefault="0055246C" w:rsidP="00D16EDB">
      <w:r>
        <w:t>There are four main interfaces shown in Figure 2.</w:t>
      </w:r>
    </w:p>
    <w:p w:rsidR="0055246C" w:rsidRDefault="005C409B" w:rsidP="005C409B">
      <w:pPr>
        <w:pStyle w:val="ListParagraph"/>
        <w:numPr>
          <w:ilvl w:val="0"/>
          <w:numId w:val="39"/>
        </w:numPr>
      </w:pPr>
      <w:r>
        <w:t xml:space="preserve">CMI: The CNC-MDSC Interface is used to communicate service requests from the customer to the operator. The requests may be </w:t>
      </w:r>
      <w:r w:rsidR="00C75398">
        <w:t xml:space="preserve">expressed as </w:t>
      </w:r>
      <w:r w:rsidR="000C147A">
        <w:t xml:space="preserve">Augmented </w:t>
      </w:r>
      <w:r w:rsidR="00C75398">
        <w:t>VPN service requests (L2SM, L3SM), as connectivity requests (L1CSM), or as virtual network requests (ACTN VN).</w:t>
      </w:r>
      <w:r w:rsidR="000C147A">
        <w:t xml:space="preserve"> </w:t>
      </w:r>
    </w:p>
    <w:p w:rsidR="005C409B" w:rsidRDefault="005C409B" w:rsidP="005C409B">
      <w:pPr>
        <w:pStyle w:val="ListParagraph"/>
        <w:numPr>
          <w:ilvl w:val="0"/>
          <w:numId w:val="39"/>
        </w:numPr>
      </w:pPr>
      <w:r>
        <w:t xml:space="preserve">MPI: The MDSC-PNC Interface </w:t>
      </w:r>
      <w:r w:rsidR="00006726">
        <w:t>is used by the MDSC to orchestrate networks under the control of PNCs. The requests on this interface may use TE tunnel models, TE topology models, VPN network configuration models or layer one connectivity models.</w:t>
      </w:r>
    </w:p>
    <w:p w:rsidR="005C409B" w:rsidRDefault="005C409B" w:rsidP="005C409B">
      <w:pPr>
        <w:pStyle w:val="ListParagraph"/>
        <w:numPr>
          <w:ilvl w:val="0"/>
          <w:numId w:val="39"/>
        </w:numPr>
      </w:pPr>
      <w:r>
        <w:t xml:space="preserve">SBI: The Southbound Interface </w:t>
      </w:r>
      <w:r w:rsidR="00404E15">
        <w:t>is used by the PNC to control network devices and is out of scope for this document.</w:t>
      </w:r>
    </w:p>
    <w:p w:rsidR="005C409B" w:rsidRPr="00040CDE" w:rsidRDefault="005C409B" w:rsidP="005C409B">
      <w:pPr>
        <w:pStyle w:val="ListParagraph"/>
        <w:numPr>
          <w:ilvl w:val="0"/>
          <w:numId w:val="39"/>
        </w:numPr>
        <w:rPr>
          <w:sz w:val="28"/>
        </w:rPr>
      </w:pPr>
      <w:r>
        <w:t>The TE Service Mapping Model as described in this document can be used to see the mapping between service models and VN models and TE Tunnel/Topology models</w:t>
      </w:r>
      <w:r w:rsidR="00006726">
        <w:t xml:space="preserve">. That mapping may occur in the CNC if a service request is mapped to a VN request. Or </w:t>
      </w:r>
      <w:r w:rsidR="00E9200D">
        <w:t xml:space="preserve">it may occur in the </w:t>
      </w:r>
      <w:r w:rsidR="00E9200D" w:rsidRPr="00040CDE">
        <w:rPr>
          <w:szCs w:val="22"/>
        </w:rPr>
        <w:t>MDSC where</w:t>
      </w:r>
      <w:r w:rsidR="00040CDE" w:rsidRPr="00040CDE">
        <w:rPr>
          <w:szCs w:val="22"/>
        </w:rPr>
        <w:t xml:space="preserve"> a service request </w:t>
      </w:r>
      <w:r w:rsidR="00040CDE">
        <w:t>is mapped to a TE tunnel, TE topology, or VPN network configuration model.</w:t>
      </w:r>
      <w:r w:rsidR="00261380">
        <w:t xml:space="preserve"> The TE Service Mapping Model may be read from the CNC or MDSC to understand how the mapping has been made and to see the purpose for which network resources are used.</w:t>
      </w:r>
    </w:p>
    <w:p w:rsidR="0055246C" w:rsidRDefault="00006726" w:rsidP="00D16EDB">
      <w:r>
        <w:lastRenderedPageBreak/>
        <w:t xml:space="preserve">As shown in Figure </w:t>
      </w:r>
      <w:r w:rsidR="000C147A">
        <w:t>2</w:t>
      </w:r>
      <w:r>
        <w:t xml:space="preserve">, the MDSC may be used recursively. </w:t>
      </w:r>
      <w:r w:rsidR="00404E15">
        <w:t xml:space="preserve">For example, the CNC might </w:t>
      </w:r>
      <w:r w:rsidR="00044F74">
        <w:t xml:space="preserve">map a L3SM request to a VN request that </w:t>
      </w:r>
      <w:r w:rsidR="00044F74" w:rsidRPr="00044F74">
        <w:t>i</w:t>
      </w:r>
      <w:r w:rsidR="00044F74">
        <w:t>t sends to a recurs</w:t>
      </w:r>
      <w:r w:rsidR="00044F74" w:rsidRPr="00044F74">
        <w:t>i</w:t>
      </w:r>
      <w:r w:rsidR="00044F74">
        <w:t>ve MDSC.</w:t>
      </w:r>
    </w:p>
    <w:p w:rsidR="00D16EDB" w:rsidRPr="00D16EDB" w:rsidRDefault="000918A7" w:rsidP="00D16EDB">
      <w:r>
        <w:t>The h</w:t>
      </w:r>
      <w:r w:rsidR="00D16EDB">
        <w:t>igh-</w:t>
      </w:r>
      <w:r>
        <w:t>l</w:t>
      </w:r>
      <w:r w:rsidR="00D16EDB">
        <w:t xml:space="preserve">evel </w:t>
      </w:r>
      <w:r>
        <w:t>c</w:t>
      </w:r>
      <w:r w:rsidR="00D16EDB">
        <w:t xml:space="preserve">ontrol </w:t>
      </w:r>
      <w:r>
        <w:t>f</w:t>
      </w:r>
      <w:r w:rsidR="00D16EDB">
        <w:t>low</w:t>
      </w:r>
      <w:r w:rsidR="00CA3602">
        <w:t>s</w:t>
      </w:r>
      <w:r>
        <w:t xml:space="preserve"> for one example are as follows:</w:t>
      </w:r>
    </w:p>
    <w:p w:rsidR="00CA3602" w:rsidRDefault="000918A7" w:rsidP="005F40E6">
      <w:pPr>
        <w:pStyle w:val="ListParagraph"/>
        <w:numPr>
          <w:ilvl w:val="0"/>
          <w:numId w:val="21"/>
        </w:numPr>
      </w:pPr>
      <w:r>
        <w:t>A c</w:t>
      </w:r>
      <w:r w:rsidR="00F705CA" w:rsidRPr="00D16EDB">
        <w:t>ustomer asks for a</w:t>
      </w:r>
      <w:r>
        <w:t>n</w:t>
      </w:r>
      <w:r w:rsidR="00F705CA" w:rsidRPr="00D16EDB">
        <w:t xml:space="preserve"> </w:t>
      </w:r>
      <w:r w:rsidR="00CA3602">
        <w:t>L3VPN between CE1 and CE2</w:t>
      </w:r>
      <w:r w:rsidR="00F705CA" w:rsidRPr="00D16EDB">
        <w:t xml:space="preserve"> using </w:t>
      </w:r>
      <w:r w:rsidR="005F40E6">
        <w:t xml:space="preserve">the </w:t>
      </w:r>
      <w:r w:rsidR="000C147A">
        <w:t xml:space="preserve">Augmented </w:t>
      </w:r>
      <w:r w:rsidR="00F705CA" w:rsidRPr="00D16EDB">
        <w:t>L3SM m</w:t>
      </w:r>
      <w:r w:rsidR="00CA3602">
        <w:t>odel</w:t>
      </w:r>
      <w:r w:rsidR="00971B74">
        <w:t>.</w:t>
      </w:r>
    </w:p>
    <w:p w:rsidR="00044F74" w:rsidRPr="00D16EDB" w:rsidRDefault="00044F74" w:rsidP="00044F74">
      <w:pPr>
        <w:pStyle w:val="ListParagraph"/>
        <w:ind w:left="792"/>
      </w:pPr>
    </w:p>
    <w:p w:rsidR="003629AA" w:rsidRDefault="003629AA" w:rsidP="000E32AA">
      <w:pPr>
        <w:pStyle w:val="ListParagraph"/>
        <w:numPr>
          <w:ilvl w:val="0"/>
          <w:numId w:val="21"/>
        </w:numPr>
      </w:pPr>
      <w:r>
        <w:t>T</w:t>
      </w:r>
      <w:r w:rsidR="00CA3602">
        <w:t xml:space="preserve">he MDSC </w:t>
      </w:r>
      <w:r w:rsidR="000E32AA">
        <w:t>cons</w:t>
      </w:r>
      <w:r w:rsidR="000E32AA" w:rsidRPr="000E32AA">
        <w:t>i</w:t>
      </w:r>
      <w:r w:rsidR="000E32AA">
        <w:t>ders the serv</w:t>
      </w:r>
      <w:r w:rsidR="000E32AA" w:rsidRPr="000E32AA">
        <w:t>i</w:t>
      </w:r>
      <w:r w:rsidR="000E32AA">
        <w:t>ce request and local pol</w:t>
      </w:r>
      <w:r w:rsidR="000E32AA" w:rsidRPr="000E32AA">
        <w:t>i</w:t>
      </w:r>
      <w:r w:rsidR="000E32AA">
        <w:t xml:space="preserve">cy to </w:t>
      </w:r>
      <w:r w:rsidR="00CA3602">
        <w:t xml:space="preserve">determine if </w:t>
      </w:r>
      <w:r w:rsidR="00D62C0F">
        <w:t>it needs to create a new VN</w:t>
      </w:r>
      <w:r w:rsidR="000E32AA">
        <w:t xml:space="preserve"> or any TE Topology</w:t>
      </w:r>
      <w:r w:rsidR="00D62C0F">
        <w:t xml:space="preserve">, and if </w:t>
      </w:r>
      <w:r w:rsidR="009E638D">
        <w:t xml:space="preserve">that is the case, ACTN VN YANG </w:t>
      </w:r>
      <w:r w:rsidR="00A22142">
        <w:t xml:space="preserve">[ACTN-VN-YANG] </w:t>
      </w:r>
      <w:r w:rsidR="009E638D">
        <w:t xml:space="preserve">is used to configure a new VN based on this VPN and map the VPN service to </w:t>
      </w:r>
      <w:r w:rsidR="000E32AA">
        <w:t xml:space="preserve">the </w:t>
      </w:r>
      <w:r w:rsidR="009E638D">
        <w:t xml:space="preserve">ACTN VN. </w:t>
      </w:r>
      <w:r w:rsidR="001E1E86">
        <w:t>In case an existing tunnel is</w:t>
      </w:r>
      <w:r w:rsidR="00A22142">
        <w:t xml:space="preserve"> to be used, each device will select</w:t>
      </w:r>
      <w:r w:rsidR="00683194">
        <w:t xml:space="preserve"> which tunnel to use and populate this mapping information.</w:t>
      </w:r>
    </w:p>
    <w:p w:rsidR="003629AA" w:rsidRDefault="003629AA" w:rsidP="003629AA">
      <w:pPr>
        <w:pStyle w:val="ListParagraph"/>
      </w:pPr>
    </w:p>
    <w:p w:rsidR="00F705CA" w:rsidRDefault="003629AA" w:rsidP="000E32AA">
      <w:pPr>
        <w:pStyle w:val="ListParagraph"/>
        <w:numPr>
          <w:ilvl w:val="0"/>
          <w:numId w:val="21"/>
        </w:numPr>
      </w:pPr>
      <w:r>
        <w:t>T</w:t>
      </w:r>
      <w:r w:rsidR="00F705CA" w:rsidRPr="00D16EDB">
        <w:t xml:space="preserve">he </w:t>
      </w:r>
      <w:r w:rsidR="00F705CA">
        <w:t>MDSC interacts with both the IP</w:t>
      </w:r>
      <w:r w:rsidR="00BA4FA1">
        <w:t>/MPLS</w:t>
      </w:r>
      <w:r w:rsidR="004134C2">
        <w:t xml:space="preserve"> PNC</w:t>
      </w:r>
      <w:r w:rsidR="00F705CA">
        <w:t xml:space="preserve"> and the Transport </w:t>
      </w:r>
      <w:r w:rsidR="004134C2">
        <w:t xml:space="preserve">PNC </w:t>
      </w:r>
      <w:r w:rsidR="00F705CA">
        <w:t>to create a PE-PE tunnel in the IP network mapped to a TE tunnel in the transport network by providing the inter-layer access points and tunnel requirements.</w:t>
      </w:r>
      <w:r w:rsidR="00221531">
        <w:t xml:space="preserve"> The specific service information</w:t>
      </w:r>
      <w:r w:rsidR="00EE6DB0">
        <w:t xml:space="preserve"> </w:t>
      </w:r>
      <w:r w:rsidR="000E32AA" w:rsidRPr="000E32AA">
        <w:t>i</w:t>
      </w:r>
      <w:r w:rsidR="000E32AA">
        <w:t>s</w:t>
      </w:r>
      <w:r w:rsidR="00EE6DB0">
        <w:t xml:space="preserve"> passed to the IP/MPLS PNC</w:t>
      </w:r>
      <w:r w:rsidR="00221531">
        <w:t xml:space="preserve"> for the actual VPN configuration and activation.</w:t>
      </w:r>
    </w:p>
    <w:p w:rsidR="00F705CA" w:rsidRDefault="00F705CA" w:rsidP="00F705CA">
      <w:pPr>
        <w:pStyle w:val="ListParagraph"/>
      </w:pPr>
    </w:p>
    <w:p w:rsidR="00F705CA" w:rsidRDefault="00F705CA" w:rsidP="00044F74">
      <w:pPr>
        <w:pStyle w:val="ListParagraph"/>
        <w:numPr>
          <w:ilvl w:val="1"/>
          <w:numId w:val="21"/>
        </w:numPr>
      </w:pPr>
      <w:r>
        <w:t xml:space="preserve">The Transport </w:t>
      </w:r>
      <w:r w:rsidR="004134C2">
        <w:t>PNC</w:t>
      </w:r>
      <w:r>
        <w:t xml:space="preserve"> creates the corresponding TE tunnel matching with the access point and egress point.</w:t>
      </w:r>
    </w:p>
    <w:p w:rsidR="00F705CA" w:rsidRDefault="00F705CA" w:rsidP="00044F74">
      <w:pPr>
        <w:pStyle w:val="ListParagraph"/>
        <w:numPr>
          <w:ilvl w:val="1"/>
          <w:numId w:val="21"/>
        </w:numPr>
      </w:pPr>
      <w:r>
        <w:t>The IP</w:t>
      </w:r>
      <w:r w:rsidR="00EE6DB0">
        <w:t>/MPLS</w:t>
      </w:r>
      <w:r>
        <w:t xml:space="preserve"> </w:t>
      </w:r>
      <w:r w:rsidR="004134C2">
        <w:t>PNC</w:t>
      </w:r>
      <w:r>
        <w:t xml:space="preserve"> maps the </w:t>
      </w:r>
      <w:r w:rsidR="00683194">
        <w:t>VPN ID</w:t>
      </w:r>
      <w:r>
        <w:t xml:space="preserve"> with the corresponding TE t</w:t>
      </w:r>
      <w:r w:rsidR="00044F74">
        <w:t>unnel ID to bind these two IDs.</w:t>
      </w:r>
    </w:p>
    <w:p w:rsidR="00044F74" w:rsidRPr="00D16EDB" w:rsidRDefault="00044F74" w:rsidP="00044F74">
      <w:pPr>
        <w:pStyle w:val="ListParagraph"/>
        <w:ind w:left="1512"/>
      </w:pPr>
    </w:p>
    <w:p w:rsidR="00F705CA" w:rsidRPr="00D16EDB" w:rsidRDefault="00F638E1" w:rsidP="00D37B78">
      <w:pPr>
        <w:pStyle w:val="ListParagraph"/>
        <w:numPr>
          <w:ilvl w:val="0"/>
          <w:numId w:val="21"/>
        </w:numPr>
      </w:pPr>
      <w:r>
        <w:t>The IP</w:t>
      </w:r>
      <w:r w:rsidR="00EE6DB0">
        <w:t>/MPLS</w:t>
      </w:r>
      <w:r>
        <w:t xml:space="preserve"> </w:t>
      </w:r>
      <w:r w:rsidR="004134C2">
        <w:t>PNC</w:t>
      </w:r>
      <w:r>
        <w:t xml:space="preserve"> creates/updates a VRF instance for this VPN customer. </w:t>
      </w:r>
      <w:r w:rsidR="00635EBF">
        <w:t xml:space="preserve">This is </w:t>
      </w:r>
      <w:r w:rsidR="00C10A3C">
        <w:t>not in the scope of this document.</w:t>
      </w:r>
    </w:p>
    <w:p w:rsidR="000E32AA" w:rsidRDefault="005E2387" w:rsidP="000E32AA">
      <w:pPr>
        <w:pStyle w:val="Heading2"/>
        <w:ind w:left="432"/>
      </w:pPr>
      <w:bookmarkStart w:id="169" w:name="_Toc533977156"/>
      <w:r>
        <w:rPr>
          <w:rFonts w:hint="eastAsia"/>
        </w:rPr>
        <w:t>Service Mapping</w:t>
      </w:r>
      <w:bookmarkEnd w:id="169"/>
    </w:p>
    <w:p w:rsidR="00A52A39" w:rsidRDefault="000C147A" w:rsidP="000E32AA">
      <w:r>
        <w:t xml:space="preserve">Augmented </w:t>
      </w:r>
      <w:r w:rsidR="005E2387" w:rsidRPr="00E200CA">
        <w:t xml:space="preserve">L3SM and L2SM </w:t>
      </w:r>
      <w:r w:rsidR="005E2387">
        <w:rPr>
          <w:rFonts w:hint="eastAsia"/>
        </w:rPr>
        <w:t xml:space="preserve">can be used to </w:t>
      </w:r>
      <w:r w:rsidR="005E2387">
        <w:t>request</w:t>
      </w:r>
      <w:r w:rsidR="005E2387">
        <w:rPr>
          <w:rFonts w:hint="eastAsia"/>
        </w:rPr>
        <w:t xml:space="preserve"> VPN service creation including </w:t>
      </w:r>
      <w:r w:rsidR="00C730AF">
        <w:t>the</w:t>
      </w:r>
      <w:r w:rsidR="005E2387">
        <w:rPr>
          <w:rFonts w:hint="eastAsia"/>
        </w:rPr>
        <w:t xml:space="preserve"> creation </w:t>
      </w:r>
      <w:r w:rsidR="00C730AF">
        <w:t>of s</w:t>
      </w:r>
      <w:r w:rsidR="00C730AF">
        <w:rPr>
          <w:rFonts w:hint="eastAsia"/>
        </w:rPr>
        <w:t>i</w:t>
      </w:r>
      <w:r w:rsidR="00C730AF">
        <w:t xml:space="preserve">tes </w:t>
      </w:r>
      <w:r w:rsidR="005E2387">
        <w:rPr>
          <w:rFonts w:hint="eastAsia"/>
        </w:rPr>
        <w:t>and cor</w:t>
      </w:r>
      <w:r w:rsidR="00C730AF">
        <w:rPr>
          <w:rFonts w:hint="eastAsia"/>
        </w:rPr>
        <w:t>responding site network access</w:t>
      </w:r>
      <w:r w:rsidR="005E2387">
        <w:rPr>
          <w:rFonts w:hint="eastAsia"/>
        </w:rPr>
        <w:t xml:space="preserve"> </w:t>
      </w:r>
      <w:r w:rsidR="00C730AF">
        <w:t>connect</w:t>
      </w:r>
      <w:r w:rsidR="00C730AF">
        <w:rPr>
          <w:rFonts w:hint="eastAsia"/>
        </w:rPr>
        <w:t>i</w:t>
      </w:r>
      <w:r w:rsidR="00C730AF">
        <w:t>on</w:t>
      </w:r>
      <w:r w:rsidR="005E2387">
        <w:rPr>
          <w:rFonts w:hint="eastAsia"/>
        </w:rPr>
        <w:t xml:space="preserve"> between CE and PE. </w:t>
      </w:r>
      <w:r w:rsidR="00C730AF">
        <w:t xml:space="preserve">A </w:t>
      </w:r>
      <w:r w:rsidR="005E2387">
        <w:rPr>
          <w:rFonts w:hint="eastAsia"/>
        </w:rPr>
        <w:t xml:space="preserve">VPN-ID is used to identify each VPN service ordered by the customer. The ACTN VN can be </w:t>
      </w:r>
      <w:r w:rsidR="00C730AF">
        <w:t xml:space="preserve">used </w:t>
      </w:r>
      <w:r w:rsidR="005E2387">
        <w:rPr>
          <w:rFonts w:hint="eastAsia"/>
        </w:rPr>
        <w:t>further to establish PE</w:t>
      </w:r>
      <w:r w:rsidR="00C730AF">
        <w:t>-</w:t>
      </w:r>
      <w:r w:rsidR="005E2387">
        <w:rPr>
          <w:rFonts w:hint="eastAsia"/>
        </w:rPr>
        <w:t>to</w:t>
      </w:r>
      <w:r w:rsidR="00C730AF">
        <w:t>-</w:t>
      </w:r>
      <w:r w:rsidR="005E2387">
        <w:rPr>
          <w:rFonts w:hint="eastAsia"/>
        </w:rPr>
        <w:t xml:space="preserve">PE connectivity between VPN sites belonging to the same VPN service. </w:t>
      </w:r>
      <w:r w:rsidR="00C730AF">
        <w:t>A</w:t>
      </w:r>
      <w:r w:rsidR="005E2387">
        <w:rPr>
          <w:rFonts w:hint="eastAsia"/>
        </w:rPr>
        <w:t xml:space="preserve"> VN-ID </w:t>
      </w:r>
      <w:r w:rsidR="00C730AF">
        <w:rPr>
          <w:rFonts w:hint="eastAsia"/>
        </w:rPr>
        <w:t>i</w:t>
      </w:r>
      <w:r w:rsidR="00C730AF">
        <w:t>s</w:t>
      </w:r>
      <w:r w:rsidR="005E2387">
        <w:rPr>
          <w:rFonts w:hint="eastAsia"/>
        </w:rPr>
        <w:t xml:space="preserve"> used to identify each virtual network established between VPN sites. </w:t>
      </w:r>
    </w:p>
    <w:p w:rsidR="005E2387" w:rsidRDefault="00A52A39" w:rsidP="000E32AA">
      <w:r>
        <w:t>Once the</w:t>
      </w:r>
      <w:r w:rsidR="005E2387">
        <w:rPr>
          <w:rFonts w:hint="eastAsia"/>
        </w:rPr>
        <w:t xml:space="preserve"> ACTN VN </w:t>
      </w:r>
      <w:r>
        <w:t>ha</w:t>
      </w:r>
      <w:r w:rsidR="005E2387">
        <w:rPr>
          <w:rFonts w:hint="eastAsia"/>
        </w:rPr>
        <w:t xml:space="preserve">s </w:t>
      </w:r>
      <w:r>
        <w:t xml:space="preserve">been </w:t>
      </w:r>
      <w:r w:rsidR="005E2387">
        <w:rPr>
          <w:rFonts w:hint="eastAsia"/>
        </w:rPr>
        <w:t xml:space="preserve">established over </w:t>
      </w:r>
      <w:r>
        <w:t xml:space="preserve">the </w:t>
      </w:r>
      <w:r w:rsidR="005E2387">
        <w:rPr>
          <w:rFonts w:hint="eastAsia"/>
        </w:rPr>
        <w:t>TE network</w:t>
      </w:r>
      <w:r>
        <w:t xml:space="preserve"> (maybe a new VN, maybe mod</w:t>
      </w:r>
      <w:r>
        <w:rPr>
          <w:rFonts w:hint="eastAsia"/>
        </w:rPr>
        <w:t>i</w:t>
      </w:r>
      <w:r>
        <w:t>f</w:t>
      </w:r>
      <w:r>
        <w:rPr>
          <w:rFonts w:hint="eastAsia"/>
        </w:rPr>
        <w:t>i</w:t>
      </w:r>
      <w:r>
        <w:t>cat</w:t>
      </w:r>
      <w:r>
        <w:rPr>
          <w:rFonts w:hint="eastAsia"/>
        </w:rPr>
        <w:t>i</w:t>
      </w:r>
      <w:r>
        <w:t>on of an ex</w:t>
      </w:r>
      <w:r>
        <w:rPr>
          <w:rFonts w:hint="eastAsia"/>
        </w:rPr>
        <w:t>i</w:t>
      </w:r>
      <w:r>
        <w:t>st</w:t>
      </w:r>
      <w:r>
        <w:rPr>
          <w:rFonts w:hint="eastAsia"/>
        </w:rPr>
        <w:t>i</w:t>
      </w:r>
      <w:r>
        <w:t>ng VN, or maybe the use of an unmod</w:t>
      </w:r>
      <w:r>
        <w:rPr>
          <w:rFonts w:hint="eastAsia"/>
        </w:rPr>
        <w:t>i</w:t>
      </w:r>
      <w:r>
        <w:t>f</w:t>
      </w:r>
      <w:r>
        <w:rPr>
          <w:rFonts w:hint="eastAsia"/>
        </w:rPr>
        <w:t>i</w:t>
      </w:r>
      <w:r>
        <w:t>ed ex</w:t>
      </w:r>
      <w:r>
        <w:rPr>
          <w:rFonts w:hint="eastAsia"/>
        </w:rPr>
        <w:t>i</w:t>
      </w:r>
      <w:r>
        <w:t>st</w:t>
      </w:r>
      <w:r>
        <w:rPr>
          <w:rFonts w:hint="eastAsia"/>
        </w:rPr>
        <w:t>i</w:t>
      </w:r>
      <w:r>
        <w:t>ng VN)</w:t>
      </w:r>
      <w:r w:rsidR="005E2387">
        <w:rPr>
          <w:rFonts w:hint="eastAsia"/>
        </w:rPr>
        <w:t>,</w:t>
      </w:r>
      <w:r>
        <w:t xml:space="preserve"> t</w:t>
      </w:r>
      <w:r w:rsidR="005E2387">
        <w:rPr>
          <w:rFonts w:hint="eastAsia"/>
        </w:rPr>
        <w:t xml:space="preserve">he mapping between </w:t>
      </w:r>
      <w:r>
        <w:t xml:space="preserve">the </w:t>
      </w:r>
      <w:r w:rsidR="005E2387">
        <w:rPr>
          <w:rFonts w:hint="eastAsia"/>
        </w:rPr>
        <w:t xml:space="preserve">VPN service and </w:t>
      </w:r>
      <w:r>
        <w:t xml:space="preserve">the </w:t>
      </w:r>
      <w:r w:rsidR="005E2387">
        <w:rPr>
          <w:rFonts w:hint="eastAsia"/>
        </w:rPr>
        <w:t>ACTN VN service can be created.</w:t>
      </w:r>
    </w:p>
    <w:p w:rsidR="000E32AA" w:rsidRDefault="005E2387" w:rsidP="000E32AA">
      <w:pPr>
        <w:pStyle w:val="Heading2"/>
        <w:ind w:left="432"/>
      </w:pPr>
      <w:bookmarkStart w:id="170" w:name="_Toc533977157"/>
      <w:r>
        <w:rPr>
          <w:rFonts w:hint="eastAsia"/>
        </w:rPr>
        <w:lastRenderedPageBreak/>
        <w:t>Site Mapping</w:t>
      </w:r>
      <w:bookmarkEnd w:id="170"/>
    </w:p>
    <w:p w:rsidR="005E2387" w:rsidRDefault="005E2387" w:rsidP="000E32AA">
      <w:r w:rsidRPr="00E200CA">
        <w:t>The</w:t>
      </w:r>
      <w:r w:rsidR="00445C1F">
        <w:t xml:space="preserve"> elements </w:t>
      </w:r>
      <w:r w:rsidR="00445C1F">
        <w:rPr>
          <w:rFonts w:hint="eastAsia"/>
        </w:rPr>
        <w:t>i</w:t>
      </w:r>
      <w:r w:rsidR="00445C1F">
        <w:t>n</w:t>
      </w:r>
      <w:r w:rsidRPr="00E200CA">
        <w:t xml:space="preserve"> </w:t>
      </w:r>
      <w:r w:rsidR="000C147A">
        <w:t xml:space="preserve">Augmented </w:t>
      </w:r>
      <w:r w:rsidRPr="00E200CA">
        <w:t xml:space="preserve">L3SM and L2SM define site location parameters and constraints such as distance and </w:t>
      </w:r>
      <w:r>
        <w:rPr>
          <w:rFonts w:hint="eastAsia"/>
        </w:rPr>
        <w:t>access diversity</w:t>
      </w:r>
      <w:r w:rsidRPr="00E200CA">
        <w:t xml:space="preserve"> that can influence the</w:t>
      </w:r>
      <w:r>
        <w:rPr>
          <w:rFonts w:hint="eastAsia"/>
        </w:rPr>
        <w:t xml:space="preserve"> </w:t>
      </w:r>
      <w:r w:rsidRPr="00E200CA">
        <w:t>placement of network attachment point</w:t>
      </w:r>
      <w:r w:rsidR="00445C1F">
        <w:t>s</w:t>
      </w:r>
      <w:r>
        <w:rPr>
          <w:rFonts w:hint="eastAsia"/>
        </w:rPr>
        <w:t xml:space="preserve"> (i.e,</w:t>
      </w:r>
      <w:r w:rsidR="00445C1F">
        <w:t xml:space="preserve"> </w:t>
      </w:r>
      <w:r>
        <w:rPr>
          <w:rFonts w:hint="eastAsia"/>
        </w:rPr>
        <w:t>virtual network access point</w:t>
      </w:r>
      <w:r w:rsidR="00445C1F">
        <w:t xml:space="preserve">s </w:t>
      </w:r>
      <w:r>
        <w:rPr>
          <w:rFonts w:hint="eastAsia"/>
        </w:rPr>
        <w:t>(VNAP))</w:t>
      </w:r>
      <w:r>
        <w:t>.</w:t>
      </w:r>
      <w:r>
        <w:rPr>
          <w:rFonts w:hint="eastAsia"/>
        </w:rPr>
        <w:t xml:space="preserve"> </w:t>
      </w:r>
      <w:r w:rsidRPr="00E200CA">
        <w:t>To achieve this, a central</w:t>
      </w:r>
      <w:r>
        <w:rPr>
          <w:rFonts w:hint="eastAsia"/>
        </w:rPr>
        <w:t xml:space="preserve"> </w:t>
      </w:r>
      <w:r w:rsidRPr="00E200CA">
        <w:t>directory can be set</w:t>
      </w:r>
      <w:r w:rsidR="00445C1F">
        <w:t xml:space="preserve"> </w:t>
      </w:r>
      <w:r w:rsidRPr="00E200CA">
        <w:t>up to establish the mapping between location</w:t>
      </w:r>
      <w:r>
        <w:rPr>
          <w:rFonts w:hint="eastAsia"/>
        </w:rPr>
        <w:t xml:space="preserve"> </w:t>
      </w:r>
      <w:r w:rsidRPr="00E200CA">
        <w:t>parameters and constraints and network attachment point location. Suppose multiple attachment points are matched, the management system can use constraints or other local policy to select the best</w:t>
      </w:r>
      <w:r>
        <w:rPr>
          <w:rFonts w:hint="eastAsia"/>
        </w:rPr>
        <w:t xml:space="preserve"> </w:t>
      </w:r>
      <w:r w:rsidRPr="00E200CA">
        <w:t>candidate network attachment point</w:t>
      </w:r>
      <w:r w:rsidR="00445C1F">
        <w:t>s</w:t>
      </w:r>
      <w:r w:rsidRPr="00E200CA">
        <w:t>.</w:t>
      </w:r>
    </w:p>
    <w:p w:rsidR="005E2387" w:rsidRDefault="005E2387" w:rsidP="000E32AA">
      <w:r w:rsidRPr="0057689A">
        <w:t xml:space="preserve">After </w:t>
      </w:r>
      <w:r w:rsidR="00445C1F">
        <w:t xml:space="preserve">a </w:t>
      </w:r>
      <w:r w:rsidRPr="0057689A">
        <w:t>network attachment point is selected,</w:t>
      </w:r>
      <w:r>
        <w:rPr>
          <w:rFonts w:hint="eastAsia"/>
        </w:rPr>
        <w:t xml:space="preserve"> the mapping between VPN site and VNAP can be established</w:t>
      </w:r>
      <w:r w:rsidR="00445C1F">
        <w:t xml:space="preserve"> as shown </w:t>
      </w:r>
      <w:r w:rsidR="00445C1F">
        <w:rPr>
          <w:rFonts w:hint="eastAsia"/>
        </w:rPr>
        <w:t>i</w:t>
      </w:r>
      <w:r w:rsidR="00445C1F">
        <w:t>n Table 1</w:t>
      </w:r>
      <w:r>
        <w:rPr>
          <w:rFonts w:hint="eastAsia"/>
        </w:rPr>
        <w:t>.</w:t>
      </w:r>
    </w:p>
    <w:p w:rsidR="002B6C8C" w:rsidRPr="000E32AA" w:rsidRDefault="002B6C8C" w:rsidP="002B6C8C">
      <w:pPr>
        <w:spacing w:after="0"/>
        <w:rPr>
          <w:sz w:val="20"/>
          <w:szCs w:val="20"/>
        </w:rPr>
      </w:pPr>
      <w:r w:rsidRPr="000E32AA">
        <w:rPr>
          <w:rFonts w:eastAsia="SimSun"/>
          <w:sz w:val="20"/>
          <w:szCs w:val="20"/>
        </w:rPr>
        <w:t>+------+---------+-----------------</w:t>
      </w:r>
      <w:r>
        <w:rPr>
          <w:rFonts w:eastAsia="SimSun"/>
          <w:sz w:val="20"/>
          <w:szCs w:val="20"/>
        </w:rPr>
        <w:t>-</w:t>
      </w:r>
      <w:r w:rsidRPr="000E32AA">
        <w:rPr>
          <w:rFonts w:eastAsia="SimSun"/>
          <w:sz w:val="20"/>
          <w:szCs w:val="20"/>
        </w:rPr>
        <w:t>+---------------------</w:t>
      </w:r>
      <w:r>
        <w:rPr>
          <w:rFonts w:eastAsia="SimSun"/>
          <w:sz w:val="20"/>
          <w:szCs w:val="20"/>
        </w:rPr>
        <w:t>-</w:t>
      </w:r>
      <w:r w:rsidRPr="000E32AA">
        <w:rPr>
          <w:rFonts w:eastAsia="SimSun"/>
          <w:sz w:val="20"/>
          <w:szCs w:val="20"/>
        </w:rPr>
        <w:t>+-------+</w:t>
      </w:r>
    </w:p>
    <w:p w:rsidR="002B6C8C" w:rsidRPr="000E32AA" w:rsidRDefault="002B6C8C" w:rsidP="002B6C8C">
      <w:pPr>
        <w:spacing w:after="0"/>
        <w:rPr>
          <w:sz w:val="20"/>
          <w:szCs w:val="20"/>
        </w:rPr>
      </w:pPr>
      <w:r w:rsidRPr="000E32AA">
        <w:rPr>
          <w:rFonts w:eastAsia="SimSun"/>
          <w:sz w:val="20"/>
          <w:szCs w:val="20"/>
        </w:rPr>
        <w:t xml:space="preserve">|      |         |     Location    </w:t>
      </w:r>
      <w:r>
        <w:rPr>
          <w:rFonts w:eastAsia="SimSun"/>
          <w:sz w:val="20"/>
          <w:szCs w:val="20"/>
        </w:rPr>
        <w:t xml:space="preserve"> </w:t>
      </w:r>
      <w:r w:rsidRPr="000E32AA">
        <w:rPr>
          <w:rFonts w:eastAsia="SimSun"/>
          <w:sz w:val="20"/>
          <w:szCs w:val="20"/>
        </w:rPr>
        <w:t xml:space="preserve">|  Access Diversity  </w:t>
      </w:r>
      <w:r>
        <w:rPr>
          <w:rFonts w:eastAsia="SimSun"/>
          <w:sz w:val="20"/>
          <w:szCs w:val="20"/>
        </w:rPr>
        <w:t xml:space="preserve"> </w:t>
      </w:r>
      <w:r w:rsidRPr="000E32AA">
        <w:rPr>
          <w:rFonts w:eastAsia="SimSun"/>
          <w:sz w:val="20"/>
          <w:szCs w:val="20"/>
        </w:rPr>
        <w:t xml:space="preserve"> |  PE</w:t>
      </w:r>
      <w:r>
        <w:rPr>
          <w:rFonts w:eastAsia="SimSun"/>
          <w:sz w:val="20"/>
          <w:szCs w:val="20"/>
        </w:rPr>
        <w:t xml:space="preserve"> </w:t>
      </w:r>
      <w:r w:rsidRPr="000E32AA">
        <w:rPr>
          <w:rFonts w:eastAsia="SimSun"/>
          <w:sz w:val="20"/>
          <w:szCs w:val="20"/>
        </w:rPr>
        <w:t xml:space="preserve">  |</w:t>
      </w:r>
    </w:p>
    <w:p w:rsidR="002B6C8C" w:rsidRPr="000E32AA" w:rsidRDefault="002B6C8C" w:rsidP="002B6C8C">
      <w:pPr>
        <w:spacing w:after="0"/>
        <w:rPr>
          <w:sz w:val="20"/>
          <w:szCs w:val="20"/>
        </w:rPr>
      </w:pPr>
      <w:r w:rsidRPr="000E32AA">
        <w:rPr>
          <w:rFonts w:eastAsia="SimSun"/>
          <w:sz w:val="20"/>
          <w:szCs w:val="20"/>
        </w:rPr>
        <w:t xml:space="preserve">|      |  Site   |                 </w:t>
      </w:r>
      <w:r>
        <w:rPr>
          <w:rFonts w:eastAsia="SimSun"/>
          <w:sz w:val="20"/>
          <w:szCs w:val="20"/>
        </w:rPr>
        <w:t xml:space="preserve"> </w:t>
      </w:r>
      <w:r w:rsidRPr="000E32AA">
        <w:rPr>
          <w:rFonts w:eastAsia="SimSun"/>
          <w:sz w:val="20"/>
          <w:szCs w:val="20"/>
        </w:rPr>
        <w:t xml:space="preserve">|                    </w:t>
      </w:r>
      <w:r>
        <w:rPr>
          <w:rFonts w:eastAsia="SimSun"/>
          <w:sz w:val="20"/>
          <w:szCs w:val="20"/>
        </w:rPr>
        <w:t xml:space="preserve"> </w:t>
      </w:r>
      <w:r w:rsidRPr="000E32AA">
        <w:rPr>
          <w:rFonts w:eastAsia="SimSun"/>
          <w:sz w:val="20"/>
          <w:szCs w:val="20"/>
        </w:rPr>
        <w:t xml:space="preserve"> |       |</w:t>
      </w:r>
    </w:p>
    <w:p w:rsidR="002B6C8C" w:rsidRPr="000E32AA" w:rsidRDefault="002B6C8C" w:rsidP="002B6C8C">
      <w:pPr>
        <w:spacing w:after="0"/>
        <w:rPr>
          <w:sz w:val="20"/>
          <w:szCs w:val="20"/>
        </w:rPr>
      </w:pPr>
      <w:r w:rsidRPr="000E32AA">
        <w:rPr>
          <w:rFonts w:eastAsia="SimSun"/>
          <w:sz w:val="20"/>
          <w:szCs w:val="20"/>
        </w:rPr>
        <w:t>|Site  | Network | (Address,</w:t>
      </w:r>
      <w:r>
        <w:rPr>
          <w:rFonts w:eastAsia="SimSun"/>
          <w:sz w:val="20"/>
          <w:szCs w:val="20"/>
        </w:rPr>
        <w:t xml:space="preserve"> </w:t>
      </w:r>
      <w:r w:rsidRPr="000E32AA">
        <w:rPr>
          <w:rFonts w:eastAsia="SimSun"/>
          <w:sz w:val="20"/>
          <w:szCs w:val="20"/>
        </w:rPr>
        <w:t xml:space="preserve">Postal | (Constraint-Type,  </w:t>
      </w:r>
      <w:r>
        <w:rPr>
          <w:rFonts w:eastAsia="SimSun"/>
          <w:sz w:val="20"/>
          <w:szCs w:val="20"/>
        </w:rPr>
        <w:t xml:space="preserve"> </w:t>
      </w:r>
      <w:r w:rsidRPr="000E32AA">
        <w:rPr>
          <w:rFonts w:eastAsia="SimSun"/>
          <w:sz w:val="20"/>
          <w:szCs w:val="20"/>
        </w:rPr>
        <w:t xml:space="preserve"> |       |</w:t>
      </w:r>
    </w:p>
    <w:p w:rsidR="002B6C8C" w:rsidRPr="000E32AA" w:rsidRDefault="002B6C8C" w:rsidP="002B6C8C">
      <w:pPr>
        <w:spacing w:after="0"/>
        <w:rPr>
          <w:sz w:val="20"/>
          <w:szCs w:val="20"/>
        </w:rPr>
      </w:pPr>
      <w:r w:rsidRPr="000E32AA">
        <w:rPr>
          <w:rFonts w:eastAsia="SimSun"/>
          <w:sz w:val="20"/>
          <w:szCs w:val="20"/>
        </w:rPr>
        <w:t xml:space="preserve">|      | Access  |  Code, State,   </w:t>
      </w:r>
      <w:r>
        <w:rPr>
          <w:rFonts w:eastAsia="SimSun"/>
          <w:sz w:val="20"/>
          <w:szCs w:val="20"/>
        </w:rPr>
        <w:t xml:space="preserve"> </w:t>
      </w:r>
      <w:r w:rsidRPr="000E32AA">
        <w:rPr>
          <w:rFonts w:eastAsia="SimSun"/>
          <w:sz w:val="20"/>
          <w:szCs w:val="20"/>
        </w:rPr>
        <w:t xml:space="preserve">|  Group-id,Target    </w:t>
      </w:r>
      <w:r>
        <w:rPr>
          <w:rFonts w:eastAsia="SimSun"/>
          <w:sz w:val="20"/>
          <w:szCs w:val="20"/>
        </w:rPr>
        <w:t xml:space="preserve"> </w:t>
      </w:r>
      <w:r w:rsidRPr="000E32AA">
        <w:rPr>
          <w:rFonts w:eastAsia="SimSun"/>
          <w:sz w:val="20"/>
          <w:szCs w:val="20"/>
        </w:rPr>
        <w:t>|       |</w:t>
      </w:r>
    </w:p>
    <w:p w:rsidR="002B6C8C" w:rsidRPr="000E32AA" w:rsidRDefault="002B6C8C" w:rsidP="002B6C8C">
      <w:pPr>
        <w:spacing w:after="0"/>
        <w:rPr>
          <w:sz w:val="20"/>
          <w:szCs w:val="20"/>
        </w:rPr>
      </w:pPr>
      <w:r w:rsidRPr="000E32AA">
        <w:rPr>
          <w:rFonts w:eastAsia="SimSun"/>
          <w:sz w:val="20"/>
          <w:szCs w:val="20"/>
        </w:rPr>
        <w:t xml:space="preserve">|      |         |  City,Country   </w:t>
      </w:r>
      <w:r>
        <w:rPr>
          <w:rFonts w:eastAsia="SimSun"/>
          <w:sz w:val="20"/>
          <w:szCs w:val="20"/>
        </w:rPr>
        <w:t xml:space="preserve"> </w:t>
      </w:r>
      <w:r w:rsidRPr="000E32AA">
        <w:rPr>
          <w:rFonts w:eastAsia="SimSun"/>
          <w:sz w:val="20"/>
          <w:szCs w:val="20"/>
        </w:rPr>
        <w:t xml:space="preserve">|  Group-id)          </w:t>
      </w:r>
      <w:r>
        <w:rPr>
          <w:rFonts w:eastAsia="SimSun"/>
          <w:sz w:val="20"/>
          <w:szCs w:val="20"/>
        </w:rPr>
        <w:t xml:space="preserve"> </w:t>
      </w:r>
      <w:r w:rsidRPr="000E32AA">
        <w:rPr>
          <w:rFonts w:eastAsia="SimSun"/>
          <w:sz w:val="20"/>
          <w:szCs w:val="20"/>
        </w:rPr>
        <w:t>|       |</w:t>
      </w:r>
    </w:p>
    <w:p w:rsidR="002B6C8C" w:rsidRPr="000E32AA" w:rsidRDefault="002B6C8C" w:rsidP="002B6C8C">
      <w:pPr>
        <w:spacing w:after="0"/>
        <w:rPr>
          <w:sz w:val="20"/>
          <w:szCs w:val="20"/>
        </w:rPr>
      </w:pPr>
      <w:r w:rsidRPr="000E32AA">
        <w:rPr>
          <w:rFonts w:eastAsia="SimSun"/>
          <w:sz w:val="20"/>
          <w:szCs w:val="20"/>
        </w:rPr>
        <w:t xml:space="preserve">|      |         |  Code)          </w:t>
      </w:r>
      <w:r>
        <w:rPr>
          <w:rFonts w:eastAsia="SimSun"/>
          <w:sz w:val="20"/>
          <w:szCs w:val="20"/>
        </w:rPr>
        <w:t xml:space="preserve"> </w:t>
      </w:r>
      <w:r w:rsidRPr="000E32AA">
        <w:rPr>
          <w:rFonts w:eastAsia="SimSun"/>
          <w:sz w:val="20"/>
          <w:szCs w:val="20"/>
        </w:rPr>
        <w:t xml:space="preserve">|                     </w:t>
      </w:r>
      <w:r>
        <w:rPr>
          <w:rFonts w:eastAsia="SimSun"/>
          <w:sz w:val="20"/>
          <w:szCs w:val="20"/>
        </w:rPr>
        <w:t xml:space="preserve"> </w:t>
      </w:r>
      <w:r w:rsidRPr="000E32AA">
        <w:rPr>
          <w:rFonts w:eastAsia="SimSun"/>
          <w:sz w:val="20"/>
          <w:szCs w:val="20"/>
        </w:rPr>
        <w:t>|       |</w:t>
      </w:r>
    </w:p>
    <w:p w:rsidR="002B6C8C" w:rsidRPr="000E32AA" w:rsidRDefault="002B6C8C" w:rsidP="002B6C8C">
      <w:pPr>
        <w:spacing w:after="0"/>
        <w:rPr>
          <w:sz w:val="20"/>
          <w:szCs w:val="20"/>
        </w:rPr>
      </w:pPr>
      <w:r w:rsidRPr="000E32AA">
        <w:rPr>
          <w:rFonts w:eastAsia="SimSun"/>
          <w:sz w:val="20"/>
          <w:szCs w:val="20"/>
        </w:rPr>
        <w:t>+------+---------+-----------------</w:t>
      </w:r>
      <w:r>
        <w:rPr>
          <w:rFonts w:eastAsia="SimSun"/>
          <w:sz w:val="20"/>
          <w:szCs w:val="20"/>
        </w:rPr>
        <w:t>-</w:t>
      </w:r>
      <w:r w:rsidRPr="000E32AA">
        <w:rPr>
          <w:rFonts w:eastAsia="SimSun"/>
          <w:sz w:val="20"/>
          <w:szCs w:val="20"/>
        </w:rPr>
        <w:t>+---------------------</w:t>
      </w:r>
      <w:r>
        <w:rPr>
          <w:rFonts w:eastAsia="SimSun"/>
          <w:sz w:val="20"/>
          <w:szCs w:val="20"/>
        </w:rPr>
        <w:t>-</w:t>
      </w:r>
      <w:r w:rsidRPr="000E32AA">
        <w:rPr>
          <w:rFonts w:eastAsia="SimSun"/>
          <w:sz w:val="20"/>
          <w:szCs w:val="20"/>
        </w:rPr>
        <w:t>+-------+</w:t>
      </w:r>
    </w:p>
    <w:p w:rsidR="002B6C8C" w:rsidRPr="000E32AA" w:rsidRDefault="002B6C8C" w:rsidP="002B6C8C">
      <w:pPr>
        <w:spacing w:after="0"/>
        <w:rPr>
          <w:sz w:val="20"/>
          <w:szCs w:val="20"/>
        </w:rPr>
      </w:pPr>
      <w:r w:rsidRPr="000E32AA">
        <w:rPr>
          <w:rFonts w:eastAsia="SimSun"/>
          <w:sz w:val="20"/>
          <w:szCs w:val="20"/>
        </w:rPr>
        <w:t xml:space="preserve">|      |         |                 </w:t>
      </w:r>
      <w:r>
        <w:rPr>
          <w:rFonts w:eastAsia="SimSun"/>
          <w:sz w:val="20"/>
          <w:szCs w:val="20"/>
        </w:rPr>
        <w:t xml:space="preserve"> </w:t>
      </w:r>
      <w:r w:rsidRPr="000E32AA">
        <w:rPr>
          <w:rFonts w:eastAsia="SimSun"/>
          <w:sz w:val="20"/>
          <w:szCs w:val="20"/>
        </w:rPr>
        <w:t xml:space="preserve">|                     </w:t>
      </w:r>
      <w:r>
        <w:rPr>
          <w:rFonts w:eastAsia="SimSun"/>
          <w:sz w:val="20"/>
          <w:szCs w:val="20"/>
        </w:rPr>
        <w:t xml:space="preserve"> </w:t>
      </w:r>
      <w:r w:rsidRPr="000E32AA">
        <w:rPr>
          <w:rFonts w:eastAsia="SimSun"/>
          <w:sz w:val="20"/>
          <w:szCs w:val="20"/>
        </w:rPr>
        <w:t>|       |</w:t>
      </w:r>
    </w:p>
    <w:p w:rsidR="002B6C8C" w:rsidRPr="000E32AA" w:rsidRDefault="002B6C8C" w:rsidP="002B6C8C">
      <w:pPr>
        <w:spacing w:after="0"/>
        <w:rPr>
          <w:sz w:val="20"/>
          <w:szCs w:val="20"/>
        </w:rPr>
      </w:pPr>
      <w:r w:rsidRPr="000E32AA">
        <w:rPr>
          <w:rFonts w:eastAsia="SimSun"/>
          <w:sz w:val="20"/>
          <w:szCs w:val="20"/>
        </w:rPr>
        <w:t xml:space="preserve">|SITE1 | ACCESS1 | (,,US,NewYork,) </w:t>
      </w:r>
      <w:r>
        <w:rPr>
          <w:rFonts w:eastAsia="SimSun"/>
          <w:sz w:val="20"/>
          <w:szCs w:val="20"/>
        </w:rPr>
        <w:t xml:space="preserve"> </w:t>
      </w:r>
      <w:r w:rsidRPr="000E32AA">
        <w:rPr>
          <w:rFonts w:eastAsia="SimSun"/>
          <w:sz w:val="20"/>
          <w:szCs w:val="20"/>
        </w:rPr>
        <w:t xml:space="preserve">|(10,PE-Diverse,10)   </w:t>
      </w:r>
      <w:r>
        <w:rPr>
          <w:rFonts w:eastAsia="SimSun"/>
          <w:sz w:val="20"/>
          <w:szCs w:val="20"/>
        </w:rPr>
        <w:t xml:space="preserve"> </w:t>
      </w:r>
      <w:r w:rsidRPr="000E32AA">
        <w:rPr>
          <w:rFonts w:eastAsia="SimSun"/>
          <w:sz w:val="20"/>
          <w:szCs w:val="20"/>
        </w:rPr>
        <w:t>|  PE1  |</w:t>
      </w:r>
    </w:p>
    <w:p w:rsidR="002B6C8C" w:rsidRPr="000E32AA" w:rsidRDefault="002B6C8C" w:rsidP="002B6C8C">
      <w:pPr>
        <w:spacing w:after="0"/>
        <w:rPr>
          <w:sz w:val="20"/>
          <w:szCs w:val="20"/>
        </w:rPr>
      </w:pPr>
      <w:r w:rsidRPr="000E32AA">
        <w:rPr>
          <w:rFonts w:eastAsia="SimSun"/>
          <w:sz w:val="20"/>
          <w:szCs w:val="20"/>
        </w:rPr>
        <w:t>+------+---------+-----------------</w:t>
      </w:r>
      <w:r>
        <w:rPr>
          <w:rFonts w:eastAsia="SimSun"/>
          <w:sz w:val="20"/>
          <w:szCs w:val="20"/>
        </w:rPr>
        <w:t>-</w:t>
      </w:r>
      <w:r w:rsidRPr="000E32AA">
        <w:rPr>
          <w:rFonts w:eastAsia="SimSun"/>
          <w:sz w:val="20"/>
          <w:szCs w:val="20"/>
        </w:rPr>
        <w:t>+---------------------</w:t>
      </w:r>
      <w:r>
        <w:rPr>
          <w:rFonts w:eastAsia="SimSun"/>
          <w:sz w:val="20"/>
          <w:szCs w:val="20"/>
        </w:rPr>
        <w:t>-</w:t>
      </w:r>
      <w:r w:rsidRPr="000E32AA">
        <w:rPr>
          <w:rFonts w:eastAsia="SimSun"/>
          <w:sz w:val="20"/>
          <w:szCs w:val="20"/>
        </w:rPr>
        <w:t>+-------+</w:t>
      </w:r>
    </w:p>
    <w:p w:rsidR="002B6C8C" w:rsidRPr="000E32AA" w:rsidRDefault="002B6C8C" w:rsidP="002B6C8C">
      <w:pPr>
        <w:spacing w:after="0"/>
        <w:rPr>
          <w:sz w:val="20"/>
          <w:szCs w:val="20"/>
        </w:rPr>
      </w:pPr>
      <w:r w:rsidRPr="000E32AA">
        <w:rPr>
          <w:rFonts w:eastAsia="SimSun"/>
          <w:sz w:val="20"/>
          <w:szCs w:val="20"/>
        </w:rPr>
        <w:t xml:space="preserve">|SITE2 | ACCESS2 | (,,CN,Beijing,) </w:t>
      </w:r>
      <w:r>
        <w:rPr>
          <w:rFonts w:eastAsia="SimSun"/>
          <w:sz w:val="20"/>
          <w:szCs w:val="20"/>
        </w:rPr>
        <w:t xml:space="preserve"> </w:t>
      </w:r>
      <w:r w:rsidRPr="000E32AA">
        <w:rPr>
          <w:rFonts w:eastAsia="SimSun"/>
          <w:sz w:val="20"/>
          <w:szCs w:val="20"/>
        </w:rPr>
        <w:t xml:space="preserve">|(10,PE-Diverse,10)  </w:t>
      </w:r>
      <w:r>
        <w:rPr>
          <w:rFonts w:eastAsia="SimSun"/>
          <w:sz w:val="20"/>
          <w:szCs w:val="20"/>
        </w:rPr>
        <w:t xml:space="preserve"> </w:t>
      </w:r>
      <w:r w:rsidRPr="000E32AA">
        <w:rPr>
          <w:rFonts w:eastAsia="SimSun"/>
          <w:sz w:val="20"/>
          <w:szCs w:val="20"/>
        </w:rPr>
        <w:t xml:space="preserve"> |  PE2  |</w:t>
      </w:r>
    </w:p>
    <w:p w:rsidR="002B6C8C" w:rsidRPr="000E32AA" w:rsidRDefault="002B6C8C" w:rsidP="002B6C8C">
      <w:pPr>
        <w:spacing w:after="0"/>
        <w:rPr>
          <w:sz w:val="20"/>
          <w:szCs w:val="20"/>
        </w:rPr>
      </w:pPr>
      <w:r w:rsidRPr="000E32AA">
        <w:rPr>
          <w:rFonts w:eastAsia="SimSun"/>
          <w:sz w:val="20"/>
          <w:szCs w:val="20"/>
        </w:rPr>
        <w:t>+------+---------+-----------------</w:t>
      </w:r>
      <w:r>
        <w:rPr>
          <w:rFonts w:eastAsia="SimSun"/>
          <w:sz w:val="20"/>
          <w:szCs w:val="20"/>
        </w:rPr>
        <w:t>-</w:t>
      </w:r>
      <w:r w:rsidRPr="000E32AA">
        <w:rPr>
          <w:rFonts w:eastAsia="SimSun"/>
          <w:sz w:val="20"/>
          <w:szCs w:val="20"/>
        </w:rPr>
        <w:t>+--------------------</w:t>
      </w:r>
      <w:r>
        <w:rPr>
          <w:rFonts w:eastAsia="SimSun"/>
          <w:sz w:val="20"/>
          <w:szCs w:val="20"/>
        </w:rPr>
        <w:t>-</w:t>
      </w:r>
      <w:r w:rsidRPr="000E32AA">
        <w:rPr>
          <w:rFonts w:eastAsia="SimSun"/>
          <w:sz w:val="20"/>
          <w:szCs w:val="20"/>
        </w:rPr>
        <w:t>-+-------+</w:t>
      </w:r>
    </w:p>
    <w:p w:rsidR="002B6C8C" w:rsidRPr="000E32AA" w:rsidRDefault="002B6C8C" w:rsidP="002B6C8C">
      <w:pPr>
        <w:spacing w:after="0"/>
        <w:rPr>
          <w:sz w:val="20"/>
          <w:szCs w:val="20"/>
        </w:rPr>
      </w:pPr>
      <w:r w:rsidRPr="000E32AA">
        <w:rPr>
          <w:rFonts w:eastAsia="SimSun"/>
          <w:sz w:val="20"/>
          <w:szCs w:val="20"/>
        </w:rPr>
        <w:t xml:space="preserve">|SITE3 | ACCESS3 | (,,UK,London, ) </w:t>
      </w:r>
      <w:r>
        <w:rPr>
          <w:rFonts w:eastAsia="SimSun"/>
          <w:sz w:val="20"/>
          <w:szCs w:val="20"/>
        </w:rPr>
        <w:t xml:space="preserve"> </w:t>
      </w:r>
      <w:r w:rsidRPr="000E32AA">
        <w:rPr>
          <w:rFonts w:eastAsia="SimSun"/>
          <w:sz w:val="20"/>
          <w:szCs w:val="20"/>
        </w:rPr>
        <w:t xml:space="preserve">|(12,same-PE,12)  </w:t>
      </w:r>
      <w:r>
        <w:rPr>
          <w:rFonts w:eastAsia="SimSun"/>
          <w:sz w:val="20"/>
          <w:szCs w:val="20"/>
        </w:rPr>
        <w:t xml:space="preserve"> </w:t>
      </w:r>
      <w:r w:rsidRPr="000E32AA">
        <w:rPr>
          <w:rFonts w:eastAsia="SimSun"/>
          <w:sz w:val="20"/>
          <w:szCs w:val="20"/>
        </w:rPr>
        <w:t xml:space="preserve">   </w:t>
      </w:r>
      <w:r>
        <w:rPr>
          <w:rFonts w:eastAsia="SimSun"/>
          <w:sz w:val="20"/>
          <w:szCs w:val="20"/>
        </w:rPr>
        <w:t xml:space="preserve"> </w:t>
      </w:r>
      <w:r w:rsidRPr="000E32AA">
        <w:rPr>
          <w:rFonts w:eastAsia="SimSun"/>
          <w:sz w:val="20"/>
          <w:szCs w:val="20"/>
        </w:rPr>
        <w:t>|  PE4  |</w:t>
      </w:r>
    </w:p>
    <w:p w:rsidR="002B6C8C" w:rsidRPr="000E32AA" w:rsidRDefault="002B6C8C" w:rsidP="002B6C8C">
      <w:pPr>
        <w:spacing w:after="0"/>
        <w:rPr>
          <w:sz w:val="20"/>
          <w:szCs w:val="20"/>
        </w:rPr>
      </w:pPr>
      <w:r w:rsidRPr="000E32AA">
        <w:rPr>
          <w:rFonts w:eastAsia="SimSun"/>
          <w:sz w:val="20"/>
          <w:szCs w:val="20"/>
        </w:rPr>
        <w:t>+------+---------+-----------------</w:t>
      </w:r>
      <w:r>
        <w:rPr>
          <w:rFonts w:eastAsia="SimSun"/>
          <w:sz w:val="20"/>
          <w:szCs w:val="20"/>
        </w:rPr>
        <w:t>-</w:t>
      </w:r>
      <w:r w:rsidRPr="000E32AA">
        <w:rPr>
          <w:rFonts w:eastAsia="SimSun"/>
          <w:sz w:val="20"/>
          <w:szCs w:val="20"/>
        </w:rPr>
        <w:t>+-----------------</w:t>
      </w:r>
      <w:r>
        <w:rPr>
          <w:rFonts w:eastAsia="SimSun"/>
          <w:sz w:val="20"/>
          <w:szCs w:val="20"/>
        </w:rPr>
        <w:t>-</w:t>
      </w:r>
      <w:r w:rsidRPr="000E32AA">
        <w:rPr>
          <w:rFonts w:eastAsia="SimSun"/>
          <w:sz w:val="20"/>
          <w:szCs w:val="20"/>
        </w:rPr>
        <w:t>---</w:t>
      </w:r>
      <w:r>
        <w:rPr>
          <w:rFonts w:eastAsia="SimSun"/>
          <w:sz w:val="20"/>
          <w:szCs w:val="20"/>
        </w:rPr>
        <w:t>-</w:t>
      </w:r>
      <w:r w:rsidRPr="000E32AA">
        <w:rPr>
          <w:rFonts w:eastAsia="SimSun"/>
          <w:sz w:val="20"/>
          <w:szCs w:val="20"/>
        </w:rPr>
        <w:t>+-------+</w:t>
      </w:r>
    </w:p>
    <w:p w:rsidR="002B6C8C" w:rsidRPr="000E32AA" w:rsidRDefault="002B6C8C" w:rsidP="002B6C8C">
      <w:pPr>
        <w:spacing w:after="0"/>
        <w:rPr>
          <w:sz w:val="20"/>
          <w:szCs w:val="20"/>
        </w:rPr>
      </w:pPr>
      <w:r w:rsidRPr="000E32AA">
        <w:rPr>
          <w:rFonts w:eastAsia="SimSun"/>
          <w:sz w:val="20"/>
          <w:szCs w:val="20"/>
        </w:rPr>
        <w:t xml:space="preserve">|SITE4 | ACCESS4 | (,,FR,Paris,)   </w:t>
      </w:r>
      <w:r>
        <w:rPr>
          <w:rFonts w:eastAsia="SimSun"/>
          <w:sz w:val="20"/>
          <w:szCs w:val="20"/>
        </w:rPr>
        <w:t xml:space="preserve"> </w:t>
      </w:r>
      <w:r w:rsidRPr="000E32AA">
        <w:rPr>
          <w:rFonts w:eastAsia="SimSun"/>
          <w:sz w:val="20"/>
          <w:szCs w:val="20"/>
        </w:rPr>
        <w:t>|(20,Bearer-Diverse,20</w:t>
      </w:r>
      <w:r>
        <w:rPr>
          <w:rFonts w:eastAsia="SimSun"/>
          <w:sz w:val="20"/>
          <w:szCs w:val="20"/>
        </w:rPr>
        <w:t>)</w:t>
      </w:r>
      <w:r w:rsidRPr="000E32AA">
        <w:rPr>
          <w:rFonts w:eastAsia="SimSun"/>
          <w:sz w:val="20"/>
          <w:szCs w:val="20"/>
        </w:rPr>
        <w:t>|  PE7  |</w:t>
      </w:r>
    </w:p>
    <w:p w:rsidR="002B6C8C" w:rsidRPr="000E32AA" w:rsidRDefault="002B6C8C" w:rsidP="002B6C8C">
      <w:pPr>
        <w:spacing w:after="0"/>
        <w:rPr>
          <w:sz w:val="20"/>
          <w:szCs w:val="20"/>
        </w:rPr>
      </w:pPr>
      <w:r w:rsidRPr="000E32AA">
        <w:rPr>
          <w:rFonts w:eastAsia="SimSun"/>
          <w:sz w:val="20"/>
          <w:szCs w:val="20"/>
        </w:rPr>
        <w:t>+------+---------+----------------</w:t>
      </w:r>
      <w:r>
        <w:rPr>
          <w:rFonts w:eastAsia="SimSun"/>
          <w:sz w:val="20"/>
          <w:szCs w:val="20"/>
        </w:rPr>
        <w:t>-</w:t>
      </w:r>
      <w:r w:rsidRPr="000E32AA">
        <w:rPr>
          <w:rFonts w:eastAsia="SimSun"/>
          <w:sz w:val="20"/>
          <w:szCs w:val="20"/>
        </w:rPr>
        <w:t>-+---------------------</w:t>
      </w:r>
      <w:r>
        <w:rPr>
          <w:rFonts w:eastAsia="SimSun"/>
          <w:sz w:val="20"/>
          <w:szCs w:val="20"/>
        </w:rPr>
        <w:t>-</w:t>
      </w:r>
      <w:r w:rsidRPr="000E32AA">
        <w:rPr>
          <w:rFonts w:eastAsia="SimSun"/>
          <w:sz w:val="20"/>
          <w:szCs w:val="20"/>
        </w:rPr>
        <w:t>+-------+</w:t>
      </w:r>
    </w:p>
    <w:p w:rsidR="001245EB" w:rsidRDefault="001245EB" w:rsidP="008F014B">
      <w:pPr>
        <w:spacing w:after="0"/>
      </w:pPr>
    </w:p>
    <w:p w:rsidR="002B6C8C" w:rsidRDefault="002B6C8C" w:rsidP="002B6C8C">
      <w:pPr>
        <w:spacing w:after="0"/>
        <w:jc w:val="center"/>
      </w:pPr>
      <w:r>
        <w:t>Table 1 :</w:t>
      </w:r>
      <w:r w:rsidR="00445C1F">
        <w:t xml:space="preserve"> M</w:t>
      </w:r>
      <w:r w:rsidR="00445C1F">
        <w:rPr>
          <w:rFonts w:hint="eastAsia"/>
        </w:rPr>
        <w:t xml:space="preserve">apping </w:t>
      </w:r>
      <w:r w:rsidR="00445C1F">
        <w:t>B</w:t>
      </w:r>
      <w:r w:rsidR="00445C1F">
        <w:rPr>
          <w:rFonts w:hint="eastAsia"/>
        </w:rPr>
        <w:t xml:space="preserve">etween VPN </w:t>
      </w:r>
      <w:r w:rsidR="00445C1F">
        <w:t>S</w:t>
      </w:r>
      <w:r w:rsidR="00445C1F">
        <w:rPr>
          <w:rFonts w:hint="eastAsia"/>
        </w:rPr>
        <w:t>ite and VNAP</w:t>
      </w:r>
    </w:p>
    <w:p w:rsidR="000C147A" w:rsidRDefault="000C147A" w:rsidP="002B6C8C">
      <w:pPr>
        <w:spacing w:after="0"/>
        <w:jc w:val="center"/>
      </w:pPr>
    </w:p>
    <w:p w:rsidR="002B6C8C" w:rsidRDefault="002B6C8C" w:rsidP="008F014B">
      <w:pPr>
        <w:spacing w:after="0"/>
      </w:pPr>
    </w:p>
    <w:p w:rsidR="00CE5D93" w:rsidRDefault="006966EC" w:rsidP="00935223">
      <w:pPr>
        <w:pStyle w:val="Heading1"/>
        <w:spacing w:after="0"/>
        <w:rPr>
          <w:ins w:id="171" w:author="Leeyoung" w:date="2018-12-30T22:58:00Z"/>
        </w:rPr>
      </w:pPr>
      <w:bookmarkStart w:id="172" w:name="_Toc467265706"/>
      <w:bookmarkStart w:id="173" w:name="_Toc467265707"/>
      <w:bookmarkStart w:id="174" w:name="_Toc467265708"/>
      <w:bookmarkStart w:id="175" w:name="_Toc467265709"/>
      <w:bookmarkStart w:id="176" w:name="_Toc467265710"/>
      <w:bookmarkStart w:id="177" w:name="_Toc467265711"/>
      <w:bookmarkStart w:id="178" w:name="_Toc467265712"/>
      <w:bookmarkStart w:id="179" w:name="_Toc467265713"/>
      <w:bookmarkStart w:id="180" w:name="_Toc467265714"/>
      <w:bookmarkStart w:id="181" w:name="_Toc467265715"/>
      <w:bookmarkStart w:id="182" w:name="_Toc467265716"/>
      <w:bookmarkStart w:id="183" w:name="_Toc467265717"/>
      <w:bookmarkStart w:id="184" w:name="_Toc467265718"/>
      <w:bookmarkStart w:id="185" w:name="_Toc467265719"/>
      <w:bookmarkStart w:id="186" w:name="_Toc467265720"/>
      <w:bookmarkStart w:id="187" w:name="_Toc467265721"/>
      <w:bookmarkStart w:id="188" w:name="_Toc467265722"/>
      <w:bookmarkStart w:id="189" w:name="_Toc467265723"/>
      <w:bookmarkStart w:id="190" w:name="_Toc467265724"/>
      <w:bookmarkStart w:id="191" w:name="_Toc467265725"/>
      <w:bookmarkStart w:id="192" w:name="_Toc467265726"/>
      <w:bookmarkStart w:id="193" w:name="_Toc467265727"/>
      <w:bookmarkStart w:id="194" w:name="_Toc467265728"/>
      <w:bookmarkStart w:id="195" w:name="_Toc467265729"/>
      <w:bookmarkStart w:id="196" w:name="_Toc467265730"/>
      <w:bookmarkStart w:id="197" w:name="_Toc467265731"/>
      <w:bookmarkStart w:id="198" w:name="_Toc467265732"/>
      <w:bookmarkStart w:id="199" w:name="_Toc467265733"/>
      <w:bookmarkStart w:id="200" w:name="_Toc467265734"/>
      <w:bookmarkStart w:id="201" w:name="_Toc467265735"/>
      <w:bookmarkStart w:id="202" w:name="_Toc467265736"/>
      <w:bookmarkStart w:id="203" w:name="_Toc467265737"/>
      <w:bookmarkStart w:id="204" w:name="_Toc467265738"/>
      <w:bookmarkStart w:id="205" w:name="_Toc467265739"/>
      <w:bookmarkStart w:id="206" w:name="_Toc467265740"/>
      <w:bookmarkStart w:id="207" w:name="_Toc467265741"/>
      <w:bookmarkStart w:id="208" w:name="_Toc533977158"/>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ins w:id="209" w:author="Leeyoung" w:date="2018-12-30T22:58:00Z">
        <w:r>
          <w:t>Applicability of TE-Service Mapping in Generic context</w:t>
        </w:r>
        <w:bookmarkEnd w:id="208"/>
      </w:ins>
    </w:p>
    <w:p w:rsidR="006966EC" w:rsidRDefault="006966EC" w:rsidP="006966EC">
      <w:pPr>
        <w:rPr>
          <w:ins w:id="210" w:author="Leeyoung" w:date="2018-12-30T22:58:00Z"/>
        </w:rPr>
      </w:pPr>
    </w:p>
    <w:p w:rsidR="006966EC" w:rsidRPr="006966EC" w:rsidRDefault="006966EC" w:rsidP="006966EC">
      <w:pPr>
        <w:rPr>
          <w:ins w:id="211" w:author="Leeyoung" w:date="2018-12-30T22:58:00Z"/>
        </w:rPr>
      </w:pPr>
      <w:ins w:id="212" w:author="Leeyoung" w:date="2018-12-30T22:58:00Z">
        <w:r>
          <w:t xml:space="preserve">As discussed in the Introduction Section, the models presented in this document are also applicable generically outside of </w:t>
        </w:r>
      </w:ins>
      <w:ins w:id="213" w:author="Leeyoung" w:date="2018-12-30T23:32:00Z">
        <w:r w:rsidR="00A538D1">
          <w:t xml:space="preserve">the </w:t>
        </w:r>
      </w:ins>
      <w:ins w:id="214" w:author="Leeyoung" w:date="2018-12-30T22:58:00Z">
        <w:r>
          <w:t xml:space="preserve">ACTN architecture. [RFC8309] defines Customer Service </w:t>
        </w:r>
      </w:ins>
      <w:ins w:id="215" w:author="Leeyoung" w:date="2018-12-30T23:03:00Z">
        <w:r w:rsidR="00A538D1">
          <w:t>Model</w:t>
        </w:r>
      </w:ins>
      <w:ins w:id="216" w:author="Leeyoung" w:date="2018-12-30T23:02:00Z">
        <w:r w:rsidR="00A538D1">
          <w:t xml:space="preserve"> </w:t>
        </w:r>
        <w:r>
          <w:t>between Customer and Service Orch</w:t>
        </w:r>
        <w:r w:rsidR="00A538D1">
          <w:t xml:space="preserve">estrator and Service Delivery Model between Service Orchestrator and Network Orchestrator(s). </w:t>
        </w:r>
      </w:ins>
      <w:ins w:id="217" w:author="Leeyoung" w:date="2018-12-30T23:35:00Z">
        <w:r w:rsidR="00A538D1">
          <w:t>TE-Service mapp</w:t>
        </w:r>
        <w:r w:rsidR="00027ED8">
          <w:t>ing models defined in this document</w:t>
        </w:r>
        <w:r w:rsidR="00A538D1">
          <w:t xml:space="preserve"> can be regarded primarily as Customer Service Model and secondarily as </w:t>
        </w:r>
      </w:ins>
      <w:ins w:id="218" w:author="Leeyoung" w:date="2018-12-30T23:45:00Z">
        <w:r w:rsidR="00027ED8">
          <w:t xml:space="preserve">Service Deliver Model. </w:t>
        </w:r>
      </w:ins>
    </w:p>
    <w:p w:rsidR="00DF1509" w:rsidRDefault="00EE61E1" w:rsidP="00935223">
      <w:pPr>
        <w:pStyle w:val="Heading1"/>
        <w:spacing w:after="0"/>
      </w:pPr>
      <w:bookmarkStart w:id="219" w:name="_Toc533977159"/>
      <w:r>
        <w:lastRenderedPageBreak/>
        <w:t xml:space="preserve">YANG Data </w:t>
      </w:r>
      <w:r w:rsidR="00304C46">
        <w:t>Tree</w:t>
      </w:r>
      <w:r w:rsidR="00631C5D">
        <w:t>s</w:t>
      </w:r>
      <w:bookmarkEnd w:id="219"/>
    </w:p>
    <w:p w:rsidR="00DF1509" w:rsidRDefault="00DF1509" w:rsidP="00DF1509">
      <w:pPr>
        <w:pStyle w:val="Heading1"/>
        <w:numPr>
          <w:ilvl w:val="0"/>
          <w:numId w:val="0"/>
        </w:numPr>
        <w:spacing w:after="0"/>
        <w:ind w:left="432"/>
      </w:pPr>
    </w:p>
    <w:p w:rsidR="00857DBD" w:rsidRDefault="00857DBD" w:rsidP="009B258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20" w:author="Leeyoung" w:date="2019-03-05T13:13:00Z"/>
          <w:rFonts w:eastAsiaTheme="minorEastAsia"/>
          <w:sz w:val="20"/>
          <w:szCs w:val="22"/>
        </w:rPr>
      </w:pPr>
      <w:ins w:id="221" w:author="Leeyoung" w:date="2019-03-05T13:13:00Z">
        <w:r w:rsidRPr="0054585D">
          <w:rPr>
            <w:rFonts w:eastAsiaTheme="minorEastAsia"/>
            <w:sz w:val="20"/>
            <w:szCs w:val="22"/>
          </w:rPr>
          <w:t>module: ietf-l1csm-te-service-mapping</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22" w:author="Leeyoung" w:date="2019-03-05T13:13:00Z"/>
          <w:rFonts w:eastAsiaTheme="minorEastAsia"/>
          <w:sz w:val="20"/>
          <w:szCs w:val="22"/>
        </w:rPr>
      </w:pPr>
      <w:ins w:id="223" w:author="Leeyoung" w:date="2019-03-05T13:13:00Z">
        <w:r w:rsidRPr="0054585D">
          <w:rPr>
            <w:rFonts w:eastAsiaTheme="minorEastAsia"/>
            <w:sz w:val="20"/>
            <w:szCs w:val="22"/>
          </w:rPr>
          <w:t xml:space="preserve">  augment /l1:l1-connectivity/l1:services/l1:service:</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24" w:author="Leeyoung" w:date="2019-03-05T13:13:00Z"/>
          <w:rFonts w:eastAsiaTheme="minorEastAsia"/>
          <w:sz w:val="20"/>
          <w:szCs w:val="22"/>
        </w:rPr>
      </w:pPr>
      <w:ins w:id="225" w:author="Leeyoung" w:date="2019-03-05T13:13:00Z">
        <w:r w:rsidRPr="0054585D">
          <w:rPr>
            <w:rFonts w:eastAsiaTheme="minorEastAsia"/>
            <w:sz w:val="20"/>
            <w:szCs w:val="22"/>
          </w:rPr>
          <w:t xml:space="preserve">    +-rw te-service-mapping!</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26" w:author="Leeyoung" w:date="2019-03-05T13:13:00Z"/>
          <w:rFonts w:eastAsiaTheme="minorEastAsia"/>
          <w:sz w:val="20"/>
          <w:szCs w:val="22"/>
        </w:rPr>
      </w:pPr>
      <w:ins w:id="227" w:author="Leeyoung" w:date="2019-03-05T13:13:00Z">
        <w:r w:rsidRPr="0054585D">
          <w:rPr>
            <w:rFonts w:eastAsiaTheme="minorEastAsia"/>
            <w:sz w:val="20"/>
            <w:szCs w:val="22"/>
          </w:rPr>
          <w:t xml:space="preserve">  augment /l1:l1-connectivity/l1:services/l1:service:</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28" w:author="Leeyoung" w:date="2019-03-05T13:13:00Z"/>
          <w:rFonts w:eastAsiaTheme="minorEastAsia"/>
          <w:sz w:val="20"/>
          <w:szCs w:val="22"/>
        </w:rPr>
      </w:pPr>
      <w:ins w:id="229" w:author="Leeyoung" w:date="2019-03-05T13:13:00Z">
        <w:r w:rsidRPr="0054585D">
          <w:rPr>
            <w:rFonts w:eastAsiaTheme="minorEastAsia"/>
            <w:sz w:val="20"/>
            <w:szCs w:val="22"/>
          </w:rPr>
          <w:t xml:space="preserve">    +-rw te-mapping</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30" w:author="Leeyoung" w:date="2019-03-05T13:13:00Z"/>
          <w:rFonts w:eastAsiaTheme="minorEastAsia"/>
          <w:sz w:val="20"/>
          <w:szCs w:val="22"/>
        </w:rPr>
      </w:pPr>
      <w:ins w:id="231" w:author="Leeyoung" w:date="2019-03-05T13:13:00Z">
        <w:r w:rsidRPr="0054585D">
          <w:rPr>
            <w:rFonts w:eastAsiaTheme="minorEastAsia"/>
            <w:sz w:val="20"/>
            <w:szCs w:val="22"/>
          </w:rPr>
          <w:t xml:space="preserve">       +-rw map-type?               identityref</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32" w:author="Leeyoung" w:date="2019-03-05T13:13:00Z"/>
          <w:rFonts w:eastAsiaTheme="minorEastAsia"/>
          <w:sz w:val="20"/>
          <w:szCs w:val="22"/>
        </w:rPr>
      </w:pPr>
      <w:ins w:id="233" w:author="Leeyoung" w:date="2019-03-05T13:13:00Z">
        <w:r w:rsidRPr="0054585D">
          <w:rPr>
            <w:rFonts w:eastAsiaTheme="minorEastAsia"/>
            <w:sz w:val="20"/>
            <w:szCs w:val="22"/>
          </w:rPr>
          <w:t xml:space="preserve">       +-rw availability-type?      identityref</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34" w:author="Leeyoung" w:date="2019-03-05T13:13:00Z"/>
          <w:rFonts w:eastAsiaTheme="minorEastAsia"/>
          <w:sz w:val="20"/>
          <w:szCs w:val="22"/>
        </w:rPr>
      </w:pPr>
      <w:ins w:id="235" w:author="Leeyoung" w:date="2019-03-05T13:13:00Z">
        <w:r w:rsidRPr="0054585D">
          <w:rPr>
            <w:rFonts w:eastAsiaTheme="minorEastAsia"/>
            <w:sz w:val="20"/>
            <w:szCs w:val="22"/>
          </w:rPr>
          <w:t xml:space="preserve">       +-rw (te)?</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36" w:author="Leeyoung" w:date="2019-03-05T13:13:00Z"/>
          <w:rFonts w:eastAsiaTheme="minorEastAsia"/>
          <w:sz w:val="20"/>
          <w:szCs w:val="22"/>
        </w:rPr>
      </w:pPr>
      <w:ins w:id="237" w:author="Leeyoung" w:date="2019-03-05T13:13:00Z">
        <w:r w:rsidRPr="0054585D">
          <w:rPr>
            <w:rFonts w:eastAsiaTheme="minorEastAsia"/>
            <w:sz w:val="20"/>
            <w:szCs w:val="22"/>
          </w:rPr>
          <w:t xml:space="preserve">          +-:(actn-vn)</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38" w:author="Leeyoung" w:date="2019-03-05T13:13:00Z"/>
          <w:rFonts w:eastAsiaTheme="minorEastAsia"/>
          <w:sz w:val="20"/>
          <w:szCs w:val="22"/>
        </w:rPr>
      </w:pPr>
      <w:ins w:id="239" w:author="Leeyoung" w:date="2019-03-05T13:13:00Z">
        <w:r w:rsidRPr="0054585D">
          <w:rPr>
            <w:rFonts w:eastAsiaTheme="minorEastAsia"/>
            <w:sz w:val="20"/>
            <w:szCs w:val="22"/>
          </w:rPr>
          <w:t xml:space="preserve">          |  +-rw actn-vn-ref?      -&gt; /vn:vn/vn-list/vn-id</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40" w:author="Leeyoung" w:date="2019-03-05T13:13:00Z"/>
          <w:rFonts w:eastAsiaTheme="minorEastAsia"/>
          <w:sz w:val="20"/>
          <w:szCs w:val="22"/>
        </w:rPr>
      </w:pPr>
      <w:ins w:id="241" w:author="Leeyoung" w:date="2019-03-05T13:13:00Z">
        <w:r w:rsidRPr="0054585D">
          <w:rPr>
            <w:rFonts w:eastAsiaTheme="minorEastAsia"/>
            <w:sz w:val="20"/>
            <w:szCs w:val="22"/>
          </w:rPr>
          <w:t xml:space="preserve">          +-:(te-topo)</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42" w:author="Leeyoung" w:date="2019-03-05T13:13:00Z"/>
          <w:rFonts w:eastAsiaTheme="minorEastAsia"/>
          <w:sz w:val="20"/>
          <w:szCs w:val="22"/>
        </w:rPr>
      </w:pPr>
      <w:ins w:id="243" w:author="Leeyoung" w:date="2019-03-05T13:13:00Z">
        <w:r w:rsidRPr="0054585D">
          <w:rPr>
            <w:rFonts w:eastAsiaTheme="minorEastAsia"/>
            <w:sz w:val="20"/>
            <w:szCs w:val="22"/>
          </w:rPr>
          <w:t xml:space="preserve">          |  +-rw vn-topology-id?   te-types:te-topology-id</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44" w:author="Leeyoung" w:date="2019-03-05T13:13:00Z"/>
          <w:rFonts w:eastAsiaTheme="minorEastAsia"/>
          <w:sz w:val="20"/>
          <w:szCs w:val="22"/>
        </w:rPr>
      </w:pPr>
      <w:ins w:id="245" w:author="Leeyoung" w:date="2019-03-05T13:13:00Z">
        <w:r w:rsidRPr="0054585D">
          <w:rPr>
            <w:rFonts w:eastAsiaTheme="minorEastAsia"/>
            <w:sz w:val="20"/>
            <w:szCs w:val="22"/>
          </w:rPr>
          <w:t xml:space="preserve">          |  +-rw abstract-node?    -&gt; /nw:networks/network/node/node-id</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46" w:author="Leeyoung" w:date="2019-03-05T13:13:00Z"/>
          <w:rFonts w:eastAsiaTheme="minorEastAsia"/>
          <w:sz w:val="20"/>
          <w:szCs w:val="22"/>
        </w:rPr>
      </w:pPr>
      <w:ins w:id="247" w:author="Leeyoung" w:date="2019-03-05T13:13:00Z">
        <w:r w:rsidRPr="0054585D">
          <w:rPr>
            <w:rFonts w:eastAsiaTheme="minorEastAsia"/>
            <w:sz w:val="20"/>
            <w:szCs w:val="22"/>
          </w:rPr>
          <w:t xml:space="preserve">          +-:(te-tunnel)</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48" w:author="Leeyoung" w:date="2019-03-05T13:13:00Z"/>
          <w:rFonts w:eastAsiaTheme="minorEastAsia"/>
          <w:sz w:val="20"/>
          <w:szCs w:val="22"/>
        </w:rPr>
      </w:pPr>
      <w:ins w:id="249" w:author="Leeyoung" w:date="2019-03-05T13:13:00Z">
        <w:r w:rsidRPr="0054585D">
          <w:rPr>
            <w:rFonts w:eastAsiaTheme="minorEastAsia"/>
            <w:sz w:val="20"/>
            <w:szCs w:val="22"/>
          </w:rPr>
          <w:t xml:space="preserve">             +-rw te-tunnel-list*   te:tunnel-ref</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50" w:author="Leeyoung" w:date="2019-03-05T13:13:00Z"/>
          <w:rFonts w:eastAsiaTheme="minorEastAsia"/>
          <w:sz w:val="20"/>
          <w:szCs w:val="22"/>
        </w:rPr>
      </w:pPr>
      <w:ins w:id="251" w:author="Leeyoung" w:date="2019-03-05T13:13:00Z">
        <w:r w:rsidRPr="0054585D">
          <w:rPr>
            <w:rFonts w:eastAsiaTheme="minorEastAsia"/>
            <w:sz w:val="20"/>
            <w:szCs w:val="22"/>
          </w:rPr>
          <w:t xml:space="preserve">  augment /l1:l1-connectivity/l1:services/l1:service/l1:endpoint-1:</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52" w:author="Leeyoung" w:date="2019-03-05T13:13:00Z"/>
          <w:rFonts w:eastAsiaTheme="minorEastAsia"/>
          <w:sz w:val="20"/>
          <w:szCs w:val="22"/>
        </w:rPr>
      </w:pPr>
      <w:ins w:id="253" w:author="Leeyoung" w:date="2019-03-05T13:13:00Z">
        <w:r w:rsidRPr="0054585D">
          <w:rPr>
            <w:rFonts w:eastAsiaTheme="minorEastAsia"/>
            <w:sz w:val="20"/>
            <w:szCs w:val="22"/>
          </w:rPr>
          <w:t xml:space="preserve">    +-rw (te)?</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54" w:author="Leeyoung" w:date="2019-03-05T13:13:00Z"/>
          <w:rFonts w:eastAsiaTheme="minorEastAsia"/>
          <w:sz w:val="20"/>
          <w:szCs w:val="22"/>
        </w:rPr>
      </w:pPr>
      <w:ins w:id="255" w:author="Leeyoung" w:date="2019-03-05T13:13:00Z">
        <w:r w:rsidRPr="0054585D">
          <w:rPr>
            <w:rFonts w:eastAsiaTheme="minorEastAsia"/>
            <w:sz w:val="20"/>
            <w:szCs w:val="22"/>
          </w:rPr>
          <w:t xml:space="preserve">       +-:(actn-vn)</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56" w:author="Leeyoung" w:date="2019-03-05T13:13:00Z"/>
          <w:rFonts w:eastAsiaTheme="minorEastAsia"/>
          <w:sz w:val="20"/>
          <w:szCs w:val="22"/>
        </w:rPr>
      </w:pPr>
      <w:ins w:id="257" w:author="Leeyoung" w:date="2019-03-05T13:13:00Z">
        <w:r w:rsidRPr="0054585D">
          <w:rPr>
            <w:rFonts w:eastAsiaTheme="minorEastAsia"/>
            <w:sz w:val="20"/>
            <w:szCs w:val="22"/>
          </w:rPr>
          <w:t xml:space="preserve">       |  +-rw actn-vn-ref?   -&gt; /vn:ap/access-point-list/access-point-id</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58" w:author="Leeyoung" w:date="2019-03-05T13:13:00Z"/>
          <w:rFonts w:eastAsiaTheme="minorEastAsia"/>
          <w:sz w:val="20"/>
          <w:szCs w:val="22"/>
        </w:rPr>
      </w:pPr>
      <w:ins w:id="259" w:author="Leeyoung" w:date="2019-03-05T13:13:00Z">
        <w:r w:rsidRPr="0054585D">
          <w:rPr>
            <w:rFonts w:eastAsiaTheme="minorEastAsia"/>
            <w:sz w:val="20"/>
            <w:szCs w:val="22"/>
          </w:rPr>
          <w:t xml:space="preserve">       +-:(te)</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60" w:author="Leeyoung" w:date="2019-03-05T13:13:00Z"/>
          <w:rFonts w:eastAsiaTheme="minorEastAsia"/>
          <w:sz w:val="20"/>
          <w:szCs w:val="22"/>
        </w:rPr>
      </w:pPr>
      <w:ins w:id="261" w:author="Leeyoung" w:date="2019-03-05T13:13:00Z">
        <w:r w:rsidRPr="0054585D">
          <w:rPr>
            <w:rFonts w:eastAsiaTheme="minorEastAsia"/>
            <w:sz w:val="20"/>
            <w:szCs w:val="22"/>
          </w:rPr>
          <w:t xml:space="preserve">          +-rw ltp?           te-types:te-tp-id</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62" w:author="Leeyoung" w:date="2019-03-05T13:13:00Z"/>
          <w:rFonts w:eastAsiaTheme="minorEastAsia"/>
          <w:sz w:val="20"/>
          <w:szCs w:val="22"/>
        </w:rPr>
      </w:pPr>
      <w:ins w:id="263" w:author="Leeyoung" w:date="2019-03-05T13:13:00Z">
        <w:r w:rsidRPr="0054585D">
          <w:rPr>
            <w:rFonts w:eastAsiaTheme="minorEastAsia"/>
            <w:sz w:val="20"/>
            <w:szCs w:val="22"/>
          </w:rPr>
          <w:t xml:space="preserve">  augment /l1:l1-connectivity/l1:services/l1:service/l1:endpoint-2:</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64" w:author="Leeyoung" w:date="2019-03-05T13:13:00Z"/>
          <w:rFonts w:eastAsiaTheme="minorEastAsia"/>
          <w:sz w:val="20"/>
          <w:szCs w:val="22"/>
        </w:rPr>
      </w:pPr>
      <w:ins w:id="265" w:author="Leeyoung" w:date="2019-03-05T13:13:00Z">
        <w:r w:rsidRPr="0054585D">
          <w:rPr>
            <w:rFonts w:eastAsiaTheme="minorEastAsia"/>
            <w:sz w:val="20"/>
            <w:szCs w:val="22"/>
          </w:rPr>
          <w:t xml:space="preserve">    +-rw (te)?</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66" w:author="Leeyoung" w:date="2019-03-05T13:13:00Z"/>
          <w:rFonts w:eastAsiaTheme="minorEastAsia"/>
          <w:sz w:val="20"/>
          <w:szCs w:val="22"/>
        </w:rPr>
      </w:pPr>
      <w:ins w:id="267" w:author="Leeyoung" w:date="2019-03-05T13:13:00Z">
        <w:r w:rsidRPr="0054585D">
          <w:rPr>
            <w:rFonts w:eastAsiaTheme="minorEastAsia"/>
            <w:sz w:val="20"/>
            <w:szCs w:val="22"/>
          </w:rPr>
          <w:t xml:space="preserve">       +-:(actn-vn)</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68" w:author="Leeyoung" w:date="2019-03-05T13:13:00Z"/>
          <w:rFonts w:eastAsiaTheme="minorEastAsia"/>
          <w:sz w:val="20"/>
          <w:szCs w:val="22"/>
        </w:rPr>
      </w:pPr>
      <w:ins w:id="269" w:author="Leeyoung" w:date="2019-03-05T13:13:00Z">
        <w:r w:rsidRPr="0054585D">
          <w:rPr>
            <w:rFonts w:eastAsiaTheme="minorEastAsia"/>
            <w:sz w:val="20"/>
            <w:szCs w:val="22"/>
          </w:rPr>
          <w:t xml:space="preserve">       |  +-rw actn-vn-ref?   -&gt; /vn:ap/access-point-list/access-point-id</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270" w:author="Leeyoung" w:date="2019-03-05T13:13:00Z"/>
          <w:rFonts w:eastAsiaTheme="minorEastAsia"/>
          <w:sz w:val="20"/>
          <w:szCs w:val="22"/>
        </w:rPr>
      </w:pPr>
      <w:ins w:id="271" w:author="Leeyoung" w:date="2019-03-05T13:13:00Z">
        <w:r w:rsidRPr="0054585D">
          <w:rPr>
            <w:rFonts w:eastAsiaTheme="minorEastAsia"/>
            <w:sz w:val="20"/>
            <w:szCs w:val="22"/>
          </w:rPr>
          <w:t xml:space="preserve">       +-:(te)</w:t>
        </w:r>
      </w:ins>
    </w:p>
    <w:p w:rsidR="00857DBD" w:rsidRPr="00857DBD" w:rsidDel="00013133"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2" w:author="Leeyoung" w:date="2018-10-05T09:42:00Z"/>
          <w:rFonts w:eastAsiaTheme="minorEastAsia"/>
          <w:sz w:val="20"/>
          <w:szCs w:val="22"/>
        </w:rPr>
      </w:pPr>
      <w:ins w:id="273" w:author="Leeyoung" w:date="2019-03-05T13:13:00Z">
        <w:r w:rsidRPr="0054585D">
          <w:rPr>
            <w:rFonts w:eastAsiaTheme="minorEastAsia"/>
            <w:sz w:val="20"/>
            <w:szCs w:val="22"/>
          </w:rPr>
          <w:t xml:space="preserve">          +-rw ltp?           te-types:te-tp-id</w:t>
        </w:r>
      </w:ins>
      <w:del w:id="274" w:author="Leeyoung" w:date="2018-10-05T09:42:00Z">
        <w:r w:rsidR="00857DBD" w:rsidRPr="00857DBD" w:rsidDel="00013133">
          <w:rPr>
            <w:rFonts w:eastAsiaTheme="minorEastAsia"/>
            <w:sz w:val="20"/>
            <w:szCs w:val="22"/>
          </w:rPr>
          <w:delText>module: ietf-l1csm-te-service-mapping</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5" w:author="Leeyoung" w:date="2018-10-05T09:42:00Z"/>
          <w:rFonts w:eastAsiaTheme="minorEastAsia"/>
          <w:sz w:val="20"/>
          <w:szCs w:val="22"/>
        </w:rPr>
      </w:pPr>
      <w:del w:id="276" w:author="Leeyoung" w:date="2018-10-05T09:42:00Z">
        <w:r w:rsidRPr="00857DBD" w:rsidDel="00013133">
          <w:rPr>
            <w:rFonts w:eastAsiaTheme="minorEastAsia"/>
            <w:sz w:val="20"/>
            <w:szCs w:val="22"/>
          </w:rPr>
          <w:delText xml:space="preserve">  augment /l1:l1-connectivity/l1:services/l1:service:</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7" w:author="Leeyoung" w:date="2018-10-05T09:42:00Z"/>
          <w:rFonts w:eastAsiaTheme="minorEastAsia"/>
          <w:sz w:val="20"/>
          <w:szCs w:val="22"/>
        </w:rPr>
      </w:pPr>
      <w:del w:id="278" w:author="Leeyoung" w:date="2018-10-05T09:42:00Z">
        <w:r w:rsidRPr="00857DBD" w:rsidDel="00013133">
          <w:rPr>
            <w:rFonts w:eastAsiaTheme="minorEastAsia"/>
            <w:sz w:val="20"/>
            <w:szCs w:val="22"/>
          </w:rPr>
          <w:delText xml:space="preserve">    +--rw te-service-mapping!</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79" w:author="Leeyoung" w:date="2018-10-05T09:42:00Z"/>
          <w:rFonts w:eastAsiaTheme="minorEastAsia"/>
          <w:sz w:val="20"/>
          <w:szCs w:val="22"/>
        </w:rPr>
      </w:pPr>
      <w:del w:id="280" w:author="Leeyoung" w:date="2018-10-05T09:42:00Z">
        <w:r w:rsidRPr="00857DBD" w:rsidDel="00013133">
          <w:rPr>
            <w:rFonts w:eastAsiaTheme="minorEastAsia"/>
            <w:sz w:val="20"/>
            <w:szCs w:val="22"/>
          </w:rPr>
          <w:delText xml:space="preserve">  augment /l1:l1-connectivity/l1:services/l1:service:</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1" w:author="Leeyoung" w:date="2018-10-05T09:42:00Z"/>
          <w:rFonts w:eastAsiaTheme="minorEastAsia"/>
          <w:sz w:val="20"/>
          <w:szCs w:val="22"/>
        </w:rPr>
      </w:pPr>
      <w:del w:id="282" w:author="Leeyoung" w:date="2018-10-05T09:42:00Z">
        <w:r w:rsidRPr="00857DBD" w:rsidDel="00013133">
          <w:rPr>
            <w:rFonts w:eastAsiaTheme="minorEastAsia"/>
            <w:sz w:val="20"/>
            <w:szCs w:val="22"/>
          </w:rPr>
          <w:delText xml:space="preserve">    +--rw te-mapping</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3" w:author="Leeyoung" w:date="2018-10-05T09:42:00Z"/>
          <w:rFonts w:eastAsiaTheme="minorEastAsia"/>
          <w:sz w:val="20"/>
          <w:szCs w:val="22"/>
        </w:rPr>
      </w:pPr>
      <w:del w:id="284" w:author="Leeyoung" w:date="2018-10-05T09:42:00Z">
        <w:r w:rsidRPr="00857DBD" w:rsidDel="00013133">
          <w:rPr>
            <w:rFonts w:eastAsiaTheme="minorEastAsia"/>
            <w:sz w:val="20"/>
            <w:szCs w:val="22"/>
          </w:rPr>
          <w:delText xml:space="preserve">       +--rw mapping-list* [map-id]</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5" w:author="Leeyoung" w:date="2018-10-05T09:42:00Z"/>
          <w:rFonts w:eastAsiaTheme="minorEastAsia"/>
          <w:sz w:val="20"/>
          <w:szCs w:val="22"/>
        </w:rPr>
      </w:pPr>
      <w:del w:id="286" w:author="Leeyoung" w:date="2018-10-05T09:42:00Z">
        <w:r w:rsidRPr="00857DBD" w:rsidDel="00013133">
          <w:rPr>
            <w:rFonts w:eastAsiaTheme="minorEastAsia"/>
            <w:sz w:val="20"/>
            <w:szCs w:val="22"/>
          </w:rPr>
          <w:delText xml:space="preserve">          +--rw map-id            uint32</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7" w:author="Leeyoung" w:date="2018-10-05T09:42:00Z"/>
          <w:rFonts w:eastAsiaTheme="minorEastAsia"/>
          <w:sz w:val="20"/>
          <w:szCs w:val="22"/>
        </w:rPr>
      </w:pPr>
      <w:del w:id="288" w:author="Leeyoung" w:date="2018-10-05T09:42:00Z">
        <w:r w:rsidRPr="00857DBD" w:rsidDel="00013133">
          <w:rPr>
            <w:rFonts w:eastAsiaTheme="minorEastAsia"/>
            <w:sz w:val="20"/>
            <w:szCs w:val="22"/>
          </w:rPr>
          <w:delText xml:space="preserve">          +--rw map-type?         identityref</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89" w:author="Leeyoung" w:date="2018-10-05T09:42:00Z"/>
          <w:rFonts w:eastAsiaTheme="minorEastAsia"/>
          <w:sz w:val="20"/>
          <w:szCs w:val="22"/>
        </w:rPr>
      </w:pPr>
      <w:del w:id="290" w:author="Leeyoung" w:date="2018-10-05T09:42:00Z">
        <w:r w:rsidRPr="00857DBD" w:rsidDel="00013133">
          <w:rPr>
            <w:rFonts w:eastAsiaTheme="minorEastAsia"/>
            <w:sz w:val="20"/>
            <w:szCs w:val="22"/>
          </w:rPr>
          <w:delText xml:space="preserve">          +--rw (te)?</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1" w:author="Leeyoung" w:date="2018-10-05T09:42:00Z"/>
          <w:rFonts w:eastAsiaTheme="minorEastAsia"/>
          <w:sz w:val="20"/>
          <w:szCs w:val="22"/>
        </w:rPr>
      </w:pPr>
      <w:del w:id="292" w:author="Leeyoung" w:date="2018-10-05T09:42:00Z">
        <w:r w:rsidRPr="00857DBD" w:rsidDel="00013133">
          <w:rPr>
            <w:rFonts w:eastAsiaTheme="minorEastAsia"/>
            <w:sz w:val="20"/>
            <w:szCs w:val="22"/>
          </w:rPr>
          <w:delText xml:space="preserve">             +--:(actn-vn)</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3" w:author="Leeyoung" w:date="2018-10-05T09:42:00Z"/>
          <w:rFonts w:eastAsiaTheme="minorEastAsia"/>
          <w:sz w:val="20"/>
          <w:szCs w:val="22"/>
        </w:rPr>
      </w:pPr>
      <w:del w:id="294" w:author="Leeyoung" w:date="2018-10-05T09:42:00Z">
        <w:r w:rsidRPr="00857DBD" w:rsidDel="00013133">
          <w:rPr>
            <w:rFonts w:eastAsiaTheme="minorEastAsia"/>
            <w:sz w:val="20"/>
            <w:szCs w:val="22"/>
          </w:rPr>
          <w:delText xml:space="preserve">             |  +--rw actn-vn-ref?      -&gt; /vn:actn/vn/vn-list/vn-id</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5" w:author="Leeyoung" w:date="2018-10-05T09:42:00Z"/>
          <w:rFonts w:eastAsiaTheme="minorEastAsia"/>
          <w:sz w:val="20"/>
          <w:szCs w:val="22"/>
        </w:rPr>
      </w:pPr>
      <w:del w:id="296" w:author="Leeyoung" w:date="2018-10-05T09:42:00Z">
        <w:r w:rsidRPr="00857DBD" w:rsidDel="00013133">
          <w:rPr>
            <w:rFonts w:eastAsiaTheme="minorEastAsia"/>
            <w:sz w:val="20"/>
            <w:szCs w:val="22"/>
          </w:rPr>
          <w:delText xml:space="preserve">             +--:(te-topo)</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7" w:author="Leeyoung" w:date="2018-10-05T09:42:00Z"/>
          <w:rFonts w:eastAsiaTheme="minorEastAsia"/>
          <w:sz w:val="20"/>
          <w:szCs w:val="22"/>
        </w:rPr>
      </w:pPr>
      <w:del w:id="298" w:author="Leeyoung" w:date="2018-10-05T09:42:00Z">
        <w:r w:rsidRPr="00857DBD" w:rsidDel="00013133">
          <w:rPr>
            <w:rFonts w:eastAsiaTheme="minorEastAsia"/>
            <w:sz w:val="20"/>
            <w:szCs w:val="22"/>
          </w:rPr>
          <w:delText xml:space="preserve">             |  +--rw vn-topology-id?   te-types:te-topology-id</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299" w:author="Leeyoung" w:date="2018-10-05T09:42:00Z"/>
          <w:rFonts w:eastAsiaTheme="minorEastAsia"/>
          <w:sz w:val="20"/>
          <w:szCs w:val="22"/>
        </w:rPr>
      </w:pPr>
      <w:del w:id="300" w:author="Leeyoung" w:date="2018-10-05T09:42:00Z">
        <w:r w:rsidRPr="00857DBD" w:rsidDel="00013133">
          <w:rPr>
            <w:rFonts w:eastAsiaTheme="minorEastAsia"/>
            <w:sz w:val="20"/>
            <w:szCs w:val="22"/>
          </w:rPr>
          <w:delText xml:space="preserve">             |  +--rw abstract-node?    -&gt; /nw:networks/network/node/node-id</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1" w:author="Leeyoung" w:date="2018-10-05T09:42:00Z"/>
          <w:rFonts w:eastAsiaTheme="minorEastAsia"/>
          <w:sz w:val="20"/>
          <w:szCs w:val="22"/>
        </w:rPr>
      </w:pPr>
      <w:del w:id="302" w:author="Leeyoung" w:date="2018-10-05T09:42:00Z">
        <w:r w:rsidRPr="00857DBD" w:rsidDel="00013133">
          <w:rPr>
            <w:rFonts w:eastAsiaTheme="minorEastAsia"/>
            <w:sz w:val="20"/>
            <w:szCs w:val="22"/>
          </w:rPr>
          <w:delText xml:space="preserve">             +--:(te-tunnel)</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3" w:author="Leeyoung" w:date="2018-10-05T09:42:00Z"/>
          <w:rFonts w:eastAsiaTheme="minorEastAsia"/>
          <w:sz w:val="20"/>
          <w:szCs w:val="22"/>
        </w:rPr>
      </w:pPr>
      <w:del w:id="304" w:author="Leeyoung" w:date="2018-10-05T09:42:00Z">
        <w:r w:rsidRPr="00857DBD" w:rsidDel="00013133">
          <w:rPr>
            <w:rFonts w:eastAsiaTheme="minorEastAsia"/>
            <w:sz w:val="20"/>
            <w:szCs w:val="22"/>
          </w:rPr>
          <w:delText xml:space="preserve">                +--rw te-tunnel-list*   te:tunnel-ref</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5" w:author="Leeyoung" w:date="2018-10-05T09:42:00Z"/>
          <w:rFonts w:eastAsiaTheme="minorEastAsia"/>
          <w:sz w:val="20"/>
          <w:szCs w:val="22"/>
        </w:rPr>
      </w:pPr>
      <w:del w:id="306" w:author="Leeyoung" w:date="2018-10-05T09:42:00Z">
        <w:r w:rsidRPr="00857DBD" w:rsidDel="00013133">
          <w:rPr>
            <w:rFonts w:eastAsiaTheme="minorEastAsia"/>
            <w:sz w:val="20"/>
            <w:szCs w:val="22"/>
          </w:rPr>
          <w:delText xml:space="preserve">  augment /l1:l1-connectivity/l1:services/l1:service/l1:endpoint-1:</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7" w:author="Leeyoung" w:date="2018-10-05T09:42:00Z"/>
          <w:rFonts w:eastAsiaTheme="minorEastAsia"/>
          <w:sz w:val="20"/>
          <w:szCs w:val="22"/>
        </w:rPr>
      </w:pPr>
      <w:del w:id="308" w:author="Leeyoung" w:date="2018-10-05T09:42:00Z">
        <w:r w:rsidRPr="00857DBD" w:rsidDel="00013133">
          <w:rPr>
            <w:rFonts w:eastAsiaTheme="minorEastAsia"/>
            <w:sz w:val="20"/>
            <w:szCs w:val="22"/>
          </w:rPr>
          <w:delText xml:space="preserve">    +--rw (te)?</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09" w:author="Leeyoung" w:date="2018-10-05T09:42:00Z"/>
          <w:rFonts w:eastAsiaTheme="minorEastAsia"/>
          <w:sz w:val="20"/>
          <w:szCs w:val="22"/>
        </w:rPr>
      </w:pPr>
      <w:del w:id="310" w:author="Leeyoung" w:date="2018-10-05T09:42:00Z">
        <w:r w:rsidRPr="00857DBD" w:rsidDel="00013133">
          <w:rPr>
            <w:rFonts w:eastAsiaTheme="minorEastAsia"/>
            <w:sz w:val="20"/>
            <w:szCs w:val="22"/>
          </w:rPr>
          <w:delText xml:space="preserve">       +--:(actn-vn)</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1" w:author="Leeyoung" w:date="2018-10-05T09:42:00Z"/>
          <w:rFonts w:eastAsiaTheme="minorEastAsia"/>
          <w:sz w:val="20"/>
          <w:szCs w:val="22"/>
        </w:rPr>
      </w:pPr>
      <w:del w:id="312" w:author="Leeyoung" w:date="2018-10-05T09:42:00Z">
        <w:r w:rsidRPr="00857DBD" w:rsidDel="00013133">
          <w:rPr>
            <w:rFonts w:eastAsiaTheme="minorEastAsia"/>
            <w:sz w:val="20"/>
            <w:szCs w:val="22"/>
          </w:rPr>
          <w:delText xml:space="preserve">       |  +--rw actn-vn-ref?   -&gt; /vn:actn/ap/access-point-list/access-point-id</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3" w:author="Leeyoung" w:date="2018-10-05T09:42:00Z"/>
          <w:rFonts w:eastAsiaTheme="minorEastAsia"/>
          <w:sz w:val="20"/>
          <w:szCs w:val="22"/>
        </w:rPr>
      </w:pPr>
      <w:del w:id="314" w:author="Leeyoung" w:date="2018-10-05T09:42:00Z">
        <w:r w:rsidRPr="00857DBD" w:rsidDel="00013133">
          <w:rPr>
            <w:rFonts w:eastAsiaTheme="minorEastAsia"/>
            <w:sz w:val="20"/>
            <w:szCs w:val="22"/>
          </w:rPr>
          <w:delText xml:space="preserve">       +--:(te)</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5" w:author="Leeyoung" w:date="2018-10-05T09:42:00Z"/>
          <w:rFonts w:eastAsiaTheme="minorEastAsia"/>
          <w:sz w:val="20"/>
          <w:szCs w:val="22"/>
        </w:rPr>
      </w:pPr>
      <w:del w:id="316" w:author="Leeyoung" w:date="2018-10-05T09:42:00Z">
        <w:r w:rsidRPr="00857DBD" w:rsidDel="00013133">
          <w:rPr>
            <w:rFonts w:eastAsiaTheme="minorEastAsia"/>
            <w:sz w:val="20"/>
            <w:szCs w:val="22"/>
          </w:rPr>
          <w:delText xml:space="preserve">          +--rw ltp?           te-types:te-tp-id</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7" w:author="Leeyoung" w:date="2018-10-05T09:42:00Z"/>
          <w:rFonts w:eastAsiaTheme="minorEastAsia"/>
          <w:sz w:val="20"/>
          <w:szCs w:val="22"/>
        </w:rPr>
      </w:pPr>
      <w:del w:id="318" w:author="Leeyoung" w:date="2018-10-05T09:42:00Z">
        <w:r w:rsidRPr="00857DBD" w:rsidDel="00013133">
          <w:rPr>
            <w:rFonts w:eastAsiaTheme="minorEastAsia"/>
            <w:sz w:val="20"/>
            <w:szCs w:val="22"/>
          </w:rPr>
          <w:delText xml:space="preserve">  augment /l1:l1-connectivity/l1:services/l1:service/l1:endpoint-2:</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19" w:author="Leeyoung" w:date="2018-10-05T09:42:00Z"/>
          <w:rFonts w:eastAsiaTheme="minorEastAsia"/>
          <w:sz w:val="20"/>
          <w:szCs w:val="22"/>
        </w:rPr>
      </w:pPr>
      <w:del w:id="320" w:author="Leeyoung" w:date="2018-10-05T09:42:00Z">
        <w:r w:rsidRPr="00857DBD" w:rsidDel="00013133">
          <w:rPr>
            <w:rFonts w:eastAsiaTheme="minorEastAsia"/>
            <w:sz w:val="20"/>
            <w:szCs w:val="22"/>
          </w:rPr>
          <w:delText xml:space="preserve">    +--rw (te)?</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1" w:author="Leeyoung" w:date="2018-10-05T09:42:00Z"/>
          <w:rFonts w:eastAsiaTheme="minorEastAsia"/>
          <w:sz w:val="20"/>
          <w:szCs w:val="22"/>
        </w:rPr>
      </w:pPr>
      <w:del w:id="322" w:author="Leeyoung" w:date="2018-10-05T09:42:00Z">
        <w:r w:rsidRPr="00857DBD" w:rsidDel="00013133">
          <w:rPr>
            <w:rFonts w:eastAsiaTheme="minorEastAsia"/>
            <w:sz w:val="20"/>
            <w:szCs w:val="22"/>
          </w:rPr>
          <w:delText xml:space="preserve">       +--:(actn-vn)</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3" w:author="Leeyoung" w:date="2018-10-05T09:42:00Z"/>
          <w:rFonts w:eastAsiaTheme="minorEastAsia"/>
          <w:sz w:val="20"/>
          <w:szCs w:val="22"/>
        </w:rPr>
      </w:pPr>
      <w:del w:id="324" w:author="Leeyoung" w:date="2018-10-05T09:42:00Z">
        <w:r w:rsidRPr="00857DBD" w:rsidDel="00013133">
          <w:rPr>
            <w:rFonts w:eastAsiaTheme="minorEastAsia"/>
            <w:sz w:val="20"/>
            <w:szCs w:val="22"/>
          </w:rPr>
          <w:delText xml:space="preserve">       |  +--rw actn-vn-ref?   -&gt; /vn:actn/ap/access-point-list/access-point-id</w:delText>
        </w:r>
      </w:del>
    </w:p>
    <w:p w:rsidR="00857DBD" w:rsidRP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5" w:author="Leeyoung" w:date="2018-10-05T09:42:00Z"/>
          <w:rFonts w:eastAsiaTheme="minorEastAsia"/>
          <w:sz w:val="20"/>
          <w:szCs w:val="22"/>
        </w:rPr>
      </w:pPr>
      <w:del w:id="326" w:author="Leeyoung" w:date="2018-10-05T09:42:00Z">
        <w:r w:rsidRPr="00857DBD" w:rsidDel="00013133">
          <w:rPr>
            <w:rFonts w:eastAsiaTheme="minorEastAsia"/>
            <w:sz w:val="20"/>
            <w:szCs w:val="22"/>
          </w:rPr>
          <w:delText xml:space="preserve">       +--:(te)</w:delText>
        </w:r>
      </w:del>
    </w:p>
    <w:p w:rsidR="00857DBD" w:rsidDel="00013133" w:rsidRDefault="00857DBD"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7" w:author="Leeyoung" w:date="2018-10-05T09:42:00Z"/>
          <w:rFonts w:eastAsiaTheme="minorEastAsia"/>
          <w:sz w:val="20"/>
          <w:szCs w:val="22"/>
        </w:rPr>
      </w:pPr>
      <w:del w:id="328" w:author="Leeyoung" w:date="2018-10-05T09:42:00Z">
        <w:r w:rsidRPr="00857DBD" w:rsidDel="00013133">
          <w:rPr>
            <w:rFonts w:eastAsiaTheme="minorEastAsia"/>
            <w:sz w:val="20"/>
            <w:szCs w:val="22"/>
          </w:rPr>
          <w:delText xml:space="preserve">          +--rw ltp?           te-types:te-tp-id</w:delText>
        </w:r>
      </w:del>
    </w:p>
    <w:p w:rsidR="00C57002" w:rsidDel="0054585D" w:rsidRDefault="00C57002"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29" w:author="Leeyoung" w:date="2019-03-05T13:13:00Z"/>
          <w:rFonts w:eastAsiaTheme="minorEastAsia"/>
          <w:sz w:val="20"/>
          <w:szCs w:val="22"/>
        </w:rPr>
      </w:pPr>
    </w:p>
    <w:p w:rsidR="00C57002" w:rsidRDefault="00C57002"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30" w:author="Leeyoung" w:date="2018-10-05T09:43:00Z"/>
          <w:rFonts w:eastAsiaTheme="minorEastAsia"/>
          <w:sz w:val="20"/>
          <w:szCs w:val="22"/>
        </w:rPr>
      </w:pPr>
    </w:p>
    <w:p w:rsidR="00013133" w:rsidRDefault="00013133"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p>
    <w:p w:rsidR="00C57002" w:rsidRDefault="00C57002" w:rsidP="00857DB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31" w:author="Leeyoung" w:date="2019-03-05T13:13:00Z"/>
          <w:rFonts w:eastAsiaTheme="minorEastAsia"/>
          <w:sz w:val="20"/>
          <w:szCs w:val="22"/>
        </w:rPr>
      </w:pPr>
      <w:ins w:id="332" w:author="Leeyoung" w:date="2019-03-05T13:13:00Z">
        <w:r w:rsidRPr="0054585D">
          <w:rPr>
            <w:rFonts w:eastAsiaTheme="minorEastAsia"/>
            <w:sz w:val="20"/>
            <w:szCs w:val="22"/>
          </w:rPr>
          <w:t>module: ietf-l2sm-te-service-mapping</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33" w:author="Leeyoung" w:date="2019-03-05T13:13:00Z"/>
          <w:rFonts w:eastAsiaTheme="minorEastAsia"/>
          <w:sz w:val="20"/>
          <w:szCs w:val="22"/>
        </w:rPr>
      </w:pPr>
      <w:ins w:id="334" w:author="Leeyoung" w:date="2019-03-05T13:13:00Z">
        <w:r w:rsidRPr="0054585D">
          <w:rPr>
            <w:rFonts w:eastAsiaTheme="minorEastAsia"/>
            <w:sz w:val="20"/>
            <w:szCs w:val="22"/>
          </w:rPr>
          <w:t xml:space="preserve">  augment /l2vpn-svc:l2vpn-svc/l2vpn-svc:vpn-services/l2vpn-svc:vpn-service:</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35" w:author="Leeyoung" w:date="2019-03-05T13:13:00Z"/>
          <w:rFonts w:eastAsiaTheme="minorEastAsia"/>
          <w:sz w:val="20"/>
          <w:szCs w:val="22"/>
        </w:rPr>
      </w:pPr>
      <w:ins w:id="336" w:author="Leeyoung" w:date="2019-03-05T13:13:00Z">
        <w:r w:rsidRPr="0054585D">
          <w:rPr>
            <w:rFonts w:eastAsiaTheme="minorEastAsia"/>
            <w:sz w:val="20"/>
            <w:szCs w:val="22"/>
          </w:rPr>
          <w:t xml:space="preserve">    +-rw te-service-mapping!</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37" w:author="Leeyoung" w:date="2019-03-05T13:13:00Z"/>
          <w:rFonts w:eastAsiaTheme="minorEastAsia"/>
          <w:sz w:val="20"/>
          <w:szCs w:val="22"/>
        </w:rPr>
      </w:pPr>
      <w:ins w:id="338" w:author="Leeyoung" w:date="2019-03-05T13:13:00Z">
        <w:r w:rsidRPr="0054585D">
          <w:rPr>
            <w:rFonts w:eastAsiaTheme="minorEastAsia"/>
            <w:sz w:val="20"/>
            <w:szCs w:val="22"/>
          </w:rPr>
          <w:t xml:space="preserve">  augment /l2vpn-svc:l2vpn-svc/l2vpn-svc:vpn-services/l2vpn-svc:vpn-service:</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39" w:author="Leeyoung" w:date="2019-03-05T13:13:00Z"/>
          <w:rFonts w:eastAsiaTheme="minorEastAsia"/>
          <w:sz w:val="20"/>
          <w:szCs w:val="22"/>
        </w:rPr>
      </w:pPr>
      <w:ins w:id="340" w:author="Leeyoung" w:date="2019-03-05T13:13:00Z">
        <w:r w:rsidRPr="0054585D">
          <w:rPr>
            <w:rFonts w:eastAsiaTheme="minorEastAsia"/>
            <w:sz w:val="20"/>
            <w:szCs w:val="22"/>
          </w:rPr>
          <w:t xml:space="preserve">    +-rw te-mapping</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41" w:author="Leeyoung" w:date="2019-03-05T13:13:00Z"/>
          <w:rFonts w:eastAsiaTheme="minorEastAsia"/>
          <w:sz w:val="20"/>
          <w:szCs w:val="22"/>
        </w:rPr>
      </w:pPr>
      <w:ins w:id="342" w:author="Leeyoung" w:date="2019-03-05T13:13:00Z">
        <w:r w:rsidRPr="0054585D">
          <w:rPr>
            <w:rFonts w:eastAsiaTheme="minorEastAsia"/>
            <w:sz w:val="20"/>
            <w:szCs w:val="22"/>
          </w:rPr>
          <w:t xml:space="preserve">       +-rw map-type?               identityref</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43" w:author="Leeyoung" w:date="2019-03-05T13:13:00Z"/>
          <w:rFonts w:eastAsiaTheme="minorEastAsia"/>
          <w:sz w:val="20"/>
          <w:szCs w:val="22"/>
        </w:rPr>
      </w:pPr>
      <w:ins w:id="344" w:author="Leeyoung" w:date="2019-03-05T13:13:00Z">
        <w:r w:rsidRPr="0054585D">
          <w:rPr>
            <w:rFonts w:eastAsiaTheme="minorEastAsia"/>
            <w:sz w:val="20"/>
            <w:szCs w:val="22"/>
          </w:rPr>
          <w:t xml:space="preserve">       +-rw availability-type?      identityref</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45" w:author="Leeyoung" w:date="2019-03-05T13:13:00Z"/>
          <w:rFonts w:eastAsiaTheme="minorEastAsia"/>
          <w:sz w:val="20"/>
          <w:szCs w:val="22"/>
        </w:rPr>
      </w:pPr>
      <w:ins w:id="346" w:author="Leeyoung" w:date="2019-03-05T13:13:00Z">
        <w:r w:rsidRPr="0054585D">
          <w:rPr>
            <w:rFonts w:eastAsiaTheme="minorEastAsia"/>
            <w:sz w:val="20"/>
            <w:szCs w:val="22"/>
          </w:rPr>
          <w:t xml:space="preserve">       +-rw (te)?</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47" w:author="Leeyoung" w:date="2019-03-05T13:13:00Z"/>
          <w:rFonts w:eastAsiaTheme="minorEastAsia"/>
          <w:sz w:val="20"/>
          <w:szCs w:val="22"/>
        </w:rPr>
      </w:pPr>
      <w:ins w:id="348" w:author="Leeyoung" w:date="2019-03-05T13:13:00Z">
        <w:r w:rsidRPr="0054585D">
          <w:rPr>
            <w:rFonts w:eastAsiaTheme="minorEastAsia"/>
            <w:sz w:val="20"/>
            <w:szCs w:val="22"/>
          </w:rPr>
          <w:t xml:space="preserve">          +-:(actn-vn)</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49" w:author="Leeyoung" w:date="2019-03-05T13:13:00Z"/>
          <w:rFonts w:eastAsiaTheme="minorEastAsia"/>
          <w:sz w:val="20"/>
          <w:szCs w:val="22"/>
        </w:rPr>
      </w:pPr>
      <w:ins w:id="350" w:author="Leeyoung" w:date="2019-03-05T13:13:00Z">
        <w:r w:rsidRPr="0054585D">
          <w:rPr>
            <w:rFonts w:eastAsiaTheme="minorEastAsia"/>
            <w:sz w:val="20"/>
            <w:szCs w:val="22"/>
          </w:rPr>
          <w:t xml:space="preserve">          |  +-rw actn-vn-ref?      -&gt; /vn:vn/vn-list/vn-id</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51" w:author="Leeyoung" w:date="2019-03-05T13:13:00Z"/>
          <w:rFonts w:eastAsiaTheme="minorEastAsia"/>
          <w:sz w:val="20"/>
          <w:szCs w:val="22"/>
        </w:rPr>
      </w:pPr>
      <w:ins w:id="352" w:author="Leeyoung" w:date="2019-03-05T13:13:00Z">
        <w:r w:rsidRPr="0054585D">
          <w:rPr>
            <w:rFonts w:eastAsiaTheme="minorEastAsia"/>
            <w:sz w:val="20"/>
            <w:szCs w:val="22"/>
          </w:rPr>
          <w:t xml:space="preserve">          +-:(te-topo)</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53" w:author="Leeyoung" w:date="2019-03-05T13:13:00Z"/>
          <w:rFonts w:eastAsiaTheme="minorEastAsia"/>
          <w:sz w:val="20"/>
          <w:szCs w:val="22"/>
        </w:rPr>
      </w:pPr>
      <w:ins w:id="354" w:author="Leeyoung" w:date="2019-03-05T13:13:00Z">
        <w:r w:rsidRPr="0054585D">
          <w:rPr>
            <w:rFonts w:eastAsiaTheme="minorEastAsia"/>
            <w:sz w:val="20"/>
            <w:szCs w:val="22"/>
          </w:rPr>
          <w:t xml:space="preserve">          |  +-rw vn-topology-id?   te-types:te-topology-id</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55" w:author="Leeyoung" w:date="2019-03-05T13:13:00Z"/>
          <w:rFonts w:eastAsiaTheme="minorEastAsia"/>
          <w:sz w:val="20"/>
          <w:szCs w:val="22"/>
        </w:rPr>
      </w:pPr>
      <w:ins w:id="356" w:author="Leeyoung" w:date="2019-03-05T13:13:00Z">
        <w:r w:rsidRPr="0054585D">
          <w:rPr>
            <w:rFonts w:eastAsiaTheme="minorEastAsia"/>
            <w:sz w:val="20"/>
            <w:szCs w:val="22"/>
          </w:rPr>
          <w:t xml:space="preserve">          |  +-rw abstract-node?    -&gt; /nw:networks/network/node/node-id</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57" w:author="Leeyoung" w:date="2019-03-05T13:13:00Z"/>
          <w:rFonts w:eastAsiaTheme="minorEastAsia"/>
          <w:sz w:val="20"/>
          <w:szCs w:val="22"/>
        </w:rPr>
      </w:pPr>
      <w:ins w:id="358" w:author="Leeyoung" w:date="2019-03-05T13:13:00Z">
        <w:r w:rsidRPr="0054585D">
          <w:rPr>
            <w:rFonts w:eastAsiaTheme="minorEastAsia"/>
            <w:sz w:val="20"/>
            <w:szCs w:val="22"/>
          </w:rPr>
          <w:t xml:space="preserve">          +-:(te-tunnel)</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59" w:author="Leeyoung" w:date="2019-03-05T13:13:00Z"/>
          <w:rFonts w:eastAsiaTheme="minorEastAsia"/>
          <w:sz w:val="20"/>
          <w:szCs w:val="22"/>
        </w:rPr>
      </w:pPr>
      <w:ins w:id="360" w:author="Leeyoung" w:date="2019-03-05T13:13:00Z">
        <w:r w:rsidRPr="0054585D">
          <w:rPr>
            <w:rFonts w:eastAsiaTheme="minorEastAsia"/>
            <w:sz w:val="20"/>
            <w:szCs w:val="22"/>
          </w:rPr>
          <w:t xml:space="preserve">             +-rw te-tunnel-list*   te:tunnel-ref</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61" w:author="Leeyoung" w:date="2019-03-05T13:13:00Z"/>
          <w:rFonts w:eastAsiaTheme="minorEastAsia"/>
          <w:sz w:val="20"/>
          <w:szCs w:val="22"/>
        </w:rPr>
      </w:pPr>
      <w:ins w:id="362" w:author="Leeyoung" w:date="2019-03-05T13:13:00Z">
        <w:r w:rsidRPr="0054585D">
          <w:rPr>
            <w:rFonts w:eastAsiaTheme="minorEastAsia"/>
            <w:sz w:val="20"/>
            <w:szCs w:val="22"/>
          </w:rPr>
          <w:t xml:space="preserve">  augment /l2vpn-svc:l2vpn-svc/l2vpn-svc:sites/l2vpn-svc:site/l2vpn-svc:site-network-accesses/l2vpn-svc:site-network-access:</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63" w:author="Leeyoung" w:date="2019-03-05T13:13:00Z"/>
          <w:rFonts w:eastAsiaTheme="minorEastAsia"/>
          <w:sz w:val="20"/>
          <w:szCs w:val="22"/>
        </w:rPr>
      </w:pPr>
      <w:ins w:id="364" w:author="Leeyoung" w:date="2019-03-05T13:13:00Z">
        <w:r w:rsidRPr="0054585D">
          <w:rPr>
            <w:rFonts w:eastAsiaTheme="minorEastAsia"/>
            <w:sz w:val="20"/>
            <w:szCs w:val="22"/>
          </w:rPr>
          <w:lastRenderedPageBreak/>
          <w:t xml:space="preserve">    +-rw (te)?</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65" w:author="Leeyoung" w:date="2019-03-05T13:13:00Z"/>
          <w:rFonts w:eastAsiaTheme="minorEastAsia"/>
          <w:sz w:val="20"/>
          <w:szCs w:val="22"/>
        </w:rPr>
      </w:pPr>
      <w:ins w:id="366" w:author="Leeyoung" w:date="2019-03-05T13:13:00Z">
        <w:r w:rsidRPr="0054585D">
          <w:rPr>
            <w:rFonts w:eastAsiaTheme="minorEastAsia"/>
            <w:sz w:val="20"/>
            <w:szCs w:val="22"/>
          </w:rPr>
          <w:t xml:space="preserve">       +-:(actn-vn)</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67" w:author="Leeyoung" w:date="2019-03-05T13:13:00Z"/>
          <w:rFonts w:eastAsiaTheme="minorEastAsia"/>
          <w:sz w:val="20"/>
          <w:szCs w:val="22"/>
        </w:rPr>
      </w:pPr>
      <w:ins w:id="368" w:author="Leeyoung" w:date="2019-03-05T13:13:00Z">
        <w:r w:rsidRPr="0054585D">
          <w:rPr>
            <w:rFonts w:eastAsiaTheme="minorEastAsia"/>
            <w:sz w:val="20"/>
            <w:szCs w:val="22"/>
          </w:rPr>
          <w:t xml:space="preserve">       |  +-rw actn-vn-ref?   -&gt; /vn:ap/access-point-list/access-point-id</w:t>
        </w:r>
      </w:ins>
    </w:p>
    <w:p w:rsidR="0054585D" w:rsidRPr="0054585D"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ins w:id="369" w:author="Leeyoung" w:date="2019-03-05T13:13:00Z"/>
          <w:rFonts w:eastAsiaTheme="minorEastAsia"/>
          <w:sz w:val="20"/>
          <w:szCs w:val="22"/>
        </w:rPr>
      </w:pPr>
      <w:ins w:id="370" w:author="Leeyoung" w:date="2019-03-05T13:13:00Z">
        <w:r w:rsidRPr="0054585D">
          <w:rPr>
            <w:rFonts w:eastAsiaTheme="minorEastAsia"/>
            <w:sz w:val="20"/>
            <w:szCs w:val="22"/>
          </w:rPr>
          <w:t xml:space="preserve">       +-:(te)</w:t>
        </w:r>
      </w:ins>
    </w:p>
    <w:p w:rsidR="00C57002" w:rsidRPr="00857DBD" w:rsidDel="00013133"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1" w:author="Leeyoung" w:date="2018-10-05T09:43:00Z"/>
          <w:rFonts w:eastAsiaTheme="minorEastAsia"/>
          <w:sz w:val="20"/>
          <w:szCs w:val="22"/>
        </w:rPr>
      </w:pPr>
      <w:ins w:id="372" w:author="Leeyoung" w:date="2019-03-05T13:13:00Z">
        <w:r w:rsidRPr="0054585D">
          <w:rPr>
            <w:rFonts w:eastAsiaTheme="minorEastAsia"/>
            <w:sz w:val="20"/>
            <w:szCs w:val="22"/>
          </w:rPr>
          <w:t xml:space="preserve">          +-rw ltp?           te-types:te-tp-id</w:t>
        </w:r>
      </w:ins>
      <w:del w:id="373" w:author="Leeyoung" w:date="2018-10-05T09:43:00Z">
        <w:r w:rsidR="00C57002" w:rsidDel="00013133">
          <w:rPr>
            <w:rFonts w:eastAsiaTheme="minorEastAsia"/>
            <w:sz w:val="20"/>
            <w:szCs w:val="22"/>
          </w:rPr>
          <w:delText>module: ietf-l2</w:delText>
        </w:r>
        <w:r w:rsidR="00C57002" w:rsidRPr="00857DBD" w:rsidDel="00013133">
          <w:rPr>
            <w:rFonts w:eastAsiaTheme="minorEastAsia"/>
            <w:sz w:val="20"/>
            <w:szCs w:val="22"/>
          </w:rPr>
          <w:delText>sm-te-service-mapping</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4" w:author="Leeyoung" w:date="2018-10-05T09:43:00Z"/>
          <w:rFonts w:eastAsiaTheme="minorEastAsia"/>
          <w:sz w:val="20"/>
          <w:szCs w:val="22"/>
        </w:rPr>
      </w:pPr>
      <w:del w:id="375" w:author="Leeyoung" w:date="2018-10-05T09:43:00Z">
        <w:r w:rsidRPr="00857DBD" w:rsidDel="00013133">
          <w:rPr>
            <w:rFonts w:eastAsiaTheme="minorEastAsia"/>
            <w:sz w:val="20"/>
            <w:szCs w:val="22"/>
          </w:rPr>
          <w:delText xml:space="preserve">  augment </w:delText>
        </w:r>
        <w:r w:rsidRPr="00C57002" w:rsidDel="00013133">
          <w:rPr>
            <w:rFonts w:eastAsiaTheme="minorEastAsia"/>
            <w:sz w:val="20"/>
            <w:szCs w:val="22"/>
          </w:rPr>
          <w:delText>/l2vpn-svc:l2vpn-svc/l2vpn-svc:vpn-services/l2vpn-svc:vpn-service</w:delText>
        </w:r>
        <w:r w:rsidRPr="00857DBD" w:rsidDel="00013133">
          <w:rPr>
            <w:rFonts w:eastAsiaTheme="minorEastAsia"/>
            <w:sz w:val="20"/>
            <w:szCs w:val="22"/>
          </w:rPr>
          <w:delText>:</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6" w:author="Leeyoung" w:date="2018-10-05T09:43:00Z"/>
          <w:rFonts w:eastAsiaTheme="minorEastAsia"/>
          <w:sz w:val="20"/>
          <w:szCs w:val="22"/>
        </w:rPr>
      </w:pPr>
      <w:del w:id="377" w:author="Leeyoung" w:date="2018-10-05T09:43:00Z">
        <w:r w:rsidRPr="00857DBD" w:rsidDel="00013133">
          <w:rPr>
            <w:rFonts w:eastAsiaTheme="minorEastAsia"/>
            <w:sz w:val="20"/>
            <w:szCs w:val="22"/>
          </w:rPr>
          <w:delText xml:space="preserve">    +--rw te-service-mapping!</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78" w:author="Leeyoung" w:date="2018-10-05T09:43:00Z"/>
          <w:rFonts w:eastAsiaTheme="minorEastAsia"/>
          <w:sz w:val="20"/>
          <w:szCs w:val="22"/>
        </w:rPr>
      </w:pPr>
      <w:del w:id="379" w:author="Leeyoung" w:date="2018-10-05T09:43:00Z">
        <w:r w:rsidRPr="00857DBD" w:rsidDel="00013133">
          <w:rPr>
            <w:rFonts w:eastAsiaTheme="minorEastAsia"/>
            <w:sz w:val="20"/>
            <w:szCs w:val="22"/>
          </w:rPr>
          <w:delText xml:space="preserve">  augment </w:delText>
        </w:r>
        <w:r w:rsidRPr="00C57002" w:rsidDel="00013133">
          <w:rPr>
            <w:rFonts w:eastAsiaTheme="minorEastAsia"/>
            <w:sz w:val="20"/>
            <w:szCs w:val="22"/>
          </w:rPr>
          <w:delText>/l2vpn-svc:l2vpn-svc/l2vpn-svc:vpn-services/l2vpn-svc:vpn-service</w:delText>
        </w:r>
        <w:r w:rsidRPr="00857DBD" w:rsidDel="00013133">
          <w:rPr>
            <w:rFonts w:eastAsiaTheme="minorEastAsia"/>
            <w:sz w:val="20"/>
            <w:szCs w:val="22"/>
          </w:rPr>
          <w:delText>:</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80" w:author="Leeyoung" w:date="2018-10-05T09:43:00Z"/>
          <w:rFonts w:eastAsiaTheme="minorEastAsia"/>
          <w:sz w:val="20"/>
          <w:szCs w:val="22"/>
        </w:rPr>
      </w:pPr>
      <w:del w:id="381" w:author="Leeyoung" w:date="2018-10-05T09:43:00Z">
        <w:r w:rsidRPr="00857DBD" w:rsidDel="00013133">
          <w:rPr>
            <w:rFonts w:eastAsiaTheme="minorEastAsia"/>
            <w:sz w:val="20"/>
            <w:szCs w:val="22"/>
          </w:rPr>
          <w:delText xml:space="preserve">    +--rw te-mapping</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82" w:author="Leeyoung" w:date="2018-10-05T09:43:00Z"/>
          <w:rFonts w:eastAsiaTheme="minorEastAsia"/>
          <w:sz w:val="20"/>
          <w:szCs w:val="22"/>
        </w:rPr>
      </w:pPr>
      <w:del w:id="383" w:author="Leeyoung" w:date="2018-10-05T09:43:00Z">
        <w:r w:rsidRPr="00857DBD" w:rsidDel="00013133">
          <w:rPr>
            <w:rFonts w:eastAsiaTheme="minorEastAsia"/>
            <w:sz w:val="20"/>
            <w:szCs w:val="22"/>
          </w:rPr>
          <w:delText xml:space="preserve">       +--rw mapping-list* [map-id]</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84" w:author="Leeyoung" w:date="2018-10-05T09:43:00Z"/>
          <w:rFonts w:eastAsiaTheme="minorEastAsia"/>
          <w:sz w:val="20"/>
          <w:szCs w:val="22"/>
        </w:rPr>
      </w:pPr>
      <w:del w:id="385" w:author="Leeyoung" w:date="2018-10-05T09:43:00Z">
        <w:r w:rsidRPr="00857DBD" w:rsidDel="00013133">
          <w:rPr>
            <w:rFonts w:eastAsiaTheme="minorEastAsia"/>
            <w:sz w:val="20"/>
            <w:szCs w:val="22"/>
          </w:rPr>
          <w:delText xml:space="preserve">          +--rw map-id            uint32</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86" w:author="Leeyoung" w:date="2018-10-05T09:43:00Z"/>
          <w:rFonts w:eastAsiaTheme="minorEastAsia"/>
          <w:sz w:val="20"/>
          <w:szCs w:val="22"/>
        </w:rPr>
      </w:pPr>
      <w:del w:id="387" w:author="Leeyoung" w:date="2018-10-05T09:43:00Z">
        <w:r w:rsidRPr="00857DBD" w:rsidDel="00013133">
          <w:rPr>
            <w:rFonts w:eastAsiaTheme="minorEastAsia"/>
            <w:sz w:val="20"/>
            <w:szCs w:val="22"/>
          </w:rPr>
          <w:delText xml:space="preserve">          +--rw map-type?         identityref</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88" w:author="Leeyoung" w:date="2018-10-05T09:43:00Z"/>
          <w:rFonts w:eastAsiaTheme="minorEastAsia"/>
          <w:sz w:val="20"/>
          <w:szCs w:val="22"/>
        </w:rPr>
      </w:pPr>
      <w:del w:id="389" w:author="Leeyoung" w:date="2018-10-05T09:43:00Z">
        <w:r w:rsidRPr="00857DBD" w:rsidDel="00013133">
          <w:rPr>
            <w:rFonts w:eastAsiaTheme="minorEastAsia"/>
            <w:sz w:val="20"/>
            <w:szCs w:val="22"/>
          </w:rPr>
          <w:delText xml:space="preserve">          +--rw (te)?</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90" w:author="Leeyoung" w:date="2018-10-05T09:43:00Z"/>
          <w:rFonts w:eastAsiaTheme="minorEastAsia"/>
          <w:sz w:val="20"/>
          <w:szCs w:val="22"/>
        </w:rPr>
      </w:pPr>
      <w:del w:id="391" w:author="Leeyoung" w:date="2018-10-05T09:43:00Z">
        <w:r w:rsidRPr="00857DBD" w:rsidDel="00013133">
          <w:rPr>
            <w:rFonts w:eastAsiaTheme="minorEastAsia"/>
            <w:sz w:val="20"/>
            <w:szCs w:val="22"/>
          </w:rPr>
          <w:delText xml:space="preserve">             +--:(actn-vn)</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92" w:author="Leeyoung" w:date="2018-10-05T09:43:00Z"/>
          <w:rFonts w:eastAsiaTheme="minorEastAsia"/>
          <w:sz w:val="20"/>
          <w:szCs w:val="22"/>
        </w:rPr>
      </w:pPr>
      <w:del w:id="393" w:author="Leeyoung" w:date="2018-10-05T09:43:00Z">
        <w:r w:rsidRPr="00857DBD" w:rsidDel="00013133">
          <w:rPr>
            <w:rFonts w:eastAsiaTheme="minorEastAsia"/>
            <w:sz w:val="20"/>
            <w:szCs w:val="22"/>
          </w:rPr>
          <w:delText xml:space="preserve">             |  +--rw actn-vn-ref?      -&gt; /vn:actn/vn/vn-list/vn-id</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94" w:author="Leeyoung" w:date="2018-10-05T09:43:00Z"/>
          <w:rFonts w:eastAsiaTheme="minorEastAsia"/>
          <w:sz w:val="20"/>
          <w:szCs w:val="22"/>
        </w:rPr>
      </w:pPr>
      <w:del w:id="395" w:author="Leeyoung" w:date="2018-10-05T09:43:00Z">
        <w:r w:rsidRPr="00857DBD" w:rsidDel="00013133">
          <w:rPr>
            <w:rFonts w:eastAsiaTheme="minorEastAsia"/>
            <w:sz w:val="20"/>
            <w:szCs w:val="22"/>
          </w:rPr>
          <w:delText xml:space="preserve">             +--:(te-topo)</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96" w:author="Leeyoung" w:date="2018-10-05T09:43:00Z"/>
          <w:rFonts w:eastAsiaTheme="minorEastAsia"/>
          <w:sz w:val="20"/>
          <w:szCs w:val="22"/>
        </w:rPr>
      </w:pPr>
      <w:del w:id="397" w:author="Leeyoung" w:date="2018-10-05T09:43:00Z">
        <w:r w:rsidRPr="00857DBD" w:rsidDel="00013133">
          <w:rPr>
            <w:rFonts w:eastAsiaTheme="minorEastAsia"/>
            <w:sz w:val="20"/>
            <w:szCs w:val="22"/>
          </w:rPr>
          <w:delText xml:space="preserve">             |  +--rw vn-topology-id?   te-types:te-topology-id</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398" w:author="Leeyoung" w:date="2018-10-05T09:43:00Z"/>
          <w:rFonts w:eastAsiaTheme="minorEastAsia"/>
          <w:sz w:val="20"/>
          <w:szCs w:val="22"/>
        </w:rPr>
      </w:pPr>
      <w:del w:id="399" w:author="Leeyoung" w:date="2018-10-05T09:43:00Z">
        <w:r w:rsidRPr="00857DBD" w:rsidDel="00013133">
          <w:rPr>
            <w:rFonts w:eastAsiaTheme="minorEastAsia"/>
            <w:sz w:val="20"/>
            <w:szCs w:val="22"/>
          </w:rPr>
          <w:delText xml:space="preserve">             |  +--rw abstract-node?    -&gt; /nw:networks/network/node/node-id</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00" w:author="Leeyoung" w:date="2018-10-05T09:43:00Z"/>
          <w:rFonts w:eastAsiaTheme="minorEastAsia"/>
          <w:sz w:val="20"/>
          <w:szCs w:val="22"/>
        </w:rPr>
      </w:pPr>
      <w:del w:id="401" w:author="Leeyoung" w:date="2018-10-05T09:43:00Z">
        <w:r w:rsidRPr="00857DBD" w:rsidDel="00013133">
          <w:rPr>
            <w:rFonts w:eastAsiaTheme="minorEastAsia"/>
            <w:sz w:val="20"/>
            <w:szCs w:val="22"/>
          </w:rPr>
          <w:delText xml:space="preserve">             +--:(te-tunnel)</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02" w:author="Leeyoung" w:date="2018-10-05T09:43:00Z"/>
          <w:rFonts w:eastAsiaTheme="minorEastAsia"/>
          <w:sz w:val="20"/>
          <w:szCs w:val="22"/>
        </w:rPr>
      </w:pPr>
      <w:del w:id="403" w:author="Leeyoung" w:date="2018-10-05T09:43:00Z">
        <w:r w:rsidRPr="00857DBD" w:rsidDel="00013133">
          <w:rPr>
            <w:rFonts w:eastAsiaTheme="minorEastAsia"/>
            <w:sz w:val="20"/>
            <w:szCs w:val="22"/>
          </w:rPr>
          <w:delText xml:space="preserve">                +--rw te-tunnel-list*   te:tunnel-ref</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04" w:author="Leeyoung" w:date="2018-10-05T09:43:00Z"/>
          <w:rFonts w:eastAsiaTheme="minorEastAsia"/>
          <w:sz w:val="20"/>
          <w:szCs w:val="22"/>
        </w:rPr>
      </w:pPr>
      <w:del w:id="405" w:author="Leeyoung" w:date="2018-10-05T09:43:00Z">
        <w:r w:rsidRPr="00857DBD" w:rsidDel="00013133">
          <w:rPr>
            <w:rFonts w:eastAsiaTheme="minorEastAsia"/>
            <w:sz w:val="20"/>
            <w:szCs w:val="22"/>
          </w:rPr>
          <w:delText xml:space="preserve">  augment </w:delText>
        </w:r>
        <w:r w:rsidRPr="00C57002" w:rsidDel="00013133">
          <w:rPr>
            <w:rFonts w:eastAsiaTheme="minorEastAsia"/>
            <w:sz w:val="20"/>
            <w:szCs w:val="22"/>
          </w:rPr>
          <w:delText>/l2vpn-svc:l2vpn-svc/l2vpn-svc:sites/l2vpn-svc:site</w:delText>
        </w:r>
        <w:r w:rsidRPr="00857DBD" w:rsidDel="00013133">
          <w:rPr>
            <w:rFonts w:eastAsiaTheme="minorEastAsia"/>
            <w:sz w:val="20"/>
            <w:szCs w:val="22"/>
          </w:rPr>
          <w:delText>:</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06" w:author="Leeyoung" w:date="2018-10-05T09:43:00Z"/>
          <w:rFonts w:eastAsiaTheme="minorEastAsia"/>
          <w:sz w:val="20"/>
          <w:szCs w:val="22"/>
        </w:rPr>
      </w:pPr>
      <w:del w:id="407" w:author="Leeyoung" w:date="2018-10-05T09:43:00Z">
        <w:r w:rsidRPr="00857DBD" w:rsidDel="00013133">
          <w:rPr>
            <w:rFonts w:eastAsiaTheme="minorEastAsia"/>
            <w:sz w:val="20"/>
            <w:szCs w:val="22"/>
          </w:rPr>
          <w:delText xml:space="preserve">    +--rw (te)?</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08" w:author="Leeyoung" w:date="2018-10-05T09:43:00Z"/>
          <w:rFonts w:eastAsiaTheme="minorEastAsia"/>
          <w:sz w:val="20"/>
          <w:szCs w:val="22"/>
        </w:rPr>
      </w:pPr>
      <w:del w:id="409" w:author="Leeyoung" w:date="2018-10-05T09:43:00Z">
        <w:r w:rsidRPr="00857DBD" w:rsidDel="00013133">
          <w:rPr>
            <w:rFonts w:eastAsiaTheme="minorEastAsia"/>
            <w:sz w:val="20"/>
            <w:szCs w:val="22"/>
          </w:rPr>
          <w:delText xml:space="preserve">       +--:(actn-vn)</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10" w:author="Leeyoung" w:date="2018-10-05T09:43:00Z"/>
          <w:rFonts w:eastAsiaTheme="minorEastAsia"/>
          <w:sz w:val="20"/>
          <w:szCs w:val="22"/>
        </w:rPr>
      </w:pPr>
      <w:del w:id="411" w:author="Leeyoung" w:date="2018-10-05T09:43:00Z">
        <w:r w:rsidRPr="00857DBD" w:rsidDel="00013133">
          <w:rPr>
            <w:rFonts w:eastAsiaTheme="minorEastAsia"/>
            <w:sz w:val="20"/>
            <w:szCs w:val="22"/>
          </w:rPr>
          <w:delText xml:space="preserve">       |  +--rw actn-vn-ref?   -&gt; /vn:actn/ap/access-point-list/access-point-id</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12" w:author="Leeyoung" w:date="2018-10-05T09:43:00Z"/>
          <w:rFonts w:eastAsiaTheme="minorEastAsia"/>
          <w:sz w:val="20"/>
          <w:szCs w:val="22"/>
        </w:rPr>
      </w:pPr>
      <w:del w:id="413" w:author="Leeyoung" w:date="2018-10-05T09:43:00Z">
        <w:r w:rsidRPr="00857DBD" w:rsidDel="00013133">
          <w:rPr>
            <w:rFonts w:eastAsiaTheme="minorEastAsia"/>
            <w:sz w:val="20"/>
            <w:szCs w:val="22"/>
          </w:rPr>
          <w:delText xml:space="preserve">       +--:(te)</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14" w:author="Leeyoung" w:date="2018-10-05T09:43:00Z"/>
          <w:rFonts w:eastAsiaTheme="minorEastAsia"/>
          <w:sz w:val="20"/>
          <w:szCs w:val="22"/>
        </w:rPr>
      </w:pPr>
      <w:del w:id="415" w:author="Leeyoung" w:date="2018-10-05T09:43:00Z">
        <w:r w:rsidRPr="00857DBD" w:rsidDel="00013133">
          <w:rPr>
            <w:rFonts w:eastAsiaTheme="minorEastAsia"/>
            <w:sz w:val="20"/>
            <w:szCs w:val="22"/>
          </w:rPr>
          <w:delText xml:space="preserve">          +--rw ltp?           te-types:te-tp-id</w:delText>
        </w:r>
      </w:del>
    </w:p>
    <w:p w:rsidR="00C57002" w:rsidRPr="000627F8"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2"/>
        </w:rPr>
      </w:pPr>
      <w:r w:rsidRPr="00857DBD">
        <w:rPr>
          <w:rFonts w:eastAsiaTheme="minorEastAsia"/>
          <w:sz w:val="20"/>
          <w:szCs w:val="22"/>
        </w:rPr>
        <w:t xml:space="preserve">  </w:t>
      </w:r>
    </w:p>
    <w:p w:rsidR="008D4D89" w:rsidRDefault="008D4D89" w:rsidP="008D4D89">
      <w:pPr>
        <w:spacing w:after="0" w:line="240" w:lineRule="auto"/>
        <w:rPr>
          <w:sz w:val="22"/>
          <w:szCs w:val="22"/>
        </w:rPr>
      </w:pPr>
    </w:p>
    <w:p w:rsidR="0054585D" w:rsidRPr="0054585D" w:rsidRDefault="0054585D" w:rsidP="0054585D">
      <w:pPr>
        <w:spacing w:after="0" w:line="240" w:lineRule="auto"/>
        <w:rPr>
          <w:ins w:id="416" w:author="Leeyoung" w:date="2019-03-05T13:14:00Z"/>
          <w:rFonts w:eastAsiaTheme="minorEastAsia"/>
          <w:sz w:val="20"/>
          <w:szCs w:val="22"/>
        </w:rPr>
      </w:pPr>
      <w:ins w:id="417" w:author="Leeyoung" w:date="2019-03-05T13:14:00Z">
        <w:r w:rsidRPr="0054585D">
          <w:rPr>
            <w:rFonts w:eastAsiaTheme="minorEastAsia"/>
            <w:sz w:val="20"/>
            <w:szCs w:val="22"/>
          </w:rPr>
          <w:t>module: ietf-l3sm-te-service-mapping</w:t>
        </w:r>
      </w:ins>
    </w:p>
    <w:p w:rsidR="0054585D" w:rsidRPr="0054585D" w:rsidRDefault="0054585D" w:rsidP="0054585D">
      <w:pPr>
        <w:spacing w:after="0" w:line="240" w:lineRule="auto"/>
        <w:rPr>
          <w:ins w:id="418" w:author="Leeyoung" w:date="2019-03-05T13:14:00Z"/>
          <w:rFonts w:eastAsiaTheme="minorEastAsia"/>
          <w:sz w:val="20"/>
          <w:szCs w:val="22"/>
        </w:rPr>
      </w:pPr>
      <w:ins w:id="419" w:author="Leeyoung" w:date="2019-03-05T13:14:00Z">
        <w:r w:rsidRPr="0054585D">
          <w:rPr>
            <w:rFonts w:eastAsiaTheme="minorEastAsia"/>
            <w:sz w:val="20"/>
            <w:szCs w:val="22"/>
          </w:rPr>
          <w:t xml:space="preserve">  augment /l3vpn-svc:l3vpn-svc/l3vpn-svc:vpn-services/l3vpn-svc:vpn-service:</w:t>
        </w:r>
      </w:ins>
    </w:p>
    <w:p w:rsidR="0054585D" w:rsidRPr="0054585D" w:rsidRDefault="0054585D" w:rsidP="0054585D">
      <w:pPr>
        <w:spacing w:after="0" w:line="240" w:lineRule="auto"/>
        <w:rPr>
          <w:ins w:id="420" w:author="Leeyoung" w:date="2019-03-05T13:14:00Z"/>
          <w:rFonts w:eastAsiaTheme="minorEastAsia"/>
          <w:sz w:val="20"/>
          <w:szCs w:val="22"/>
        </w:rPr>
      </w:pPr>
      <w:ins w:id="421" w:author="Leeyoung" w:date="2019-03-05T13:14:00Z">
        <w:r w:rsidRPr="0054585D">
          <w:rPr>
            <w:rFonts w:eastAsiaTheme="minorEastAsia"/>
            <w:sz w:val="20"/>
            <w:szCs w:val="22"/>
          </w:rPr>
          <w:t xml:space="preserve">    +-rw te-service-mapping!</w:t>
        </w:r>
      </w:ins>
    </w:p>
    <w:p w:rsidR="0054585D" w:rsidRPr="0054585D" w:rsidRDefault="0054585D" w:rsidP="0054585D">
      <w:pPr>
        <w:spacing w:after="0" w:line="240" w:lineRule="auto"/>
        <w:rPr>
          <w:ins w:id="422" w:author="Leeyoung" w:date="2019-03-05T13:14:00Z"/>
          <w:rFonts w:eastAsiaTheme="minorEastAsia"/>
          <w:sz w:val="20"/>
          <w:szCs w:val="22"/>
        </w:rPr>
      </w:pPr>
      <w:ins w:id="423" w:author="Leeyoung" w:date="2019-03-05T13:14:00Z">
        <w:r w:rsidRPr="0054585D">
          <w:rPr>
            <w:rFonts w:eastAsiaTheme="minorEastAsia"/>
            <w:sz w:val="20"/>
            <w:szCs w:val="22"/>
          </w:rPr>
          <w:t xml:space="preserve">  augment /l3vpn-svc:l3vpn-svc/l3vpn-svc:vpn-services/l3vpn-svc:vpn-service:</w:t>
        </w:r>
      </w:ins>
    </w:p>
    <w:p w:rsidR="0054585D" w:rsidRPr="0054585D" w:rsidRDefault="0054585D" w:rsidP="0054585D">
      <w:pPr>
        <w:spacing w:after="0" w:line="240" w:lineRule="auto"/>
        <w:rPr>
          <w:ins w:id="424" w:author="Leeyoung" w:date="2019-03-05T13:14:00Z"/>
          <w:rFonts w:eastAsiaTheme="minorEastAsia"/>
          <w:sz w:val="20"/>
          <w:szCs w:val="22"/>
        </w:rPr>
      </w:pPr>
      <w:ins w:id="425" w:author="Leeyoung" w:date="2019-03-05T13:14:00Z">
        <w:r w:rsidRPr="0054585D">
          <w:rPr>
            <w:rFonts w:eastAsiaTheme="minorEastAsia"/>
            <w:sz w:val="20"/>
            <w:szCs w:val="22"/>
          </w:rPr>
          <w:t xml:space="preserve">    +-rw te-mapping</w:t>
        </w:r>
      </w:ins>
    </w:p>
    <w:p w:rsidR="0054585D" w:rsidRPr="0054585D" w:rsidRDefault="0054585D" w:rsidP="0054585D">
      <w:pPr>
        <w:spacing w:after="0" w:line="240" w:lineRule="auto"/>
        <w:rPr>
          <w:ins w:id="426" w:author="Leeyoung" w:date="2019-03-05T13:14:00Z"/>
          <w:rFonts w:eastAsiaTheme="minorEastAsia"/>
          <w:sz w:val="20"/>
          <w:szCs w:val="22"/>
        </w:rPr>
      </w:pPr>
      <w:ins w:id="427" w:author="Leeyoung" w:date="2019-03-05T13:14:00Z">
        <w:r w:rsidRPr="0054585D">
          <w:rPr>
            <w:rFonts w:eastAsiaTheme="minorEastAsia"/>
            <w:sz w:val="20"/>
            <w:szCs w:val="22"/>
          </w:rPr>
          <w:t xml:space="preserve">       +-rw map-type?               identityref</w:t>
        </w:r>
      </w:ins>
    </w:p>
    <w:p w:rsidR="0054585D" w:rsidRPr="0054585D" w:rsidRDefault="0054585D" w:rsidP="0054585D">
      <w:pPr>
        <w:spacing w:after="0" w:line="240" w:lineRule="auto"/>
        <w:rPr>
          <w:ins w:id="428" w:author="Leeyoung" w:date="2019-03-05T13:14:00Z"/>
          <w:rFonts w:eastAsiaTheme="minorEastAsia"/>
          <w:sz w:val="20"/>
          <w:szCs w:val="22"/>
        </w:rPr>
      </w:pPr>
      <w:ins w:id="429" w:author="Leeyoung" w:date="2019-03-05T13:14:00Z">
        <w:r w:rsidRPr="0054585D">
          <w:rPr>
            <w:rFonts w:eastAsiaTheme="minorEastAsia"/>
            <w:sz w:val="20"/>
            <w:szCs w:val="22"/>
          </w:rPr>
          <w:t xml:space="preserve">       +-rw availability-type?      identityref</w:t>
        </w:r>
      </w:ins>
    </w:p>
    <w:p w:rsidR="0054585D" w:rsidRPr="0054585D" w:rsidRDefault="0054585D" w:rsidP="0054585D">
      <w:pPr>
        <w:spacing w:after="0" w:line="240" w:lineRule="auto"/>
        <w:rPr>
          <w:ins w:id="430" w:author="Leeyoung" w:date="2019-03-05T13:14:00Z"/>
          <w:rFonts w:eastAsiaTheme="minorEastAsia"/>
          <w:sz w:val="20"/>
          <w:szCs w:val="22"/>
        </w:rPr>
      </w:pPr>
      <w:ins w:id="431" w:author="Leeyoung" w:date="2019-03-05T13:14:00Z">
        <w:r w:rsidRPr="0054585D">
          <w:rPr>
            <w:rFonts w:eastAsiaTheme="minorEastAsia"/>
            <w:sz w:val="20"/>
            <w:szCs w:val="22"/>
          </w:rPr>
          <w:t xml:space="preserve">       +-rw (te)?</w:t>
        </w:r>
      </w:ins>
    </w:p>
    <w:p w:rsidR="0054585D" w:rsidRPr="0054585D" w:rsidRDefault="0054585D" w:rsidP="0054585D">
      <w:pPr>
        <w:spacing w:after="0" w:line="240" w:lineRule="auto"/>
        <w:rPr>
          <w:ins w:id="432" w:author="Leeyoung" w:date="2019-03-05T13:14:00Z"/>
          <w:rFonts w:eastAsiaTheme="minorEastAsia"/>
          <w:sz w:val="20"/>
          <w:szCs w:val="22"/>
        </w:rPr>
      </w:pPr>
      <w:ins w:id="433" w:author="Leeyoung" w:date="2019-03-05T13:14:00Z">
        <w:r w:rsidRPr="0054585D">
          <w:rPr>
            <w:rFonts w:eastAsiaTheme="minorEastAsia"/>
            <w:sz w:val="20"/>
            <w:szCs w:val="22"/>
          </w:rPr>
          <w:t xml:space="preserve">          +-:(actn-vn)</w:t>
        </w:r>
      </w:ins>
    </w:p>
    <w:p w:rsidR="0054585D" w:rsidRPr="0054585D" w:rsidRDefault="0054585D" w:rsidP="0054585D">
      <w:pPr>
        <w:spacing w:after="0" w:line="240" w:lineRule="auto"/>
        <w:rPr>
          <w:ins w:id="434" w:author="Leeyoung" w:date="2019-03-05T13:14:00Z"/>
          <w:rFonts w:eastAsiaTheme="minorEastAsia"/>
          <w:sz w:val="20"/>
          <w:szCs w:val="22"/>
        </w:rPr>
      </w:pPr>
      <w:ins w:id="435" w:author="Leeyoung" w:date="2019-03-05T13:14:00Z">
        <w:r w:rsidRPr="0054585D">
          <w:rPr>
            <w:rFonts w:eastAsiaTheme="minorEastAsia"/>
            <w:sz w:val="20"/>
            <w:szCs w:val="22"/>
          </w:rPr>
          <w:t xml:space="preserve">          |  +-rw actn-vn-ref?      -&gt; /vn:vn/vn-list/vn-id</w:t>
        </w:r>
      </w:ins>
    </w:p>
    <w:p w:rsidR="0054585D" w:rsidRPr="0054585D" w:rsidRDefault="0054585D" w:rsidP="0054585D">
      <w:pPr>
        <w:spacing w:after="0" w:line="240" w:lineRule="auto"/>
        <w:rPr>
          <w:ins w:id="436" w:author="Leeyoung" w:date="2019-03-05T13:14:00Z"/>
          <w:rFonts w:eastAsiaTheme="minorEastAsia"/>
          <w:sz w:val="20"/>
          <w:szCs w:val="22"/>
        </w:rPr>
      </w:pPr>
      <w:ins w:id="437" w:author="Leeyoung" w:date="2019-03-05T13:14:00Z">
        <w:r w:rsidRPr="0054585D">
          <w:rPr>
            <w:rFonts w:eastAsiaTheme="minorEastAsia"/>
            <w:sz w:val="20"/>
            <w:szCs w:val="22"/>
          </w:rPr>
          <w:t xml:space="preserve">          +-:(te-topo)</w:t>
        </w:r>
      </w:ins>
    </w:p>
    <w:p w:rsidR="0054585D" w:rsidRPr="0054585D" w:rsidRDefault="0054585D" w:rsidP="0054585D">
      <w:pPr>
        <w:spacing w:after="0" w:line="240" w:lineRule="auto"/>
        <w:rPr>
          <w:ins w:id="438" w:author="Leeyoung" w:date="2019-03-05T13:14:00Z"/>
          <w:rFonts w:eastAsiaTheme="minorEastAsia"/>
          <w:sz w:val="20"/>
          <w:szCs w:val="22"/>
        </w:rPr>
      </w:pPr>
      <w:ins w:id="439" w:author="Leeyoung" w:date="2019-03-05T13:14:00Z">
        <w:r w:rsidRPr="0054585D">
          <w:rPr>
            <w:rFonts w:eastAsiaTheme="minorEastAsia"/>
            <w:sz w:val="20"/>
            <w:szCs w:val="22"/>
          </w:rPr>
          <w:t xml:space="preserve">          |  +-rw vn-topology-id?   te-types:te-topology-id</w:t>
        </w:r>
      </w:ins>
    </w:p>
    <w:p w:rsidR="0054585D" w:rsidRPr="0054585D" w:rsidRDefault="0054585D" w:rsidP="0054585D">
      <w:pPr>
        <w:spacing w:after="0" w:line="240" w:lineRule="auto"/>
        <w:rPr>
          <w:ins w:id="440" w:author="Leeyoung" w:date="2019-03-05T13:14:00Z"/>
          <w:rFonts w:eastAsiaTheme="minorEastAsia"/>
          <w:sz w:val="20"/>
          <w:szCs w:val="22"/>
        </w:rPr>
      </w:pPr>
      <w:ins w:id="441" w:author="Leeyoung" w:date="2019-03-05T13:14:00Z">
        <w:r w:rsidRPr="0054585D">
          <w:rPr>
            <w:rFonts w:eastAsiaTheme="minorEastAsia"/>
            <w:sz w:val="20"/>
            <w:szCs w:val="22"/>
          </w:rPr>
          <w:t xml:space="preserve">          |  +-rw abstract-node?    -&gt; /nw:networks/network/node/node-id</w:t>
        </w:r>
      </w:ins>
    </w:p>
    <w:p w:rsidR="0054585D" w:rsidRPr="0054585D" w:rsidRDefault="0054585D" w:rsidP="0054585D">
      <w:pPr>
        <w:spacing w:after="0" w:line="240" w:lineRule="auto"/>
        <w:rPr>
          <w:ins w:id="442" w:author="Leeyoung" w:date="2019-03-05T13:14:00Z"/>
          <w:rFonts w:eastAsiaTheme="minorEastAsia"/>
          <w:sz w:val="20"/>
          <w:szCs w:val="22"/>
        </w:rPr>
      </w:pPr>
      <w:ins w:id="443" w:author="Leeyoung" w:date="2019-03-05T13:14:00Z">
        <w:r w:rsidRPr="0054585D">
          <w:rPr>
            <w:rFonts w:eastAsiaTheme="minorEastAsia"/>
            <w:sz w:val="20"/>
            <w:szCs w:val="22"/>
          </w:rPr>
          <w:t xml:space="preserve">          +-:(te-tunnel)</w:t>
        </w:r>
      </w:ins>
    </w:p>
    <w:p w:rsidR="0054585D" w:rsidRPr="0054585D" w:rsidRDefault="0054585D" w:rsidP="0054585D">
      <w:pPr>
        <w:spacing w:after="0" w:line="240" w:lineRule="auto"/>
        <w:rPr>
          <w:ins w:id="444" w:author="Leeyoung" w:date="2019-03-05T13:14:00Z"/>
          <w:rFonts w:eastAsiaTheme="minorEastAsia"/>
          <w:sz w:val="20"/>
          <w:szCs w:val="22"/>
        </w:rPr>
      </w:pPr>
      <w:ins w:id="445" w:author="Leeyoung" w:date="2019-03-05T13:14:00Z">
        <w:r w:rsidRPr="0054585D">
          <w:rPr>
            <w:rFonts w:eastAsiaTheme="minorEastAsia"/>
            <w:sz w:val="20"/>
            <w:szCs w:val="22"/>
          </w:rPr>
          <w:t xml:space="preserve">             +-rw te-tunnel-list*   te:tunnel-ref</w:t>
        </w:r>
      </w:ins>
    </w:p>
    <w:p w:rsidR="0054585D" w:rsidRPr="0054585D" w:rsidRDefault="0054585D" w:rsidP="0054585D">
      <w:pPr>
        <w:spacing w:after="0" w:line="240" w:lineRule="auto"/>
        <w:rPr>
          <w:ins w:id="446" w:author="Leeyoung" w:date="2019-03-05T13:14:00Z"/>
          <w:rFonts w:eastAsiaTheme="minorEastAsia"/>
          <w:sz w:val="20"/>
          <w:szCs w:val="22"/>
        </w:rPr>
      </w:pPr>
      <w:ins w:id="447" w:author="Leeyoung" w:date="2019-03-05T13:14:00Z">
        <w:r w:rsidRPr="0054585D">
          <w:rPr>
            <w:rFonts w:eastAsiaTheme="minorEastAsia"/>
            <w:sz w:val="20"/>
            <w:szCs w:val="22"/>
          </w:rPr>
          <w:t xml:space="preserve">  augment /l3vpn-svc:l3vpn-svc/l3vpn-svc:sites/l3vpn-svc:site/l3vpn-svc:site-network-accesses/l3vpn-svc:site-network-access:</w:t>
        </w:r>
      </w:ins>
    </w:p>
    <w:p w:rsidR="0054585D" w:rsidRPr="0054585D" w:rsidRDefault="0054585D" w:rsidP="0054585D">
      <w:pPr>
        <w:spacing w:after="0" w:line="240" w:lineRule="auto"/>
        <w:rPr>
          <w:ins w:id="448" w:author="Leeyoung" w:date="2019-03-05T13:14:00Z"/>
          <w:rFonts w:eastAsiaTheme="minorEastAsia"/>
          <w:sz w:val="20"/>
          <w:szCs w:val="22"/>
        </w:rPr>
      </w:pPr>
      <w:ins w:id="449" w:author="Leeyoung" w:date="2019-03-05T13:14:00Z">
        <w:r w:rsidRPr="0054585D">
          <w:rPr>
            <w:rFonts w:eastAsiaTheme="minorEastAsia"/>
            <w:sz w:val="20"/>
            <w:szCs w:val="22"/>
          </w:rPr>
          <w:t xml:space="preserve">    +-rw (te)?</w:t>
        </w:r>
      </w:ins>
    </w:p>
    <w:p w:rsidR="0054585D" w:rsidRPr="0054585D" w:rsidRDefault="0054585D" w:rsidP="0054585D">
      <w:pPr>
        <w:spacing w:after="0" w:line="240" w:lineRule="auto"/>
        <w:rPr>
          <w:ins w:id="450" w:author="Leeyoung" w:date="2019-03-05T13:14:00Z"/>
          <w:rFonts w:eastAsiaTheme="minorEastAsia"/>
          <w:sz w:val="20"/>
          <w:szCs w:val="22"/>
        </w:rPr>
      </w:pPr>
      <w:ins w:id="451" w:author="Leeyoung" w:date="2019-03-05T13:14:00Z">
        <w:r w:rsidRPr="0054585D">
          <w:rPr>
            <w:rFonts w:eastAsiaTheme="minorEastAsia"/>
            <w:sz w:val="20"/>
            <w:szCs w:val="22"/>
          </w:rPr>
          <w:t xml:space="preserve">       +-:(actn-vn)</w:t>
        </w:r>
      </w:ins>
    </w:p>
    <w:p w:rsidR="0054585D" w:rsidRPr="0054585D" w:rsidRDefault="0054585D" w:rsidP="0054585D">
      <w:pPr>
        <w:spacing w:after="0" w:line="240" w:lineRule="auto"/>
        <w:rPr>
          <w:ins w:id="452" w:author="Leeyoung" w:date="2019-03-05T13:14:00Z"/>
          <w:rFonts w:eastAsiaTheme="minorEastAsia"/>
          <w:sz w:val="20"/>
          <w:szCs w:val="22"/>
        </w:rPr>
      </w:pPr>
      <w:ins w:id="453" w:author="Leeyoung" w:date="2019-03-05T13:14:00Z">
        <w:r w:rsidRPr="0054585D">
          <w:rPr>
            <w:rFonts w:eastAsiaTheme="minorEastAsia"/>
            <w:sz w:val="20"/>
            <w:szCs w:val="22"/>
          </w:rPr>
          <w:t xml:space="preserve">       |  +-rw actn-vn-ref?   -&gt; /vn:ap/access-point-list/access-point-id</w:t>
        </w:r>
      </w:ins>
    </w:p>
    <w:p w:rsidR="0054585D" w:rsidRPr="0054585D" w:rsidRDefault="0054585D" w:rsidP="0054585D">
      <w:pPr>
        <w:spacing w:after="0" w:line="240" w:lineRule="auto"/>
        <w:rPr>
          <w:ins w:id="454" w:author="Leeyoung" w:date="2019-03-05T13:14:00Z"/>
          <w:rFonts w:eastAsiaTheme="minorEastAsia"/>
          <w:sz w:val="20"/>
          <w:szCs w:val="22"/>
        </w:rPr>
      </w:pPr>
      <w:ins w:id="455" w:author="Leeyoung" w:date="2019-03-05T13:14:00Z">
        <w:r w:rsidRPr="0054585D">
          <w:rPr>
            <w:rFonts w:eastAsiaTheme="minorEastAsia"/>
            <w:sz w:val="20"/>
            <w:szCs w:val="22"/>
          </w:rPr>
          <w:t xml:space="preserve">       +-:(te)</w:t>
        </w:r>
      </w:ins>
    </w:p>
    <w:p w:rsidR="00C57002" w:rsidRPr="00857DBD" w:rsidDel="00013133" w:rsidRDefault="0054585D" w:rsidP="005458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56" w:author="Leeyoung" w:date="2018-10-05T09:44:00Z"/>
          <w:rFonts w:eastAsiaTheme="minorEastAsia"/>
          <w:sz w:val="20"/>
          <w:szCs w:val="22"/>
        </w:rPr>
      </w:pPr>
      <w:ins w:id="457" w:author="Leeyoung" w:date="2019-03-05T13:14:00Z">
        <w:r w:rsidRPr="0054585D">
          <w:rPr>
            <w:rFonts w:eastAsiaTheme="minorEastAsia"/>
            <w:sz w:val="20"/>
            <w:szCs w:val="22"/>
          </w:rPr>
          <w:t xml:space="preserve">          +-rw ltp?           te-types:te-tp-id</w:t>
        </w:r>
      </w:ins>
      <w:del w:id="458" w:author="Leeyoung" w:date="2018-10-05T09:44:00Z">
        <w:r w:rsidR="00C57002" w:rsidDel="00013133">
          <w:rPr>
            <w:rFonts w:eastAsiaTheme="minorEastAsia"/>
            <w:sz w:val="20"/>
            <w:szCs w:val="22"/>
          </w:rPr>
          <w:delText>module: ietf-l3</w:delText>
        </w:r>
        <w:r w:rsidR="00C57002" w:rsidRPr="00857DBD" w:rsidDel="00013133">
          <w:rPr>
            <w:rFonts w:eastAsiaTheme="minorEastAsia"/>
            <w:sz w:val="20"/>
            <w:szCs w:val="22"/>
          </w:rPr>
          <w:delText>sm-te-service-mapping</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59" w:author="Leeyoung" w:date="2018-10-05T09:44:00Z"/>
          <w:rFonts w:eastAsiaTheme="minorEastAsia"/>
          <w:sz w:val="20"/>
          <w:szCs w:val="22"/>
        </w:rPr>
      </w:pPr>
      <w:del w:id="460" w:author="Leeyoung" w:date="2018-10-05T09:44:00Z">
        <w:r w:rsidRPr="00857DBD" w:rsidDel="00013133">
          <w:rPr>
            <w:rFonts w:eastAsiaTheme="minorEastAsia"/>
            <w:sz w:val="20"/>
            <w:szCs w:val="22"/>
          </w:rPr>
          <w:delText xml:space="preserve">  augment </w:delText>
        </w:r>
        <w:r w:rsidDel="00013133">
          <w:rPr>
            <w:rFonts w:eastAsiaTheme="minorEastAsia"/>
            <w:sz w:val="20"/>
            <w:szCs w:val="22"/>
          </w:rPr>
          <w:delText>/l3vpn-svc:l3vpn-svc/l3vpn-svc:vpn-services/l3</w:delText>
        </w:r>
        <w:r w:rsidRPr="00C57002" w:rsidDel="00013133">
          <w:rPr>
            <w:rFonts w:eastAsiaTheme="minorEastAsia"/>
            <w:sz w:val="20"/>
            <w:szCs w:val="22"/>
          </w:rPr>
          <w:delText>vpn-svc:vpn-service</w:delText>
        </w:r>
        <w:r w:rsidRPr="00857DBD" w:rsidDel="00013133">
          <w:rPr>
            <w:rFonts w:eastAsiaTheme="minorEastAsia"/>
            <w:sz w:val="20"/>
            <w:szCs w:val="22"/>
          </w:rPr>
          <w:delText>:</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61" w:author="Leeyoung" w:date="2018-10-05T09:44:00Z"/>
          <w:rFonts w:eastAsiaTheme="minorEastAsia"/>
          <w:sz w:val="20"/>
          <w:szCs w:val="22"/>
        </w:rPr>
      </w:pPr>
      <w:del w:id="462" w:author="Leeyoung" w:date="2018-10-05T09:44:00Z">
        <w:r w:rsidRPr="00857DBD" w:rsidDel="00013133">
          <w:rPr>
            <w:rFonts w:eastAsiaTheme="minorEastAsia"/>
            <w:sz w:val="20"/>
            <w:szCs w:val="22"/>
          </w:rPr>
          <w:delText xml:space="preserve">    +--rw te-service-mapping!</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63" w:author="Leeyoung" w:date="2018-10-05T09:44:00Z"/>
          <w:rFonts w:eastAsiaTheme="minorEastAsia"/>
          <w:sz w:val="20"/>
          <w:szCs w:val="22"/>
        </w:rPr>
      </w:pPr>
      <w:del w:id="464" w:author="Leeyoung" w:date="2018-10-05T09:44:00Z">
        <w:r w:rsidRPr="00857DBD" w:rsidDel="00013133">
          <w:rPr>
            <w:rFonts w:eastAsiaTheme="minorEastAsia"/>
            <w:sz w:val="20"/>
            <w:szCs w:val="22"/>
          </w:rPr>
          <w:delText xml:space="preserve">  augment </w:delText>
        </w:r>
        <w:r w:rsidDel="00013133">
          <w:rPr>
            <w:rFonts w:eastAsiaTheme="minorEastAsia"/>
            <w:sz w:val="20"/>
            <w:szCs w:val="22"/>
          </w:rPr>
          <w:delText>/l3</w:delText>
        </w:r>
        <w:r w:rsidRPr="00C57002" w:rsidDel="00013133">
          <w:rPr>
            <w:rFonts w:eastAsiaTheme="minorEastAsia"/>
            <w:sz w:val="20"/>
            <w:szCs w:val="22"/>
          </w:rPr>
          <w:delText>vpn-svc:l2vpn-sv</w:delText>
        </w:r>
        <w:r w:rsidDel="00013133">
          <w:rPr>
            <w:rFonts w:eastAsiaTheme="minorEastAsia"/>
            <w:sz w:val="20"/>
            <w:szCs w:val="22"/>
          </w:rPr>
          <w:delText>c/l3vpn-svc:vpn-services/l3</w:delText>
        </w:r>
        <w:r w:rsidRPr="00C57002" w:rsidDel="00013133">
          <w:rPr>
            <w:rFonts w:eastAsiaTheme="minorEastAsia"/>
            <w:sz w:val="20"/>
            <w:szCs w:val="22"/>
          </w:rPr>
          <w:delText>vpn-svc:vpn-service</w:delText>
        </w:r>
        <w:r w:rsidRPr="00857DBD" w:rsidDel="00013133">
          <w:rPr>
            <w:rFonts w:eastAsiaTheme="minorEastAsia"/>
            <w:sz w:val="20"/>
            <w:szCs w:val="22"/>
          </w:rPr>
          <w:delText>:</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65" w:author="Leeyoung" w:date="2018-10-05T09:44:00Z"/>
          <w:rFonts w:eastAsiaTheme="minorEastAsia"/>
          <w:sz w:val="20"/>
          <w:szCs w:val="22"/>
        </w:rPr>
      </w:pPr>
      <w:del w:id="466" w:author="Leeyoung" w:date="2018-10-05T09:44:00Z">
        <w:r w:rsidRPr="00857DBD" w:rsidDel="00013133">
          <w:rPr>
            <w:rFonts w:eastAsiaTheme="minorEastAsia"/>
            <w:sz w:val="20"/>
            <w:szCs w:val="22"/>
          </w:rPr>
          <w:delText xml:space="preserve">    +--rw te-mapping</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67" w:author="Leeyoung" w:date="2018-10-05T09:44:00Z"/>
          <w:rFonts w:eastAsiaTheme="minorEastAsia"/>
          <w:sz w:val="20"/>
          <w:szCs w:val="22"/>
        </w:rPr>
      </w:pPr>
      <w:del w:id="468" w:author="Leeyoung" w:date="2018-10-05T09:44:00Z">
        <w:r w:rsidRPr="00857DBD" w:rsidDel="00013133">
          <w:rPr>
            <w:rFonts w:eastAsiaTheme="minorEastAsia"/>
            <w:sz w:val="20"/>
            <w:szCs w:val="22"/>
          </w:rPr>
          <w:delText xml:space="preserve">       +--rw mapping-list* [map-id]</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69" w:author="Leeyoung" w:date="2018-10-05T09:44:00Z"/>
          <w:rFonts w:eastAsiaTheme="minorEastAsia"/>
          <w:sz w:val="20"/>
          <w:szCs w:val="22"/>
        </w:rPr>
      </w:pPr>
      <w:del w:id="470" w:author="Leeyoung" w:date="2018-10-05T09:44:00Z">
        <w:r w:rsidRPr="00857DBD" w:rsidDel="00013133">
          <w:rPr>
            <w:rFonts w:eastAsiaTheme="minorEastAsia"/>
            <w:sz w:val="20"/>
            <w:szCs w:val="22"/>
          </w:rPr>
          <w:delText xml:space="preserve">          +--rw map-id            uint32</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71" w:author="Leeyoung" w:date="2018-10-05T09:44:00Z"/>
          <w:rFonts w:eastAsiaTheme="minorEastAsia"/>
          <w:sz w:val="20"/>
          <w:szCs w:val="22"/>
        </w:rPr>
      </w:pPr>
      <w:del w:id="472" w:author="Leeyoung" w:date="2018-10-05T09:44:00Z">
        <w:r w:rsidRPr="00857DBD" w:rsidDel="00013133">
          <w:rPr>
            <w:rFonts w:eastAsiaTheme="minorEastAsia"/>
            <w:sz w:val="20"/>
            <w:szCs w:val="22"/>
          </w:rPr>
          <w:delText xml:space="preserve">          +--rw map-type?         identityref</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73" w:author="Leeyoung" w:date="2018-10-05T09:44:00Z"/>
          <w:rFonts w:eastAsiaTheme="minorEastAsia"/>
          <w:sz w:val="20"/>
          <w:szCs w:val="22"/>
        </w:rPr>
      </w:pPr>
      <w:del w:id="474" w:author="Leeyoung" w:date="2018-10-05T09:44:00Z">
        <w:r w:rsidRPr="00857DBD" w:rsidDel="00013133">
          <w:rPr>
            <w:rFonts w:eastAsiaTheme="minorEastAsia"/>
            <w:sz w:val="20"/>
            <w:szCs w:val="22"/>
          </w:rPr>
          <w:delText xml:space="preserve">          +--rw (te)?</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75" w:author="Leeyoung" w:date="2018-10-05T09:44:00Z"/>
          <w:rFonts w:eastAsiaTheme="minorEastAsia"/>
          <w:sz w:val="20"/>
          <w:szCs w:val="22"/>
        </w:rPr>
      </w:pPr>
      <w:del w:id="476" w:author="Leeyoung" w:date="2018-10-05T09:44:00Z">
        <w:r w:rsidRPr="00857DBD" w:rsidDel="00013133">
          <w:rPr>
            <w:rFonts w:eastAsiaTheme="minorEastAsia"/>
            <w:sz w:val="20"/>
            <w:szCs w:val="22"/>
          </w:rPr>
          <w:delText xml:space="preserve">             +--:(actn-vn)</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77" w:author="Leeyoung" w:date="2018-10-05T09:44:00Z"/>
          <w:rFonts w:eastAsiaTheme="minorEastAsia"/>
          <w:sz w:val="20"/>
          <w:szCs w:val="22"/>
        </w:rPr>
      </w:pPr>
      <w:del w:id="478" w:author="Leeyoung" w:date="2018-10-05T09:44:00Z">
        <w:r w:rsidRPr="00857DBD" w:rsidDel="00013133">
          <w:rPr>
            <w:rFonts w:eastAsiaTheme="minorEastAsia"/>
            <w:sz w:val="20"/>
            <w:szCs w:val="22"/>
          </w:rPr>
          <w:delText xml:space="preserve">             |  +--rw actn-vn-ref?      -&gt; /vn:actn/vn/vn-list/vn-id</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79" w:author="Leeyoung" w:date="2018-10-05T09:44:00Z"/>
          <w:rFonts w:eastAsiaTheme="minorEastAsia"/>
          <w:sz w:val="20"/>
          <w:szCs w:val="22"/>
        </w:rPr>
      </w:pPr>
      <w:del w:id="480" w:author="Leeyoung" w:date="2018-10-05T09:44:00Z">
        <w:r w:rsidRPr="00857DBD" w:rsidDel="00013133">
          <w:rPr>
            <w:rFonts w:eastAsiaTheme="minorEastAsia"/>
            <w:sz w:val="20"/>
            <w:szCs w:val="22"/>
          </w:rPr>
          <w:delText xml:space="preserve">             +--:(te-topo)</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81" w:author="Leeyoung" w:date="2018-10-05T09:44:00Z"/>
          <w:rFonts w:eastAsiaTheme="minorEastAsia"/>
          <w:sz w:val="20"/>
          <w:szCs w:val="22"/>
        </w:rPr>
      </w:pPr>
      <w:del w:id="482" w:author="Leeyoung" w:date="2018-10-05T09:44:00Z">
        <w:r w:rsidRPr="00857DBD" w:rsidDel="00013133">
          <w:rPr>
            <w:rFonts w:eastAsiaTheme="minorEastAsia"/>
            <w:sz w:val="20"/>
            <w:szCs w:val="22"/>
          </w:rPr>
          <w:delText xml:space="preserve">             |  +--rw vn-topology-id?   te-types:te-topology-id</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83" w:author="Leeyoung" w:date="2018-10-05T09:44:00Z"/>
          <w:rFonts w:eastAsiaTheme="minorEastAsia"/>
          <w:sz w:val="20"/>
          <w:szCs w:val="22"/>
        </w:rPr>
      </w:pPr>
      <w:del w:id="484" w:author="Leeyoung" w:date="2018-10-05T09:44:00Z">
        <w:r w:rsidRPr="00857DBD" w:rsidDel="00013133">
          <w:rPr>
            <w:rFonts w:eastAsiaTheme="minorEastAsia"/>
            <w:sz w:val="20"/>
            <w:szCs w:val="22"/>
          </w:rPr>
          <w:delText xml:space="preserve">             |  +--rw abstract-node?    -&gt; /nw:networks/network/node/node-id</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85" w:author="Leeyoung" w:date="2018-10-05T09:44:00Z"/>
          <w:rFonts w:eastAsiaTheme="minorEastAsia"/>
          <w:sz w:val="20"/>
          <w:szCs w:val="22"/>
        </w:rPr>
      </w:pPr>
      <w:del w:id="486" w:author="Leeyoung" w:date="2018-10-05T09:44:00Z">
        <w:r w:rsidRPr="00857DBD" w:rsidDel="00013133">
          <w:rPr>
            <w:rFonts w:eastAsiaTheme="minorEastAsia"/>
            <w:sz w:val="20"/>
            <w:szCs w:val="22"/>
          </w:rPr>
          <w:delText xml:space="preserve">             +--:(te-tunnel)</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87" w:author="Leeyoung" w:date="2018-10-05T09:44:00Z"/>
          <w:rFonts w:eastAsiaTheme="minorEastAsia"/>
          <w:sz w:val="20"/>
          <w:szCs w:val="22"/>
        </w:rPr>
      </w:pPr>
      <w:del w:id="488" w:author="Leeyoung" w:date="2018-10-05T09:44:00Z">
        <w:r w:rsidRPr="00857DBD" w:rsidDel="00013133">
          <w:rPr>
            <w:rFonts w:eastAsiaTheme="minorEastAsia"/>
            <w:sz w:val="20"/>
            <w:szCs w:val="22"/>
          </w:rPr>
          <w:delText xml:space="preserve">                +--rw te-tunnel-list*   te:tunnel-ref</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89" w:author="Leeyoung" w:date="2018-10-05T09:44:00Z"/>
          <w:rFonts w:eastAsiaTheme="minorEastAsia"/>
          <w:sz w:val="20"/>
          <w:szCs w:val="22"/>
        </w:rPr>
      </w:pPr>
      <w:del w:id="490" w:author="Leeyoung" w:date="2018-10-05T09:44:00Z">
        <w:r w:rsidRPr="00857DBD" w:rsidDel="00013133">
          <w:rPr>
            <w:rFonts w:eastAsiaTheme="minorEastAsia"/>
            <w:sz w:val="20"/>
            <w:szCs w:val="22"/>
          </w:rPr>
          <w:delText xml:space="preserve">  augment </w:delText>
        </w:r>
        <w:r w:rsidDel="00013133">
          <w:rPr>
            <w:rFonts w:eastAsiaTheme="minorEastAsia"/>
            <w:sz w:val="20"/>
            <w:szCs w:val="22"/>
          </w:rPr>
          <w:delText>/l3vpn-svc:l3vpn-svc/l3vpn-svc:sites/l3</w:delText>
        </w:r>
        <w:r w:rsidRPr="00C57002" w:rsidDel="00013133">
          <w:rPr>
            <w:rFonts w:eastAsiaTheme="minorEastAsia"/>
            <w:sz w:val="20"/>
            <w:szCs w:val="22"/>
          </w:rPr>
          <w:delText>vpn-svc:site</w:delText>
        </w:r>
        <w:r w:rsidRPr="00857DBD" w:rsidDel="00013133">
          <w:rPr>
            <w:rFonts w:eastAsiaTheme="minorEastAsia"/>
            <w:sz w:val="20"/>
            <w:szCs w:val="22"/>
          </w:rPr>
          <w:delText>:</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91" w:author="Leeyoung" w:date="2018-10-05T09:44:00Z"/>
          <w:rFonts w:eastAsiaTheme="minorEastAsia"/>
          <w:sz w:val="20"/>
          <w:szCs w:val="22"/>
        </w:rPr>
      </w:pPr>
      <w:del w:id="492" w:author="Leeyoung" w:date="2018-10-05T09:44:00Z">
        <w:r w:rsidRPr="00857DBD" w:rsidDel="00013133">
          <w:rPr>
            <w:rFonts w:eastAsiaTheme="minorEastAsia"/>
            <w:sz w:val="20"/>
            <w:szCs w:val="22"/>
          </w:rPr>
          <w:delText xml:space="preserve">    +--rw (te)?</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93" w:author="Leeyoung" w:date="2018-10-05T09:44:00Z"/>
          <w:rFonts w:eastAsiaTheme="minorEastAsia"/>
          <w:sz w:val="20"/>
          <w:szCs w:val="22"/>
        </w:rPr>
      </w:pPr>
      <w:del w:id="494" w:author="Leeyoung" w:date="2018-10-05T09:44:00Z">
        <w:r w:rsidRPr="00857DBD" w:rsidDel="00013133">
          <w:rPr>
            <w:rFonts w:eastAsiaTheme="minorEastAsia"/>
            <w:sz w:val="20"/>
            <w:szCs w:val="22"/>
          </w:rPr>
          <w:delText xml:space="preserve">       +--:(actn-vn)</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95" w:author="Leeyoung" w:date="2018-10-05T09:44:00Z"/>
          <w:rFonts w:eastAsiaTheme="minorEastAsia"/>
          <w:sz w:val="20"/>
          <w:szCs w:val="22"/>
        </w:rPr>
      </w:pPr>
      <w:del w:id="496" w:author="Leeyoung" w:date="2018-10-05T09:44:00Z">
        <w:r w:rsidRPr="00857DBD" w:rsidDel="00013133">
          <w:rPr>
            <w:rFonts w:eastAsiaTheme="minorEastAsia"/>
            <w:sz w:val="20"/>
            <w:szCs w:val="22"/>
          </w:rPr>
          <w:delText xml:space="preserve">       |  +--rw actn-vn-ref?   -&gt; /vn:actn/ap/access-point-list/access-point-id</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97" w:author="Leeyoung" w:date="2018-10-05T09:44:00Z"/>
          <w:rFonts w:eastAsiaTheme="minorEastAsia"/>
          <w:sz w:val="20"/>
          <w:szCs w:val="22"/>
        </w:rPr>
      </w:pPr>
      <w:del w:id="498" w:author="Leeyoung" w:date="2018-10-05T09:44:00Z">
        <w:r w:rsidRPr="00857DBD" w:rsidDel="00013133">
          <w:rPr>
            <w:rFonts w:eastAsiaTheme="minorEastAsia"/>
            <w:sz w:val="20"/>
            <w:szCs w:val="22"/>
          </w:rPr>
          <w:delText xml:space="preserve">       +--:(te)</w:delText>
        </w:r>
      </w:del>
    </w:p>
    <w:p w:rsidR="00C57002" w:rsidRPr="00857DBD" w:rsidDel="00013133" w:rsidRDefault="00C57002" w:rsidP="00C570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del w:id="499" w:author="Leeyoung" w:date="2018-10-05T09:44:00Z"/>
          <w:rFonts w:eastAsiaTheme="minorEastAsia"/>
          <w:sz w:val="20"/>
          <w:szCs w:val="22"/>
        </w:rPr>
      </w:pPr>
      <w:del w:id="500" w:author="Leeyoung" w:date="2018-10-05T09:44:00Z">
        <w:r w:rsidRPr="00857DBD" w:rsidDel="00013133">
          <w:rPr>
            <w:rFonts w:eastAsiaTheme="minorEastAsia"/>
            <w:sz w:val="20"/>
            <w:szCs w:val="22"/>
          </w:rPr>
          <w:delText xml:space="preserve">          +--rw ltp?           te-types:te-tp-id</w:delText>
        </w:r>
      </w:del>
    </w:p>
    <w:p w:rsidR="00C57002" w:rsidRDefault="00C57002" w:rsidP="008D4D89">
      <w:pPr>
        <w:spacing w:after="0" w:line="240" w:lineRule="auto"/>
        <w:rPr>
          <w:sz w:val="22"/>
          <w:szCs w:val="22"/>
        </w:rPr>
      </w:pPr>
    </w:p>
    <w:p w:rsidR="00C57002" w:rsidRDefault="00C57002" w:rsidP="008D4D89">
      <w:pPr>
        <w:spacing w:after="0" w:line="240" w:lineRule="auto"/>
        <w:rPr>
          <w:sz w:val="22"/>
          <w:szCs w:val="22"/>
        </w:rPr>
      </w:pPr>
    </w:p>
    <w:p w:rsidR="00C57002" w:rsidRPr="008D4D89" w:rsidRDefault="00C57002" w:rsidP="008D4D89">
      <w:pPr>
        <w:spacing w:after="0" w:line="240" w:lineRule="auto"/>
        <w:rPr>
          <w:sz w:val="22"/>
          <w:szCs w:val="22"/>
        </w:rPr>
      </w:pPr>
    </w:p>
    <w:p w:rsidR="004134C2" w:rsidRDefault="004134C2" w:rsidP="004134C2">
      <w:pPr>
        <w:pStyle w:val="Heading1"/>
        <w:rPr>
          <w:rFonts w:eastAsiaTheme="minorEastAsia"/>
          <w:lang w:eastAsia="zh-CN"/>
        </w:rPr>
      </w:pPr>
      <w:bookmarkStart w:id="501" w:name="_Toc533977160"/>
      <w:r>
        <w:rPr>
          <w:rFonts w:eastAsiaTheme="minorEastAsia" w:hint="eastAsia"/>
          <w:lang w:eastAsia="zh-CN"/>
        </w:rPr>
        <w:t>Y</w:t>
      </w:r>
      <w:r w:rsidR="005E2387">
        <w:rPr>
          <w:rFonts w:eastAsiaTheme="minorEastAsia"/>
          <w:lang w:eastAsia="zh-CN"/>
        </w:rPr>
        <w:t>ANG</w:t>
      </w:r>
      <w:r>
        <w:rPr>
          <w:rFonts w:eastAsiaTheme="minorEastAsia"/>
          <w:lang w:eastAsia="zh-CN"/>
        </w:rPr>
        <w:t xml:space="preserve"> Data Model</w:t>
      </w:r>
      <w:r w:rsidR="00C57002">
        <w:rPr>
          <w:rFonts w:eastAsiaTheme="minorEastAsia"/>
          <w:lang w:eastAsia="zh-CN"/>
        </w:rPr>
        <w:t>s</w:t>
      </w:r>
      <w:bookmarkEnd w:id="501"/>
    </w:p>
    <w:p w:rsidR="004134C2" w:rsidRDefault="004134C2" w:rsidP="004134C2">
      <w:pPr>
        <w:rPr>
          <w:rFonts w:eastAsiaTheme="minorEastAsia"/>
          <w:lang w:eastAsia="zh-CN"/>
        </w:rPr>
      </w:pPr>
      <w:r w:rsidRPr="00304C46">
        <w:rPr>
          <w:rFonts w:eastAsiaTheme="minorEastAsia"/>
          <w:lang w:eastAsia="zh-CN"/>
        </w:rPr>
        <w:t>The YANG code</w:t>
      </w:r>
      <w:r w:rsidR="00857DBD">
        <w:rPr>
          <w:rFonts w:eastAsiaTheme="minorEastAsia"/>
          <w:lang w:eastAsia="zh-CN"/>
        </w:rPr>
        <w:t>s</w:t>
      </w:r>
      <w:r w:rsidRPr="00304C46">
        <w:rPr>
          <w:rFonts w:eastAsiaTheme="minorEastAsia"/>
          <w:lang w:eastAsia="zh-CN"/>
        </w:rPr>
        <w:t xml:space="preserve"> </w:t>
      </w:r>
      <w:r w:rsidR="00857DBD">
        <w:rPr>
          <w:rFonts w:eastAsiaTheme="minorEastAsia"/>
          <w:lang w:eastAsia="zh-CN"/>
        </w:rPr>
        <w:t>are</w:t>
      </w:r>
      <w:r w:rsidRPr="00304C46">
        <w:rPr>
          <w:rFonts w:eastAsiaTheme="minorEastAsia"/>
          <w:lang w:eastAsia="zh-CN"/>
        </w:rPr>
        <w:t xml:space="preserve"> as follows:</w:t>
      </w:r>
    </w:p>
    <w:p w:rsidR="00857DBD" w:rsidRPr="00AE26CB" w:rsidRDefault="00857DBD" w:rsidP="00857DBD">
      <w:pPr>
        <w:rPr>
          <w:rFonts w:eastAsiaTheme="minorEastAsia"/>
          <w:lang w:eastAsia="zh-CN"/>
        </w:rPr>
      </w:pPr>
      <w:r>
        <w:rPr>
          <w:lang w:eastAsia="zh-CN"/>
        </w:rPr>
        <w:t xml:space="preserve">&lt;CODE BEGINS&gt; </w:t>
      </w:r>
      <w:r>
        <w:rPr>
          <w:rFonts w:eastAsiaTheme="minorEastAsia"/>
          <w:lang w:eastAsia="zh-CN"/>
        </w:rPr>
        <w:t>file "ietf-</w:t>
      </w:r>
      <w:r w:rsidRPr="00AE26CB">
        <w:rPr>
          <w:lang w:eastAsia="zh-CN"/>
        </w:rPr>
        <w:t>te-service-mapping</w:t>
      </w:r>
      <w:r>
        <w:rPr>
          <w:lang w:eastAsia="zh-CN"/>
        </w:rPr>
        <w:t>-types</w:t>
      </w:r>
      <w:r w:rsidRPr="00AE26CB">
        <w:rPr>
          <w:rFonts w:eastAsiaTheme="minorEastAsia"/>
          <w:lang w:eastAsia="zh-CN"/>
        </w:rPr>
        <w:t>@201</w:t>
      </w:r>
      <w:ins w:id="502" w:author="Leeyoung" w:date="2018-12-30T22:37:00Z">
        <w:r w:rsidR="0054585D">
          <w:rPr>
            <w:rFonts w:eastAsiaTheme="minorEastAsia"/>
            <w:lang w:eastAsia="zh-CN"/>
          </w:rPr>
          <w:t>9-03-05</w:t>
        </w:r>
      </w:ins>
      <w:del w:id="503" w:author="Leeyoung" w:date="2018-12-30T22:37:00Z">
        <w:r w:rsidRPr="00AE26CB" w:rsidDel="00A92F30">
          <w:rPr>
            <w:rFonts w:eastAsiaTheme="minorEastAsia"/>
            <w:lang w:eastAsia="zh-CN"/>
          </w:rPr>
          <w:delText>8-</w:delText>
        </w:r>
        <w:r w:rsidDel="00A92F30">
          <w:rPr>
            <w:rFonts w:eastAsiaTheme="minorEastAsia"/>
            <w:lang w:eastAsia="zh-CN"/>
          </w:rPr>
          <w:delText>10-0</w:delText>
        </w:r>
      </w:del>
      <w:del w:id="504" w:author="Leeyoung" w:date="2018-10-05T09:46:00Z">
        <w:r w:rsidDel="00013133">
          <w:rPr>
            <w:rFonts w:eastAsiaTheme="minorEastAsia"/>
            <w:lang w:eastAsia="zh-CN"/>
          </w:rPr>
          <w:delText>1</w:delText>
        </w:r>
      </w:del>
      <w:r w:rsidRPr="00AE26CB">
        <w:rPr>
          <w:rFonts w:eastAsiaTheme="minorEastAsia"/>
          <w:lang w:eastAsia="zh-CN"/>
        </w:rPr>
        <w:t>.yang"</w:t>
      </w:r>
    </w:p>
    <w:p w:rsidR="003E4CD3" w:rsidRPr="003E4CD3" w:rsidRDefault="003E4CD3" w:rsidP="003E4CD3">
      <w:pPr>
        <w:spacing w:after="0" w:line="240" w:lineRule="auto"/>
        <w:rPr>
          <w:ins w:id="505" w:author="Leeyoung" w:date="2018-10-05T09:49:00Z"/>
          <w:sz w:val="20"/>
          <w:szCs w:val="20"/>
          <w:lang w:eastAsia="zh-CN"/>
        </w:rPr>
      </w:pPr>
      <w:ins w:id="506" w:author="Leeyoung" w:date="2018-10-05T09:49:00Z">
        <w:r w:rsidRPr="003E4CD3">
          <w:rPr>
            <w:sz w:val="20"/>
            <w:szCs w:val="20"/>
            <w:lang w:eastAsia="zh-CN"/>
          </w:rPr>
          <w:t>module ietf-te-service-mapping-types {</w:t>
        </w:r>
      </w:ins>
    </w:p>
    <w:p w:rsidR="003E4CD3" w:rsidRPr="003E4CD3" w:rsidRDefault="003E4CD3" w:rsidP="003E4CD3">
      <w:pPr>
        <w:spacing w:after="0" w:line="240" w:lineRule="auto"/>
        <w:rPr>
          <w:ins w:id="507" w:author="Leeyoung" w:date="2018-10-05T09:49:00Z"/>
          <w:sz w:val="20"/>
          <w:szCs w:val="20"/>
          <w:lang w:eastAsia="zh-CN"/>
        </w:rPr>
      </w:pPr>
    </w:p>
    <w:p w:rsidR="003E4CD3" w:rsidRPr="003E4CD3" w:rsidRDefault="003E4CD3" w:rsidP="003E4CD3">
      <w:pPr>
        <w:spacing w:after="0" w:line="240" w:lineRule="auto"/>
        <w:rPr>
          <w:ins w:id="508" w:author="Leeyoung" w:date="2018-10-05T09:49:00Z"/>
          <w:sz w:val="20"/>
          <w:szCs w:val="20"/>
          <w:lang w:eastAsia="zh-CN"/>
        </w:rPr>
      </w:pPr>
      <w:ins w:id="509" w:author="Leeyoung" w:date="2018-10-05T09:49:00Z">
        <w:r w:rsidRPr="003E4CD3">
          <w:rPr>
            <w:sz w:val="20"/>
            <w:szCs w:val="20"/>
            <w:lang w:eastAsia="zh-CN"/>
          </w:rPr>
          <w:t xml:space="preserve">       namespace "urn:ietf:params:xml:ns:yang:ietf-te-service-mapping-types";</w:t>
        </w:r>
      </w:ins>
    </w:p>
    <w:p w:rsidR="003E4CD3" w:rsidRPr="003E4CD3" w:rsidRDefault="003E4CD3" w:rsidP="003E4CD3">
      <w:pPr>
        <w:spacing w:after="0" w:line="240" w:lineRule="auto"/>
        <w:rPr>
          <w:ins w:id="510" w:author="Leeyoung" w:date="2018-10-05T09:49:00Z"/>
          <w:sz w:val="20"/>
          <w:szCs w:val="20"/>
          <w:lang w:eastAsia="zh-CN"/>
        </w:rPr>
      </w:pPr>
    </w:p>
    <w:p w:rsidR="003E4CD3" w:rsidRPr="003E4CD3" w:rsidRDefault="003E4CD3" w:rsidP="003E4CD3">
      <w:pPr>
        <w:spacing w:after="0" w:line="240" w:lineRule="auto"/>
        <w:rPr>
          <w:ins w:id="511" w:author="Leeyoung" w:date="2018-10-05T09:49:00Z"/>
          <w:sz w:val="20"/>
          <w:szCs w:val="20"/>
          <w:lang w:eastAsia="zh-CN"/>
        </w:rPr>
      </w:pPr>
      <w:ins w:id="512" w:author="Leeyoung" w:date="2018-10-05T09:49:00Z">
        <w:r w:rsidRPr="003E4CD3">
          <w:rPr>
            <w:sz w:val="20"/>
            <w:szCs w:val="20"/>
            <w:lang w:eastAsia="zh-CN"/>
          </w:rPr>
          <w:t xml:space="preserve">       prefix "tsm";</w:t>
        </w:r>
      </w:ins>
    </w:p>
    <w:p w:rsidR="003E4CD3" w:rsidRPr="003E4CD3" w:rsidRDefault="003E4CD3" w:rsidP="003E4CD3">
      <w:pPr>
        <w:spacing w:after="0" w:line="240" w:lineRule="auto"/>
        <w:rPr>
          <w:ins w:id="513" w:author="Leeyoung" w:date="2018-10-05T09:49:00Z"/>
          <w:sz w:val="20"/>
          <w:szCs w:val="20"/>
          <w:lang w:eastAsia="zh-CN"/>
        </w:rPr>
      </w:pPr>
    </w:p>
    <w:p w:rsidR="003E4CD3" w:rsidRPr="003E4CD3" w:rsidRDefault="003E4CD3" w:rsidP="003E4CD3">
      <w:pPr>
        <w:spacing w:after="0" w:line="240" w:lineRule="auto"/>
        <w:rPr>
          <w:ins w:id="514" w:author="Leeyoung" w:date="2018-10-05T09:49:00Z"/>
          <w:sz w:val="20"/>
          <w:szCs w:val="20"/>
          <w:lang w:eastAsia="zh-CN"/>
        </w:rPr>
      </w:pPr>
      <w:ins w:id="515" w:author="Leeyoung" w:date="2018-10-05T09:49:00Z">
        <w:r w:rsidRPr="003E4CD3">
          <w:rPr>
            <w:sz w:val="20"/>
            <w:szCs w:val="20"/>
            <w:lang w:eastAsia="zh-CN"/>
          </w:rPr>
          <w:t xml:space="preserve">       import ietf-te-types {</w:t>
        </w:r>
      </w:ins>
    </w:p>
    <w:p w:rsidR="003E4CD3" w:rsidRPr="003E4CD3" w:rsidRDefault="003E4CD3" w:rsidP="003E4CD3">
      <w:pPr>
        <w:spacing w:after="0" w:line="240" w:lineRule="auto"/>
        <w:rPr>
          <w:ins w:id="516" w:author="Leeyoung" w:date="2018-10-05T09:49:00Z"/>
          <w:sz w:val="20"/>
          <w:szCs w:val="20"/>
          <w:lang w:eastAsia="zh-CN"/>
        </w:rPr>
      </w:pPr>
      <w:ins w:id="517" w:author="Leeyoung" w:date="2018-10-05T09:49:00Z">
        <w:r w:rsidRPr="003E4CD3">
          <w:rPr>
            <w:sz w:val="20"/>
            <w:szCs w:val="20"/>
            <w:lang w:eastAsia="zh-CN"/>
          </w:rPr>
          <w:t xml:space="preserve">           prefix "te-types";</w:t>
        </w:r>
      </w:ins>
    </w:p>
    <w:p w:rsidR="003E4CD3" w:rsidRPr="003E4CD3" w:rsidRDefault="003E4CD3" w:rsidP="003E4CD3">
      <w:pPr>
        <w:spacing w:after="0" w:line="240" w:lineRule="auto"/>
        <w:rPr>
          <w:ins w:id="518" w:author="Leeyoung" w:date="2018-10-05T09:49:00Z"/>
          <w:sz w:val="20"/>
          <w:szCs w:val="20"/>
          <w:lang w:eastAsia="zh-CN"/>
        </w:rPr>
      </w:pPr>
      <w:ins w:id="519" w:author="Leeyoung" w:date="2018-10-05T09:49:00Z">
        <w:r w:rsidRPr="003E4CD3">
          <w:rPr>
            <w:sz w:val="20"/>
            <w:szCs w:val="20"/>
            <w:lang w:eastAsia="zh-CN"/>
          </w:rPr>
          <w:t xml:space="preserve">       }</w:t>
        </w:r>
      </w:ins>
    </w:p>
    <w:p w:rsidR="003E4CD3" w:rsidRPr="003E4CD3" w:rsidRDefault="003E4CD3" w:rsidP="003E4CD3">
      <w:pPr>
        <w:spacing w:after="0" w:line="240" w:lineRule="auto"/>
        <w:rPr>
          <w:ins w:id="520" w:author="Leeyoung" w:date="2018-10-05T09:49:00Z"/>
          <w:sz w:val="20"/>
          <w:szCs w:val="20"/>
          <w:lang w:eastAsia="zh-CN"/>
        </w:rPr>
      </w:pPr>
      <w:ins w:id="521" w:author="Leeyoung" w:date="2018-10-05T09:49:00Z">
        <w:r w:rsidRPr="003E4CD3">
          <w:rPr>
            <w:sz w:val="20"/>
            <w:szCs w:val="20"/>
            <w:lang w:eastAsia="zh-CN"/>
          </w:rPr>
          <w:t xml:space="preserve"> </w:t>
        </w:r>
      </w:ins>
    </w:p>
    <w:p w:rsidR="003E4CD3" w:rsidRPr="003E4CD3" w:rsidRDefault="003E4CD3" w:rsidP="003E4CD3">
      <w:pPr>
        <w:spacing w:after="0" w:line="240" w:lineRule="auto"/>
        <w:rPr>
          <w:ins w:id="522" w:author="Leeyoung" w:date="2018-10-05T09:49:00Z"/>
          <w:sz w:val="20"/>
          <w:szCs w:val="20"/>
          <w:lang w:eastAsia="zh-CN"/>
        </w:rPr>
      </w:pPr>
      <w:ins w:id="523" w:author="Leeyoung" w:date="2018-10-05T09:49:00Z">
        <w:r w:rsidRPr="003E4CD3">
          <w:rPr>
            <w:sz w:val="20"/>
            <w:szCs w:val="20"/>
            <w:lang w:eastAsia="zh-CN"/>
          </w:rPr>
          <w:t xml:space="preserve">       import ietf-network {</w:t>
        </w:r>
      </w:ins>
    </w:p>
    <w:p w:rsidR="003E4CD3" w:rsidRPr="003E4CD3" w:rsidRDefault="003E4CD3" w:rsidP="003E4CD3">
      <w:pPr>
        <w:spacing w:after="0" w:line="240" w:lineRule="auto"/>
        <w:rPr>
          <w:ins w:id="524" w:author="Leeyoung" w:date="2018-10-05T09:49:00Z"/>
          <w:sz w:val="20"/>
          <w:szCs w:val="20"/>
          <w:lang w:eastAsia="zh-CN"/>
        </w:rPr>
      </w:pPr>
      <w:ins w:id="525" w:author="Leeyoung" w:date="2018-10-05T09:49:00Z">
        <w:r w:rsidRPr="003E4CD3">
          <w:rPr>
            <w:sz w:val="20"/>
            <w:szCs w:val="20"/>
            <w:lang w:eastAsia="zh-CN"/>
          </w:rPr>
          <w:t xml:space="preserve">           prefix "nw";</w:t>
        </w:r>
      </w:ins>
    </w:p>
    <w:p w:rsidR="003E4CD3" w:rsidRPr="003E4CD3" w:rsidRDefault="003E4CD3" w:rsidP="003E4CD3">
      <w:pPr>
        <w:spacing w:after="0" w:line="240" w:lineRule="auto"/>
        <w:rPr>
          <w:ins w:id="526" w:author="Leeyoung" w:date="2018-10-05T09:49:00Z"/>
          <w:sz w:val="20"/>
          <w:szCs w:val="20"/>
          <w:lang w:eastAsia="zh-CN"/>
        </w:rPr>
      </w:pPr>
      <w:ins w:id="527" w:author="Leeyoung" w:date="2018-10-05T09:49:00Z">
        <w:r w:rsidRPr="003E4CD3">
          <w:rPr>
            <w:sz w:val="20"/>
            <w:szCs w:val="20"/>
            <w:lang w:eastAsia="zh-CN"/>
          </w:rPr>
          <w:t xml:space="preserve">       }</w:t>
        </w:r>
      </w:ins>
    </w:p>
    <w:p w:rsidR="003E4CD3" w:rsidRPr="003E4CD3" w:rsidRDefault="003E4CD3" w:rsidP="003E4CD3">
      <w:pPr>
        <w:spacing w:after="0" w:line="240" w:lineRule="auto"/>
        <w:rPr>
          <w:ins w:id="528" w:author="Leeyoung" w:date="2018-10-05T09:49:00Z"/>
          <w:sz w:val="20"/>
          <w:szCs w:val="20"/>
          <w:lang w:eastAsia="zh-CN"/>
        </w:rPr>
      </w:pPr>
    </w:p>
    <w:p w:rsidR="003E4CD3" w:rsidRPr="003E4CD3" w:rsidRDefault="003E4CD3" w:rsidP="003E4CD3">
      <w:pPr>
        <w:spacing w:after="0" w:line="240" w:lineRule="auto"/>
        <w:rPr>
          <w:ins w:id="529" w:author="Leeyoung" w:date="2018-10-05T09:49:00Z"/>
          <w:sz w:val="20"/>
          <w:szCs w:val="20"/>
          <w:lang w:eastAsia="zh-CN"/>
        </w:rPr>
      </w:pPr>
      <w:ins w:id="530" w:author="Leeyoung" w:date="2018-10-05T09:49:00Z">
        <w:r w:rsidRPr="003E4CD3">
          <w:rPr>
            <w:sz w:val="20"/>
            <w:szCs w:val="20"/>
            <w:lang w:eastAsia="zh-CN"/>
          </w:rPr>
          <w:t xml:space="preserve">       import ietf-te {</w:t>
        </w:r>
      </w:ins>
    </w:p>
    <w:p w:rsidR="003E4CD3" w:rsidRPr="003E4CD3" w:rsidRDefault="003E4CD3" w:rsidP="003E4CD3">
      <w:pPr>
        <w:spacing w:after="0" w:line="240" w:lineRule="auto"/>
        <w:rPr>
          <w:ins w:id="531" w:author="Leeyoung" w:date="2018-10-05T09:49:00Z"/>
          <w:sz w:val="20"/>
          <w:szCs w:val="20"/>
          <w:lang w:eastAsia="zh-CN"/>
        </w:rPr>
      </w:pPr>
      <w:ins w:id="532" w:author="Leeyoung" w:date="2018-10-05T09:49:00Z">
        <w:r w:rsidRPr="003E4CD3">
          <w:rPr>
            <w:sz w:val="20"/>
            <w:szCs w:val="20"/>
            <w:lang w:eastAsia="zh-CN"/>
          </w:rPr>
          <w:t xml:space="preserve">           prefix "te";</w:t>
        </w:r>
      </w:ins>
    </w:p>
    <w:p w:rsidR="003E4CD3" w:rsidRPr="003E4CD3" w:rsidRDefault="003E4CD3" w:rsidP="003E4CD3">
      <w:pPr>
        <w:spacing w:after="0" w:line="240" w:lineRule="auto"/>
        <w:rPr>
          <w:ins w:id="533" w:author="Leeyoung" w:date="2018-10-05T09:49:00Z"/>
          <w:sz w:val="20"/>
          <w:szCs w:val="20"/>
          <w:lang w:eastAsia="zh-CN"/>
        </w:rPr>
      </w:pPr>
      <w:ins w:id="534" w:author="Leeyoung" w:date="2018-10-05T09:49:00Z">
        <w:r w:rsidRPr="003E4CD3">
          <w:rPr>
            <w:sz w:val="20"/>
            <w:szCs w:val="20"/>
            <w:lang w:eastAsia="zh-CN"/>
          </w:rPr>
          <w:t xml:space="preserve">       }</w:t>
        </w:r>
      </w:ins>
    </w:p>
    <w:p w:rsidR="003E4CD3" w:rsidRPr="003E4CD3" w:rsidRDefault="003E4CD3" w:rsidP="003E4CD3">
      <w:pPr>
        <w:spacing w:after="0" w:line="240" w:lineRule="auto"/>
        <w:rPr>
          <w:ins w:id="535" w:author="Leeyoung" w:date="2018-10-05T09:49:00Z"/>
          <w:sz w:val="20"/>
          <w:szCs w:val="20"/>
          <w:lang w:eastAsia="zh-CN"/>
        </w:rPr>
      </w:pPr>
    </w:p>
    <w:p w:rsidR="003E4CD3" w:rsidRPr="003E4CD3" w:rsidRDefault="00A92F30" w:rsidP="003E4CD3">
      <w:pPr>
        <w:spacing w:after="0" w:line="240" w:lineRule="auto"/>
        <w:rPr>
          <w:ins w:id="536" w:author="Leeyoung" w:date="2018-10-05T09:49:00Z"/>
          <w:sz w:val="20"/>
          <w:szCs w:val="20"/>
          <w:lang w:eastAsia="zh-CN"/>
        </w:rPr>
      </w:pPr>
      <w:ins w:id="537" w:author="Leeyoung" w:date="2018-10-05T09:49:00Z">
        <w:r>
          <w:rPr>
            <w:sz w:val="20"/>
            <w:szCs w:val="20"/>
            <w:lang w:eastAsia="zh-CN"/>
          </w:rPr>
          <w:t xml:space="preserve">       import ietf</w:t>
        </w:r>
        <w:r w:rsidR="003E4CD3" w:rsidRPr="003E4CD3">
          <w:rPr>
            <w:sz w:val="20"/>
            <w:szCs w:val="20"/>
            <w:lang w:eastAsia="zh-CN"/>
          </w:rPr>
          <w:t>-vn {</w:t>
        </w:r>
      </w:ins>
    </w:p>
    <w:p w:rsidR="003E4CD3" w:rsidRPr="003E4CD3" w:rsidRDefault="003E4CD3" w:rsidP="003E4CD3">
      <w:pPr>
        <w:spacing w:after="0" w:line="240" w:lineRule="auto"/>
        <w:rPr>
          <w:ins w:id="538" w:author="Leeyoung" w:date="2018-10-05T09:49:00Z"/>
          <w:sz w:val="20"/>
          <w:szCs w:val="20"/>
          <w:lang w:eastAsia="zh-CN"/>
        </w:rPr>
      </w:pPr>
      <w:ins w:id="539" w:author="Leeyoung" w:date="2018-10-05T09:49:00Z">
        <w:r w:rsidRPr="003E4CD3">
          <w:rPr>
            <w:sz w:val="20"/>
            <w:szCs w:val="20"/>
            <w:lang w:eastAsia="zh-CN"/>
          </w:rPr>
          <w:t xml:space="preserve">           prefix "vn";</w:t>
        </w:r>
      </w:ins>
    </w:p>
    <w:p w:rsidR="003E4CD3" w:rsidRPr="003E4CD3" w:rsidRDefault="003E4CD3" w:rsidP="003E4CD3">
      <w:pPr>
        <w:spacing w:after="0" w:line="240" w:lineRule="auto"/>
        <w:rPr>
          <w:ins w:id="540" w:author="Leeyoung" w:date="2018-10-05T09:49:00Z"/>
          <w:sz w:val="20"/>
          <w:szCs w:val="20"/>
          <w:lang w:eastAsia="zh-CN"/>
        </w:rPr>
      </w:pPr>
      <w:ins w:id="541" w:author="Leeyoung" w:date="2018-10-05T09:49:00Z">
        <w:r w:rsidRPr="003E4CD3">
          <w:rPr>
            <w:sz w:val="20"/>
            <w:szCs w:val="20"/>
            <w:lang w:eastAsia="zh-CN"/>
          </w:rPr>
          <w:t xml:space="preserve">       }</w:t>
        </w:r>
      </w:ins>
    </w:p>
    <w:p w:rsidR="003E4CD3" w:rsidRPr="003E4CD3" w:rsidRDefault="003E4CD3" w:rsidP="003E4CD3">
      <w:pPr>
        <w:spacing w:after="0" w:line="240" w:lineRule="auto"/>
        <w:rPr>
          <w:ins w:id="542" w:author="Leeyoung" w:date="2018-10-05T09:49:00Z"/>
          <w:sz w:val="20"/>
          <w:szCs w:val="20"/>
          <w:lang w:eastAsia="zh-CN"/>
        </w:rPr>
      </w:pPr>
    </w:p>
    <w:p w:rsidR="003E4CD3" w:rsidRPr="003E4CD3" w:rsidRDefault="003E4CD3" w:rsidP="003E4CD3">
      <w:pPr>
        <w:spacing w:after="0" w:line="240" w:lineRule="auto"/>
        <w:rPr>
          <w:ins w:id="543" w:author="Leeyoung" w:date="2018-10-05T09:49:00Z"/>
          <w:sz w:val="20"/>
          <w:szCs w:val="20"/>
          <w:lang w:eastAsia="zh-CN"/>
        </w:rPr>
      </w:pPr>
      <w:ins w:id="544" w:author="Leeyoung" w:date="2018-10-05T09:49:00Z">
        <w:r w:rsidRPr="003E4CD3">
          <w:rPr>
            <w:sz w:val="20"/>
            <w:szCs w:val="20"/>
            <w:lang w:eastAsia="zh-CN"/>
          </w:rPr>
          <w:t xml:space="preserve">       organization</w:t>
        </w:r>
      </w:ins>
    </w:p>
    <w:p w:rsidR="003E4CD3" w:rsidRPr="003E4CD3" w:rsidRDefault="003E4CD3" w:rsidP="003E4CD3">
      <w:pPr>
        <w:spacing w:after="0" w:line="240" w:lineRule="auto"/>
        <w:rPr>
          <w:ins w:id="545" w:author="Leeyoung" w:date="2018-10-05T09:49:00Z"/>
          <w:sz w:val="20"/>
          <w:szCs w:val="20"/>
          <w:lang w:eastAsia="zh-CN"/>
        </w:rPr>
      </w:pPr>
      <w:ins w:id="546" w:author="Leeyoung" w:date="2018-10-05T09:49:00Z">
        <w:r w:rsidRPr="003E4CD3">
          <w:rPr>
            <w:sz w:val="20"/>
            <w:szCs w:val="20"/>
            <w:lang w:eastAsia="zh-CN"/>
          </w:rPr>
          <w:t xml:space="preserve">           "IETF Traffic Engineering Architecture and Signaling (TEAS)</w:t>
        </w:r>
      </w:ins>
    </w:p>
    <w:p w:rsidR="003E4CD3" w:rsidRPr="003E4CD3" w:rsidRDefault="003E4CD3" w:rsidP="003E4CD3">
      <w:pPr>
        <w:spacing w:after="0" w:line="240" w:lineRule="auto"/>
        <w:rPr>
          <w:ins w:id="547" w:author="Leeyoung" w:date="2018-10-05T09:49:00Z"/>
          <w:sz w:val="20"/>
          <w:szCs w:val="20"/>
          <w:lang w:eastAsia="zh-CN"/>
        </w:rPr>
      </w:pPr>
      <w:ins w:id="548" w:author="Leeyoung" w:date="2018-10-05T09:49:00Z">
        <w:r w:rsidRPr="003E4CD3">
          <w:rPr>
            <w:sz w:val="20"/>
            <w:szCs w:val="20"/>
            <w:lang w:eastAsia="zh-CN"/>
          </w:rPr>
          <w:t xml:space="preserve">           Working Group";</w:t>
        </w:r>
      </w:ins>
    </w:p>
    <w:p w:rsidR="003E4CD3" w:rsidRPr="003E4CD3" w:rsidRDefault="003E4CD3" w:rsidP="003E4CD3">
      <w:pPr>
        <w:spacing w:after="0" w:line="240" w:lineRule="auto"/>
        <w:rPr>
          <w:ins w:id="549" w:author="Leeyoung" w:date="2018-10-05T09:49:00Z"/>
          <w:sz w:val="20"/>
          <w:szCs w:val="20"/>
          <w:lang w:eastAsia="zh-CN"/>
        </w:rPr>
      </w:pPr>
    </w:p>
    <w:p w:rsidR="003E4CD3" w:rsidRPr="003E4CD3" w:rsidRDefault="003E4CD3" w:rsidP="003E4CD3">
      <w:pPr>
        <w:spacing w:after="0" w:line="240" w:lineRule="auto"/>
        <w:rPr>
          <w:ins w:id="550" w:author="Leeyoung" w:date="2018-10-05T09:49:00Z"/>
          <w:sz w:val="20"/>
          <w:szCs w:val="20"/>
          <w:lang w:eastAsia="zh-CN"/>
        </w:rPr>
      </w:pPr>
      <w:ins w:id="551" w:author="Leeyoung" w:date="2018-10-05T09:49:00Z">
        <w:r w:rsidRPr="003E4CD3">
          <w:rPr>
            <w:sz w:val="20"/>
            <w:szCs w:val="20"/>
            <w:lang w:eastAsia="zh-CN"/>
          </w:rPr>
          <w:t xml:space="preserve">       contact</w:t>
        </w:r>
      </w:ins>
    </w:p>
    <w:p w:rsidR="003E4CD3" w:rsidRPr="003E4CD3" w:rsidRDefault="003E4CD3" w:rsidP="003E4CD3">
      <w:pPr>
        <w:spacing w:after="0" w:line="240" w:lineRule="auto"/>
        <w:rPr>
          <w:ins w:id="552" w:author="Leeyoung" w:date="2018-10-05T09:49:00Z"/>
          <w:sz w:val="20"/>
          <w:szCs w:val="20"/>
          <w:lang w:eastAsia="zh-CN"/>
        </w:rPr>
      </w:pPr>
      <w:ins w:id="553" w:author="Leeyoung" w:date="2018-10-05T09:49:00Z">
        <w:r w:rsidRPr="003E4CD3">
          <w:rPr>
            <w:sz w:val="20"/>
            <w:szCs w:val="20"/>
            <w:lang w:eastAsia="zh-CN"/>
          </w:rPr>
          <w:t xml:space="preserve">           "Editor: Young Lee &lt;leeyoung@huawei.com&gt;</w:t>
        </w:r>
      </w:ins>
    </w:p>
    <w:p w:rsidR="003E4CD3" w:rsidRPr="003E4CD3" w:rsidRDefault="003E4CD3" w:rsidP="003E4CD3">
      <w:pPr>
        <w:spacing w:after="0" w:line="240" w:lineRule="auto"/>
        <w:rPr>
          <w:ins w:id="554" w:author="Leeyoung" w:date="2018-10-05T09:49:00Z"/>
          <w:sz w:val="20"/>
          <w:szCs w:val="20"/>
          <w:lang w:eastAsia="zh-CN"/>
        </w:rPr>
      </w:pPr>
      <w:ins w:id="555" w:author="Leeyoung" w:date="2018-10-05T09:49:00Z">
        <w:r w:rsidRPr="003E4CD3">
          <w:rPr>
            <w:sz w:val="20"/>
            <w:szCs w:val="20"/>
            <w:lang w:eastAsia="zh-CN"/>
          </w:rPr>
          <w:t xml:space="preserve">                    Dhruv Dhody &lt;dhruv.ietf@gmail.com&gt;</w:t>
        </w:r>
      </w:ins>
    </w:p>
    <w:p w:rsidR="003E4CD3" w:rsidRPr="003E4CD3" w:rsidRDefault="003E4CD3" w:rsidP="003E4CD3">
      <w:pPr>
        <w:spacing w:after="0" w:line="240" w:lineRule="auto"/>
        <w:rPr>
          <w:ins w:id="556" w:author="Leeyoung" w:date="2018-10-05T09:49:00Z"/>
          <w:sz w:val="20"/>
          <w:szCs w:val="20"/>
          <w:lang w:eastAsia="zh-CN"/>
        </w:rPr>
      </w:pPr>
      <w:ins w:id="557" w:author="Leeyoung" w:date="2018-10-05T09:49:00Z">
        <w:r w:rsidRPr="003E4CD3">
          <w:rPr>
            <w:sz w:val="20"/>
            <w:szCs w:val="20"/>
            <w:lang w:eastAsia="zh-CN"/>
          </w:rPr>
          <w:tab/>
        </w:r>
        <w:r w:rsidRPr="003E4CD3">
          <w:rPr>
            <w:sz w:val="20"/>
            <w:szCs w:val="20"/>
            <w:lang w:eastAsia="zh-CN"/>
          </w:rPr>
          <w:tab/>
          <w:t xml:space="preserve">    </w:t>
        </w:r>
      </w:ins>
      <w:ins w:id="558" w:author="Leeyoung" w:date="2018-10-05T09:51:00Z">
        <w:r>
          <w:rPr>
            <w:sz w:val="20"/>
            <w:szCs w:val="20"/>
            <w:lang w:eastAsia="zh-CN"/>
          </w:rPr>
          <w:t xml:space="preserve">         </w:t>
        </w:r>
      </w:ins>
      <w:ins w:id="559" w:author="Leeyoung" w:date="2018-10-05T09:49:00Z">
        <w:r w:rsidRPr="003E4CD3">
          <w:rPr>
            <w:sz w:val="20"/>
            <w:szCs w:val="20"/>
            <w:lang w:eastAsia="zh-CN"/>
          </w:rPr>
          <w:t>Qin Wu &lt;bill.wu@huawei.com&gt;";</w:t>
        </w:r>
      </w:ins>
    </w:p>
    <w:p w:rsidR="003E4CD3" w:rsidRPr="003E4CD3" w:rsidRDefault="003E4CD3" w:rsidP="003E4CD3">
      <w:pPr>
        <w:spacing w:after="0" w:line="240" w:lineRule="auto"/>
        <w:rPr>
          <w:ins w:id="560" w:author="Leeyoung" w:date="2018-10-05T09:49:00Z"/>
          <w:sz w:val="20"/>
          <w:szCs w:val="20"/>
          <w:lang w:eastAsia="zh-CN"/>
        </w:rPr>
      </w:pPr>
      <w:ins w:id="561"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562" w:author="Leeyoung" w:date="2018-10-05T09:49:00Z"/>
          <w:sz w:val="20"/>
          <w:szCs w:val="20"/>
          <w:lang w:eastAsia="zh-CN"/>
        </w:rPr>
      </w:pPr>
      <w:ins w:id="563" w:author="Leeyoung" w:date="2018-10-05T09:49:00Z">
        <w:r w:rsidRPr="003E4CD3">
          <w:rPr>
            <w:sz w:val="20"/>
            <w:szCs w:val="20"/>
            <w:lang w:eastAsia="zh-CN"/>
          </w:rPr>
          <w:t xml:space="preserve">           "This module contains a YANG module for TE &amp; Service mapping </w:t>
        </w:r>
      </w:ins>
    </w:p>
    <w:p w:rsidR="003E4CD3" w:rsidRPr="003E4CD3" w:rsidRDefault="003E4CD3" w:rsidP="003E4CD3">
      <w:pPr>
        <w:spacing w:after="0" w:line="240" w:lineRule="auto"/>
        <w:rPr>
          <w:ins w:id="564" w:author="Leeyoung" w:date="2018-10-05T09:49:00Z"/>
          <w:sz w:val="20"/>
          <w:szCs w:val="20"/>
          <w:lang w:eastAsia="zh-CN"/>
        </w:rPr>
      </w:pPr>
      <w:ins w:id="565" w:author="Leeyoung" w:date="2018-10-05T09:49:00Z">
        <w:r w:rsidRPr="003E4CD3">
          <w:rPr>
            <w:sz w:val="20"/>
            <w:szCs w:val="20"/>
            <w:lang w:eastAsia="zh-CN"/>
          </w:rPr>
          <w:tab/>
        </w:r>
        <w:r w:rsidRPr="003E4CD3">
          <w:rPr>
            <w:sz w:val="20"/>
            <w:szCs w:val="20"/>
            <w:lang w:eastAsia="zh-CN"/>
          </w:rPr>
          <w:tab/>
          <w:t xml:space="preserve">   parameters and policies as a common grouping applicable to </w:t>
        </w:r>
      </w:ins>
    </w:p>
    <w:p w:rsidR="003E4CD3" w:rsidRPr="003E4CD3" w:rsidRDefault="003E4CD3" w:rsidP="003E4CD3">
      <w:pPr>
        <w:spacing w:after="0" w:line="240" w:lineRule="auto"/>
        <w:rPr>
          <w:ins w:id="566" w:author="Leeyoung" w:date="2018-10-05T09:49:00Z"/>
          <w:sz w:val="20"/>
          <w:szCs w:val="20"/>
          <w:lang w:eastAsia="zh-CN"/>
        </w:rPr>
      </w:pPr>
      <w:ins w:id="567" w:author="Leeyoung" w:date="2018-10-05T09:49:00Z">
        <w:r w:rsidRPr="003E4CD3">
          <w:rPr>
            <w:sz w:val="20"/>
            <w:szCs w:val="20"/>
            <w:lang w:eastAsia="zh-CN"/>
          </w:rPr>
          <w:tab/>
        </w:r>
        <w:r w:rsidRPr="003E4CD3">
          <w:rPr>
            <w:sz w:val="20"/>
            <w:szCs w:val="20"/>
            <w:lang w:eastAsia="zh-CN"/>
          </w:rPr>
          <w:tab/>
          <w:t xml:space="preserve">   variuous service models (e.g., L1CSM, L2SM, L3SM, etc.)";</w:t>
        </w:r>
      </w:ins>
    </w:p>
    <w:p w:rsidR="003E4CD3" w:rsidRPr="003E4CD3" w:rsidRDefault="003E4CD3" w:rsidP="003E4CD3">
      <w:pPr>
        <w:spacing w:after="0" w:line="240" w:lineRule="auto"/>
        <w:rPr>
          <w:ins w:id="568" w:author="Leeyoung" w:date="2018-10-05T09:49:00Z"/>
          <w:sz w:val="20"/>
          <w:szCs w:val="20"/>
          <w:lang w:eastAsia="zh-CN"/>
        </w:rPr>
      </w:pPr>
    </w:p>
    <w:p w:rsidR="003E4CD3" w:rsidRPr="003E4CD3" w:rsidRDefault="0054585D" w:rsidP="003E4CD3">
      <w:pPr>
        <w:spacing w:after="0" w:line="240" w:lineRule="auto"/>
        <w:rPr>
          <w:ins w:id="569" w:author="Leeyoung" w:date="2018-10-05T09:49:00Z"/>
          <w:sz w:val="20"/>
          <w:szCs w:val="20"/>
          <w:lang w:eastAsia="zh-CN"/>
        </w:rPr>
      </w:pPr>
      <w:ins w:id="570" w:author="Leeyoung" w:date="2018-10-05T09:49:00Z">
        <w:r>
          <w:rPr>
            <w:sz w:val="20"/>
            <w:szCs w:val="20"/>
            <w:lang w:eastAsia="zh-CN"/>
          </w:rPr>
          <w:t xml:space="preserve">       revision 2019-03-05</w:t>
        </w:r>
        <w:r w:rsidR="003E4CD3" w:rsidRPr="003E4CD3">
          <w:rPr>
            <w:sz w:val="20"/>
            <w:szCs w:val="20"/>
            <w:lang w:eastAsia="zh-CN"/>
          </w:rPr>
          <w:t xml:space="preserve"> {</w:t>
        </w:r>
      </w:ins>
    </w:p>
    <w:p w:rsidR="003E4CD3" w:rsidRPr="003E4CD3" w:rsidRDefault="003E4CD3" w:rsidP="003E4CD3">
      <w:pPr>
        <w:spacing w:after="0" w:line="240" w:lineRule="auto"/>
        <w:rPr>
          <w:ins w:id="571" w:author="Leeyoung" w:date="2018-10-05T09:49:00Z"/>
          <w:sz w:val="20"/>
          <w:szCs w:val="20"/>
          <w:lang w:eastAsia="zh-CN"/>
        </w:rPr>
      </w:pPr>
      <w:ins w:id="572"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573" w:author="Leeyoung" w:date="2018-10-05T09:49:00Z"/>
          <w:sz w:val="20"/>
          <w:szCs w:val="20"/>
          <w:lang w:eastAsia="zh-CN"/>
        </w:rPr>
      </w:pPr>
      <w:ins w:id="574" w:author="Leeyoung" w:date="2018-10-05T09:49:00Z">
        <w:r w:rsidRPr="003E4CD3">
          <w:rPr>
            <w:sz w:val="20"/>
            <w:szCs w:val="20"/>
            <w:lang w:eastAsia="zh-CN"/>
          </w:rPr>
          <w:t xml:space="preserve">               "initial version.";</w:t>
        </w:r>
      </w:ins>
    </w:p>
    <w:p w:rsidR="003E4CD3" w:rsidRPr="003E4CD3" w:rsidRDefault="003E4CD3" w:rsidP="003E4CD3">
      <w:pPr>
        <w:spacing w:after="0" w:line="240" w:lineRule="auto"/>
        <w:rPr>
          <w:ins w:id="575" w:author="Leeyoung" w:date="2018-10-05T09:49:00Z"/>
          <w:sz w:val="20"/>
          <w:szCs w:val="20"/>
          <w:lang w:eastAsia="zh-CN"/>
        </w:rPr>
      </w:pPr>
      <w:ins w:id="576" w:author="Leeyoung" w:date="2018-10-05T09:49:00Z">
        <w:r w:rsidRPr="003E4CD3">
          <w:rPr>
            <w:sz w:val="20"/>
            <w:szCs w:val="20"/>
            <w:lang w:eastAsia="zh-CN"/>
          </w:rPr>
          <w:t xml:space="preserve">           reference</w:t>
        </w:r>
      </w:ins>
    </w:p>
    <w:p w:rsidR="003E4CD3" w:rsidRPr="003E4CD3" w:rsidRDefault="003E4CD3" w:rsidP="003E4CD3">
      <w:pPr>
        <w:spacing w:after="0" w:line="240" w:lineRule="auto"/>
        <w:rPr>
          <w:ins w:id="577" w:author="Leeyoung" w:date="2018-10-05T09:49:00Z"/>
          <w:sz w:val="20"/>
          <w:szCs w:val="20"/>
          <w:lang w:eastAsia="zh-CN"/>
        </w:rPr>
      </w:pPr>
      <w:ins w:id="578" w:author="Leeyoung" w:date="2018-10-05T09:49:00Z">
        <w:r w:rsidRPr="003E4CD3">
          <w:rPr>
            <w:sz w:val="20"/>
            <w:szCs w:val="20"/>
            <w:lang w:eastAsia="zh-CN"/>
          </w:rPr>
          <w:t xml:space="preserve">               "TBD";</w:t>
        </w:r>
      </w:ins>
    </w:p>
    <w:p w:rsidR="003E4CD3" w:rsidRPr="003E4CD3" w:rsidRDefault="003E4CD3" w:rsidP="003E4CD3">
      <w:pPr>
        <w:spacing w:after="0" w:line="240" w:lineRule="auto"/>
        <w:rPr>
          <w:ins w:id="579" w:author="Leeyoung" w:date="2018-10-05T09:49:00Z"/>
          <w:sz w:val="20"/>
          <w:szCs w:val="20"/>
          <w:lang w:eastAsia="zh-CN"/>
        </w:rPr>
      </w:pPr>
      <w:ins w:id="580" w:author="Leeyoung" w:date="2018-10-05T09:49:00Z">
        <w:r w:rsidRPr="003E4CD3">
          <w:rPr>
            <w:sz w:val="20"/>
            <w:szCs w:val="20"/>
            <w:lang w:eastAsia="zh-CN"/>
          </w:rPr>
          <w:t xml:space="preserve">       }</w:t>
        </w:r>
      </w:ins>
    </w:p>
    <w:p w:rsidR="003E4CD3" w:rsidRPr="003E4CD3" w:rsidRDefault="003E4CD3" w:rsidP="003E4CD3">
      <w:pPr>
        <w:spacing w:after="0" w:line="240" w:lineRule="auto"/>
        <w:rPr>
          <w:ins w:id="581" w:author="Leeyoung" w:date="2018-10-05T09:49:00Z"/>
          <w:sz w:val="20"/>
          <w:szCs w:val="20"/>
          <w:lang w:eastAsia="zh-CN"/>
        </w:rPr>
      </w:pPr>
    </w:p>
    <w:p w:rsidR="003E4CD3" w:rsidRPr="003E4CD3" w:rsidRDefault="003E4CD3" w:rsidP="003E4CD3">
      <w:pPr>
        <w:spacing w:after="0" w:line="240" w:lineRule="auto"/>
        <w:rPr>
          <w:ins w:id="582" w:author="Leeyoung" w:date="2018-10-05T09:49:00Z"/>
          <w:sz w:val="20"/>
          <w:szCs w:val="20"/>
          <w:lang w:eastAsia="zh-CN"/>
        </w:rPr>
      </w:pPr>
    </w:p>
    <w:p w:rsidR="003E4CD3" w:rsidRPr="003E4CD3" w:rsidRDefault="003E4CD3" w:rsidP="003E4CD3">
      <w:pPr>
        <w:spacing w:after="0" w:line="240" w:lineRule="auto"/>
        <w:rPr>
          <w:ins w:id="583" w:author="Leeyoung" w:date="2018-10-05T09:49:00Z"/>
          <w:sz w:val="20"/>
          <w:szCs w:val="20"/>
          <w:lang w:eastAsia="zh-CN"/>
        </w:rPr>
      </w:pPr>
      <w:ins w:id="584" w:author="Leeyoung" w:date="2018-10-05T09:49:00Z">
        <w:r w:rsidRPr="003E4CD3">
          <w:rPr>
            <w:sz w:val="20"/>
            <w:szCs w:val="20"/>
            <w:lang w:eastAsia="zh-CN"/>
          </w:rPr>
          <w:t xml:space="preserve">       /*</w:t>
        </w:r>
      </w:ins>
    </w:p>
    <w:p w:rsidR="003E4CD3" w:rsidRPr="003E4CD3" w:rsidRDefault="003E4CD3" w:rsidP="003E4CD3">
      <w:pPr>
        <w:spacing w:after="0" w:line="240" w:lineRule="auto"/>
        <w:rPr>
          <w:ins w:id="585" w:author="Leeyoung" w:date="2018-10-05T09:49:00Z"/>
          <w:sz w:val="20"/>
          <w:szCs w:val="20"/>
          <w:lang w:eastAsia="zh-CN"/>
        </w:rPr>
      </w:pPr>
      <w:ins w:id="586" w:author="Leeyoung" w:date="2018-10-05T09:49:00Z">
        <w:r w:rsidRPr="003E4CD3">
          <w:rPr>
            <w:sz w:val="20"/>
            <w:szCs w:val="20"/>
            <w:lang w:eastAsia="zh-CN"/>
          </w:rPr>
          <w:t xml:space="preserve">        * Identity for map-type </w:t>
        </w:r>
      </w:ins>
    </w:p>
    <w:p w:rsidR="003E4CD3" w:rsidRPr="003E4CD3" w:rsidRDefault="003E4CD3" w:rsidP="003E4CD3">
      <w:pPr>
        <w:spacing w:after="0" w:line="240" w:lineRule="auto"/>
        <w:rPr>
          <w:ins w:id="587" w:author="Leeyoung" w:date="2018-10-05T09:49:00Z"/>
          <w:sz w:val="20"/>
          <w:szCs w:val="20"/>
          <w:lang w:eastAsia="zh-CN"/>
        </w:rPr>
      </w:pPr>
      <w:ins w:id="588" w:author="Leeyoung" w:date="2018-10-05T09:49:00Z">
        <w:r w:rsidRPr="003E4CD3">
          <w:rPr>
            <w:sz w:val="20"/>
            <w:szCs w:val="20"/>
            <w:lang w:eastAsia="zh-CN"/>
          </w:rPr>
          <w:t xml:space="preserve">        */</w:t>
        </w:r>
      </w:ins>
    </w:p>
    <w:p w:rsidR="003E4CD3" w:rsidRPr="003E4CD3" w:rsidRDefault="003E4CD3" w:rsidP="003E4CD3">
      <w:pPr>
        <w:spacing w:after="0" w:line="240" w:lineRule="auto"/>
        <w:rPr>
          <w:ins w:id="589" w:author="Leeyoung" w:date="2018-10-05T09:49:00Z"/>
          <w:sz w:val="20"/>
          <w:szCs w:val="20"/>
          <w:lang w:eastAsia="zh-CN"/>
        </w:rPr>
      </w:pPr>
      <w:ins w:id="590" w:author="Leeyoung" w:date="2018-10-05T09:49:00Z">
        <w:r w:rsidRPr="003E4CD3">
          <w:rPr>
            <w:sz w:val="20"/>
            <w:szCs w:val="20"/>
            <w:lang w:eastAsia="zh-CN"/>
          </w:rPr>
          <w:t xml:space="preserve">      identity map-type {</w:t>
        </w:r>
      </w:ins>
    </w:p>
    <w:p w:rsidR="003E4CD3" w:rsidRPr="003E4CD3" w:rsidRDefault="003E4CD3" w:rsidP="003E4CD3">
      <w:pPr>
        <w:spacing w:after="0" w:line="240" w:lineRule="auto"/>
        <w:rPr>
          <w:ins w:id="591" w:author="Leeyoung" w:date="2018-10-05T09:49:00Z"/>
          <w:sz w:val="20"/>
          <w:szCs w:val="20"/>
          <w:lang w:eastAsia="zh-CN"/>
        </w:rPr>
      </w:pPr>
      <w:ins w:id="592"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593" w:author="Leeyoung" w:date="2018-10-05T09:49:00Z"/>
          <w:sz w:val="20"/>
          <w:szCs w:val="20"/>
          <w:lang w:eastAsia="zh-CN"/>
        </w:rPr>
      </w:pPr>
      <w:ins w:id="594" w:author="Leeyoung" w:date="2018-10-05T09:49:00Z">
        <w:r w:rsidRPr="003E4CD3">
          <w:rPr>
            <w:sz w:val="20"/>
            <w:szCs w:val="20"/>
            <w:lang w:eastAsia="zh-CN"/>
          </w:rPr>
          <w:t xml:space="preserve">         "Base identity from which specific map types are</w:t>
        </w:r>
      </w:ins>
    </w:p>
    <w:p w:rsidR="003E4CD3" w:rsidRPr="003E4CD3" w:rsidRDefault="003E4CD3" w:rsidP="003E4CD3">
      <w:pPr>
        <w:spacing w:after="0" w:line="240" w:lineRule="auto"/>
        <w:rPr>
          <w:ins w:id="595" w:author="Leeyoung" w:date="2018-10-05T09:49:00Z"/>
          <w:sz w:val="20"/>
          <w:szCs w:val="20"/>
          <w:lang w:eastAsia="zh-CN"/>
        </w:rPr>
      </w:pPr>
      <w:ins w:id="596" w:author="Leeyoung" w:date="2018-10-05T09:49:00Z">
        <w:r w:rsidRPr="003E4CD3">
          <w:rPr>
            <w:sz w:val="20"/>
            <w:szCs w:val="20"/>
            <w:lang w:eastAsia="zh-CN"/>
          </w:rPr>
          <w:t xml:space="preserve">          derived."; </w:t>
        </w:r>
      </w:ins>
    </w:p>
    <w:p w:rsidR="003E4CD3" w:rsidRPr="003E4CD3" w:rsidRDefault="003E4CD3" w:rsidP="003E4CD3">
      <w:pPr>
        <w:spacing w:after="0" w:line="240" w:lineRule="auto"/>
        <w:rPr>
          <w:ins w:id="597" w:author="Leeyoung" w:date="2018-10-05T09:49:00Z"/>
          <w:sz w:val="20"/>
          <w:szCs w:val="20"/>
          <w:lang w:eastAsia="zh-CN"/>
        </w:rPr>
      </w:pPr>
      <w:ins w:id="598" w:author="Leeyoung" w:date="2018-10-05T09:49:00Z">
        <w:r w:rsidRPr="003E4CD3">
          <w:rPr>
            <w:sz w:val="20"/>
            <w:szCs w:val="20"/>
            <w:lang w:eastAsia="zh-CN"/>
          </w:rPr>
          <w:t xml:space="preserve">      }</w:t>
        </w:r>
      </w:ins>
    </w:p>
    <w:p w:rsidR="003E4CD3" w:rsidRPr="003E4CD3" w:rsidRDefault="003E4CD3" w:rsidP="003E4CD3">
      <w:pPr>
        <w:spacing w:after="0" w:line="240" w:lineRule="auto"/>
        <w:rPr>
          <w:ins w:id="599" w:author="Leeyoung" w:date="2018-10-05T09:49:00Z"/>
          <w:sz w:val="20"/>
          <w:szCs w:val="20"/>
          <w:lang w:eastAsia="zh-CN"/>
        </w:rPr>
      </w:pPr>
    </w:p>
    <w:p w:rsidR="003E4CD3" w:rsidRPr="003E4CD3" w:rsidRDefault="003E4CD3" w:rsidP="003E4CD3">
      <w:pPr>
        <w:spacing w:after="0" w:line="240" w:lineRule="auto"/>
        <w:rPr>
          <w:ins w:id="600" w:author="Leeyoung" w:date="2018-10-05T09:49:00Z"/>
          <w:sz w:val="20"/>
          <w:szCs w:val="20"/>
          <w:lang w:eastAsia="zh-CN"/>
        </w:rPr>
      </w:pPr>
      <w:ins w:id="601" w:author="Leeyoung" w:date="2018-10-05T09:49:00Z">
        <w:r w:rsidRPr="003E4CD3">
          <w:rPr>
            <w:sz w:val="20"/>
            <w:szCs w:val="20"/>
            <w:lang w:eastAsia="zh-CN"/>
          </w:rPr>
          <w:t xml:space="preserve">      identity new {</w:t>
        </w:r>
      </w:ins>
    </w:p>
    <w:p w:rsidR="003E4CD3" w:rsidRPr="003E4CD3" w:rsidRDefault="003E4CD3" w:rsidP="003E4CD3">
      <w:pPr>
        <w:spacing w:after="0" w:line="240" w:lineRule="auto"/>
        <w:rPr>
          <w:ins w:id="602" w:author="Leeyoung" w:date="2018-10-05T09:49:00Z"/>
          <w:sz w:val="20"/>
          <w:szCs w:val="20"/>
          <w:lang w:eastAsia="zh-CN"/>
        </w:rPr>
      </w:pPr>
      <w:ins w:id="603" w:author="Leeyoung" w:date="2018-10-05T09:49:00Z">
        <w:r w:rsidRPr="003E4CD3">
          <w:rPr>
            <w:sz w:val="20"/>
            <w:szCs w:val="20"/>
            <w:lang w:eastAsia="zh-CN"/>
          </w:rPr>
          <w:t xml:space="preserve">         base map-type;</w:t>
        </w:r>
      </w:ins>
    </w:p>
    <w:p w:rsidR="003E4CD3" w:rsidRPr="003E4CD3" w:rsidRDefault="003E4CD3" w:rsidP="003E4CD3">
      <w:pPr>
        <w:spacing w:after="0" w:line="240" w:lineRule="auto"/>
        <w:rPr>
          <w:ins w:id="604" w:author="Leeyoung" w:date="2018-10-05T09:49:00Z"/>
          <w:sz w:val="20"/>
          <w:szCs w:val="20"/>
          <w:lang w:eastAsia="zh-CN"/>
        </w:rPr>
      </w:pPr>
      <w:ins w:id="605"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606" w:author="Leeyoung" w:date="2018-10-05T09:49:00Z"/>
          <w:sz w:val="20"/>
          <w:szCs w:val="20"/>
          <w:lang w:eastAsia="zh-CN"/>
        </w:rPr>
      </w:pPr>
      <w:ins w:id="607" w:author="Leeyoung" w:date="2018-10-05T09:49:00Z">
        <w:r w:rsidRPr="003E4CD3">
          <w:rPr>
            <w:sz w:val="20"/>
            <w:szCs w:val="20"/>
            <w:lang w:eastAsia="zh-CN"/>
          </w:rPr>
          <w:t xml:space="preserve">           "The new VN/tunnels are binded to the service."; </w:t>
        </w:r>
      </w:ins>
    </w:p>
    <w:p w:rsidR="003E4CD3" w:rsidRPr="003E4CD3" w:rsidRDefault="003E4CD3" w:rsidP="003E4CD3">
      <w:pPr>
        <w:spacing w:after="0" w:line="240" w:lineRule="auto"/>
        <w:rPr>
          <w:ins w:id="608" w:author="Leeyoung" w:date="2018-10-05T09:49:00Z"/>
          <w:sz w:val="20"/>
          <w:szCs w:val="20"/>
          <w:lang w:eastAsia="zh-CN"/>
        </w:rPr>
      </w:pPr>
      <w:ins w:id="609" w:author="Leeyoung" w:date="2018-10-05T09:49:00Z">
        <w:r w:rsidRPr="003E4CD3">
          <w:rPr>
            <w:sz w:val="20"/>
            <w:szCs w:val="20"/>
            <w:lang w:eastAsia="zh-CN"/>
          </w:rPr>
          <w:t xml:space="preserve">      }</w:t>
        </w:r>
      </w:ins>
    </w:p>
    <w:p w:rsidR="003E4CD3" w:rsidRPr="003E4CD3" w:rsidRDefault="003E4CD3" w:rsidP="003E4CD3">
      <w:pPr>
        <w:spacing w:after="0" w:line="240" w:lineRule="auto"/>
        <w:rPr>
          <w:ins w:id="610" w:author="Leeyoung" w:date="2018-10-05T09:49:00Z"/>
          <w:sz w:val="20"/>
          <w:szCs w:val="20"/>
          <w:lang w:eastAsia="zh-CN"/>
        </w:rPr>
      </w:pPr>
    </w:p>
    <w:p w:rsidR="003E4CD3" w:rsidRPr="003E4CD3" w:rsidRDefault="003E4CD3" w:rsidP="003E4CD3">
      <w:pPr>
        <w:spacing w:after="0" w:line="240" w:lineRule="auto"/>
        <w:rPr>
          <w:ins w:id="611" w:author="Leeyoung" w:date="2018-10-05T09:49:00Z"/>
          <w:sz w:val="20"/>
          <w:szCs w:val="20"/>
          <w:lang w:eastAsia="zh-CN"/>
        </w:rPr>
      </w:pPr>
      <w:ins w:id="612" w:author="Leeyoung" w:date="2018-10-05T09:49:00Z">
        <w:r w:rsidRPr="003E4CD3">
          <w:rPr>
            <w:sz w:val="20"/>
            <w:szCs w:val="20"/>
            <w:lang w:eastAsia="zh-CN"/>
          </w:rPr>
          <w:t xml:space="preserve">      identity detnet-hard-isolation {</w:t>
        </w:r>
      </w:ins>
    </w:p>
    <w:p w:rsidR="003E4CD3" w:rsidRPr="003E4CD3" w:rsidRDefault="003E4CD3" w:rsidP="003E4CD3">
      <w:pPr>
        <w:spacing w:after="0" w:line="240" w:lineRule="auto"/>
        <w:rPr>
          <w:ins w:id="613" w:author="Leeyoung" w:date="2018-10-05T09:49:00Z"/>
          <w:sz w:val="20"/>
          <w:szCs w:val="20"/>
          <w:lang w:eastAsia="zh-CN"/>
        </w:rPr>
      </w:pPr>
      <w:ins w:id="614" w:author="Leeyoung" w:date="2018-10-05T09:49:00Z">
        <w:r w:rsidRPr="003E4CD3">
          <w:rPr>
            <w:sz w:val="20"/>
            <w:szCs w:val="20"/>
            <w:lang w:eastAsia="zh-CN"/>
          </w:rPr>
          <w:t xml:space="preserve">         base new;</w:t>
        </w:r>
      </w:ins>
    </w:p>
    <w:p w:rsidR="003E4CD3" w:rsidRPr="003E4CD3" w:rsidRDefault="003E4CD3" w:rsidP="003E4CD3">
      <w:pPr>
        <w:spacing w:after="0" w:line="240" w:lineRule="auto"/>
        <w:rPr>
          <w:ins w:id="615" w:author="Leeyoung" w:date="2018-10-05T09:49:00Z"/>
          <w:sz w:val="20"/>
          <w:szCs w:val="20"/>
          <w:lang w:eastAsia="zh-CN"/>
        </w:rPr>
      </w:pPr>
      <w:ins w:id="616"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617" w:author="Leeyoung" w:date="2018-10-05T09:49:00Z"/>
          <w:sz w:val="20"/>
          <w:szCs w:val="20"/>
          <w:lang w:eastAsia="zh-CN"/>
        </w:rPr>
      </w:pPr>
      <w:ins w:id="618" w:author="Leeyoung" w:date="2018-10-05T09:49:00Z">
        <w:r w:rsidRPr="003E4CD3">
          <w:rPr>
            <w:sz w:val="20"/>
            <w:szCs w:val="20"/>
            <w:lang w:eastAsia="zh-CN"/>
          </w:rPr>
          <w:t xml:space="preserve">           "Hard isolation with deterministic characteristics."; </w:t>
        </w:r>
      </w:ins>
    </w:p>
    <w:p w:rsidR="003E4CD3" w:rsidRPr="003E4CD3" w:rsidRDefault="003E4CD3" w:rsidP="003E4CD3">
      <w:pPr>
        <w:spacing w:after="0" w:line="240" w:lineRule="auto"/>
        <w:rPr>
          <w:ins w:id="619" w:author="Leeyoung" w:date="2018-10-05T09:49:00Z"/>
          <w:sz w:val="20"/>
          <w:szCs w:val="20"/>
          <w:lang w:eastAsia="zh-CN"/>
        </w:rPr>
      </w:pPr>
      <w:ins w:id="620" w:author="Leeyoung" w:date="2018-10-05T09:49:00Z">
        <w:r w:rsidRPr="003E4CD3">
          <w:rPr>
            <w:sz w:val="20"/>
            <w:szCs w:val="20"/>
            <w:lang w:eastAsia="zh-CN"/>
          </w:rPr>
          <w:lastRenderedPageBreak/>
          <w:t xml:space="preserve">      }</w:t>
        </w:r>
      </w:ins>
    </w:p>
    <w:p w:rsidR="003E4CD3" w:rsidRPr="003E4CD3" w:rsidRDefault="003E4CD3" w:rsidP="003E4CD3">
      <w:pPr>
        <w:spacing w:after="0" w:line="240" w:lineRule="auto"/>
        <w:rPr>
          <w:ins w:id="621" w:author="Leeyoung" w:date="2018-10-05T09:49:00Z"/>
          <w:sz w:val="20"/>
          <w:szCs w:val="20"/>
          <w:lang w:eastAsia="zh-CN"/>
        </w:rPr>
      </w:pPr>
    </w:p>
    <w:p w:rsidR="003E4CD3" w:rsidRPr="003E4CD3" w:rsidRDefault="003E4CD3" w:rsidP="003E4CD3">
      <w:pPr>
        <w:spacing w:after="0" w:line="240" w:lineRule="auto"/>
        <w:rPr>
          <w:ins w:id="622" w:author="Leeyoung" w:date="2018-10-05T09:49:00Z"/>
          <w:sz w:val="20"/>
          <w:szCs w:val="20"/>
          <w:lang w:eastAsia="zh-CN"/>
        </w:rPr>
      </w:pPr>
      <w:ins w:id="623" w:author="Leeyoung" w:date="2018-10-05T09:49:00Z">
        <w:r w:rsidRPr="003E4CD3">
          <w:rPr>
            <w:sz w:val="20"/>
            <w:szCs w:val="20"/>
            <w:lang w:eastAsia="zh-CN"/>
          </w:rPr>
          <w:t xml:space="preserve">      identity hard-isolation {</w:t>
        </w:r>
      </w:ins>
    </w:p>
    <w:p w:rsidR="003E4CD3" w:rsidRPr="003E4CD3" w:rsidRDefault="003E4CD3" w:rsidP="003E4CD3">
      <w:pPr>
        <w:spacing w:after="0" w:line="240" w:lineRule="auto"/>
        <w:rPr>
          <w:ins w:id="624" w:author="Leeyoung" w:date="2018-10-05T09:49:00Z"/>
          <w:sz w:val="20"/>
          <w:szCs w:val="20"/>
          <w:lang w:eastAsia="zh-CN"/>
        </w:rPr>
      </w:pPr>
      <w:ins w:id="625" w:author="Leeyoung" w:date="2018-10-05T09:49:00Z">
        <w:r w:rsidRPr="003E4CD3">
          <w:rPr>
            <w:sz w:val="20"/>
            <w:szCs w:val="20"/>
            <w:lang w:eastAsia="zh-CN"/>
          </w:rPr>
          <w:t xml:space="preserve">         base new;</w:t>
        </w:r>
      </w:ins>
    </w:p>
    <w:p w:rsidR="003E4CD3" w:rsidRPr="003E4CD3" w:rsidRDefault="003E4CD3" w:rsidP="003E4CD3">
      <w:pPr>
        <w:spacing w:after="0" w:line="240" w:lineRule="auto"/>
        <w:rPr>
          <w:ins w:id="626" w:author="Leeyoung" w:date="2018-10-05T09:49:00Z"/>
          <w:sz w:val="20"/>
          <w:szCs w:val="20"/>
          <w:lang w:eastAsia="zh-CN"/>
        </w:rPr>
      </w:pPr>
      <w:ins w:id="627"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628" w:author="Leeyoung" w:date="2018-10-05T09:49:00Z"/>
          <w:sz w:val="20"/>
          <w:szCs w:val="20"/>
          <w:lang w:eastAsia="zh-CN"/>
        </w:rPr>
      </w:pPr>
      <w:ins w:id="629" w:author="Leeyoung" w:date="2018-10-05T09:49:00Z">
        <w:r w:rsidRPr="003E4CD3">
          <w:rPr>
            <w:sz w:val="20"/>
            <w:szCs w:val="20"/>
            <w:lang w:eastAsia="zh-CN"/>
          </w:rPr>
          <w:t xml:space="preserve">           "Hard isolation.";</w:t>
        </w:r>
      </w:ins>
    </w:p>
    <w:p w:rsidR="003E4CD3" w:rsidRPr="003E4CD3" w:rsidRDefault="003E4CD3" w:rsidP="003E4CD3">
      <w:pPr>
        <w:spacing w:after="0" w:line="240" w:lineRule="auto"/>
        <w:rPr>
          <w:ins w:id="630" w:author="Leeyoung" w:date="2018-10-05T09:49:00Z"/>
          <w:sz w:val="20"/>
          <w:szCs w:val="20"/>
          <w:lang w:eastAsia="zh-CN"/>
        </w:rPr>
      </w:pPr>
      <w:ins w:id="631" w:author="Leeyoung" w:date="2018-10-05T09:49:00Z">
        <w:r w:rsidRPr="003E4CD3">
          <w:rPr>
            <w:sz w:val="20"/>
            <w:szCs w:val="20"/>
            <w:lang w:eastAsia="zh-CN"/>
          </w:rPr>
          <w:t xml:space="preserve">      }</w:t>
        </w:r>
      </w:ins>
    </w:p>
    <w:p w:rsidR="003E4CD3" w:rsidRPr="003E4CD3" w:rsidRDefault="003E4CD3" w:rsidP="003E4CD3">
      <w:pPr>
        <w:spacing w:after="0" w:line="240" w:lineRule="auto"/>
        <w:rPr>
          <w:ins w:id="632" w:author="Leeyoung" w:date="2018-10-05T09:49:00Z"/>
          <w:sz w:val="20"/>
          <w:szCs w:val="20"/>
          <w:lang w:eastAsia="zh-CN"/>
        </w:rPr>
      </w:pPr>
    </w:p>
    <w:p w:rsidR="003E4CD3" w:rsidRPr="003E4CD3" w:rsidRDefault="003E4CD3" w:rsidP="003E4CD3">
      <w:pPr>
        <w:spacing w:after="0" w:line="240" w:lineRule="auto"/>
        <w:rPr>
          <w:ins w:id="633" w:author="Leeyoung" w:date="2018-10-05T09:49:00Z"/>
          <w:sz w:val="20"/>
          <w:szCs w:val="20"/>
          <w:lang w:eastAsia="zh-CN"/>
        </w:rPr>
      </w:pPr>
      <w:ins w:id="634" w:author="Leeyoung" w:date="2018-10-05T09:49:00Z">
        <w:r w:rsidRPr="003E4CD3">
          <w:rPr>
            <w:sz w:val="20"/>
            <w:szCs w:val="20"/>
            <w:lang w:eastAsia="zh-CN"/>
          </w:rPr>
          <w:t xml:space="preserve">      identity soft-isolation {</w:t>
        </w:r>
      </w:ins>
    </w:p>
    <w:p w:rsidR="003E4CD3" w:rsidRPr="003E4CD3" w:rsidRDefault="003E4CD3" w:rsidP="003E4CD3">
      <w:pPr>
        <w:spacing w:after="0" w:line="240" w:lineRule="auto"/>
        <w:rPr>
          <w:ins w:id="635" w:author="Leeyoung" w:date="2018-10-05T09:49:00Z"/>
          <w:sz w:val="20"/>
          <w:szCs w:val="20"/>
          <w:lang w:eastAsia="zh-CN"/>
        </w:rPr>
      </w:pPr>
      <w:ins w:id="636" w:author="Leeyoung" w:date="2018-10-05T09:49:00Z">
        <w:r w:rsidRPr="003E4CD3">
          <w:rPr>
            <w:sz w:val="20"/>
            <w:szCs w:val="20"/>
            <w:lang w:eastAsia="zh-CN"/>
          </w:rPr>
          <w:t xml:space="preserve">         base new;</w:t>
        </w:r>
      </w:ins>
    </w:p>
    <w:p w:rsidR="003E4CD3" w:rsidRPr="003E4CD3" w:rsidRDefault="003E4CD3" w:rsidP="003E4CD3">
      <w:pPr>
        <w:spacing w:after="0" w:line="240" w:lineRule="auto"/>
        <w:rPr>
          <w:ins w:id="637" w:author="Leeyoung" w:date="2018-10-05T09:49:00Z"/>
          <w:sz w:val="20"/>
          <w:szCs w:val="20"/>
          <w:lang w:eastAsia="zh-CN"/>
        </w:rPr>
      </w:pPr>
      <w:ins w:id="638"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639" w:author="Leeyoung" w:date="2018-10-05T09:49:00Z"/>
          <w:sz w:val="20"/>
          <w:szCs w:val="20"/>
          <w:lang w:eastAsia="zh-CN"/>
        </w:rPr>
      </w:pPr>
      <w:ins w:id="640" w:author="Leeyoung" w:date="2018-10-05T09:49:00Z">
        <w:r w:rsidRPr="003E4CD3">
          <w:rPr>
            <w:sz w:val="20"/>
            <w:szCs w:val="20"/>
            <w:lang w:eastAsia="zh-CN"/>
          </w:rPr>
          <w:t xml:space="preserve">           "Soft-isolation.";</w:t>
        </w:r>
      </w:ins>
    </w:p>
    <w:p w:rsidR="003E4CD3" w:rsidRPr="003E4CD3" w:rsidRDefault="003E4CD3" w:rsidP="003E4CD3">
      <w:pPr>
        <w:spacing w:after="0" w:line="240" w:lineRule="auto"/>
        <w:rPr>
          <w:ins w:id="641" w:author="Leeyoung" w:date="2018-10-05T09:49:00Z"/>
          <w:sz w:val="20"/>
          <w:szCs w:val="20"/>
          <w:lang w:eastAsia="zh-CN"/>
        </w:rPr>
      </w:pPr>
      <w:ins w:id="642" w:author="Leeyoung" w:date="2018-10-05T09:49:00Z">
        <w:r w:rsidRPr="003E4CD3">
          <w:rPr>
            <w:sz w:val="20"/>
            <w:szCs w:val="20"/>
            <w:lang w:eastAsia="zh-CN"/>
          </w:rPr>
          <w:t xml:space="preserve">      }</w:t>
        </w:r>
      </w:ins>
    </w:p>
    <w:p w:rsidR="003E4CD3" w:rsidRPr="003E4CD3" w:rsidRDefault="003E4CD3" w:rsidP="003E4CD3">
      <w:pPr>
        <w:spacing w:after="0" w:line="240" w:lineRule="auto"/>
        <w:rPr>
          <w:ins w:id="643" w:author="Leeyoung" w:date="2018-10-05T09:49:00Z"/>
          <w:sz w:val="20"/>
          <w:szCs w:val="20"/>
          <w:lang w:eastAsia="zh-CN"/>
        </w:rPr>
      </w:pPr>
    </w:p>
    <w:p w:rsidR="003E4CD3" w:rsidRPr="003E4CD3" w:rsidRDefault="003E4CD3" w:rsidP="003E4CD3">
      <w:pPr>
        <w:spacing w:after="0" w:line="240" w:lineRule="auto"/>
        <w:rPr>
          <w:ins w:id="644" w:author="Leeyoung" w:date="2018-10-05T09:49:00Z"/>
          <w:sz w:val="20"/>
          <w:szCs w:val="20"/>
          <w:lang w:eastAsia="zh-CN"/>
        </w:rPr>
      </w:pPr>
      <w:ins w:id="645" w:author="Leeyoung" w:date="2018-10-05T09:49:00Z">
        <w:r w:rsidRPr="003E4CD3">
          <w:rPr>
            <w:sz w:val="20"/>
            <w:szCs w:val="20"/>
            <w:lang w:eastAsia="zh-CN"/>
          </w:rPr>
          <w:t xml:space="preserve">      identity select {</w:t>
        </w:r>
      </w:ins>
    </w:p>
    <w:p w:rsidR="003E4CD3" w:rsidRPr="003E4CD3" w:rsidRDefault="003E4CD3" w:rsidP="003E4CD3">
      <w:pPr>
        <w:spacing w:after="0" w:line="240" w:lineRule="auto"/>
        <w:rPr>
          <w:ins w:id="646" w:author="Leeyoung" w:date="2018-10-05T09:49:00Z"/>
          <w:sz w:val="20"/>
          <w:szCs w:val="20"/>
          <w:lang w:eastAsia="zh-CN"/>
        </w:rPr>
      </w:pPr>
      <w:ins w:id="647" w:author="Leeyoung" w:date="2018-10-05T09:49:00Z">
        <w:r w:rsidRPr="003E4CD3">
          <w:rPr>
            <w:sz w:val="20"/>
            <w:szCs w:val="20"/>
            <w:lang w:eastAsia="zh-CN"/>
          </w:rPr>
          <w:t xml:space="preserve">         base map-type;</w:t>
        </w:r>
      </w:ins>
    </w:p>
    <w:p w:rsidR="003E4CD3" w:rsidRPr="003E4CD3" w:rsidRDefault="003E4CD3" w:rsidP="003E4CD3">
      <w:pPr>
        <w:spacing w:after="0" w:line="240" w:lineRule="auto"/>
        <w:rPr>
          <w:ins w:id="648" w:author="Leeyoung" w:date="2018-10-05T09:49:00Z"/>
          <w:sz w:val="20"/>
          <w:szCs w:val="20"/>
          <w:lang w:eastAsia="zh-CN"/>
        </w:rPr>
      </w:pPr>
      <w:ins w:id="649"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650" w:author="Leeyoung" w:date="2018-10-05T09:49:00Z"/>
          <w:sz w:val="20"/>
          <w:szCs w:val="20"/>
          <w:lang w:eastAsia="zh-CN"/>
        </w:rPr>
      </w:pPr>
      <w:ins w:id="651" w:author="Leeyoung" w:date="2018-10-05T09:49:00Z">
        <w:r w:rsidRPr="003E4CD3">
          <w:rPr>
            <w:sz w:val="20"/>
            <w:szCs w:val="20"/>
            <w:lang w:eastAsia="zh-CN"/>
          </w:rPr>
          <w:t xml:space="preserve">           "The VPN service selects an existing tunnel with no</w:t>
        </w:r>
      </w:ins>
    </w:p>
    <w:p w:rsidR="003E4CD3" w:rsidRPr="003E4CD3" w:rsidRDefault="003E4CD3" w:rsidP="003E4CD3">
      <w:pPr>
        <w:spacing w:after="0" w:line="240" w:lineRule="auto"/>
        <w:rPr>
          <w:ins w:id="652" w:author="Leeyoung" w:date="2018-10-05T09:49:00Z"/>
          <w:sz w:val="20"/>
          <w:szCs w:val="20"/>
          <w:lang w:eastAsia="zh-CN"/>
        </w:rPr>
      </w:pPr>
      <w:ins w:id="653" w:author="Leeyoung" w:date="2018-10-05T09:49:00Z">
        <w:r w:rsidRPr="003E4CD3">
          <w:rPr>
            <w:sz w:val="20"/>
            <w:szCs w:val="20"/>
            <w:lang w:eastAsia="zh-CN"/>
          </w:rPr>
          <w:t xml:space="preserve">            modification.";</w:t>
        </w:r>
      </w:ins>
    </w:p>
    <w:p w:rsidR="003E4CD3" w:rsidRPr="003E4CD3" w:rsidRDefault="003E4CD3" w:rsidP="003E4CD3">
      <w:pPr>
        <w:spacing w:after="0" w:line="240" w:lineRule="auto"/>
        <w:rPr>
          <w:ins w:id="654" w:author="Leeyoung" w:date="2018-10-05T09:49:00Z"/>
          <w:sz w:val="20"/>
          <w:szCs w:val="20"/>
          <w:lang w:eastAsia="zh-CN"/>
        </w:rPr>
      </w:pPr>
      <w:ins w:id="655" w:author="Leeyoung" w:date="2018-10-05T09:49:00Z">
        <w:r w:rsidRPr="003E4CD3">
          <w:rPr>
            <w:sz w:val="20"/>
            <w:szCs w:val="20"/>
            <w:lang w:eastAsia="zh-CN"/>
          </w:rPr>
          <w:t xml:space="preserve">      }</w:t>
        </w:r>
      </w:ins>
    </w:p>
    <w:p w:rsidR="003E4CD3" w:rsidRPr="003E4CD3" w:rsidRDefault="003E4CD3" w:rsidP="003E4CD3">
      <w:pPr>
        <w:spacing w:after="0" w:line="240" w:lineRule="auto"/>
        <w:rPr>
          <w:ins w:id="656" w:author="Leeyoung" w:date="2018-10-05T09:49:00Z"/>
          <w:sz w:val="20"/>
          <w:szCs w:val="20"/>
          <w:lang w:eastAsia="zh-CN"/>
        </w:rPr>
      </w:pPr>
    </w:p>
    <w:p w:rsidR="003E4CD3" w:rsidRPr="003E4CD3" w:rsidRDefault="003E4CD3" w:rsidP="003E4CD3">
      <w:pPr>
        <w:spacing w:after="0" w:line="240" w:lineRule="auto"/>
        <w:rPr>
          <w:ins w:id="657" w:author="Leeyoung" w:date="2018-10-05T09:49:00Z"/>
          <w:sz w:val="20"/>
          <w:szCs w:val="20"/>
          <w:lang w:eastAsia="zh-CN"/>
        </w:rPr>
      </w:pPr>
      <w:ins w:id="658" w:author="Leeyoung" w:date="2018-10-05T09:49:00Z">
        <w:r w:rsidRPr="003E4CD3">
          <w:rPr>
            <w:sz w:val="20"/>
            <w:szCs w:val="20"/>
            <w:lang w:eastAsia="zh-CN"/>
          </w:rPr>
          <w:t xml:space="preserve">      identity modify {</w:t>
        </w:r>
      </w:ins>
    </w:p>
    <w:p w:rsidR="003E4CD3" w:rsidRPr="003E4CD3" w:rsidRDefault="003E4CD3" w:rsidP="003E4CD3">
      <w:pPr>
        <w:spacing w:after="0" w:line="240" w:lineRule="auto"/>
        <w:rPr>
          <w:ins w:id="659" w:author="Leeyoung" w:date="2018-10-05T09:49:00Z"/>
          <w:sz w:val="20"/>
          <w:szCs w:val="20"/>
          <w:lang w:eastAsia="zh-CN"/>
        </w:rPr>
      </w:pPr>
      <w:ins w:id="660" w:author="Leeyoung" w:date="2018-10-05T09:49:00Z">
        <w:r w:rsidRPr="003E4CD3">
          <w:rPr>
            <w:sz w:val="20"/>
            <w:szCs w:val="20"/>
            <w:lang w:eastAsia="zh-CN"/>
          </w:rPr>
          <w:t xml:space="preserve">         base map-type;</w:t>
        </w:r>
      </w:ins>
    </w:p>
    <w:p w:rsidR="003E4CD3" w:rsidRPr="003E4CD3" w:rsidRDefault="003E4CD3" w:rsidP="003E4CD3">
      <w:pPr>
        <w:spacing w:after="0" w:line="240" w:lineRule="auto"/>
        <w:rPr>
          <w:ins w:id="661" w:author="Leeyoung" w:date="2018-10-05T09:49:00Z"/>
          <w:sz w:val="20"/>
          <w:szCs w:val="20"/>
          <w:lang w:eastAsia="zh-CN"/>
        </w:rPr>
      </w:pPr>
      <w:ins w:id="662"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663" w:author="Leeyoung" w:date="2018-10-05T09:49:00Z"/>
          <w:sz w:val="20"/>
          <w:szCs w:val="20"/>
          <w:lang w:eastAsia="zh-CN"/>
        </w:rPr>
      </w:pPr>
      <w:ins w:id="664" w:author="Leeyoung" w:date="2018-10-05T09:49:00Z">
        <w:r w:rsidRPr="003E4CD3">
          <w:rPr>
            <w:sz w:val="20"/>
            <w:szCs w:val="20"/>
            <w:lang w:eastAsia="zh-CN"/>
          </w:rPr>
          <w:t xml:space="preserve">           "The VPN service selects an existing tunnel and allows</w:t>
        </w:r>
      </w:ins>
    </w:p>
    <w:p w:rsidR="003E4CD3" w:rsidRPr="003E4CD3" w:rsidRDefault="003E4CD3" w:rsidP="003E4CD3">
      <w:pPr>
        <w:spacing w:after="0" w:line="240" w:lineRule="auto"/>
        <w:rPr>
          <w:ins w:id="665" w:author="Leeyoung" w:date="2018-10-05T09:49:00Z"/>
          <w:sz w:val="20"/>
          <w:szCs w:val="20"/>
          <w:lang w:eastAsia="zh-CN"/>
        </w:rPr>
      </w:pPr>
      <w:ins w:id="666" w:author="Leeyoung" w:date="2018-10-05T09:49:00Z">
        <w:r w:rsidRPr="003E4CD3">
          <w:rPr>
            <w:sz w:val="20"/>
            <w:szCs w:val="20"/>
            <w:lang w:eastAsia="zh-CN"/>
          </w:rPr>
          <w:t xml:space="preserve">            to modify the properties of the tunnel (e.g., b/w)";</w:t>
        </w:r>
      </w:ins>
    </w:p>
    <w:p w:rsidR="003E4CD3" w:rsidRPr="003E4CD3" w:rsidRDefault="003E4CD3" w:rsidP="003E4CD3">
      <w:pPr>
        <w:spacing w:after="0" w:line="240" w:lineRule="auto"/>
        <w:rPr>
          <w:ins w:id="667" w:author="Leeyoung" w:date="2018-10-05T09:49:00Z"/>
          <w:sz w:val="20"/>
          <w:szCs w:val="20"/>
          <w:lang w:eastAsia="zh-CN"/>
        </w:rPr>
      </w:pPr>
      <w:ins w:id="668" w:author="Leeyoung" w:date="2018-10-05T09:49:00Z">
        <w:r w:rsidRPr="003E4CD3">
          <w:rPr>
            <w:sz w:val="20"/>
            <w:szCs w:val="20"/>
            <w:lang w:eastAsia="zh-CN"/>
          </w:rPr>
          <w:t xml:space="preserve">      }</w:t>
        </w:r>
      </w:ins>
    </w:p>
    <w:p w:rsidR="003E4CD3" w:rsidRPr="003E4CD3" w:rsidRDefault="003E4CD3" w:rsidP="003E4CD3">
      <w:pPr>
        <w:spacing w:after="0" w:line="240" w:lineRule="auto"/>
        <w:rPr>
          <w:ins w:id="669" w:author="Leeyoung" w:date="2018-10-05T09:49:00Z"/>
          <w:sz w:val="20"/>
          <w:szCs w:val="20"/>
          <w:lang w:eastAsia="zh-CN"/>
        </w:rPr>
      </w:pPr>
    </w:p>
    <w:p w:rsidR="003E4CD3" w:rsidRPr="003E4CD3" w:rsidRDefault="003E4CD3" w:rsidP="003E4CD3">
      <w:pPr>
        <w:spacing w:after="0" w:line="240" w:lineRule="auto"/>
        <w:rPr>
          <w:ins w:id="670" w:author="Leeyoung" w:date="2018-10-05T09:49:00Z"/>
          <w:sz w:val="20"/>
          <w:szCs w:val="20"/>
          <w:lang w:eastAsia="zh-CN"/>
        </w:rPr>
      </w:pPr>
      <w:ins w:id="671" w:author="Leeyoung" w:date="2018-10-05T09:49:00Z">
        <w:r w:rsidRPr="003E4CD3">
          <w:rPr>
            <w:sz w:val="20"/>
            <w:szCs w:val="20"/>
            <w:lang w:eastAsia="zh-CN"/>
          </w:rPr>
          <w:t xml:space="preserve">       /*</w:t>
        </w:r>
      </w:ins>
    </w:p>
    <w:p w:rsidR="003E4CD3" w:rsidRPr="003E4CD3" w:rsidRDefault="003E4CD3" w:rsidP="003E4CD3">
      <w:pPr>
        <w:spacing w:after="0" w:line="240" w:lineRule="auto"/>
        <w:rPr>
          <w:ins w:id="672" w:author="Leeyoung" w:date="2018-10-05T09:49:00Z"/>
          <w:sz w:val="20"/>
          <w:szCs w:val="20"/>
          <w:lang w:eastAsia="zh-CN"/>
        </w:rPr>
      </w:pPr>
      <w:ins w:id="673" w:author="Leeyoung" w:date="2018-10-05T09:49:00Z">
        <w:r w:rsidRPr="003E4CD3">
          <w:rPr>
            <w:sz w:val="20"/>
            <w:szCs w:val="20"/>
            <w:lang w:eastAsia="zh-CN"/>
          </w:rPr>
          <w:t xml:space="preserve">        * Identity for availability-type </w:t>
        </w:r>
      </w:ins>
    </w:p>
    <w:p w:rsidR="003E4CD3" w:rsidRPr="003E4CD3" w:rsidRDefault="003E4CD3" w:rsidP="003E4CD3">
      <w:pPr>
        <w:spacing w:after="0" w:line="240" w:lineRule="auto"/>
        <w:rPr>
          <w:ins w:id="674" w:author="Leeyoung" w:date="2018-10-05T09:49:00Z"/>
          <w:sz w:val="20"/>
          <w:szCs w:val="20"/>
          <w:lang w:eastAsia="zh-CN"/>
        </w:rPr>
      </w:pPr>
      <w:ins w:id="675" w:author="Leeyoung" w:date="2018-10-05T09:49:00Z">
        <w:r w:rsidRPr="003E4CD3">
          <w:rPr>
            <w:sz w:val="20"/>
            <w:szCs w:val="20"/>
            <w:lang w:eastAsia="zh-CN"/>
          </w:rPr>
          <w:t xml:space="preserve">        */</w:t>
        </w:r>
      </w:ins>
    </w:p>
    <w:p w:rsidR="003E4CD3" w:rsidRPr="003E4CD3" w:rsidRDefault="003E4CD3" w:rsidP="003E4CD3">
      <w:pPr>
        <w:spacing w:after="0" w:line="240" w:lineRule="auto"/>
        <w:rPr>
          <w:ins w:id="676" w:author="Leeyoung" w:date="2018-10-05T09:49:00Z"/>
          <w:sz w:val="20"/>
          <w:szCs w:val="20"/>
          <w:lang w:eastAsia="zh-CN"/>
        </w:rPr>
      </w:pPr>
      <w:ins w:id="677" w:author="Leeyoung" w:date="2018-10-05T09:49:00Z">
        <w:r w:rsidRPr="003E4CD3">
          <w:rPr>
            <w:sz w:val="20"/>
            <w:szCs w:val="20"/>
            <w:lang w:eastAsia="zh-CN"/>
          </w:rPr>
          <w:t xml:space="preserve">      identity availability-type {</w:t>
        </w:r>
      </w:ins>
    </w:p>
    <w:p w:rsidR="003E4CD3" w:rsidRPr="003E4CD3" w:rsidRDefault="003E4CD3" w:rsidP="003E4CD3">
      <w:pPr>
        <w:spacing w:after="0" w:line="240" w:lineRule="auto"/>
        <w:rPr>
          <w:ins w:id="678" w:author="Leeyoung" w:date="2018-10-05T09:49:00Z"/>
          <w:sz w:val="20"/>
          <w:szCs w:val="20"/>
          <w:lang w:eastAsia="zh-CN"/>
        </w:rPr>
      </w:pPr>
      <w:ins w:id="679"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680" w:author="Leeyoung" w:date="2018-10-05T09:49:00Z"/>
          <w:sz w:val="20"/>
          <w:szCs w:val="20"/>
          <w:lang w:eastAsia="zh-CN"/>
        </w:rPr>
      </w:pPr>
      <w:ins w:id="681" w:author="Leeyoung" w:date="2018-10-05T09:49:00Z">
        <w:r w:rsidRPr="003E4CD3">
          <w:rPr>
            <w:sz w:val="20"/>
            <w:szCs w:val="20"/>
            <w:lang w:eastAsia="zh-CN"/>
          </w:rPr>
          <w:t xml:space="preserve">           "Base identity from which specific map types are</w:t>
        </w:r>
      </w:ins>
    </w:p>
    <w:p w:rsidR="003E4CD3" w:rsidRPr="003E4CD3" w:rsidRDefault="003E4CD3" w:rsidP="003E4CD3">
      <w:pPr>
        <w:spacing w:after="0" w:line="240" w:lineRule="auto"/>
        <w:rPr>
          <w:ins w:id="682" w:author="Leeyoung" w:date="2018-10-05T09:49:00Z"/>
          <w:sz w:val="20"/>
          <w:szCs w:val="20"/>
          <w:lang w:eastAsia="zh-CN"/>
        </w:rPr>
      </w:pPr>
      <w:ins w:id="683" w:author="Leeyoung" w:date="2018-10-05T09:49:00Z">
        <w:r w:rsidRPr="003E4CD3">
          <w:rPr>
            <w:sz w:val="20"/>
            <w:szCs w:val="20"/>
            <w:lang w:eastAsia="zh-CN"/>
          </w:rPr>
          <w:t xml:space="preserve">            derived."; </w:t>
        </w:r>
      </w:ins>
    </w:p>
    <w:p w:rsidR="003E4CD3" w:rsidRPr="003E4CD3" w:rsidRDefault="003E4CD3" w:rsidP="003E4CD3">
      <w:pPr>
        <w:spacing w:after="0" w:line="240" w:lineRule="auto"/>
        <w:rPr>
          <w:ins w:id="684" w:author="Leeyoung" w:date="2018-10-05T09:49:00Z"/>
          <w:sz w:val="20"/>
          <w:szCs w:val="20"/>
          <w:lang w:eastAsia="zh-CN"/>
        </w:rPr>
      </w:pPr>
      <w:ins w:id="685" w:author="Leeyoung" w:date="2018-10-05T09:49:00Z">
        <w:r w:rsidRPr="003E4CD3">
          <w:rPr>
            <w:sz w:val="20"/>
            <w:szCs w:val="20"/>
            <w:lang w:eastAsia="zh-CN"/>
          </w:rPr>
          <w:t xml:space="preserve">      }</w:t>
        </w:r>
      </w:ins>
    </w:p>
    <w:p w:rsidR="003E4CD3" w:rsidRPr="003E4CD3" w:rsidRDefault="003E4CD3" w:rsidP="003E4CD3">
      <w:pPr>
        <w:spacing w:after="0" w:line="240" w:lineRule="auto"/>
        <w:rPr>
          <w:ins w:id="686" w:author="Leeyoung" w:date="2018-10-05T09:49:00Z"/>
          <w:sz w:val="20"/>
          <w:szCs w:val="20"/>
          <w:lang w:eastAsia="zh-CN"/>
        </w:rPr>
      </w:pPr>
    </w:p>
    <w:p w:rsidR="003E4CD3" w:rsidRPr="003E4CD3" w:rsidRDefault="003E4CD3" w:rsidP="003E4CD3">
      <w:pPr>
        <w:spacing w:after="0" w:line="240" w:lineRule="auto"/>
        <w:rPr>
          <w:ins w:id="687" w:author="Leeyoung" w:date="2018-10-05T09:49:00Z"/>
          <w:sz w:val="20"/>
          <w:szCs w:val="20"/>
          <w:lang w:eastAsia="zh-CN"/>
        </w:rPr>
      </w:pPr>
      <w:ins w:id="688" w:author="Leeyoung" w:date="2018-10-05T09:49:00Z">
        <w:r w:rsidRPr="003E4CD3">
          <w:rPr>
            <w:sz w:val="20"/>
            <w:szCs w:val="20"/>
            <w:lang w:eastAsia="zh-CN"/>
          </w:rPr>
          <w:t xml:space="preserve">      identity level-1 {</w:t>
        </w:r>
      </w:ins>
    </w:p>
    <w:p w:rsidR="003E4CD3" w:rsidRPr="003E4CD3" w:rsidRDefault="003E4CD3" w:rsidP="003E4CD3">
      <w:pPr>
        <w:spacing w:after="0" w:line="240" w:lineRule="auto"/>
        <w:rPr>
          <w:ins w:id="689" w:author="Leeyoung" w:date="2018-10-05T09:49:00Z"/>
          <w:sz w:val="20"/>
          <w:szCs w:val="20"/>
          <w:lang w:eastAsia="zh-CN"/>
        </w:rPr>
      </w:pPr>
      <w:ins w:id="690" w:author="Leeyoung" w:date="2018-10-05T09:49:00Z">
        <w:r w:rsidRPr="003E4CD3">
          <w:rPr>
            <w:sz w:val="20"/>
            <w:szCs w:val="20"/>
            <w:lang w:eastAsia="zh-CN"/>
          </w:rPr>
          <w:t xml:space="preserve">         base availability-type;</w:t>
        </w:r>
      </w:ins>
    </w:p>
    <w:p w:rsidR="003E4CD3" w:rsidRPr="003E4CD3" w:rsidRDefault="003E4CD3" w:rsidP="003E4CD3">
      <w:pPr>
        <w:spacing w:after="0" w:line="240" w:lineRule="auto"/>
        <w:rPr>
          <w:ins w:id="691" w:author="Leeyoung" w:date="2018-10-05T09:49:00Z"/>
          <w:sz w:val="20"/>
          <w:szCs w:val="20"/>
          <w:lang w:eastAsia="zh-CN"/>
        </w:rPr>
      </w:pPr>
      <w:ins w:id="692" w:author="Leeyoung" w:date="2018-10-05T09:49:00Z">
        <w:r w:rsidRPr="003E4CD3">
          <w:rPr>
            <w:sz w:val="20"/>
            <w:szCs w:val="20"/>
            <w:lang w:eastAsia="zh-CN"/>
          </w:rPr>
          <w:t xml:space="preserve">         description </w:t>
        </w:r>
      </w:ins>
    </w:p>
    <w:p w:rsidR="003E4CD3" w:rsidRPr="003E4CD3" w:rsidRDefault="003E4CD3" w:rsidP="003E4CD3">
      <w:pPr>
        <w:spacing w:after="0" w:line="240" w:lineRule="auto"/>
        <w:rPr>
          <w:ins w:id="693" w:author="Leeyoung" w:date="2018-10-05T09:49:00Z"/>
          <w:sz w:val="20"/>
          <w:szCs w:val="20"/>
          <w:lang w:eastAsia="zh-CN"/>
        </w:rPr>
      </w:pPr>
      <w:ins w:id="694" w:author="Leeyoung" w:date="2018-10-05T09:49:00Z">
        <w:r w:rsidRPr="003E4CD3">
          <w:rPr>
            <w:sz w:val="20"/>
            <w:szCs w:val="20"/>
            <w:lang w:eastAsia="zh-CN"/>
          </w:rPr>
          <w:t xml:space="preserve">           "level 1: 99.9999%";</w:t>
        </w:r>
      </w:ins>
    </w:p>
    <w:p w:rsidR="003E4CD3" w:rsidRPr="003E4CD3" w:rsidRDefault="003E4CD3" w:rsidP="003E4CD3">
      <w:pPr>
        <w:spacing w:after="0" w:line="240" w:lineRule="auto"/>
        <w:rPr>
          <w:ins w:id="695" w:author="Leeyoung" w:date="2018-10-05T09:49:00Z"/>
          <w:sz w:val="20"/>
          <w:szCs w:val="20"/>
          <w:lang w:eastAsia="zh-CN"/>
        </w:rPr>
      </w:pPr>
      <w:ins w:id="696" w:author="Leeyoung" w:date="2018-10-05T09:49:00Z">
        <w:r w:rsidRPr="003E4CD3">
          <w:rPr>
            <w:sz w:val="20"/>
            <w:szCs w:val="20"/>
            <w:lang w:eastAsia="zh-CN"/>
          </w:rPr>
          <w:t xml:space="preserve">      }</w:t>
        </w:r>
      </w:ins>
    </w:p>
    <w:p w:rsidR="003E4CD3" w:rsidRPr="003E4CD3" w:rsidRDefault="003E4CD3" w:rsidP="003E4CD3">
      <w:pPr>
        <w:spacing w:after="0" w:line="240" w:lineRule="auto"/>
        <w:rPr>
          <w:ins w:id="697" w:author="Leeyoung" w:date="2018-10-05T09:49:00Z"/>
          <w:sz w:val="20"/>
          <w:szCs w:val="20"/>
          <w:lang w:eastAsia="zh-CN"/>
        </w:rPr>
      </w:pPr>
    </w:p>
    <w:p w:rsidR="003E4CD3" w:rsidRPr="003E4CD3" w:rsidRDefault="003E4CD3" w:rsidP="003E4CD3">
      <w:pPr>
        <w:spacing w:after="0" w:line="240" w:lineRule="auto"/>
        <w:rPr>
          <w:ins w:id="698" w:author="Leeyoung" w:date="2018-10-05T09:49:00Z"/>
          <w:sz w:val="20"/>
          <w:szCs w:val="20"/>
          <w:lang w:eastAsia="zh-CN"/>
        </w:rPr>
      </w:pPr>
      <w:ins w:id="699" w:author="Leeyoung" w:date="2018-10-05T09:49:00Z">
        <w:r w:rsidRPr="003E4CD3">
          <w:rPr>
            <w:sz w:val="20"/>
            <w:szCs w:val="20"/>
            <w:lang w:eastAsia="zh-CN"/>
          </w:rPr>
          <w:t xml:space="preserve">      identity level-2 {</w:t>
        </w:r>
      </w:ins>
    </w:p>
    <w:p w:rsidR="003E4CD3" w:rsidRPr="003E4CD3" w:rsidRDefault="003E4CD3" w:rsidP="003E4CD3">
      <w:pPr>
        <w:spacing w:after="0" w:line="240" w:lineRule="auto"/>
        <w:rPr>
          <w:ins w:id="700" w:author="Leeyoung" w:date="2018-10-05T09:49:00Z"/>
          <w:sz w:val="20"/>
          <w:szCs w:val="20"/>
          <w:lang w:eastAsia="zh-CN"/>
        </w:rPr>
      </w:pPr>
      <w:ins w:id="701" w:author="Leeyoung" w:date="2018-10-05T09:49:00Z">
        <w:r w:rsidRPr="003E4CD3">
          <w:rPr>
            <w:sz w:val="20"/>
            <w:szCs w:val="20"/>
            <w:lang w:eastAsia="zh-CN"/>
          </w:rPr>
          <w:t xml:space="preserve">         base availability-type;</w:t>
        </w:r>
      </w:ins>
    </w:p>
    <w:p w:rsidR="003E4CD3" w:rsidRPr="003E4CD3" w:rsidRDefault="003E4CD3" w:rsidP="003E4CD3">
      <w:pPr>
        <w:spacing w:after="0" w:line="240" w:lineRule="auto"/>
        <w:rPr>
          <w:ins w:id="702" w:author="Leeyoung" w:date="2018-10-05T09:49:00Z"/>
          <w:sz w:val="20"/>
          <w:szCs w:val="20"/>
          <w:lang w:eastAsia="zh-CN"/>
        </w:rPr>
      </w:pPr>
      <w:ins w:id="703" w:author="Leeyoung" w:date="2018-10-05T09:49:00Z">
        <w:r w:rsidRPr="003E4CD3">
          <w:rPr>
            <w:sz w:val="20"/>
            <w:szCs w:val="20"/>
            <w:lang w:eastAsia="zh-CN"/>
          </w:rPr>
          <w:t xml:space="preserve">         description </w:t>
        </w:r>
      </w:ins>
    </w:p>
    <w:p w:rsidR="003E4CD3" w:rsidRPr="003E4CD3" w:rsidRDefault="003E4CD3" w:rsidP="003E4CD3">
      <w:pPr>
        <w:spacing w:after="0" w:line="240" w:lineRule="auto"/>
        <w:rPr>
          <w:ins w:id="704" w:author="Leeyoung" w:date="2018-10-05T09:49:00Z"/>
          <w:sz w:val="20"/>
          <w:szCs w:val="20"/>
          <w:lang w:eastAsia="zh-CN"/>
        </w:rPr>
      </w:pPr>
      <w:ins w:id="705" w:author="Leeyoung" w:date="2018-10-05T09:49:00Z">
        <w:r w:rsidRPr="003E4CD3">
          <w:rPr>
            <w:sz w:val="20"/>
            <w:szCs w:val="20"/>
            <w:lang w:eastAsia="zh-CN"/>
          </w:rPr>
          <w:t xml:space="preserve">           "level 2: 99.999%";</w:t>
        </w:r>
      </w:ins>
    </w:p>
    <w:p w:rsidR="003E4CD3" w:rsidRPr="003E4CD3" w:rsidRDefault="003E4CD3" w:rsidP="003E4CD3">
      <w:pPr>
        <w:spacing w:after="0" w:line="240" w:lineRule="auto"/>
        <w:rPr>
          <w:ins w:id="706" w:author="Leeyoung" w:date="2018-10-05T09:49:00Z"/>
          <w:sz w:val="20"/>
          <w:szCs w:val="20"/>
          <w:lang w:eastAsia="zh-CN"/>
        </w:rPr>
      </w:pPr>
      <w:ins w:id="707" w:author="Leeyoung" w:date="2018-10-05T09:49:00Z">
        <w:r w:rsidRPr="003E4CD3">
          <w:rPr>
            <w:sz w:val="20"/>
            <w:szCs w:val="20"/>
            <w:lang w:eastAsia="zh-CN"/>
          </w:rPr>
          <w:t xml:space="preserve">      }</w:t>
        </w:r>
      </w:ins>
    </w:p>
    <w:p w:rsidR="003E4CD3" w:rsidRPr="003E4CD3" w:rsidRDefault="003E4CD3" w:rsidP="003E4CD3">
      <w:pPr>
        <w:spacing w:after="0" w:line="240" w:lineRule="auto"/>
        <w:rPr>
          <w:ins w:id="708" w:author="Leeyoung" w:date="2018-10-05T09:49:00Z"/>
          <w:sz w:val="20"/>
          <w:szCs w:val="20"/>
          <w:lang w:eastAsia="zh-CN"/>
        </w:rPr>
      </w:pPr>
    </w:p>
    <w:p w:rsidR="003E4CD3" w:rsidRPr="003E4CD3" w:rsidRDefault="003E4CD3" w:rsidP="003E4CD3">
      <w:pPr>
        <w:spacing w:after="0" w:line="240" w:lineRule="auto"/>
        <w:rPr>
          <w:ins w:id="709" w:author="Leeyoung" w:date="2018-10-05T09:49:00Z"/>
          <w:sz w:val="20"/>
          <w:szCs w:val="20"/>
          <w:lang w:eastAsia="zh-CN"/>
        </w:rPr>
      </w:pPr>
      <w:ins w:id="710" w:author="Leeyoung" w:date="2018-10-05T09:49:00Z">
        <w:r w:rsidRPr="003E4CD3">
          <w:rPr>
            <w:sz w:val="20"/>
            <w:szCs w:val="20"/>
            <w:lang w:eastAsia="zh-CN"/>
          </w:rPr>
          <w:lastRenderedPageBreak/>
          <w:t xml:space="preserve">      identity level-3 {</w:t>
        </w:r>
      </w:ins>
    </w:p>
    <w:p w:rsidR="003E4CD3" w:rsidRPr="003E4CD3" w:rsidRDefault="003E4CD3" w:rsidP="003E4CD3">
      <w:pPr>
        <w:spacing w:after="0" w:line="240" w:lineRule="auto"/>
        <w:rPr>
          <w:ins w:id="711" w:author="Leeyoung" w:date="2018-10-05T09:49:00Z"/>
          <w:sz w:val="20"/>
          <w:szCs w:val="20"/>
          <w:lang w:eastAsia="zh-CN"/>
        </w:rPr>
      </w:pPr>
      <w:ins w:id="712" w:author="Leeyoung" w:date="2018-10-05T09:49:00Z">
        <w:r w:rsidRPr="003E4CD3">
          <w:rPr>
            <w:sz w:val="20"/>
            <w:szCs w:val="20"/>
            <w:lang w:eastAsia="zh-CN"/>
          </w:rPr>
          <w:t xml:space="preserve">         base availability-type;</w:t>
        </w:r>
      </w:ins>
    </w:p>
    <w:p w:rsidR="003E4CD3" w:rsidRPr="003E4CD3" w:rsidRDefault="003E4CD3" w:rsidP="003E4CD3">
      <w:pPr>
        <w:spacing w:after="0" w:line="240" w:lineRule="auto"/>
        <w:rPr>
          <w:ins w:id="713" w:author="Leeyoung" w:date="2018-10-05T09:49:00Z"/>
          <w:sz w:val="20"/>
          <w:szCs w:val="20"/>
          <w:lang w:eastAsia="zh-CN"/>
        </w:rPr>
      </w:pPr>
      <w:ins w:id="714" w:author="Leeyoung" w:date="2018-10-05T09:49:00Z">
        <w:r w:rsidRPr="003E4CD3">
          <w:rPr>
            <w:sz w:val="20"/>
            <w:szCs w:val="20"/>
            <w:lang w:eastAsia="zh-CN"/>
          </w:rPr>
          <w:t xml:space="preserve">         description </w:t>
        </w:r>
      </w:ins>
    </w:p>
    <w:p w:rsidR="003E4CD3" w:rsidRPr="003E4CD3" w:rsidRDefault="003E4CD3" w:rsidP="003E4CD3">
      <w:pPr>
        <w:spacing w:after="0" w:line="240" w:lineRule="auto"/>
        <w:rPr>
          <w:ins w:id="715" w:author="Leeyoung" w:date="2018-10-05T09:49:00Z"/>
          <w:sz w:val="20"/>
          <w:szCs w:val="20"/>
          <w:lang w:eastAsia="zh-CN"/>
        </w:rPr>
      </w:pPr>
      <w:ins w:id="716" w:author="Leeyoung" w:date="2018-10-05T09:49:00Z">
        <w:r w:rsidRPr="003E4CD3">
          <w:rPr>
            <w:sz w:val="20"/>
            <w:szCs w:val="20"/>
            <w:lang w:eastAsia="zh-CN"/>
          </w:rPr>
          <w:t xml:space="preserve">           "level 3: 99.99%";</w:t>
        </w:r>
      </w:ins>
    </w:p>
    <w:p w:rsidR="003E4CD3" w:rsidRPr="003E4CD3" w:rsidRDefault="003E4CD3" w:rsidP="003E4CD3">
      <w:pPr>
        <w:spacing w:after="0" w:line="240" w:lineRule="auto"/>
        <w:rPr>
          <w:ins w:id="717" w:author="Leeyoung" w:date="2018-10-05T09:49:00Z"/>
          <w:sz w:val="20"/>
          <w:szCs w:val="20"/>
          <w:lang w:eastAsia="zh-CN"/>
        </w:rPr>
      </w:pPr>
      <w:ins w:id="718" w:author="Leeyoung" w:date="2018-10-05T09:49:00Z">
        <w:r w:rsidRPr="003E4CD3">
          <w:rPr>
            <w:sz w:val="20"/>
            <w:szCs w:val="20"/>
            <w:lang w:eastAsia="zh-CN"/>
          </w:rPr>
          <w:t xml:space="preserve">      }</w:t>
        </w:r>
      </w:ins>
    </w:p>
    <w:p w:rsidR="003E4CD3" w:rsidRPr="003E4CD3" w:rsidRDefault="003E4CD3" w:rsidP="003E4CD3">
      <w:pPr>
        <w:spacing w:after="0" w:line="240" w:lineRule="auto"/>
        <w:rPr>
          <w:ins w:id="719" w:author="Leeyoung" w:date="2018-10-05T09:49:00Z"/>
          <w:sz w:val="20"/>
          <w:szCs w:val="20"/>
          <w:lang w:eastAsia="zh-CN"/>
        </w:rPr>
      </w:pPr>
    </w:p>
    <w:p w:rsidR="003E4CD3" w:rsidRPr="003E4CD3" w:rsidRDefault="003E4CD3" w:rsidP="003E4CD3">
      <w:pPr>
        <w:spacing w:after="0" w:line="240" w:lineRule="auto"/>
        <w:rPr>
          <w:ins w:id="720" w:author="Leeyoung" w:date="2018-10-05T09:49:00Z"/>
          <w:sz w:val="20"/>
          <w:szCs w:val="20"/>
          <w:lang w:eastAsia="zh-CN"/>
        </w:rPr>
      </w:pPr>
      <w:ins w:id="721" w:author="Leeyoung" w:date="2018-10-05T09:49:00Z">
        <w:r w:rsidRPr="003E4CD3">
          <w:rPr>
            <w:sz w:val="20"/>
            <w:szCs w:val="20"/>
            <w:lang w:eastAsia="zh-CN"/>
          </w:rPr>
          <w:t xml:space="preserve">      identity level-4 {</w:t>
        </w:r>
      </w:ins>
    </w:p>
    <w:p w:rsidR="003E4CD3" w:rsidRPr="003E4CD3" w:rsidRDefault="003E4CD3" w:rsidP="003E4CD3">
      <w:pPr>
        <w:spacing w:after="0" w:line="240" w:lineRule="auto"/>
        <w:rPr>
          <w:ins w:id="722" w:author="Leeyoung" w:date="2018-10-05T09:49:00Z"/>
          <w:sz w:val="20"/>
          <w:szCs w:val="20"/>
          <w:lang w:eastAsia="zh-CN"/>
        </w:rPr>
      </w:pPr>
      <w:ins w:id="723" w:author="Leeyoung" w:date="2018-10-05T09:49:00Z">
        <w:r w:rsidRPr="003E4CD3">
          <w:rPr>
            <w:sz w:val="20"/>
            <w:szCs w:val="20"/>
            <w:lang w:eastAsia="zh-CN"/>
          </w:rPr>
          <w:t xml:space="preserve">         base availability-type;</w:t>
        </w:r>
      </w:ins>
    </w:p>
    <w:p w:rsidR="003E4CD3" w:rsidRPr="003E4CD3" w:rsidRDefault="003E4CD3" w:rsidP="003E4CD3">
      <w:pPr>
        <w:spacing w:after="0" w:line="240" w:lineRule="auto"/>
        <w:rPr>
          <w:ins w:id="724" w:author="Leeyoung" w:date="2018-10-05T09:49:00Z"/>
          <w:sz w:val="20"/>
          <w:szCs w:val="20"/>
          <w:lang w:eastAsia="zh-CN"/>
        </w:rPr>
      </w:pPr>
      <w:ins w:id="725" w:author="Leeyoung" w:date="2018-10-05T09:49:00Z">
        <w:r w:rsidRPr="003E4CD3">
          <w:rPr>
            <w:sz w:val="20"/>
            <w:szCs w:val="20"/>
            <w:lang w:eastAsia="zh-CN"/>
          </w:rPr>
          <w:t xml:space="preserve">         description </w:t>
        </w:r>
      </w:ins>
    </w:p>
    <w:p w:rsidR="003E4CD3" w:rsidRPr="003E4CD3" w:rsidRDefault="003E4CD3" w:rsidP="003E4CD3">
      <w:pPr>
        <w:spacing w:after="0" w:line="240" w:lineRule="auto"/>
        <w:rPr>
          <w:ins w:id="726" w:author="Leeyoung" w:date="2018-10-05T09:49:00Z"/>
          <w:sz w:val="20"/>
          <w:szCs w:val="20"/>
          <w:lang w:eastAsia="zh-CN"/>
        </w:rPr>
      </w:pPr>
      <w:ins w:id="727" w:author="Leeyoung" w:date="2018-10-05T09:49:00Z">
        <w:r w:rsidRPr="003E4CD3">
          <w:rPr>
            <w:sz w:val="20"/>
            <w:szCs w:val="20"/>
            <w:lang w:eastAsia="zh-CN"/>
          </w:rPr>
          <w:t xml:space="preserve">           "level 4: 99.9%";</w:t>
        </w:r>
      </w:ins>
    </w:p>
    <w:p w:rsidR="003E4CD3" w:rsidRPr="003E4CD3" w:rsidRDefault="003E4CD3" w:rsidP="003E4CD3">
      <w:pPr>
        <w:spacing w:after="0" w:line="240" w:lineRule="auto"/>
        <w:rPr>
          <w:ins w:id="728" w:author="Leeyoung" w:date="2018-10-05T09:49:00Z"/>
          <w:sz w:val="20"/>
          <w:szCs w:val="20"/>
          <w:lang w:eastAsia="zh-CN"/>
        </w:rPr>
      </w:pPr>
      <w:ins w:id="729" w:author="Leeyoung" w:date="2018-10-05T09:49:00Z">
        <w:r w:rsidRPr="003E4CD3">
          <w:rPr>
            <w:sz w:val="20"/>
            <w:szCs w:val="20"/>
            <w:lang w:eastAsia="zh-CN"/>
          </w:rPr>
          <w:t xml:space="preserve">      }</w:t>
        </w:r>
      </w:ins>
    </w:p>
    <w:p w:rsidR="003E4CD3" w:rsidRPr="003E4CD3" w:rsidRDefault="003E4CD3" w:rsidP="003E4CD3">
      <w:pPr>
        <w:spacing w:after="0" w:line="240" w:lineRule="auto"/>
        <w:rPr>
          <w:ins w:id="730" w:author="Leeyoung" w:date="2018-10-05T09:49:00Z"/>
          <w:sz w:val="20"/>
          <w:szCs w:val="20"/>
          <w:lang w:eastAsia="zh-CN"/>
        </w:rPr>
      </w:pPr>
    </w:p>
    <w:p w:rsidR="003E4CD3" w:rsidRPr="003E4CD3" w:rsidRDefault="003E4CD3" w:rsidP="003E4CD3">
      <w:pPr>
        <w:spacing w:after="0" w:line="240" w:lineRule="auto"/>
        <w:rPr>
          <w:ins w:id="731" w:author="Leeyoung" w:date="2018-10-05T09:49:00Z"/>
          <w:sz w:val="20"/>
          <w:szCs w:val="20"/>
          <w:lang w:eastAsia="zh-CN"/>
        </w:rPr>
      </w:pPr>
      <w:ins w:id="732" w:author="Leeyoung" w:date="2018-10-05T09:49:00Z">
        <w:r w:rsidRPr="003E4CD3">
          <w:rPr>
            <w:sz w:val="20"/>
            <w:szCs w:val="20"/>
            <w:lang w:eastAsia="zh-CN"/>
          </w:rPr>
          <w:t xml:space="preserve">      identity level-5 {</w:t>
        </w:r>
      </w:ins>
    </w:p>
    <w:p w:rsidR="003E4CD3" w:rsidRPr="003E4CD3" w:rsidRDefault="003E4CD3" w:rsidP="003E4CD3">
      <w:pPr>
        <w:spacing w:after="0" w:line="240" w:lineRule="auto"/>
        <w:rPr>
          <w:ins w:id="733" w:author="Leeyoung" w:date="2018-10-05T09:49:00Z"/>
          <w:sz w:val="20"/>
          <w:szCs w:val="20"/>
          <w:lang w:eastAsia="zh-CN"/>
        </w:rPr>
      </w:pPr>
      <w:ins w:id="734" w:author="Leeyoung" w:date="2018-10-05T09:49:00Z">
        <w:r w:rsidRPr="003E4CD3">
          <w:rPr>
            <w:sz w:val="20"/>
            <w:szCs w:val="20"/>
            <w:lang w:eastAsia="zh-CN"/>
          </w:rPr>
          <w:t xml:space="preserve">         base availability-type;</w:t>
        </w:r>
      </w:ins>
    </w:p>
    <w:p w:rsidR="003E4CD3" w:rsidRPr="003E4CD3" w:rsidRDefault="003E4CD3" w:rsidP="003E4CD3">
      <w:pPr>
        <w:spacing w:after="0" w:line="240" w:lineRule="auto"/>
        <w:rPr>
          <w:ins w:id="735" w:author="Leeyoung" w:date="2018-10-05T09:49:00Z"/>
          <w:sz w:val="20"/>
          <w:szCs w:val="20"/>
          <w:lang w:eastAsia="zh-CN"/>
        </w:rPr>
      </w:pPr>
      <w:ins w:id="736" w:author="Leeyoung" w:date="2018-10-05T09:49:00Z">
        <w:r w:rsidRPr="003E4CD3">
          <w:rPr>
            <w:sz w:val="20"/>
            <w:szCs w:val="20"/>
            <w:lang w:eastAsia="zh-CN"/>
          </w:rPr>
          <w:t xml:space="preserve">         description </w:t>
        </w:r>
      </w:ins>
    </w:p>
    <w:p w:rsidR="003E4CD3" w:rsidRPr="003E4CD3" w:rsidRDefault="003E4CD3" w:rsidP="003E4CD3">
      <w:pPr>
        <w:spacing w:after="0" w:line="240" w:lineRule="auto"/>
        <w:rPr>
          <w:ins w:id="737" w:author="Leeyoung" w:date="2018-10-05T09:49:00Z"/>
          <w:sz w:val="20"/>
          <w:szCs w:val="20"/>
          <w:lang w:eastAsia="zh-CN"/>
        </w:rPr>
      </w:pPr>
      <w:ins w:id="738" w:author="Leeyoung" w:date="2018-10-05T09:49:00Z">
        <w:r w:rsidRPr="003E4CD3">
          <w:rPr>
            <w:sz w:val="20"/>
            <w:szCs w:val="20"/>
            <w:lang w:eastAsia="zh-CN"/>
          </w:rPr>
          <w:t xml:space="preserve">           "level 5: 99%";</w:t>
        </w:r>
      </w:ins>
    </w:p>
    <w:p w:rsidR="003E4CD3" w:rsidRPr="003E4CD3" w:rsidRDefault="003E4CD3" w:rsidP="003E4CD3">
      <w:pPr>
        <w:spacing w:after="0" w:line="240" w:lineRule="auto"/>
        <w:rPr>
          <w:ins w:id="739" w:author="Leeyoung" w:date="2018-10-05T09:49:00Z"/>
          <w:sz w:val="20"/>
          <w:szCs w:val="20"/>
          <w:lang w:eastAsia="zh-CN"/>
        </w:rPr>
      </w:pPr>
      <w:ins w:id="740" w:author="Leeyoung" w:date="2018-10-05T09:49:00Z">
        <w:r w:rsidRPr="003E4CD3">
          <w:rPr>
            <w:sz w:val="20"/>
            <w:szCs w:val="20"/>
            <w:lang w:eastAsia="zh-CN"/>
          </w:rPr>
          <w:t xml:space="preserve">      }</w:t>
        </w:r>
      </w:ins>
    </w:p>
    <w:p w:rsidR="003E4CD3" w:rsidRPr="003E4CD3" w:rsidRDefault="003E4CD3" w:rsidP="003E4CD3">
      <w:pPr>
        <w:spacing w:after="0" w:line="240" w:lineRule="auto"/>
        <w:rPr>
          <w:ins w:id="741" w:author="Leeyoung" w:date="2018-10-05T09:49:00Z"/>
          <w:sz w:val="20"/>
          <w:szCs w:val="20"/>
          <w:lang w:eastAsia="zh-CN"/>
        </w:rPr>
      </w:pPr>
    </w:p>
    <w:p w:rsidR="003E4CD3" w:rsidRPr="003E4CD3" w:rsidRDefault="003E4CD3" w:rsidP="003E4CD3">
      <w:pPr>
        <w:spacing w:after="0" w:line="240" w:lineRule="auto"/>
        <w:rPr>
          <w:ins w:id="742" w:author="Leeyoung" w:date="2018-10-05T09:49:00Z"/>
          <w:sz w:val="20"/>
          <w:szCs w:val="20"/>
          <w:lang w:eastAsia="zh-CN"/>
        </w:rPr>
      </w:pPr>
      <w:ins w:id="743" w:author="Leeyoung" w:date="2018-10-05T09:49:00Z">
        <w:r w:rsidRPr="003E4CD3">
          <w:rPr>
            <w:sz w:val="20"/>
            <w:szCs w:val="20"/>
            <w:lang w:eastAsia="zh-CN"/>
          </w:rPr>
          <w:t xml:space="preserve">       /*</w:t>
        </w:r>
      </w:ins>
    </w:p>
    <w:p w:rsidR="003E4CD3" w:rsidRPr="003E4CD3" w:rsidRDefault="003E4CD3" w:rsidP="003E4CD3">
      <w:pPr>
        <w:spacing w:after="0" w:line="240" w:lineRule="auto"/>
        <w:rPr>
          <w:ins w:id="744" w:author="Leeyoung" w:date="2018-10-05T09:49:00Z"/>
          <w:sz w:val="20"/>
          <w:szCs w:val="20"/>
          <w:lang w:eastAsia="zh-CN"/>
        </w:rPr>
      </w:pPr>
      <w:ins w:id="745" w:author="Leeyoung" w:date="2018-10-05T09:49:00Z">
        <w:r w:rsidRPr="003E4CD3">
          <w:rPr>
            <w:sz w:val="20"/>
            <w:szCs w:val="20"/>
            <w:lang w:eastAsia="zh-CN"/>
          </w:rPr>
          <w:t xml:space="preserve">        * Groupings</w:t>
        </w:r>
      </w:ins>
    </w:p>
    <w:p w:rsidR="003E4CD3" w:rsidRPr="003E4CD3" w:rsidRDefault="003E4CD3" w:rsidP="003E4CD3">
      <w:pPr>
        <w:spacing w:after="0" w:line="240" w:lineRule="auto"/>
        <w:rPr>
          <w:ins w:id="746" w:author="Leeyoung" w:date="2018-10-05T09:49:00Z"/>
          <w:sz w:val="20"/>
          <w:szCs w:val="20"/>
          <w:lang w:eastAsia="zh-CN"/>
        </w:rPr>
      </w:pPr>
      <w:ins w:id="747" w:author="Leeyoung" w:date="2018-10-05T09:49:00Z">
        <w:r w:rsidRPr="003E4CD3">
          <w:rPr>
            <w:sz w:val="20"/>
            <w:szCs w:val="20"/>
            <w:lang w:eastAsia="zh-CN"/>
          </w:rPr>
          <w:t xml:space="preserve">        */</w:t>
        </w:r>
      </w:ins>
    </w:p>
    <w:p w:rsidR="003E4CD3" w:rsidRPr="003E4CD3" w:rsidRDefault="003E4CD3" w:rsidP="003E4CD3">
      <w:pPr>
        <w:spacing w:after="0" w:line="240" w:lineRule="auto"/>
        <w:rPr>
          <w:ins w:id="748" w:author="Leeyoung" w:date="2018-10-05T09:49:00Z"/>
          <w:sz w:val="20"/>
          <w:szCs w:val="20"/>
          <w:lang w:eastAsia="zh-CN"/>
        </w:rPr>
      </w:pPr>
    </w:p>
    <w:p w:rsidR="003E4CD3" w:rsidRPr="003E4CD3" w:rsidRDefault="003E4CD3" w:rsidP="003E4CD3">
      <w:pPr>
        <w:spacing w:after="0" w:line="240" w:lineRule="auto"/>
        <w:rPr>
          <w:ins w:id="749" w:author="Leeyoung" w:date="2018-10-05T09:49:00Z"/>
          <w:sz w:val="20"/>
          <w:szCs w:val="20"/>
          <w:lang w:eastAsia="zh-CN"/>
        </w:rPr>
      </w:pPr>
      <w:ins w:id="750" w:author="Leeyoung" w:date="2018-10-05T09:49:00Z">
        <w:r w:rsidRPr="003E4CD3">
          <w:rPr>
            <w:sz w:val="20"/>
            <w:szCs w:val="20"/>
            <w:lang w:eastAsia="zh-CN"/>
          </w:rPr>
          <w:t xml:space="preserve">      grouping te-ref {</w:t>
        </w:r>
      </w:ins>
    </w:p>
    <w:p w:rsidR="003E4CD3" w:rsidRPr="003E4CD3" w:rsidRDefault="003E4CD3" w:rsidP="003E4CD3">
      <w:pPr>
        <w:spacing w:after="0" w:line="240" w:lineRule="auto"/>
        <w:rPr>
          <w:ins w:id="751" w:author="Leeyoung" w:date="2018-10-05T09:49:00Z"/>
          <w:sz w:val="20"/>
          <w:szCs w:val="20"/>
          <w:lang w:eastAsia="zh-CN"/>
        </w:rPr>
      </w:pPr>
      <w:ins w:id="752"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753" w:author="Leeyoung" w:date="2018-10-05T09:49:00Z"/>
          <w:sz w:val="20"/>
          <w:szCs w:val="20"/>
          <w:lang w:eastAsia="zh-CN"/>
        </w:rPr>
      </w:pPr>
      <w:ins w:id="754" w:author="Leeyoung" w:date="2018-10-05T09:49:00Z">
        <w:r w:rsidRPr="003E4CD3">
          <w:rPr>
            <w:sz w:val="20"/>
            <w:szCs w:val="20"/>
            <w:lang w:eastAsia="zh-CN"/>
          </w:rPr>
          <w:t xml:space="preserve">           "The reference to TE.";</w:t>
        </w:r>
      </w:ins>
    </w:p>
    <w:p w:rsidR="003E4CD3" w:rsidRPr="003E4CD3" w:rsidRDefault="003E4CD3" w:rsidP="003E4CD3">
      <w:pPr>
        <w:spacing w:after="0" w:line="240" w:lineRule="auto"/>
        <w:rPr>
          <w:ins w:id="755" w:author="Leeyoung" w:date="2018-10-05T09:49:00Z"/>
          <w:sz w:val="20"/>
          <w:szCs w:val="20"/>
          <w:lang w:eastAsia="zh-CN"/>
        </w:rPr>
      </w:pPr>
      <w:ins w:id="756" w:author="Leeyoung" w:date="2018-10-05T09:49:00Z">
        <w:r w:rsidRPr="003E4CD3">
          <w:rPr>
            <w:sz w:val="20"/>
            <w:szCs w:val="20"/>
            <w:lang w:eastAsia="zh-CN"/>
          </w:rPr>
          <w:t xml:space="preserve">         choice te {</w:t>
        </w:r>
      </w:ins>
    </w:p>
    <w:p w:rsidR="003E4CD3" w:rsidRPr="003E4CD3" w:rsidRDefault="003E4CD3" w:rsidP="003E4CD3">
      <w:pPr>
        <w:spacing w:after="0" w:line="240" w:lineRule="auto"/>
        <w:rPr>
          <w:ins w:id="757" w:author="Leeyoung" w:date="2018-10-05T09:49:00Z"/>
          <w:sz w:val="20"/>
          <w:szCs w:val="20"/>
          <w:lang w:eastAsia="zh-CN"/>
        </w:rPr>
      </w:pPr>
      <w:ins w:id="758"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759" w:author="Leeyoung" w:date="2018-10-05T09:49:00Z"/>
          <w:sz w:val="20"/>
          <w:szCs w:val="20"/>
          <w:lang w:eastAsia="zh-CN"/>
        </w:rPr>
      </w:pPr>
      <w:ins w:id="760" w:author="Leeyoung" w:date="2018-10-05T09:49:00Z">
        <w:r w:rsidRPr="003E4CD3">
          <w:rPr>
            <w:sz w:val="20"/>
            <w:szCs w:val="20"/>
            <w:lang w:eastAsia="zh-CN"/>
          </w:rPr>
          <w:t xml:space="preserve">               "The TE";</w:t>
        </w:r>
      </w:ins>
    </w:p>
    <w:p w:rsidR="003E4CD3" w:rsidRPr="003E4CD3" w:rsidRDefault="003E4CD3" w:rsidP="003E4CD3">
      <w:pPr>
        <w:spacing w:after="0" w:line="240" w:lineRule="auto"/>
        <w:rPr>
          <w:ins w:id="761" w:author="Leeyoung" w:date="2018-10-05T09:49:00Z"/>
          <w:sz w:val="20"/>
          <w:szCs w:val="20"/>
          <w:lang w:eastAsia="zh-CN"/>
        </w:rPr>
      </w:pPr>
      <w:ins w:id="762" w:author="Leeyoung" w:date="2018-10-05T09:49:00Z">
        <w:r w:rsidRPr="003E4CD3">
          <w:rPr>
            <w:sz w:val="20"/>
            <w:szCs w:val="20"/>
            <w:lang w:eastAsia="zh-CN"/>
          </w:rPr>
          <w:t xml:space="preserve">               case actn-vn {</w:t>
        </w:r>
      </w:ins>
    </w:p>
    <w:p w:rsidR="003E4CD3" w:rsidRPr="003E4CD3" w:rsidRDefault="003E4CD3" w:rsidP="003E4CD3">
      <w:pPr>
        <w:spacing w:after="0" w:line="240" w:lineRule="auto"/>
        <w:rPr>
          <w:ins w:id="763" w:author="Leeyoung" w:date="2018-10-05T09:49:00Z"/>
          <w:sz w:val="20"/>
          <w:szCs w:val="20"/>
          <w:lang w:eastAsia="zh-CN"/>
        </w:rPr>
      </w:pPr>
      <w:ins w:id="764" w:author="Leeyoung" w:date="2018-10-05T09:49:00Z">
        <w:r w:rsidRPr="003E4CD3">
          <w:rPr>
            <w:sz w:val="20"/>
            <w:szCs w:val="20"/>
            <w:lang w:eastAsia="zh-CN"/>
          </w:rPr>
          <w:t xml:space="preserve">                   leaf actn-vn-ref {</w:t>
        </w:r>
      </w:ins>
    </w:p>
    <w:p w:rsidR="003E4CD3" w:rsidRPr="003E4CD3" w:rsidRDefault="003E4CD3" w:rsidP="003E4CD3">
      <w:pPr>
        <w:spacing w:after="0" w:line="240" w:lineRule="auto"/>
        <w:rPr>
          <w:ins w:id="765" w:author="Leeyoung" w:date="2018-10-05T09:49:00Z"/>
          <w:sz w:val="20"/>
          <w:szCs w:val="20"/>
          <w:lang w:eastAsia="zh-CN"/>
        </w:rPr>
      </w:pPr>
      <w:ins w:id="766" w:author="Leeyoung" w:date="2018-10-05T09:49:00Z">
        <w:r w:rsidRPr="003E4CD3">
          <w:rPr>
            <w:sz w:val="20"/>
            <w:szCs w:val="20"/>
            <w:lang w:eastAsia="zh-CN"/>
          </w:rPr>
          <w:t xml:space="preserve">                       type leafref {</w:t>
        </w:r>
      </w:ins>
    </w:p>
    <w:p w:rsidR="003E4CD3" w:rsidRPr="003E4CD3" w:rsidRDefault="003E4CD3" w:rsidP="003E4CD3">
      <w:pPr>
        <w:spacing w:after="0" w:line="240" w:lineRule="auto"/>
        <w:rPr>
          <w:ins w:id="767" w:author="Leeyoung" w:date="2018-10-05T09:49:00Z"/>
          <w:sz w:val="20"/>
          <w:szCs w:val="20"/>
          <w:lang w:eastAsia="zh-CN"/>
        </w:rPr>
      </w:pPr>
      <w:ins w:id="768" w:author="Leeyoung" w:date="2018-10-05T09:49:00Z">
        <w:r w:rsidRPr="003E4CD3">
          <w:rPr>
            <w:sz w:val="20"/>
            <w:szCs w:val="20"/>
            <w:lang w:eastAsia="zh-CN"/>
          </w:rPr>
          <w:t xml:space="preserve">         </w:t>
        </w:r>
        <w:r w:rsidR="0054585D">
          <w:rPr>
            <w:sz w:val="20"/>
            <w:szCs w:val="20"/>
            <w:lang w:eastAsia="zh-CN"/>
          </w:rPr>
          <w:t xml:space="preserve">                  path "</w:t>
        </w:r>
        <w:r w:rsidRPr="003E4CD3">
          <w:rPr>
            <w:sz w:val="20"/>
            <w:szCs w:val="20"/>
            <w:lang w:eastAsia="zh-CN"/>
          </w:rPr>
          <w:t>/vn:vn/vn:vn-list/vn:vn-id";</w:t>
        </w:r>
      </w:ins>
    </w:p>
    <w:p w:rsidR="003E4CD3" w:rsidRPr="003E4CD3" w:rsidRDefault="003E4CD3" w:rsidP="003E4CD3">
      <w:pPr>
        <w:spacing w:after="0" w:line="240" w:lineRule="auto"/>
        <w:rPr>
          <w:ins w:id="769" w:author="Leeyoung" w:date="2018-10-05T09:49:00Z"/>
          <w:sz w:val="20"/>
          <w:szCs w:val="20"/>
          <w:lang w:eastAsia="zh-CN"/>
        </w:rPr>
      </w:pPr>
      <w:ins w:id="770" w:author="Leeyoung" w:date="2018-10-05T09:49:00Z">
        <w:r w:rsidRPr="003E4CD3">
          <w:rPr>
            <w:sz w:val="20"/>
            <w:szCs w:val="20"/>
            <w:lang w:eastAsia="zh-CN"/>
          </w:rPr>
          <w:t xml:space="preserve">                       }</w:t>
        </w:r>
      </w:ins>
    </w:p>
    <w:p w:rsidR="003E4CD3" w:rsidRPr="003E4CD3" w:rsidRDefault="003E4CD3" w:rsidP="003E4CD3">
      <w:pPr>
        <w:spacing w:after="0" w:line="240" w:lineRule="auto"/>
        <w:rPr>
          <w:ins w:id="771" w:author="Leeyoung" w:date="2018-10-05T09:49:00Z"/>
          <w:sz w:val="20"/>
          <w:szCs w:val="20"/>
          <w:lang w:eastAsia="zh-CN"/>
        </w:rPr>
      </w:pPr>
      <w:ins w:id="772"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773" w:author="Leeyoung" w:date="2018-10-05T09:49:00Z"/>
          <w:sz w:val="20"/>
          <w:szCs w:val="20"/>
          <w:lang w:eastAsia="zh-CN"/>
        </w:rPr>
      </w:pPr>
      <w:ins w:id="774" w:author="Leeyoung" w:date="2018-10-05T09:49:00Z">
        <w:r w:rsidRPr="003E4CD3">
          <w:rPr>
            <w:sz w:val="20"/>
            <w:szCs w:val="20"/>
            <w:lang w:eastAsia="zh-CN"/>
          </w:rPr>
          <w:t xml:space="preserve">                           "The reference to ACTN VN";</w:t>
        </w:r>
      </w:ins>
    </w:p>
    <w:p w:rsidR="003E4CD3" w:rsidRPr="003E4CD3" w:rsidRDefault="003E4CD3" w:rsidP="003E4CD3">
      <w:pPr>
        <w:spacing w:after="0" w:line="240" w:lineRule="auto"/>
        <w:rPr>
          <w:ins w:id="775" w:author="Leeyoung" w:date="2018-10-05T09:49:00Z"/>
          <w:sz w:val="20"/>
          <w:szCs w:val="20"/>
          <w:lang w:eastAsia="zh-CN"/>
        </w:rPr>
      </w:pPr>
      <w:ins w:id="776" w:author="Leeyoung" w:date="2018-10-05T09:49:00Z">
        <w:r w:rsidRPr="003E4CD3">
          <w:rPr>
            <w:sz w:val="20"/>
            <w:szCs w:val="20"/>
            <w:lang w:eastAsia="zh-CN"/>
          </w:rPr>
          <w:t xml:space="preserve">                   }</w:t>
        </w:r>
      </w:ins>
    </w:p>
    <w:p w:rsidR="003E4CD3" w:rsidRPr="003E4CD3" w:rsidRDefault="003E4CD3" w:rsidP="003E4CD3">
      <w:pPr>
        <w:spacing w:after="0" w:line="240" w:lineRule="auto"/>
        <w:rPr>
          <w:ins w:id="777" w:author="Leeyoung" w:date="2018-10-05T09:49:00Z"/>
          <w:sz w:val="20"/>
          <w:szCs w:val="20"/>
          <w:lang w:eastAsia="zh-CN"/>
        </w:rPr>
      </w:pPr>
      <w:ins w:id="778" w:author="Leeyoung" w:date="2018-10-05T09:49:00Z">
        <w:r w:rsidRPr="003E4CD3">
          <w:rPr>
            <w:sz w:val="20"/>
            <w:szCs w:val="20"/>
            <w:lang w:eastAsia="zh-CN"/>
          </w:rPr>
          <w:t xml:space="preserve">               }</w:t>
        </w:r>
      </w:ins>
    </w:p>
    <w:p w:rsidR="003E4CD3" w:rsidRPr="003E4CD3" w:rsidRDefault="003E4CD3" w:rsidP="003E4CD3">
      <w:pPr>
        <w:spacing w:after="0" w:line="240" w:lineRule="auto"/>
        <w:rPr>
          <w:ins w:id="779" w:author="Leeyoung" w:date="2018-10-05T09:49:00Z"/>
          <w:sz w:val="20"/>
          <w:szCs w:val="20"/>
          <w:lang w:eastAsia="zh-CN"/>
        </w:rPr>
      </w:pPr>
      <w:ins w:id="780" w:author="Leeyoung" w:date="2018-10-05T09:49:00Z">
        <w:r w:rsidRPr="003E4CD3">
          <w:rPr>
            <w:sz w:val="20"/>
            <w:szCs w:val="20"/>
            <w:lang w:eastAsia="zh-CN"/>
          </w:rPr>
          <w:t xml:space="preserve">               case te-topo {</w:t>
        </w:r>
      </w:ins>
    </w:p>
    <w:p w:rsidR="003E4CD3" w:rsidRPr="003E4CD3" w:rsidRDefault="003E4CD3" w:rsidP="003E4CD3">
      <w:pPr>
        <w:spacing w:after="0" w:line="240" w:lineRule="auto"/>
        <w:rPr>
          <w:ins w:id="781" w:author="Leeyoung" w:date="2018-10-05T09:49:00Z"/>
          <w:sz w:val="20"/>
          <w:szCs w:val="20"/>
          <w:lang w:eastAsia="zh-CN"/>
        </w:rPr>
      </w:pPr>
      <w:ins w:id="782" w:author="Leeyoung" w:date="2018-10-05T09:49:00Z">
        <w:r w:rsidRPr="003E4CD3">
          <w:rPr>
            <w:sz w:val="20"/>
            <w:szCs w:val="20"/>
            <w:lang w:eastAsia="zh-CN"/>
          </w:rPr>
          <w:t xml:space="preserve">                  leaf vn-topology-id{</w:t>
        </w:r>
      </w:ins>
    </w:p>
    <w:p w:rsidR="003E4CD3" w:rsidRPr="003E4CD3" w:rsidRDefault="003E4CD3" w:rsidP="003E4CD3">
      <w:pPr>
        <w:spacing w:after="0" w:line="240" w:lineRule="auto"/>
        <w:rPr>
          <w:ins w:id="783" w:author="Leeyoung" w:date="2018-10-05T09:49:00Z"/>
          <w:sz w:val="20"/>
          <w:szCs w:val="20"/>
          <w:lang w:eastAsia="zh-CN"/>
        </w:rPr>
      </w:pPr>
      <w:ins w:id="784" w:author="Leeyoung" w:date="2018-10-05T09:49:00Z">
        <w:r w:rsidRPr="003E4CD3">
          <w:rPr>
            <w:sz w:val="20"/>
            <w:szCs w:val="20"/>
            <w:lang w:eastAsia="zh-CN"/>
          </w:rPr>
          <w:t xml:space="preserve">                      type te-types:te-topology-id;</w:t>
        </w:r>
      </w:ins>
    </w:p>
    <w:p w:rsidR="003E4CD3" w:rsidRPr="003E4CD3" w:rsidRDefault="003E4CD3" w:rsidP="003E4CD3">
      <w:pPr>
        <w:spacing w:after="0" w:line="240" w:lineRule="auto"/>
        <w:rPr>
          <w:ins w:id="785" w:author="Leeyoung" w:date="2018-10-05T09:49:00Z"/>
          <w:sz w:val="20"/>
          <w:szCs w:val="20"/>
          <w:lang w:eastAsia="zh-CN"/>
        </w:rPr>
      </w:pPr>
      <w:ins w:id="786"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787" w:author="Leeyoung" w:date="2018-10-05T09:49:00Z"/>
          <w:sz w:val="20"/>
          <w:szCs w:val="20"/>
          <w:lang w:eastAsia="zh-CN"/>
        </w:rPr>
      </w:pPr>
      <w:ins w:id="788" w:author="Leeyoung" w:date="2018-10-05T09:49:00Z">
        <w:r w:rsidRPr="003E4CD3">
          <w:rPr>
            <w:sz w:val="20"/>
            <w:szCs w:val="20"/>
            <w:lang w:eastAsia="zh-CN"/>
          </w:rPr>
          <w:t xml:space="preserve">                          "An identifier to the TE Topology Model</w:t>
        </w:r>
      </w:ins>
    </w:p>
    <w:p w:rsidR="003E4CD3" w:rsidRPr="003E4CD3" w:rsidRDefault="003E4CD3" w:rsidP="003E4CD3">
      <w:pPr>
        <w:spacing w:after="0" w:line="240" w:lineRule="auto"/>
        <w:rPr>
          <w:ins w:id="789" w:author="Leeyoung" w:date="2018-10-05T09:49:00Z"/>
          <w:sz w:val="20"/>
          <w:szCs w:val="20"/>
          <w:lang w:eastAsia="zh-CN"/>
        </w:rPr>
      </w:pPr>
      <w:ins w:id="790" w:author="Leeyoung" w:date="2018-10-05T09:49:00Z">
        <w:r w:rsidRPr="003E4CD3">
          <w:rPr>
            <w:sz w:val="20"/>
            <w:szCs w:val="20"/>
            <w:lang w:eastAsia="zh-CN"/>
          </w:rPr>
          <w:t xml:space="preserve">                           where the abstract nodes and links of</w:t>
        </w:r>
      </w:ins>
    </w:p>
    <w:p w:rsidR="003E4CD3" w:rsidRPr="003E4CD3" w:rsidRDefault="003E4CD3" w:rsidP="003E4CD3">
      <w:pPr>
        <w:spacing w:after="0" w:line="240" w:lineRule="auto"/>
        <w:rPr>
          <w:ins w:id="791" w:author="Leeyoung" w:date="2018-10-05T09:49:00Z"/>
          <w:sz w:val="20"/>
          <w:szCs w:val="20"/>
          <w:lang w:eastAsia="zh-CN"/>
        </w:rPr>
      </w:pPr>
      <w:ins w:id="792" w:author="Leeyoung" w:date="2018-10-05T09:49:00Z">
        <w:r w:rsidRPr="003E4CD3">
          <w:rPr>
            <w:sz w:val="20"/>
            <w:szCs w:val="20"/>
            <w:lang w:eastAsia="zh-CN"/>
          </w:rPr>
          <w:t xml:space="preserve">                           the Topology can be found for Type 2</w:t>
        </w:r>
      </w:ins>
    </w:p>
    <w:p w:rsidR="003E4CD3" w:rsidRPr="003E4CD3" w:rsidRDefault="003E4CD3" w:rsidP="003E4CD3">
      <w:pPr>
        <w:spacing w:after="0" w:line="240" w:lineRule="auto"/>
        <w:rPr>
          <w:ins w:id="793" w:author="Leeyoung" w:date="2018-10-05T09:49:00Z"/>
          <w:sz w:val="20"/>
          <w:szCs w:val="20"/>
          <w:lang w:eastAsia="zh-CN"/>
        </w:rPr>
      </w:pPr>
      <w:ins w:id="794" w:author="Leeyoung" w:date="2018-10-05T09:49:00Z">
        <w:r w:rsidRPr="003E4CD3">
          <w:rPr>
            <w:sz w:val="20"/>
            <w:szCs w:val="20"/>
            <w:lang w:eastAsia="zh-CN"/>
          </w:rPr>
          <w:t xml:space="preserve">                           VNS";</w:t>
        </w:r>
      </w:ins>
    </w:p>
    <w:p w:rsidR="003E4CD3" w:rsidRPr="003E4CD3" w:rsidRDefault="003E4CD3" w:rsidP="003E4CD3">
      <w:pPr>
        <w:spacing w:after="0" w:line="240" w:lineRule="auto"/>
        <w:rPr>
          <w:ins w:id="795" w:author="Leeyoung" w:date="2018-10-05T09:49:00Z"/>
          <w:sz w:val="20"/>
          <w:szCs w:val="20"/>
          <w:lang w:eastAsia="zh-CN"/>
        </w:rPr>
      </w:pPr>
      <w:ins w:id="796" w:author="Leeyoung" w:date="2018-10-05T09:49:00Z">
        <w:r w:rsidRPr="003E4CD3">
          <w:rPr>
            <w:sz w:val="20"/>
            <w:szCs w:val="20"/>
            <w:lang w:eastAsia="zh-CN"/>
          </w:rPr>
          <w:t xml:space="preserve">                  }</w:t>
        </w:r>
      </w:ins>
    </w:p>
    <w:p w:rsidR="003E4CD3" w:rsidRPr="003E4CD3" w:rsidRDefault="003E4CD3" w:rsidP="003E4CD3">
      <w:pPr>
        <w:spacing w:after="0" w:line="240" w:lineRule="auto"/>
        <w:rPr>
          <w:ins w:id="797" w:author="Leeyoung" w:date="2018-10-05T09:49:00Z"/>
          <w:sz w:val="20"/>
          <w:szCs w:val="20"/>
          <w:lang w:eastAsia="zh-CN"/>
        </w:rPr>
      </w:pPr>
      <w:ins w:id="798" w:author="Leeyoung" w:date="2018-10-05T09:49:00Z">
        <w:r w:rsidRPr="003E4CD3">
          <w:rPr>
            <w:sz w:val="20"/>
            <w:szCs w:val="20"/>
            <w:lang w:eastAsia="zh-CN"/>
          </w:rPr>
          <w:t xml:space="preserve">                  leaf abstract-node {</w:t>
        </w:r>
      </w:ins>
    </w:p>
    <w:p w:rsidR="003E4CD3" w:rsidRPr="003E4CD3" w:rsidRDefault="003E4CD3" w:rsidP="003E4CD3">
      <w:pPr>
        <w:spacing w:after="0" w:line="240" w:lineRule="auto"/>
        <w:rPr>
          <w:ins w:id="799" w:author="Leeyoung" w:date="2018-10-05T09:49:00Z"/>
          <w:sz w:val="20"/>
          <w:szCs w:val="20"/>
          <w:lang w:eastAsia="zh-CN"/>
        </w:rPr>
      </w:pPr>
      <w:ins w:id="800" w:author="Leeyoung" w:date="2018-10-05T09:49:00Z">
        <w:r w:rsidRPr="003E4CD3">
          <w:rPr>
            <w:sz w:val="20"/>
            <w:szCs w:val="20"/>
            <w:lang w:eastAsia="zh-CN"/>
          </w:rPr>
          <w:t xml:space="preserve">                    type leafref {</w:t>
        </w:r>
      </w:ins>
    </w:p>
    <w:p w:rsidR="003E4CD3" w:rsidRPr="003E4CD3" w:rsidRDefault="003E4CD3" w:rsidP="003E4CD3">
      <w:pPr>
        <w:spacing w:after="0" w:line="240" w:lineRule="auto"/>
        <w:rPr>
          <w:ins w:id="801" w:author="Leeyoung" w:date="2018-10-05T09:49:00Z"/>
          <w:sz w:val="20"/>
          <w:szCs w:val="20"/>
          <w:lang w:eastAsia="zh-CN"/>
        </w:rPr>
      </w:pPr>
      <w:ins w:id="802" w:author="Leeyoung" w:date="2018-10-05T09:49:00Z">
        <w:r w:rsidRPr="003E4CD3">
          <w:rPr>
            <w:sz w:val="20"/>
            <w:szCs w:val="20"/>
            <w:lang w:eastAsia="zh-CN"/>
          </w:rPr>
          <w:t xml:space="preserve">                      path "/nw:networks/nw:network/nw:node/"</w:t>
        </w:r>
      </w:ins>
    </w:p>
    <w:p w:rsidR="003E4CD3" w:rsidRPr="003E4CD3" w:rsidRDefault="003E4CD3" w:rsidP="003E4CD3">
      <w:pPr>
        <w:spacing w:after="0" w:line="240" w:lineRule="auto"/>
        <w:rPr>
          <w:ins w:id="803" w:author="Leeyoung" w:date="2018-10-05T09:49:00Z"/>
          <w:sz w:val="20"/>
          <w:szCs w:val="20"/>
          <w:lang w:eastAsia="zh-CN"/>
        </w:rPr>
      </w:pPr>
      <w:ins w:id="804" w:author="Leeyoung" w:date="2018-10-05T09:49:00Z">
        <w:r w:rsidRPr="003E4CD3">
          <w:rPr>
            <w:sz w:val="20"/>
            <w:szCs w:val="20"/>
            <w:lang w:eastAsia="zh-CN"/>
          </w:rPr>
          <w:lastRenderedPageBreak/>
          <w:t xml:space="preserve">                      + "nw:node-id";</w:t>
        </w:r>
      </w:ins>
    </w:p>
    <w:p w:rsidR="003E4CD3" w:rsidRPr="003E4CD3" w:rsidRDefault="003E4CD3" w:rsidP="003E4CD3">
      <w:pPr>
        <w:spacing w:after="0" w:line="240" w:lineRule="auto"/>
        <w:rPr>
          <w:ins w:id="805" w:author="Leeyoung" w:date="2018-10-05T09:49:00Z"/>
          <w:sz w:val="20"/>
          <w:szCs w:val="20"/>
          <w:lang w:eastAsia="zh-CN"/>
        </w:rPr>
      </w:pPr>
      <w:ins w:id="806" w:author="Leeyoung" w:date="2018-10-05T09:49:00Z">
        <w:r w:rsidRPr="003E4CD3">
          <w:rPr>
            <w:sz w:val="20"/>
            <w:szCs w:val="20"/>
            <w:lang w:eastAsia="zh-CN"/>
          </w:rPr>
          <w:t xml:space="preserve">                    }</w:t>
        </w:r>
      </w:ins>
    </w:p>
    <w:p w:rsidR="003E4CD3" w:rsidRPr="003E4CD3" w:rsidRDefault="003E4CD3" w:rsidP="003E4CD3">
      <w:pPr>
        <w:spacing w:after="0" w:line="240" w:lineRule="auto"/>
        <w:rPr>
          <w:ins w:id="807" w:author="Leeyoung" w:date="2018-10-05T09:49:00Z"/>
          <w:sz w:val="20"/>
          <w:szCs w:val="20"/>
          <w:lang w:eastAsia="zh-CN"/>
        </w:rPr>
      </w:pPr>
      <w:ins w:id="808"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809" w:author="Leeyoung" w:date="2018-10-05T09:49:00Z"/>
          <w:sz w:val="20"/>
          <w:szCs w:val="20"/>
          <w:lang w:eastAsia="zh-CN"/>
        </w:rPr>
      </w:pPr>
      <w:ins w:id="810" w:author="Leeyoung" w:date="2018-10-05T09:49:00Z">
        <w:r w:rsidRPr="003E4CD3">
          <w:rPr>
            <w:sz w:val="20"/>
            <w:szCs w:val="20"/>
            <w:lang w:eastAsia="zh-CN"/>
          </w:rPr>
          <w:t xml:space="preserve">                      "a reference to the abstract node in TE </w:t>
        </w:r>
      </w:ins>
    </w:p>
    <w:p w:rsidR="003E4CD3" w:rsidRPr="003E4CD3" w:rsidRDefault="003E4CD3" w:rsidP="003E4CD3">
      <w:pPr>
        <w:spacing w:after="0" w:line="240" w:lineRule="auto"/>
        <w:rPr>
          <w:ins w:id="811" w:author="Leeyoung" w:date="2018-10-05T09:49:00Z"/>
          <w:sz w:val="20"/>
          <w:szCs w:val="20"/>
          <w:lang w:eastAsia="zh-CN"/>
        </w:rPr>
      </w:pPr>
      <w:ins w:id="812" w:author="Leeyoung" w:date="2018-10-05T09:49:00Z">
        <w:r w:rsidRPr="003E4CD3">
          <w:rPr>
            <w:sz w:val="20"/>
            <w:szCs w:val="20"/>
            <w:lang w:eastAsia="zh-CN"/>
          </w:rPr>
          <w:t xml:space="preserve">                      Topology";</w:t>
        </w:r>
      </w:ins>
    </w:p>
    <w:p w:rsidR="003E4CD3" w:rsidRPr="003E4CD3" w:rsidRDefault="003E4CD3" w:rsidP="003E4CD3">
      <w:pPr>
        <w:spacing w:after="0" w:line="240" w:lineRule="auto"/>
        <w:rPr>
          <w:ins w:id="813" w:author="Leeyoung" w:date="2018-10-05T09:49:00Z"/>
          <w:sz w:val="20"/>
          <w:szCs w:val="20"/>
          <w:lang w:eastAsia="zh-CN"/>
        </w:rPr>
      </w:pPr>
      <w:ins w:id="814" w:author="Leeyoung" w:date="2018-10-05T09:49:00Z">
        <w:r w:rsidRPr="003E4CD3">
          <w:rPr>
            <w:sz w:val="20"/>
            <w:szCs w:val="20"/>
            <w:lang w:eastAsia="zh-CN"/>
          </w:rPr>
          <w:t xml:space="preserve">                  }</w:t>
        </w:r>
      </w:ins>
    </w:p>
    <w:p w:rsidR="003E4CD3" w:rsidRPr="003E4CD3" w:rsidRDefault="003E4CD3" w:rsidP="003E4CD3">
      <w:pPr>
        <w:spacing w:after="0" w:line="240" w:lineRule="auto"/>
        <w:rPr>
          <w:ins w:id="815" w:author="Leeyoung" w:date="2018-10-05T09:49:00Z"/>
          <w:sz w:val="20"/>
          <w:szCs w:val="20"/>
          <w:lang w:eastAsia="zh-CN"/>
        </w:rPr>
      </w:pPr>
      <w:ins w:id="816" w:author="Leeyoung" w:date="2018-10-05T09:49:00Z">
        <w:r w:rsidRPr="003E4CD3">
          <w:rPr>
            <w:sz w:val="20"/>
            <w:szCs w:val="20"/>
            <w:lang w:eastAsia="zh-CN"/>
          </w:rPr>
          <w:t xml:space="preserve">               }</w:t>
        </w:r>
      </w:ins>
    </w:p>
    <w:p w:rsidR="003E4CD3" w:rsidRPr="003E4CD3" w:rsidRDefault="003E4CD3" w:rsidP="003E4CD3">
      <w:pPr>
        <w:spacing w:after="0" w:line="240" w:lineRule="auto"/>
        <w:rPr>
          <w:ins w:id="817" w:author="Leeyoung" w:date="2018-10-05T09:49:00Z"/>
          <w:sz w:val="20"/>
          <w:szCs w:val="20"/>
          <w:lang w:eastAsia="zh-CN"/>
        </w:rPr>
      </w:pPr>
      <w:ins w:id="818" w:author="Leeyoung" w:date="2018-10-05T09:49:00Z">
        <w:r w:rsidRPr="003E4CD3">
          <w:rPr>
            <w:sz w:val="20"/>
            <w:szCs w:val="20"/>
            <w:lang w:eastAsia="zh-CN"/>
          </w:rPr>
          <w:t xml:space="preserve">               case te-tunnel {</w:t>
        </w:r>
      </w:ins>
    </w:p>
    <w:p w:rsidR="003E4CD3" w:rsidRPr="003E4CD3" w:rsidRDefault="003E4CD3" w:rsidP="003E4CD3">
      <w:pPr>
        <w:spacing w:after="0" w:line="240" w:lineRule="auto"/>
        <w:rPr>
          <w:ins w:id="819" w:author="Leeyoung" w:date="2018-10-05T09:49:00Z"/>
          <w:sz w:val="20"/>
          <w:szCs w:val="20"/>
          <w:lang w:eastAsia="zh-CN"/>
        </w:rPr>
      </w:pPr>
      <w:ins w:id="820" w:author="Leeyoung" w:date="2018-10-05T09:49:00Z">
        <w:r w:rsidRPr="003E4CD3">
          <w:rPr>
            <w:sz w:val="20"/>
            <w:szCs w:val="20"/>
            <w:lang w:eastAsia="zh-CN"/>
          </w:rPr>
          <w:t xml:space="preserve">                   leaf-list te-tunnel-list {</w:t>
        </w:r>
      </w:ins>
    </w:p>
    <w:p w:rsidR="003E4CD3" w:rsidRPr="003E4CD3" w:rsidRDefault="003E4CD3" w:rsidP="003E4CD3">
      <w:pPr>
        <w:spacing w:after="0" w:line="240" w:lineRule="auto"/>
        <w:rPr>
          <w:ins w:id="821" w:author="Leeyoung" w:date="2018-10-05T09:49:00Z"/>
          <w:sz w:val="20"/>
          <w:szCs w:val="20"/>
          <w:lang w:eastAsia="zh-CN"/>
        </w:rPr>
      </w:pPr>
      <w:ins w:id="822" w:author="Leeyoung" w:date="2018-10-05T09:49:00Z">
        <w:r w:rsidRPr="003E4CD3">
          <w:rPr>
            <w:sz w:val="20"/>
            <w:szCs w:val="20"/>
            <w:lang w:eastAsia="zh-CN"/>
          </w:rPr>
          <w:t xml:space="preserve">                       type te:tunnel-ref;</w:t>
        </w:r>
      </w:ins>
    </w:p>
    <w:p w:rsidR="003E4CD3" w:rsidRPr="003E4CD3" w:rsidRDefault="003E4CD3" w:rsidP="003E4CD3">
      <w:pPr>
        <w:spacing w:after="0" w:line="240" w:lineRule="auto"/>
        <w:rPr>
          <w:ins w:id="823" w:author="Leeyoung" w:date="2018-10-05T09:49:00Z"/>
          <w:sz w:val="20"/>
          <w:szCs w:val="20"/>
          <w:lang w:eastAsia="zh-CN"/>
        </w:rPr>
      </w:pPr>
      <w:ins w:id="824"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825" w:author="Leeyoung" w:date="2018-10-05T09:49:00Z"/>
          <w:sz w:val="20"/>
          <w:szCs w:val="20"/>
          <w:lang w:eastAsia="zh-CN"/>
        </w:rPr>
      </w:pPr>
      <w:ins w:id="826" w:author="Leeyoung" w:date="2018-10-05T09:49:00Z">
        <w:r w:rsidRPr="003E4CD3">
          <w:rPr>
            <w:sz w:val="20"/>
            <w:szCs w:val="20"/>
            <w:lang w:eastAsia="zh-CN"/>
          </w:rPr>
          <w:t xml:space="preserve">                           "Reference to TE Tunnels";</w:t>
        </w:r>
      </w:ins>
    </w:p>
    <w:p w:rsidR="003E4CD3" w:rsidRPr="003E4CD3" w:rsidRDefault="003E4CD3" w:rsidP="003E4CD3">
      <w:pPr>
        <w:spacing w:after="0" w:line="240" w:lineRule="auto"/>
        <w:rPr>
          <w:ins w:id="827" w:author="Leeyoung" w:date="2018-10-05T09:49:00Z"/>
          <w:sz w:val="20"/>
          <w:szCs w:val="20"/>
          <w:lang w:eastAsia="zh-CN"/>
        </w:rPr>
      </w:pPr>
      <w:ins w:id="828" w:author="Leeyoung" w:date="2018-10-05T09:49:00Z">
        <w:r w:rsidRPr="003E4CD3">
          <w:rPr>
            <w:sz w:val="20"/>
            <w:szCs w:val="20"/>
            <w:lang w:eastAsia="zh-CN"/>
          </w:rPr>
          <w:t xml:space="preserve">                   }</w:t>
        </w:r>
      </w:ins>
    </w:p>
    <w:p w:rsidR="003E4CD3" w:rsidRPr="003E4CD3" w:rsidRDefault="003E4CD3" w:rsidP="003E4CD3">
      <w:pPr>
        <w:spacing w:after="0" w:line="240" w:lineRule="auto"/>
        <w:rPr>
          <w:ins w:id="829" w:author="Leeyoung" w:date="2018-10-05T09:49:00Z"/>
          <w:sz w:val="20"/>
          <w:szCs w:val="20"/>
          <w:lang w:eastAsia="zh-CN"/>
        </w:rPr>
      </w:pPr>
    </w:p>
    <w:p w:rsidR="003E4CD3" w:rsidRPr="003E4CD3" w:rsidRDefault="003E4CD3" w:rsidP="003E4CD3">
      <w:pPr>
        <w:spacing w:after="0" w:line="240" w:lineRule="auto"/>
        <w:rPr>
          <w:ins w:id="830" w:author="Leeyoung" w:date="2018-10-05T09:49:00Z"/>
          <w:sz w:val="20"/>
          <w:szCs w:val="20"/>
          <w:lang w:eastAsia="zh-CN"/>
        </w:rPr>
      </w:pPr>
      <w:ins w:id="831" w:author="Leeyoung" w:date="2018-10-05T09:49:00Z">
        <w:r w:rsidRPr="003E4CD3">
          <w:rPr>
            <w:sz w:val="20"/>
            <w:szCs w:val="20"/>
            <w:lang w:eastAsia="zh-CN"/>
          </w:rPr>
          <w:t xml:space="preserve">               } </w:t>
        </w:r>
      </w:ins>
    </w:p>
    <w:p w:rsidR="003E4CD3" w:rsidRPr="003E4CD3" w:rsidRDefault="003E4CD3" w:rsidP="003E4CD3">
      <w:pPr>
        <w:spacing w:after="0" w:line="240" w:lineRule="auto"/>
        <w:rPr>
          <w:ins w:id="832" w:author="Leeyoung" w:date="2018-10-05T09:49:00Z"/>
          <w:sz w:val="20"/>
          <w:szCs w:val="20"/>
          <w:lang w:eastAsia="zh-CN"/>
        </w:rPr>
      </w:pPr>
    </w:p>
    <w:p w:rsidR="003E4CD3" w:rsidRPr="003E4CD3" w:rsidRDefault="003E4CD3" w:rsidP="003E4CD3">
      <w:pPr>
        <w:spacing w:after="0" w:line="240" w:lineRule="auto"/>
        <w:rPr>
          <w:ins w:id="833" w:author="Leeyoung" w:date="2018-10-05T09:49:00Z"/>
          <w:sz w:val="20"/>
          <w:szCs w:val="20"/>
          <w:lang w:eastAsia="zh-CN"/>
        </w:rPr>
      </w:pPr>
      <w:ins w:id="834" w:author="Leeyoung" w:date="2018-10-05T09:49:00Z">
        <w:r w:rsidRPr="003E4CD3">
          <w:rPr>
            <w:sz w:val="20"/>
            <w:szCs w:val="20"/>
            <w:lang w:eastAsia="zh-CN"/>
          </w:rPr>
          <w:t xml:space="preserve">           }</w:t>
        </w:r>
      </w:ins>
    </w:p>
    <w:p w:rsidR="003E4CD3" w:rsidRPr="003E4CD3" w:rsidRDefault="003E4CD3" w:rsidP="003E4CD3">
      <w:pPr>
        <w:spacing w:after="0" w:line="240" w:lineRule="auto"/>
        <w:rPr>
          <w:ins w:id="835" w:author="Leeyoung" w:date="2018-10-05T09:49:00Z"/>
          <w:sz w:val="20"/>
          <w:szCs w:val="20"/>
          <w:lang w:eastAsia="zh-CN"/>
        </w:rPr>
      </w:pPr>
    </w:p>
    <w:p w:rsidR="003E4CD3" w:rsidRPr="003E4CD3" w:rsidRDefault="003E4CD3" w:rsidP="003E4CD3">
      <w:pPr>
        <w:spacing w:after="0" w:line="240" w:lineRule="auto"/>
        <w:rPr>
          <w:ins w:id="836" w:author="Leeyoung" w:date="2018-10-05T09:49:00Z"/>
          <w:sz w:val="20"/>
          <w:szCs w:val="20"/>
          <w:lang w:eastAsia="zh-CN"/>
        </w:rPr>
      </w:pPr>
      <w:ins w:id="837" w:author="Leeyoung" w:date="2018-10-05T09:49:00Z">
        <w:r w:rsidRPr="003E4CD3">
          <w:rPr>
            <w:sz w:val="20"/>
            <w:szCs w:val="20"/>
            <w:lang w:eastAsia="zh-CN"/>
          </w:rPr>
          <w:t xml:space="preserve">       }</w:t>
        </w:r>
      </w:ins>
    </w:p>
    <w:p w:rsidR="003E4CD3" w:rsidRPr="003E4CD3" w:rsidRDefault="003E4CD3" w:rsidP="003E4CD3">
      <w:pPr>
        <w:spacing w:after="0" w:line="240" w:lineRule="auto"/>
        <w:rPr>
          <w:ins w:id="838" w:author="Leeyoung" w:date="2018-10-05T09:49:00Z"/>
          <w:sz w:val="20"/>
          <w:szCs w:val="20"/>
          <w:lang w:eastAsia="zh-CN"/>
        </w:rPr>
      </w:pPr>
    </w:p>
    <w:p w:rsidR="003E4CD3" w:rsidRPr="003E4CD3" w:rsidRDefault="003E4CD3" w:rsidP="003E4CD3">
      <w:pPr>
        <w:spacing w:after="0" w:line="240" w:lineRule="auto"/>
        <w:rPr>
          <w:ins w:id="839" w:author="Leeyoung" w:date="2018-10-05T09:49:00Z"/>
          <w:sz w:val="20"/>
          <w:szCs w:val="20"/>
          <w:lang w:eastAsia="zh-CN"/>
        </w:rPr>
      </w:pPr>
      <w:ins w:id="840" w:author="Leeyoung" w:date="2018-10-05T09:49:00Z">
        <w:r w:rsidRPr="003E4CD3">
          <w:rPr>
            <w:sz w:val="20"/>
            <w:szCs w:val="20"/>
            <w:lang w:eastAsia="zh-CN"/>
          </w:rPr>
          <w:t xml:space="preserve">       grouping te-endpoint-ref {</w:t>
        </w:r>
      </w:ins>
    </w:p>
    <w:p w:rsidR="003E4CD3" w:rsidRPr="003E4CD3" w:rsidRDefault="003E4CD3" w:rsidP="003E4CD3">
      <w:pPr>
        <w:spacing w:after="0" w:line="240" w:lineRule="auto"/>
        <w:rPr>
          <w:ins w:id="841" w:author="Leeyoung" w:date="2018-10-05T09:49:00Z"/>
          <w:sz w:val="20"/>
          <w:szCs w:val="20"/>
          <w:lang w:eastAsia="zh-CN"/>
        </w:rPr>
      </w:pPr>
      <w:ins w:id="842"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843" w:author="Leeyoung" w:date="2018-10-05T09:49:00Z"/>
          <w:sz w:val="20"/>
          <w:szCs w:val="20"/>
          <w:lang w:eastAsia="zh-CN"/>
        </w:rPr>
      </w:pPr>
      <w:ins w:id="844" w:author="Leeyoung" w:date="2018-10-05T09:49:00Z">
        <w:r w:rsidRPr="003E4CD3">
          <w:rPr>
            <w:sz w:val="20"/>
            <w:szCs w:val="20"/>
            <w:lang w:eastAsia="zh-CN"/>
          </w:rPr>
          <w:t xml:space="preserve">              "The reference to TE endpoints.";</w:t>
        </w:r>
      </w:ins>
    </w:p>
    <w:p w:rsidR="003E4CD3" w:rsidRPr="003E4CD3" w:rsidRDefault="003E4CD3" w:rsidP="003E4CD3">
      <w:pPr>
        <w:spacing w:after="0" w:line="240" w:lineRule="auto"/>
        <w:rPr>
          <w:ins w:id="845" w:author="Leeyoung" w:date="2018-10-05T09:49:00Z"/>
          <w:sz w:val="20"/>
          <w:szCs w:val="20"/>
          <w:lang w:eastAsia="zh-CN"/>
        </w:rPr>
      </w:pPr>
      <w:ins w:id="846" w:author="Leeyoung" w:date="2018-10-05T09:49:00Z">
        <w:r w:rsidRPr="003E4CD3">
          <w:rPr>
            <w:sz w:val="20"/>
            <w:szCs w:val="20"/>
            <w:lang w:eastAsia="zh-CN"/>
          </w:rPr>
          <w:t xml:space="preserve">           choice te {</w:t>
        </w:r>
      </w:ins>
    </w:p>
    <w:p w:rsidR="003E4CD3" w:rsidRPr="003E4CD3" w:rsidRDefault="003E4CD3" w:rsidP="003E4CD3">
      <w:pPr>
        <w:spacing w:after="0" w:line="240" w:lineRule="auto"/>
        <w:rPr>
          <w:ins w:id="847" w:author="Leeyoung" w:date="2018-10-05T09:49:00Z"/>
          <w:sz w:val="20"/>
          <w:szCs w:val="20"/>
          <w:lang w:eastAsia="zh-CN"/>
        </w:rPr>
      </w:pPr>
      <w:ins w:id="848"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849" w:author="Leeyoung" w:date="2018-10-05T09:49:00Z"/>
          <w:sz w:val="20"/>
          <w:szCs w:val="20"/>
          <w:lang w:eastAsia="zh-CN"/>
        </w:rPr>
      </w:pPr>
      <w:ins w:id="850" w:author="Leeyoung" w:date="2018-10-05T09:49:00Z">
        <w:r w:rsidRPr="003E4CD3">
          <w:rPr>
            <w:sz w:val="20"/>
            <w:szCs w:val="20"/>
            <w:lang w:eastAsia="zh-CN"/>
          </w:rPr>
          <w:t xml:space="preserve">                 "The TE";</w:t>
        </w:r>
      </w:ins>
    </w:p>
    <w:p w:rsidR="003E4CD3" w:rsidRPr="003E4CD3" w:rsidRDefault="003E4CD3" w:rsidP="003E4CD3">
      <w:pPr>
        <w:spacing w:after="0" w:line="240" w:lineRule="auto"/>
        <w:rPr>
          <w:ins w:id="851" w:author="Leeyoung" w:date="2018-10-05T09:49:00Z"/>
          <w:sz w:val="20"/>
          <w:szCs w:val="20"/>
          <w:lang w:eastAsia="zh-CN"/>
        </w:rPr>
      </w:pPr>
      <w:ins w:id="852" w:author="Leeyoung" w:date="2018-10-05T09:49:00Z">
        <w:r w:rsidRPr="003E4CD3">
          <w:rPr>
            <w:sz w:val="20"/>
            <w:szCs w:val="20"/>
            <w:lang w:eastAsia="zh-CN"/>
          </w:rPr>
          <w:t xml:space="preserve">              case actn-vn {</w:t>
        </w:r>
      </w:ins>
    </w:p>
    <w:p w:rsidR="003E4CD3" w:rsidRPr="003E4CD3" w:rsidRDefault="003E4CD3" w:rsidP="003E4CD3">
      <w:pPr>
        <w:spacing w:after="0" w:line="240" w:lineRule="auto"/>
        <w:rPr>
          <w:ins w:id="853" w:author="Leeyoung" w:date="2018-10-05T09:49:00Z"/>
          <w:sz w:val="20"/>
          <w:szCs w:val="20"/>
          <w:lang w:eastAsia="zh-CN"/>
        </w:rPr>
      </w:pPr>
      <w:ins w:id="854" w:author="Leeyoung" w:date="2018-10-05T09:49:00Z">
        <w:r w:rsidRPr="003E4CD3">
          <w:rPr>
            <w:sz w:val="20"/>
            <w:szCs w:val="20"/>
            <w:lang w:eastAsia="zh-CN"/>
          </w:rPr>
          <w:t xml:space="preserve">                 leaf actn-vn-ref {</w:t>
        </w:r>
      </w:ins>
    </w:p>
    <w:p w:rsidR="003E4CD3" w:rsidRPr="003E4CD3" w:rsidRDefault="003E4CD3" w:rsidP="003E4CD3">
      <w:pPr>
        <w:spacing w:after="0" w:line="240" w:lineRule="auto"/>
        <w:rPr>
          <w:ins w:id="855" w:author="Leeyoung" w:date="2018-10-05T09:49:00Z"/>
          <w:sz w:val="20"/>
          <w:szCs w:val="20"/>
          <w:lang w:eastAsia="zh-CN"/>
        </w:rPr>
      </w:pPr>
      <w:ins w:id="856" w:author="Leeyoung" w:date="2018-10-05T09:49:00Z">
        <w:r w:rsidRPr="003E4CD3">
          <w:rPr>
            <w:sz w:val="20"/>
            <w:szCs w:val="20"/>
            <w:lang w:eastAsia="zh-CN"/>
          </w:rPr>
          <w:t xml:space="preserve">                       type leafref {</w:t>
        </w:r>
      </w:ins>
    </w:p>
    <w:p w:rsidR="003E4CD3" w:rsidRPr="003E4CD3" w:rsidRDefault="003E4CD3" w:rsidP="003E4CD3">
      <w:pPr>
        <w:spacing w:after="0" w:line="240" w:lineRule="auto"/>
        <w:rPr>
          <w:ins w:id="857" w:author="Leeyoung" w:date="2018-10-05T09:49:00Z"/>
          <w:sz w:val="20"/>
          <w:szCs w:val="20"/>
          <w:lang w:eastAsia="zh-CN"/>
        </w:rPr>
      </w:pPr>
      <w:ins w:id="858" w:author="Leeyoung" w:date="2018-10-05T09:49:00Z">
        <w:r w:rsidRPr="003E4CD3">
          <w:rPr>
            <w:sz w:val="20"/>
            <w:szCs w:val="20"/>
            <w:lang w:eastAsia="zh-CN"/>
          </w:rPr>
          <w:t xml:space="preserve">         </w:t>
        </w:r>
        <w:r w:rsidR="0054585D">
          <w:rPr>
            <w:sz w:val="20"/>
            <w:szCs w:val="20"/>
            <w:lang w:eastAsia="zh-CN"/>
          </w:rPr>
          <w:t xml:space="preserve">                  path "</w:t>
        </w:r>
        <w:r w:rsidRPr="003E4CD3">
          <w:rPr>
            <w:sz w:val="20"/>
            <w:szCs w:val="20"/>
            <w:lang w:eastAsia="zh-CN"/>
          </w:rPr>
          <w:t>/vn:ap/vn:access-point-list"</w:t>
        </w:r>
      </w:ins>
    </w:p>
    <w:p w:rsidR="003E4CD3" w:rsidRPr="003E4CD3" w:rsidRDefault="003E4CD3" w:rsidP="003E4CD3">
      <w:pPr>
        <w:spacing w:after="0" w:line="240" w:lineRule="auto"/>
        <w:rPr>
          <w:ins w:id="859" w:author="Leeyoung" w:date="2018-10-05T09:49:00Z"/>
          <w:sz w:val="20"/>
          <w:szCs w:val="20"/>
          <w:lang w:eastAsia="zh-CN"/>
        </w:rPr>
      </w:pPr>
      <w:ins w:id="860" w:author="Leeyoung" w:date="2018-10-05T09:49:00Z">
        <w:r w:rsidRPr="003E4CD3">
          <w:rPr>
            <w:sz w:val="20"/>
            <w:szCs w:val="20"/>
            <w:lang w:eastAsia="zh-CN"/>
          </w:rPr>
          <w:t xml:space="preserve">                           + "/vn:access-point-id";</w:t>
        </w:r>
      </w:ins>
    </w:p>
    <w:p w:rsidR="003E4CD3" w:rsidRPr="003E4CD3" w:rsidRDefault="003E4CD3" w:rsidP="003E4CD3">
      <w:pPr>
        <w:spacing w:after="0" w:line="240" w:lineRule="auto"/>
        <w:rPr>
          <w:ins w:id="861" w:author="Leeyoung" w:date="2018-10-05T09:49:00Z"/>
          <w:sz w:val="20"/>
          <w:szCs w:val="20"/>
          <w:lang w:eastAsia="zh-CN"/>
        </w:rPr>
      </w:pPr>
      <w:ins w:id="862" w:author="Leeyoung" w:date="2018-10-05T09:49:00Z">
        <w:r w:rsidRPr="003E4CD3">
          <w:rPr>
            <w:sz w:val="20"/>
            <w:szCs w:val="20"/>
            <w:lang w:eastAsia="zh-CN"/>
          </w:rPr>
          <w:t xml:space="preserve">                       }</w:t>
        </w:r>
      </w:ins>
    </w:p>
    <w:p w:rsidR="003E4CD3" w:rsidRPr="003E4CD3" w:rsidRDefault="003E4CD3" w:rsidP="003E4CD3">
      <w:pPr>
        <w:spacing w:after="0" w:line="240" w:lineRule="auto"/>
        <w:rPr>
          <w:ins w:id="863" w:author="Leeyoung" w:date="2018-10-05T09:49:00Z"/>
          <w:sz w:val="20"/>
          <w:szCs w:val="20"/>
          <w:lang w:eastAsia="zh-CN"/>
        </w:rPr>
      </w:pPr>
      <w:ins w:id="864"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865" w:author="Leeyoung" w:date="2018-10-05T09:49:00Z"/>
          <w:sz w:val="20"/>
          <w:szCs w:val="20"/>
          <w:lang w:eastAsia="zh-CN"/>
        </w:rPr>
      </w:pPr>
      <w:ins w:id="866" w:author="Leeyoung" w:date="2018-10-05T09:49:00Z">
        <w:r w:rsidRPr="003E4CD3">
          <w:rPr>
            <w:sz w:val="20"/>
            <w:szCs w:val="20"/>
            <w:lang w:eastAsia="zh-CN"/>
          </w:rPr>
          <w:t xml:space="preserve">                           "The reference to ACTN VN";</w:t>
        </w:r>
      </w:ins>
    </w:p>
    <w:p w:rsidR="003E4CD3" w:rsidRPr="003E4CD3" w:rsidRDefault="003E4CD3" w:rsidP="003E4CD3">
      <w:pPr>
        <w:spacing w:after="0" w:line="240" w:lineRule="auto"/>
        <w:rPr>
          <w:ins w:id="867" w:author="Leeyoung" w:date="2018-10-05T09:49:00Z"/>
          <w:sz w:val="20"/>
          <w:szCs w:val="20"/>
          <w:lang w:eastAsia="zh-CN"/>
        </w:rPr>
      </w:pPr>
      <w:ins w:id="868" w:author="Leeyoung" w:date="2018-10-05T09:49:00Z">
        <w:r w:rsidRPr="003E4CD3">
          <w:rPr>
            <w:sz w:val="20"/>
            <w:szCs w:val="20"/>
            <w:lang w:eastAsia="zh-CN"/>
          </w:rPr>
          <w:t xml:space="preserve">                   }</w:t>
        </w:r>
      </w:ins>
    </w:p>
    <w:p w:rsidR="003E4CD3" w:rsidRPr="003E4CD3" w:rsidRDefault="003E4CD3" w:rsidP="003E4CD3">
      <w:pPr>
        <w:spacing w:after="0" w:line="240" w:lineRule="auto"/>
        <w:rPr>
          <w:ins w:id="869" w:author="Leeyoung" w:date="2018-10-05T09:49:00Z"/>
          <w:sz w:val="20"/>
          <w:szCs w:val="20"/>
          <w:lang w:eastAsia="zh-CN"/>
        </w:rPr>
      </w:pPr>
      <w:ins w:id="870" w:author="Leeyoung" w:date="2018-10-05T09:49:00Z">
        <w:r w:rsidRPr="003E4CD3">
          <w:rPr>
            <w:sz w:val="20"/>
            <w:szCs w:val="20"/>
            <w:lang w:eastAsia="zh-CN"/>
          </w:rPr>
          <w:t xml:space="preserve">              }</w:t>
        </w:r>
      </w:ins>
    </w:p>
    <w:p w:rsidR="003E4CD3" w:rsidRPr="003E4CD3" w:rsidRDefault="003E4CD3" w:rsidP="003E4CD3">
      <w:pPr>
        <w:spacing w:after="0" w:line="240" w:lineRule="auto"/>
        <w:rPr>
          <w:ins w:id="871" w:author="Leeyoung" w:date="2018-10-05T09:49:00Z"/>
          <w:sz w:val="20"/>
          <w:szCs w:val="20"/>
          <w:lang w:eastAsia="zh-CN"/>
        </w:rPr>
      </w:pPr>
      <w:ins w:id="872" w:author="Leeyoung" w:date="2018-10-05T09:49:00Z">
        <w:r w:rsidRPr="003E4CD3">
          <w:rPr>
            <w:sz w:val="20"/>
            <w:szCs w:val="20"/>
            <w:lang w:eastAsia="zh-CN"/>
          </w:rPr>
          <w:t xml:space="preserve">              case te {</w:t>
        </w:r>
      </w:ins>
    </w:p>
    <w:p w:rsidR="003E4CD3" w:rsidRPr="003E4CD3" w:rsidRDefault="003E4CD3" w:rsidP="003E4CD3">
      <w:pPr>
        <w:spacing w:after="0" w:line="240" w:lineRule="auto"/>
        <w:rPr>
          <w:ins w:id="873" w:author="Leeyoung" w:date="2018-10-05T09:49:00Z"/>
          <w:sz w:val="20"/>
          <w:szCs w:val="20"/>
          <w:lang w:eastAsia="zh-CN"/>
        </w:rPr>
      </w:pPr>
      <w:ins w:id="874" w:author="Leeyoung" w:date="2018-10-05T09:49:00Z">
        <w:r w:rsidRPr="003E4CD3">
          <w:rPr>
            <w:sz w:val="20"/>
            <w:szCs w:val="20"/>
            <w:lang w:eastAsia="zh-CN"/>
          </w:rPr>
          <w:t xml:space="preserve">                 leaf ltp {</w:t>
        </w:r>
      </w:ins>
    </w:p>
    <w:p w:rsidR="003E4CD3" w:rsidRPr="003E4CD3" w:rsidRDefault="003E4CD3" w:rsidP="003E4CD3">
      <w:pPr>
        <w:spacing w:after="0" w:line="240" w:lineRule="auto"/>
        <w:rPr>
          <w:ins w:id="875" w:author="Leeyoung" w:date="2018-10-05T09:49:00Z"/>
          <w:sz w:val="20"/>
          <w:szCs w:val="20"/>
          <w:lang w:eastAsia="zh-CN"/>
        </w:rPr>
      </w:pPr>
      <w:ins w:id="876" w:author="Leeyoung" w:date="2018-10-05T09:49:00Z">
        <w:r w:rsidRPr="003E4CD3">
          <w:rPr>
            <w:sz w:val="20"/>
            <w:szCs w:val="20"/>
            <w:lang w:eastAsia="zh-CN"/>
          </w:rPr>
          <w:t xml:space="preserve">                      type te-types:te-tp-id;</w:t>
        </w:r>
      </w:ins>
    </w:p>
    <w:p w:rsidR="003E4CD3" w:rsidRPr="003E4CD3" w:rsidRDefault="003E4CD3" w:rsidP="003E4CD3">
      <w:pPr>
        <w:spacing w:after="0" w:line="240" w:lineRule="auto"/>
        <w:rPr>
          <w:ins w:id="877" w:author="Leeyoung" w:date="2018-10-05T09:49:00Z"/>
          <w:sz w:val="20"/>
          <w:szCs w:val="20"/>
          <w:lang w:eastAsia="zh-CN"/>
        </w:rPr>
      </w:pPr>
      <w:ins w:id="878" w:author="Leeyoung" w:date="2018-10-05T09:49:00Z">
        <w:r w:rsidRPr="003E4CD3">
          <w:rPr>
            <w:sz w:val="20"/>
            <w:szCs w:val="20"/>
            <w:lang w:eastAsia="zh-CN"/>
          </w:rPr>
          <w:t xml:space="preserve">                      description </w:t>
        </w:r>
      </w:ins>
    </w:p>
    <w:p w:rsidR="003E4CD3" w:rsidRPr="003E4CD3" w:rsidRDefault="003E4CD3" w:rsidP="003E4CD3">
      <w:pPr>
        <w:spacing w:after="0" w:line="240" w:lineRule="auto"/>
        <w:rPr>
          <w:ins w:id="879" w:author="Leeyoung" w:date="2018-10-05T09:49:00Z"/>
          <w:sz w:val="20"/>
          <w:szCs w:val="20"/>
          <w:lang w:eastAsia="zh-CN"/>
        </w:rPr>
      </w:pPr>
      <w:ins w:id="880" w:author="Leeyoung" w:date="2018-10-05T09:49:00Z">
        <w:r w:rsidRPr="003E4CD3">
          <w:rPr>
            <w:sz w:val="20"/>
            <w:szCs w:val="20"/>
            <w:lang w:eastAsia="zh-CN"/>
          </w:rPr>
          <w:t xml:space="preserve">                          "Reference LTP in the TE-topology";</w:t>
        </w:r>
      </w:ins>
    </w:p>
    <w:p w:rsidR="003E4CD3" w:rsidRPr="003E4CD3" w:rsidRDefault="003E4CD3" w:rsidP="003E4CD3">
      <w:pPr>
        <w:spacing w:after="0" w:line="240" w:lineRule="auto"/>
        <w:rPr>
          <w:ins w:id="881" w:author="Leeyoung" w:date="2018-10-05T09:49:00Z"/>
          <w:sz w:val="20"/>
          <w:szCs w:val="20"/>
          <w:lang w:eastAsia="zh-CN"/>
        </w:rPr>
      </w:pPr>
      <w:ins w:id="882" w:author="Leeyoung" w:date="2018-10-05T09:49:00Z">
        <w:r w:rsidRPr="003E4CD3">
          <w:rPr>
            <w:sz w:val="20"/>
            <w:szCs w:val="20"/>
            <w:lang w:eastAsia="zh-CN"/>
          </w:rPr>
          <w:t xml:space="preserve">                 } </w:t>
        </w:r>
      </w:ins>
    </w:p>
    <w:p w:rsidR="003E4CD3" w:rsidRPr="003E4CD3" w:rsidRDefault="003E4CD3" w:rsidP="003E4CD3">
      <w:pPr>
        <w:spacing w:after="0" w:line="240" w:lineRule="auto"/>
        <w:rPr>
          <w:ins w:id="883" w:author="Leeyoung" w:date="2018-10-05T09:49:00Z"/>
          <w:sz w:val="20"/>
          <w:szCs w:val="20"/>
          <w:lang w:eastAsia="zh-CN"/>
        </w:rPr>
      </w:pPr>
      <w:ins w:id="884" w:author="Leeyoung" w:date="2018-10-05T09:49:00Z">
        <w:r w:rsidRPr="003E4CD3">
          <w:rPr>
            <w:sz w:val="20"/>
            <w:szCs w:val="20"/>
            <w:lang w:eastAsia="zh-CN"/>
          </w:rPr>
          <w:t xml:space="preserve">              } </w:t>
        </w:r>
      </w:ins>
    </w:p>
    <w:p w:rsidR="003E4CD3" w:rsidRPr="003E4CD3" w:rsidRDefault="003E4CD3" w:rsidP="003E4CD3">
      <w:pPr>
        <w:spacing w:after="0" w:line="240" w:lineRule="auto"/>
        <w:rPr>
          <w:ins w:id="885" w:author="Leeyoung" w:date="2018-10-05T09:49:00Z"/>
          <w:sz w:val="20"/>
          <w:szCs w:val="20"/>
          <w:lang w:eastAsia="zh-CN"/>
        </w:rPr>
      </w:pPr>
      <w:ins w:id="886" w:author="Leeyoung" w:date="2018-10-05T09:49:00Z">
        <w:r w:rsidRPr="003E4CD3">
          <w:rPr>
            <w:sz w:val="20"/>
            <w:szCs w:val="20"/>
            <w:lang w:eastAsia="zh-CN"/>
          </w:rPr>
          <w:t xml:space="preserve">           }</w:t>
        </w:r>
      </w:ins>
    </w:p>
    <w:p w:rsidR="003E4CD3" w:rsidRPr="003E4CD3" w:rsidRDefault="003E4CD3" w:rsidP="003E4CD3">
      <w:pPr>
        <w:spacing w:after="0" w:line="240" w:lineRule="auto"/>
        <w:rPr>
          <w:ins w:id="887" w:author="Leeyoung" w:date="2018-10-05T09:49:00Z"/>
          <w:sz w:val="20"/>
          <w:szCs w:val="20"/>
          <w:lang w:eastAsia="zh-CN"/>
        </w:rPr>
      </w:pPr>
    </w:p>
    <w:p w:rsidR="003E4CD3" w:rsidRPr="003E4CD3" w:rsidRDefault="003E4CD3" w:rsidP="003E4CD3">
      <w:pPr>
        <w:spacing w:after="0" w:line="240" w:lineRule="auto"/>
        <w:rPr>
          <w:ins w:id="888" w:author="Leeyoung" w:date="2018-10-05T09:49:00Z"/>
          <w:sz w:val="20"/>
          <w:szCs w:val="20"/>
          <w:lang w:eastAsia="zh-CN"/>
        </w:rPr>
      </w:pPr>
      <w:ins w:id="889" w:author="Leeyoung" w:date="2018-10-05T09:49:00Z">
        <w:r w:rsidRPr="003E4CD3">
          <w:rPr>
            <w:sz w:val="20"/>
            <w:szCs w:val="20"/>
            <w:lang w:eastAsia="zh-CN"/>
          </w:rPr>
          <w:t xml:space="preserve">       }</w:t>
        </w:r>
      </w:ins>
    </w:p>
    <w:p w:rsidR="003E4CD3" w:rsidRPr="003E4CD3" w:rsidRDefault="003E4CD3" w:rsidP="003E4CD3">
      <w:pPr>
        <w:spacing w:after="0" w:line="240" w:lineRule="auto"/>
        <w:rPr>
          <w:ins w:id="890" w:author="Leeyoung" w:date="2018-10-05T09:49:00Z"/>
          <w:sz w:val="20"/>
          <w:szCs w:val="20"/>
          <w:lang w:eastAsia="zh-CN"/>
        </w:rPr>
      </w:pPr>
    </w:p>
    <w:p w:rsidR="003E4CD3" w:rsidRPr="003E4CD3" w:rsidRDefault="003E4CD3" w:rsidP="003E4CD3">
      <w:pPr>
        <w:spacing w:after="0" w:line="240" w:lineRule="auto"/>
        <w:rPr>
          <w:ins w:id="891" w:author="Leeyoung" w:date="2018-10-05T09:49:00Z"/>
          <w:sz w:val="20"/>
          <w:szCs w:val="20"/>
          <w:lang w:eastAsia="zh-CN"/>
        </w:rPr>
      </w:pPr>
      <w:ins w:id="892" w:author="Leeyoung" w:date="2018-10-05T09:49:00Z">
        <w:r w:rsidRPr="003E4CD3">
          <w:rPr>
            <w:sz w:val="20"/>
            <w:szCs w:val="20"/>
            <w:lang w:eastAsia="zh-CN"/>
          </w:rPr>
          <w:t xml:space="preserve">       grouping te-mapping {</w:t>
        </w:r>
      </w:ins>
    </w:p>
    <w:p w:rsidR="003E4CD3" w:rsidRPr="003E4CD3" w:rsidRDefault="003E4CD3" w:rsidP="003E4CD3">
      <w:pPr>
        <w:spacing w:after="0" w:line="240" w:lineRule="auto"/>
        <w:rPr>
          <w:ins w:id="893" w:author="Leeyoung" w:date="2018-10-05T09:49:00Z"/>
          <w:sz w:val="20"/>
          <w:szCs w:val="20"/>
          <w:lang w:eastAsia="zh-CN"/>
        </w:rPr>
      </w:pPr>
      <w:ins w:id="894"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895" w:author="Leeyoung" w:date="2018-10-05T09:49:00Z"/>
          <w:sz w:val="20"/>
          <w:szCs w:val="20"/>
          <w:lang w:eastAsia="zh-CN"/>
        </w:rPr>
      </w:pPr>
      <w:ins w:id="896" w:author="Leeyoung" w:date="2018-10-05T09:49:00Z">
        <w:r w:rsidRPr="003E4CD3">
          <w:rPr>
            <w:sz w:val="20"/>
            <w:szCs w:val="20"/>
            <w:lang w:eastAsia="zh-CN"/>
          </w:rPr>
          <w:lastRenderedPageBreak/>
          <w:t xml:space="preserve">               "Mapping between Services and TE";</w:t>
        </w:r>
      </w:ins>
    </w:p>
    <w:p w:rsidR="003E4CD3" w:rsidRPr="003E4CD3" w:rsidRDefault="003E4CD3" w:rsidP="003E4CD3">
      <w:pPr>
        <w:spacing w:after="0" w:line="240" w:lineRule="auto"/>
        <w:rPr>
          <w:ins w:id="897" w:author="Leeyoung" w:date="2018-10-05T09:49:00Z"/>
          <w:sz w:val="20"/>
          <w:szCs w:val="20"/>
          <w:lang w:eastAsia="zh-CN"/>
        </w:rPr>
      </w:pPr>
      <w:ins w:id="898" w:author="Leeyoung" w:date="2018-10-05T09:49:00Z">
        <w:r w:rsidRPr="003E4CD3">
          <w:rPr>
            <w:sz w:val="20"/>
            <w:szCs w:val="20"/>
            <w:lang w:eastAsia="zh-CN"/>
          </w:rPr>
          <w:t xml:space="preserve">           container te-mapping {</w:t>
        </w:r>
      </w:ins>
    </w:p>
    <w:p w:rsidR="003E4CD3" w:rsidRPr="003E4CD3" w:rsidRDefault="003E4CD3" w:rsidP="003E4CD3">
      <w:pPr>
        <w:spacing w:after="0" w:line="240" w:lineRule="auto"/>
        <w:rPr>
          <w:ins w:id="899" w:author="Leeyoung" w:date="2018-10-05T09:49:00Z"/>
          <w:sz w:val="20"/>
          <w:szCs w:val="20"/>
          <w:lang w:eastAsia="zh-CN"/>
        </w:rPr>
      </w:pPr>
      <w:ins w:id="900"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901" w:author="Leeyoung" w:date="2018-10-05T09:49:00Z"/>
          <w:sz w:val="20"/>
          <w:szCs w:val="20"/>
          <w:lang w:eastAsia="zh-CN"/>
        </w:rPr>
      </w:pPr>
      <w:ins w:id="902" w:author="Leeyoung" w:date="2018-10-05T09:49:00Z">
        <w:r w:rsidRPr="003E4CD3">
          <w:rPr>
            <w:sz w:val="20"/>
            <w:szCs w:val="20"/>
            <w:lang w:eastAsia="zh-CN"/>
          </w:rPr>
          <w:t xml:space="preserve">                   "Mapping between Services and TE";</w:t>
        </w:r>
      </w:ins>
    </w:p>
    <w:p w:rsidR="003E4CD3" w:rsidRPr="003E4CD3" w:rsidRDefault="003E4CD3" w:rsidP="003E4CD3">
      <w:pPr>
        <w:spacing w:after="0" w:line="240" w:lineRule="auto"/>
        <w:rPr>
          <w:ins w:id="903" w:author="Leeyoung" w:date="2018-10-05T09:49:00Z"/>
          <w:sz w:val="20"/>
          <w:szCs w:val="20"/>
          <w:lang w:eastAsia="zh-CN"/>
        </w:rPr>
      </w:pPr>
      <w:ins w:id="904" w:author="Leeyoung" w:date="2018-10-05T09:49:00Z">
        <w:r w:rsidRPr="003E4CD3">
          <w:rPr>
            <w:sz w:val="20"/>
            <w:szCs w:val="20"/>
            <w:lang w:eastAsia="zh-CN"/>
          </w:rPr>
          <w:t xml:space="preserve">               leaf map-type {</w:t>
        </w:r>
      </w:ins>
    </w:p>
    <w:p w:rsidR="003E4CD3" w:rsidRPr="003E4CD3" w:rsidRDefault="003E4CD3" w:rsidP="003E4CD3">
      <w:pPr>
        <w:spacing w:after="0" w:line="240" w:lineRule="auto"/>
        <w:rPr>
          <w:ins w:id="905" w:author="Leeyoung" w:date="2018-10-05T09:49:00Z"/>
          <w:sz w:val="20"/>
          <w:szCs w:val="20"/>
          <w:lang w:eastAsia="zh-CN"/>
        </w:rPr>
      </w:pPr>
      <w:ins w:id="906" w:author="Leeyoung" w:date="2018-10-05T09:49:00Z">
        <w:r w:rsidRPr="003E4CD3">
          <w:rPr>
            <w:sz w:val="20"/>
            <w:szCs w:val="20"/>
            <w:lang w:eastAsia="zh-CN"/>
          </w:rPr>
          <w:t xml:space="preserve">                  type identityref {</w:t>
        </w:r>
      </w:ins>
    </w:p>
    <w:p w:rsidR="003E4CD3" w:rsidRPr="003E4CD3" w:rsidRDefault="003E4CD3" w:rsidP="003E4CD3">
      <w:pPr>
        <w:spacing w:after="0" w:line="240" w:lineRule="auto"/>
        <w:rPr>
          <w:ins w:id="907" w:author="Leeyoung" w:date="2018-10-05T09:49:00Z"/>
          <w:sz w:val="20"/>
          <w:szCs w:val="20"/>
          <w:lang w:eastAsia="zh-CN"/>
        </w:rPr>
      </w:pPr>
      <w:ins w:id="908" w:author="Leeyoung" w:date="2018-10-05T09:49:00Z">
        <w:r w:rsidRPr="003E4CD3">
          <w:rPr>
            <w:sz w:val="20"/>
            <w:szCs w:val="20"/>
            <w:lang w:eastAsia="zh-CN"/>
          </w:rPr>
          <w:tab/>
        </w:r>
        <w:r w:rsidRPr="003E4CD3">
          <w:rPr>
            <w:sz w:val="20"/>
            <w:szCs w:val="20"/>
            <w:lang w:eastAsia="zh-CN"/>
          </w:rPr>
          <w:tab/>
          <w:t xml:space="preserve">    base map-type;</w:t>
        </w:r>
      </w:ins>
    </w:p>
    <w:p w:rsidR="003E4CD3" w:rsidRPr="003E4CD3" w:rsidRDefault="003E4CD3" w:rsidP="003E4CD3">
      <w:pPr>
        <w:spacing w:after="0" w:line="240" w:lineRule="auto"/>
        <w:rPr>
          <w:ins w:id="909" w:author="Leeyoung" w:date="2018-10-05T09:49:00Z"/>
          <w:sz w:val="20"/>
          <w:szCs w:val="20"/>
          <w:lang w:eastAsia="zh-CN"/>
        </w:rPr>
      </w:pPr>
      <w:ins w:id="910" w:author="Leeyoung" w:date="2018-10-05T09:49:00Z">
        <w:r w:rsidRPr="003E4CD3">
          <w:rPr>
            <w:sz w:val="20"/>
            <w:szCs w:val="20"/>
            <w:lang w:eastAsia="zh-CN"/>
          </w:rPr>
          <w:tab/>
          <w:t xml:space="preserve">          }</w:t>
        </w:r>
      </w:ins>
    </w:p>
    <w:p w:rsidR="003E4CD3" w:rsidRPr="003E4CD3" w:rsidRDefault="003E4CD3" w:rsidP="003E4CD3">
      <w:pPr>
        <w:spacing w:after="0" w:line="240" w:lineRule="auto"/>
        <w:rPr>
          <w:ins w:id="911" w:author="Leeyoung" w:date="2018-10-05T09:49:00Z"/>
          <w:sz w:val="20"/>
          <w:szCs w:val="20"/>
          <w:lang w:eastAsia="zh-CN"/>
        </w:rPr>
      </w:pPr>
      <w:ins w:id="912" w:author="Leeyoung" w:date="2018-10-05T09:49:00Z">
        <w:r w:rsidRPr="003E4CD3">
          <w:rPr>
            <w:sz w:val="20"/>
            <w:szCs w:val="20"/>
            <w:lang w:eastAsia="zh-CN"/>
          </w:rPr>
          <w:t xml:space="preserve">                  description</w:t>
        </w:r>
      </w:ins>
    </w:p>
    <w:p w:rsidR="003E4CD3" w:rsidRPr="003E4CD3" w:rsidRDefault="003E4CD3" w:rsidP="003E4CD3">
      <w:pPr>
        <w:spacing w:after="0" w:line="240" w:lineRule="auto"/>
        <w:rPr>
          <w:ins w:id="913" w:author="Leeyoung" w:date="2018-10-05T09:49:00Z"/>
          <w:sz w:val="20"/>
          <w:szCs w:val="20"/>
          <w:lang w:eastAsia="zh-CN"/>
        </w:rPr>
      </w:pPr>
      <w:ins w:id="914" w:author="Leeyoung" w:date="2018-10-05T09:49:00Z">
        <w:r w:rsidRPr="003E4CD3">
          <w:rPr>
            <w:sz w:val="20"/>
            <w:szCs w:val="20"/>
            <w:lang w:eastAsia="zh-CN"/>
          </w:rPr>
          <w:t xml:space="preserve">                    "Isolation Requirements, Tunnel Bind or </w:t>
        </w:r>
      </w:ins>
    </w:p>
    <w:p w:rsidR="003E4CD3" w:rsidRPr="003E4CD3" w:rsidRDefault="003E4CD3" w:rsidP="003E4CD3">
      <w:pPr>
        <w:spacing w:after="0" w:line="240" w:lineRule="auto"/>
        <w:rPr>
          <w:ins w:id="915" w:author="Leeyoung" w:date="2018-10-05T09:49:00Z"/>
          <w:sz w:val="20"/>
          <w:szCs w:val="20"/>
          <w:lang w:eastAsia="zh-CN"/>
        </w:rPr>
      </w:pPr>
      <w:ins w:id="916" w:author="Leeyoung" w:date="2018-10-05T09:49:00Z">
        <w:r w:rsidRPr="003E4CD3">
          <w:rPr>
            <w:sz w:val="20"/>
            <w:szCs w:val="20"/>
            <w:lang w:eastAsia="zh-CN"/>
          </w:rPr>
          <w:t xml:space="preserve">                     Tunnel Selection";</w:t>
        </w:r>
      </w:ins>
    </w:p>
    <w:p w:rsidR="003E4CD3" w:rsidRPr="003E4CD3" w:rsidRDefault="003E4CD3" w:rsidP="003E4CD3">
      <w:pPr>
        <w:spacing w:after="0" w:line="240" w:lineRule="auto"/>
        <w:rPr>
          <w:ins w:id="917" w:author="Leeyoung" w:date="2018-10-05T09:49:00Z"/>
          <w:sz w:val="20"/>
          <w:szCs w:val="20"/>
          <w:lang w:eastAsia="zh-CN"/>
        </w:rPr>
      </w:pPr>
      <w:ins w:id="918" w:author="Leeyoung" w:date="2018-10-05T09:49:00Z">
        <w:r w:rsidRPr="003E4CD3">
          <w:rPr>
            <w:sz w:val="20"/>
            <w:szCs w:val="20"/>
            <w:lang w:eastAsia="zh-CN"/>
          </w:rPr>
          <w:t xml:space="preserve">               }</w:t>
        </w:r>
      </w:ins>
    </w:p>
    <w:p w:rsidR="003E4CD3" w:rsidRPr="003E4CD3" w:rsidRDefault="003E4CD3" w:rsidP="003E4CD3">
      <w:pPr>
        <w:spacing w:after="0" w:line="240" w:lineRule="auto"/>
        <w:rPr>
          <w:ins w:id="919" w:author="Leeyoung" w:date="2018-10-05T09:49:00Z"/>
          <w:sz w:val="20"/>
          <w:szCs w:val="20"/>
          <w:lang w:eastAsia="zh-CN"/>
        </w:rPr>
      </w:pPr>
      <w:ins w:id="920" w:author="Leeyoung" w:date="2018-10-05T09:49:00Z">
        <w:r w:rsidRPr="003E4CD3">
          <w:rPr>
            <w:sz w:val="20"/>
            <w:szCs w:val="20"/>
            <w:lang w:eastAsia="zh-CN"/>
          </w:rPr>
          <w:t xml:space="preserve">               leaf availability-type {</w:t>
        </w:r>
      </w:ins>
    </w:p>
    <w:p w:rsidR="003E4CD3" w:rsidRPr="003E4CD3" w:rsidRDefault="003E4CD3" w:rsidP="003E4CD3">
      <w:pPr>
        <w:spacing w:after="0" w:line="240" w:lineRule="auto"/>
        <w:rPr>
          <w:ins w:id="921" w:author="Leeyoung" w:date="2018-10-05T09:49:00Z"/>
          <w:sz w:val="20"/>
          <w:szCs w:val="20"/>
          <w:lang w:eastAsia="zh-CN"/>
        </w:rPr>
      </w:pPr>
      <w:ins w:id="922" w:author="Leeyoung" w:date="2018-10-05T09:49:00Z">
        <w:r w:rsidRPr="003E4CD3">
          <w:rPr>
            <w:sz w:val="20"/>
            <w:szCs w:val="20"/>
            <w:lang w:eastAsia="zh-CN"/>
          </w:rPr>
          <w:t xml:space="preserve">                  type identityref {</w:t>
        </w:r>
      </w:ins>
    </w:p>
    <w:p w:rsidR="003E4CD3" w:rsidRPr="003E4CD3" w:rsidRDefault="003E4CD3" w:rsidP="003E4CD3">
      <w:pPr>
        <w:spacing w:after="0" w:line="240" w:lineRule="auto"/>
        <w:rPr>
          <w:ins w:id="923" w:author="Leeyoung" w:date="2018-10-05T09:49:00Z"/>
          <w:sz w:val="20"/>
          <w:szCs w:val="20"/>
          <w:lang w:eastAsia="zh-CN"/>
        </w:rPr>
      </w:pPr>
      <w:ins w:id="924" w:author="Leeyoung" w:date="2018-10-05T09:49:00Z">
        <w:r w:rsidRPr="003E4CD3">
          <w:rPr>
            <w:sz w:val="20"/>
            <w:szCs w:val="20"/>
            <w:lang w:eastAsia="zh-CN"/>
          </w:rPr>
          <w:t xml:space="preserve">                    base availability-type;</w:t>
        </w:r>
      </w:ins>
    </w:p>
    <w:p w:rsidR="003E4CD3" w:rsidRPr="003E4CD3" w:rsidRDefault="003E4CD3" w:rsidP="003E4CD3">
      <w:pPr>
        <w:spacing w:after="0" w:line="240" w:lineRule="auto"/>
        <w:rPr>
          <w:ins w:id="925" w:author="Leeyoung" w:date="2018-10-05T09:49:00Z"/>
          <w:sz w:val="20"/>
          <w:szCs w:val="20"/>
          <w:lang w:eastAsia="zh-CN"/>
        </w:rPr>
      </w:pPr>
      <w:ins w:id="926" w:author="Leeyoung" w:date="2018-10-05T09:49:00Z">
        <w:r w:rsidRPr="003E4CD3">
          <w:rPr>
            <w:sz w:val="20"/>
            <w:szCs w:val="20"/>
            <w:lang w:eastAsia="zh-CN"/>
          </w:rPr>
          <w:t xml:space="preserve">                  }</w:t>
        </w:r>
      </w:ins>
    </w:p>
    <w:p w:rsidR="003E4CD3" w:rsidRPr="003E4CD3" w:rsidRDefault="003E4CD3" w:rsidP="003E4CD3">
      <w:pPr>
        <w:spacing w:after="0" w:line="240" w:lineRule="auto"/>
        <w:rPr>
          <w:ins w:id="927" w:author="Leeyoung" w:date="2018-10-05T09:49:00Z"/>
          <w:sz w:val="20"/>
          <w:szCs w:val="20"/>
          <w:lang w:eastAsia="zh-CN"/>
        </w:rPr>
      </w:pPr>
      <w:ins w:id="928" w:author="Leeyoung" w:date="2018-10-05T09:49:00Z">
        <w:r w:rsidRPr="003E4CD3">
          <w:rPr>
            <w:sz w:val="20"/>
            <w:szCs w:val="20"/>
            <w:lang w:eastAsia="zh-CN"/>
          </w:rPr>
          <w:t xml:space="preserve">                  description </w:t>
        </w:r>
      </w:ins>
    </w:p>
    <w:p w:rsidR="003E4CD3" w:rsidRPr="003E4CD3" w:rsidRDefault="003E4CD3" w:rsidP="003E4CD3">
      <w:pPr>
        <w:spacing w:after="0" w:line="240" w:lineRule="auto"/>
        <w:rPr>
          <w:ins w:id="929" w:author="Leeyoung" w:date="2018-10-05T09:49:00Z"/>
          <w:sz w:val="20"/>
          <w:szCs w:val="20"/>
          <w:lang w:eastAsia="zh-CN"/>
        </w:rPr>
      </w:pPr>
      <w:ins w:id="930" w:author="Leeyoung" w:date="2018-10-05T09:49:00Z">
        <w:r w:rsidRPr="003E4CD3">
          <w:rPr>
            <w:sz w:val="20"/>
            <w:szCs w:val="20"/>
            <w:lang w:eastAsia="zh-CN"/>
          </w:rPr>
          <w:t xml:space="preserve">                    "Availability Requirement for the Service";</w:t>
        </w:r>
      </w:ins>
    </w:p>
    <w:p w:rsidR="003E4CD3" w:rsidRPr="003E4CD3" w:rsidRDefault="003E4CD3" w:rsidP="003E4CD3">
      <w:pPr>
        <w:spacing w:after="0" w:line="240" w:lineRule="auto"/>
        <w:rPr>
          <w:ins w:id="931" w:author="Leeyoung" w:date="2018-10-05T09:49:00Z"/>
          <w:sz w:val="20"/>
          <w:szCs w:val="20"/>
          <w:lang w:eastAsia="zh-CN"/>
        </w:rPr>
      </w:pPr>
      <w:ins w:id="932" w:author="Leeyoung" w:date="2018-10-05T09:49:00Z">
        <w:r w:rsidRPr="003E4CD3">
          <w:rPr>
            <w:sz w:val="20"/>
            <w:szCs w:val="20"/>
            <w:lang w:eastAsia="zh-CN"/>
          </w:rPr>
          <w:t xml:space="preserve">               }</w:t>
        </w:r>
      </w:ins>
    </w:p>
    <w:p w:rsidR="003E4CD3" w:rsidRPr="003E4CD3" w:rsidRDefault="003E4CD3" w:rsidP="003E4CD3">
      <w:pPr>
        <w:spacing w:after="0" w:line="240" w:lineRule="auto"/>
        <w:rPr>
          <w:ins w:id="933" w:author="Leeyoung" w:date="2018-10-05T09:49:00Z"/>
          <w:sz w:val="20"/>
          <w:szCs w:val="20"/>
          <w:lang w:eastAsia="zh-CN"/>
        </w:rPr>
      </w:pPr>
      <w:ins w:id="934" w:author="Leeyoung" w:date="2018-10-05T09:49:00Z">
        <w:r w:rsidRPr="003E4CD3">
          <w:rPr>
            <w:sz w:val="20"/>
            <w:szCs w:val="20"/>
            <w:lang w:eastAsia="zh-CN"/>
          </w:rPr>
          <w:t xml:space="preserve">               uses te-ref;</w:t>
        </w:r>
      </w:ins>
    </w:p>
    <w:p w:rsidR="003E4CD3" w:rsidRPr="003E4CD3" w:rsidRDefault="003E4CD3" w:rsidP="003E4CD3">
      <w:pPr>
        <w:spacing w:after="0" w:line="240" w:lineRule="auto"/>
        <w:rPr>
          <w:ins w:id="935" w:author="Leeyoung" w:date="2018-10-05T09:49:00Z"/>
          <w:sz w:val="20"/>
          <w:szCs w:val="20"/>
          <w:lang w:eastAsia="zh-CN"/>
        </w:rPr>
      </w:pPr>
      <w:ins w:id="936" w:author="Leeyoung" w:date="2018-10-05T09:49:00Z">
        <w:r w:rsidRPr="003E4CD3">
          <w:rPr>
            <w:sz w:val="20"/>
            <w:szCs w:val="20"/>
            <w:lang w:eastAsia="zh-CN"/>
          </w:rPr>
          <w:t xml:space="preserve">           }</w:t>
        </w:r>
      </w:ins>
    </w:p>
    <w:p w:rsidR="003E4CD3" w:rsidRPr="003E4CD3" w:rsidRDefault="003E4CD3" w:rsidP="003E4CD3">
      <w:pPr>
        <w:spacing w:after="0" w:line="240" w:lineRule="auto"/>
        <w:rPr>
          <w:ins w:id="937" w:author="Leeyoung" w:date="2018-10-05T09:49:00Z"/>
          <w:sz w:val="20"/>
          <w:szCs w:val="20"/>
          <w:lang w:eastAsia="zh-CN"/>
        </w:rPr>
      </w:pPr>
      <w:ins w:id="938" w:author="Leeyoung" w:date="2018-10-05T09:49:00Z">
        <w:r w:rsidRPr="003E4CD3">
          <w:rPr>
            <w:sz w:val="20"/>
            <w:szCs w:val="20"/>
            <w:lang w:eastAsia="zh-CN"/>
          </w:rPr>
          <w:t xml:space="preserve">       }</w:t>
        </w:r>
      </w:ins>
    </w:p>
    <w:p w:rsidR="003E4CD3" w:rsidRPr="003E4CD3" w:rsidRDefault="003E4CD3" w:rsidP="003E4CD3">
      <w:pPr>
        <w:spacing w:after="0" w:line="240" w:lineRule="auto"/>
        <w:rPr>
          <w:ins w:id="939" w:author="Leeyoung" w:date="2018-10-05T09:49:00Z"/>
          <w:sz w:val="20"/>
          <w:szCs w:val="20"/>
          <w:lang w:eastAsia="zh-CN"/>
        </w:rPr>
      </w:pPr>
    </w:p>
    <w:p w:rsidR="00857DBD" w:rsidRPr="00A75E21" w:rsidDel="003E4CD3" w:rsidRDefault="003E4CD3" w:rsidP="003E4CD3">
      <w:pPr>
        <w:spacing w:after="0" w:line="240" w:lineRule="auto"/>
        <w:rPr>
          <w:del w:id="940" w:author="Leeyoung" w:date="2018-10-05T09:48:00Z"/>
          <w:sz w:val="20"/>
          <w:szCs w:val="20"/>
          <w:lang w:eastAsia="zh-CN"/>
        </w:rPr>
      </w:pPr>
      <w:ins w:id="941" w:author="Leeyoung" w:date="2018-10-05T09:49:00Z">
        <w:r w:rsidRPr="003E4CD3">
          <w:rPr>
            <w:sz w:val="20"/>
            <w:szCs w:val="20"/>
            <w:lang w:eastAsia="zh-CN"/>
          </w:rPr>
          <w:t>}</w:t>
        </w:r>
      </w:ins>
      <w:del w:id="942" w:author="Leeyoung" w:date="2018-10-05T09:48:00Z">
        <w:r w:rsidR="00857DBD" w:rsidRPr="00A75E21" w:rsidDel="003E4CD3">
          <w:rPr>
            <w:sz w:val="20"/>
            <w:szCs w:val="20"/>
            <w:lang w:eastAsia="zh-CN"/>
          </w:rPr>
          <w:delText>module ietf-te-service-mapping-types {</w:delText>
        </w:r>
      </w:del>
    </w:p>
    <w:p w:rsidR="00857DBD" w:rsidRPr="00A75E21" w:rsidDel="003E4CD3" w:rsidRDefault="00857DBD" w:rsidP="003E4CD3">
      <w:pPr>
        <w:spacing w:after="0" w:line="240" w:lineRule="auto"/>
        <w:rPr>
          <w:del w:id="943" w:author="Leeyoung" w:date="2018-10-05T09:48:00Z"/>
          <w:sz w:val="20"/>
          <w:szCs w:val="20"/>
          <w:lang w:eastAsia="zh-CN"/>
        </w:rPr>
      </w:pPr>
    </w:p>
    <w:p w:rsidR="00857DBD" w:rsidRPr="00A75E21" w:rsidDel="003E4CD3" w:rsidRDefault="00857DBD" w:rsidP="003E4CD3">
      <w:pPr>
        <w:spacing w:after="0" w:line="240" w:lineRule="auto"/>
        <w:rPr>
          <w:del w:id="944" w:author="Leeyoung" w:date="2018-10-05T09:48:00Z"/>
          <w:sz w:val="20"/>
          <w:szCs w:val="20"/>
          <w:lang w:eastAsia="zh-CN"/>
        </w:rPr>
      </w:pPr>
      <w:del w:id="945" w:author="Leeyoung" w:date="2018-10-05T09:48:00Z">
        <w:r w:rsidRPr="00A75E21" w:rsidDel="003E4CD3">
          <w:rPr>
            <w:sz w:val="20"/>
            <w:szCs w:val="20"/>
            <w:lang w:eastAsia="zh-CN"/>
          </w:rPr>
          <w:delText xml:space="preserve">       namespace "urn:ietf:params:xml:ns:yang:ietf-te-service-mapping-types";</w:delText>
        </w:r>
      </w:del>
    </w:p>
    <w:p w:rsidR="00857DBD" w:rsidRPr="00A75E21" w:rsidDel="003E4CD3" w:rsidRDefault="00857DBD" w:rsidP="003E4CD3">
      <w:pPr>
        <w:spacing w:after="0" w:line="240" w:lineRule="auto"/>
        <w:rPr>
          <w:del w:id="946" w:author="Leeyoung" w:date="2018-10-05T09:48:00Z"/>
          <w:sz w:val="20"/>
          <w:szCs w:val="20"/>
          <w:lang w:eastAsia="zh-CN"/>
        </w:rPr>
      </w:pPr>
    </w:p>
    <w:p w:rsidR="00857DBD" w:rsidRPr="00A75E21" w:rsidDel="003E4CD3" w:rsidRDefault="00857DBD" w:rsidP="003E4CD3">
      <w:pPr>
        <w:spacing w:after="0" w:line="240" w:lineRule="auto"/>
        <w:rPr>
          <w:del w:id="947" w:author="Leeyoung" w:date="2018-10-05T09:48:00Z"/>
          <w:sz w:val="20"/>
          <w:szCs w:val="20"/>
          <w:lang w:eastAsia="zh-CN"/>
        </w:rPr>
      </w:pPr>
      <w:del w:id="948" w:author="Leeyoung" w:date="2018-10-05T09:48:00Z">
        <w:r w:rsidRPr="00A75E21" w:rsidDel="003E4CD3">
          <w:rPr>
            <w:sz w:val="20"/>
            <w:szCs w:val="20"/>
            <w:lang w:eastAsia="zh-CN"/>
          </w:rPr>
          <w:delText xml:space="preserve">       prefix "tsm</w:delText>
        </w:r>
        <w:r w:rsidR="00FF524F" w:rsidDel="003E4CD3">
          <w:rPr>
            <w:sz w:val="20"/>
            <w:szCs w:val="20"/>
            <w:lang w:eastAsia="zh-CN"/>
          </w:rPr>
          <w:delText>-types</w:delText>
        </w:r>
        <w:r w:rsidRPr="00A75E21" w:rsidDel="003E4CD3">
          <w:rPr>
            <w:sz w:val="20"/>
            <w:szCs w:val="20"/>
            <w:lang w:eastAsia="zh-CN"/>
          </w:rPr>
          <w:delText>";</w:delText>
        </w:r>
      </w:del>
    </w:p>
    <w:p w:rsidR="00857DBD" w:rsidRPr="00A75E21" w:rsidDel="003E4CD3" w:rsidRDefault="00857DBD" w:rsidP="003E4CD3">
      <w:pPr>
        <w:spacing w:after="0" w:line="240" w:lineRule="auto"/>
        <w:rPr>
          <w:del w:id="949" w:author="Leeyoung" w:date="2018-10-05T09:48:00Z"/>
          <w:sz w:val="20"/>
          <w:szCs w:val="20"/>
          <w:lang w:eastAsia="zh-CN"/>
        </w:rPr>
      </w:pPr>
    </w:p>
    <w:p w:rsidR="00857DBD" w:rsidRPr="00A75E21" w:rsidDel="003E4CD3" w:rsidRDefault="00857DBD" w:rsidP="003E4CD3">
      <w:pPr>
        <w:spacing w:after="0" w:line="240" w:lineRule="auto"/>
        <w:rPr>
          <w:del w:id="950" w:author="Leeyoung" w:date="2018-10-05T09:48:00Z"/>
          <w:sz w:val="20"/>
          <w:szCs w:val="20"/>
          <w:lang w:eastAsia="zh-CN"/>
        </w:rPr>
      </w:pPr>
      <w:del w:id="951" w:author="Leeyoung" w:date="2018-10-05T09:48:00Z">
        <w:r w:rsidRPr="00A75E21" w:rsidDel="003E4CD3">
          <w:rPr>
            <w:sz w:val="20"/>
            <w:szCs w:val="20"/>
            <w:lang w:eastAsia="zh-CN"/>
          </w:rPr>
          <w:delText xml:space="preserve">       import ietf-te-types {</w:delText>
        </w:r>
      </w:del>
    </w:p>
    <w:p w:rsidR="00857DBD" w:rsidRPr="00A75E21" w:rsidDel="003E4CD3" w:rsidRDefault="00857DBD" w:rsidP="003E4CD3">
      <w:pPr>
        <w:spacing w:after="0" w:line="240" w:lineRule="auto"/>
        <w:rPr>
          <w:del w:id="952" w:author="Leeyoung" w:date="2018-10-05T09:48:00Z"/>
          <w:sz w:val="20"/>
          <w:szCs w:val="20"/>
          <w:lang w:eastAsia="zh-CN"/>
        </w:rPr>
      </w:pPr>
      <w:del w:id="953" w:author="Leeyoung" w:date="2018-10-05T09:48:00Z">
        <w:r w:rsidRPr="00A75E21" w:rsidDel="003E4CD3">
          <w:rPr>
            <w:sz w:val="20"/>
            <w:szCs w:val="20"/>
            <w:lang w:eastAsia="zh-CN"/>
          </w:rPr>
          <w:delText xml:space="preserve">           prefix "te-types";</w:delText>
        </w:r>
      </w:del>
    </w:p>
    <w:p w:rsidR="00857DBD" w:rsidRPr="00A75E21" w:rsidDel="003E4CD3" w:rsidRDefault="00857DBD" w:rsidP="003E4CD3">
      <w:pPr>
        <w:spacing w:after="0" w:line="240" w:lineRule="auto"/>
        <w:rPr>
          <w:del w:id="954" w:author="Leeyoung" w:date="2018-10-05T09:48:00Z"/>
          <w:sz w:val="20"/>
          <w:szCs w:val="20"/>
          <w:lang w:eastAsia="zh-CN"/>
        </w:rPr>
      </w:pPr>
      <w:del w:id="955"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956" w:author="Leeyoung" w:date="2018-10-05T09:48:00Z"/>
          <w:sz w:val="20"/>
          <w:szCs w:val="20"/>
          <w:lang w:eastAsia="zh-CN"/>
        </w:rPr>
      </w:pPr>
      <w:del w:id="957"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958" w:author="Leeyoung" w:date="2018-10-05T09:48:00Z"/>
          <w:sz w:val="20"/>
          <w:szCs w:val="20"/>
          <w:lang w:eastAsia="zh-CN"/>
        </w:rPr>
      </w:pPr>
      <w:del w:id="959" w:author="Leeyoung" w:date="2018-10-05T09:48:00Z">
        <w:r w:rsidRPr="00A75E21" w:rsidDel="003E4CD3">
          <w:rPr>
            <w:sz w:val="20"/>
            <w:szCs w:val="20"/>
            <w:lang w:eastAsia="zh-CN"/>
          </w:rPr>
          <w:delText xml:space="preserve">       import ietf-network {</w:delText>
        </w:r>
      </w:del>
    </w:p>
    <w:p w:rsidR="00857DBD" w:rsidRPr="00A75E21" w:rsidDel="003E4CD3" w:rsidRDefault="00857DBD" w:rsidP="003E4CD3">
      <w:pPr>
        <w:spacing w:after="0" w:line="240" w:lineRule="auto"/>
        <w:rPr>
          <w:del w:id="960" w:author="Leeyoung" w:date="2018-10-05T09:48:00Z"/>
          <w:sz w:val="20"/>
          <w:szCs w:val="20"/>
          <w:lang w:eastAsia="zh-CN"/>
        </w:rPr>
      </w:pPr>
      <w:del w:id="961" w:author="Leeyoung" w:date="2018-10-05T09:48:00Z">
        <w:r w:rsidRPr="00A75E21" w:rsidDel="003E4CD3">
          <w:rPr>
            <w:sz w:val="20"/>
            <w:szCs w:val="20"/>
            <w:lang w:eastAsia="zh-CN"/>
          </w:rPr>
          <w:delText xml:space="preserve">           prefix "nw";</w:delText>
        </w:r>
      </w:del>
    </w:p>
    <w:p w:rsidR="00857DBD" w:rsidRPr="00A75E21" w:rsidDel="003E4CD3" w:rsidRDefault="00857DBD" w:rsidP="003E4CD3">
      <w:pPr>
        <w:spacing w:after="0" w:line="240" w:lineRule="auto"/>
        <w:rPr>
          <w:del w:id="962" w:author="Leeyoung" w:date="2018-10-05T09:48:00Z"/>
          <w:sz w:val="20"/>
          <w:szCs w:val="20"/>
          <w:lang w:eastAsia="zh-CN"/>
        </w:rPr>
      </w:pPr>
      <w:del w:id="963"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964" w:author="Leeyoung" w:date="2018-10-05T09:48:00Z"/>
          <w:sz w:val="20"/>
          <w:szCs w:val="20"/>
          <w:lang w:eastAsia="zh-CN"/>
        </w:rPr>
      </w:pPr>
    </w:p>
    <w:p w:rsidR="00857DBD" w:rsidRPr="00A75E21" w:rsidDel="003E4CD3" w:rsidRDefault="00857DBD" w:rsidP="003E4CD3">
      <w:pPr>
        <w:spacing w:after="0" w:line="240" w:lineRule="auto"/>
        <w:rPr>
          <w:del w:id="965" w:author="Leeyoung" w:date="2018-10-05T09:48:00Z"/>
          <w:sz w:val="20"/>
          <w:szCs w:val="20"/>
          <w:lang w:eastAsia="zh-CN"/>
        </w:rPr>
      </w:pPr>
      <w:del w:id="966" w:author="Leeyoung" w:date="2018-10-05T09:48:00Z">
        <w:r w:rsidRPr="00A75E21" w:rsidDel="003E4CD3">
          <w:rPr>
            <w:sz w:val="20"/>
            <w:szCs w:val="20"/>
            <w:lang w:eastAsia="zh-CN"/>
          </w:rPr>
          <w:delText xml:space="preserve">       import ietf-te {</w:delText>
        </w:r>
      </w:del>
    </w:p>
    <w:p w:rsidR="00857DBD" w:rsidRPr="00A75E21" w:rsidDel="003E4CD3" w:rsidRDefault="00857DBD" w:rsidP="003E4CD3">
      <w:pPr>
        <w:spacing w:after="0" w:line="240" w:lineRule="auto"/>
        <w:rPr>
          <w:del w:id="967" w:author="Leeyoung" w:date="2018-10-05T09:48:00Z"/>
          <w:sz w:val="20"/>
          <w:szCs w:val="20"/>
          <w:lang w:eastAsia="zh-CN"/>
        </w:rPr>
      </w:pPr>
      <w:del w:id="968" w:author="Leeyoung" w:date="2018-10-05T09:48:00Z">
        <w:r w:rsidRPr="00A75E21" w:rsidDel="003E4CD3">
          <w:rPr>
            <w:sz w:val="20"/>
            <w:szCs w:val="20"/>
            <w:lang w:eastAsia="zh-CN"/>
          </w:rPr>
          <w:delText xml:space="preserve">           prefix "te";</w:delText>
        </w:r>
      </w:del>
    </w:p>
    <w:p w:rsidR="00857DBD" w:rsidRPr="00A75E21" w:rsidDel="003E4CD3" w:rsidRDefault="00857DBD" w:rsidP="003E4CD3">
      <w:pPr>
        <w:spacing w:after="0" w:line="240" w:lineRule="auto"/>
        <w:rPr>
          <w:del w:id="969" w:author="Leeyoung" w:date="2018-10-05T09:48:00Z"/>
          <w:sz w:val="20"/>
          <w:szCs w:val="20"/>
          <w:lang w:eastAsia="zh-CN"/>
        </w:rPr>
      </w:pPr>
      <w:del w:id="970"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971" w:author="Leeyoung" w:date="2018-10-05T09:48:00Z"/>
          <w:sz w:val="20"/>
          <w:szCs w:val="20"/>
          <w:lang w:eastAsia="zh-CN"/>
        </w:rPr>
      </w:pPr>
    </w:p>
    <w:p w:rsidR="00857DBD" w:rsidRPr="00A75E21" w:rsidDel="003E4CD3" w:rsidRDefault="00857DBD" w:rsidP="003E4CD3">
      <w:pPr>
        <w:spacing w:after="0" w:line="240" w:lineRule="auto"/>
        <w:rPr>
          <w:del w:id="972" w:author="Leeyoung" w:date="2018-10-05T09:48:00Z"/>
          <w:sz w:val="20"/>
          <w:szCs w:val="20"/>
          <w:lang w:eastAsia="zh-CN"/>
        </w:rPr>
      </w:pPr>
      <w:del w:id="973" w:author="Leeyoung" w:date="2018-10-05T09:48:00Z">
        <w:r w:rsidRPr="00A75E21" w:rsidDel="003E4CD3">
          <w:rPr>
            <w:sz w:val="20"/>
            <w:szCs w:val="20"/>
            <w:lang w:eastAsia="zh-CN"/>
          </w:rPr>
          <w:delText xml:space="preserve">       import ietf-actn-vn {</w:delText>
        </w:r>
      </w:del>
    </w:p>
    <w:p w:rsidR="00857DBD" w:rsidRPr="00A75E21" w:rsidDel="003E4CD3" w:rsidRDefault="00857DBD" w:rsidP="003E4CD3">
      <w:pPr>
        <w:spacing w:after="0" w:line="240" w:lineRule="auto"/>
        <w:rPr>
          <w:del w:id="974" w:author="Leeyoung" w:date="2018-10-05T09:48:00Z"/>
          <w:sz w:val="20"/>
          <w:szCs w:val="20"/>
          <w:lang w:eastAsia="zh-CN"/>
        </w:rPr>
      </w:pPr>
      <w:del w:id="975" w:author="Leeyoung" w:date="2018-10-05T09:48:00Z">
        <w:r w:rsidRPr="00A75E21" w:rsidDel="003E4CD3">
          <w:rPr>
            <w:sz w:val="20"/>
            <w:szCs w:val="20"/>
            <w:lang w:eastAsia="zh-CN"/>
          </w:rPr>
          <w:delText xml:space="preserve">           prefix "vn";</w:delText>
        </w:r>
      </w:del>
    </w:p>
    <w:p w:rsidR="00857DBD" w:rsidRPr="00A75E21" w:rsidDel="003E4CD3" w:rsidRDefault="00857DBD" w:rsidP="003E4CD3">
      <w:pPr>
        <w:spacing w:after="0" w:line="240" w:lineRule="auto"/>
        <w:rPr>
          <w:del w:id="976" w:author="Leeyoung" w:date="2018-10-05T09:48:00Z"/>
          <w:sz w:val="20"/>
          <w:szCs w:val="20"/>
          <w:lang w:eastAsia="zh-CN"/>
        </w:rPr>
      </w:pPr>
      <w:del w:id="977"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978" w:author="Leeyoung" w:date="2018-10-05T09:48:00Z"/>
          <w:sz w:val="20"/>
          <w:szCs w:val="20"/>
          <w:lang w:eastAsia="zh-CN"/>
        </w:rPr>
      </w:pPr>
    </w:p>
    <w:p w:rsidR="00857DBD" w:rsidRPr="00A75E21" w:rsidDel="003E4CD3" w:rsidRDefault="00857DBD" w:rsidP="003E4CD3">
      <w:pPr>
        <w:spacing w:after="0" w:line="240" w:lineRule="auto"/>
        <w:rPr>
          <w:del w:id="979" w:author="Leeyoung" w:date="2018-10-05T09:48:00Z"/>
          <w:sz w:val="20"/>
          <w:szCs w:val="20"/>
          <w:lang w:eastAsia="zh-CN"/>
        </w:rPr>
      </w:pPr>
      <w:del w:id="980" w:author="Leeyoung" w:date="2018-10-05T09:48:00Z">
        <w:r w:rsidRPr="00A75E21" w:rsidDel="003E4CD3">
          <w:rPr>
            <w:sz w:val="20"/>
            <w:szCs w:val="20"/>
            <w:lang w:eastAsia="zh-CN"/>
          </w:rPr>
          <w:delText xml:space="preserve">       organization</w:delText>
        </w:r>
      </w:del>
    </w:p>
    <w:p w:rsidR="00857DBD" w:rsidRPr="00A75E21" w:rsidDel="003E4CD3" w:rsidRDefault="00857DBD" w:rsidP="003E4CD3">
      <w:pPr>
        <w:spacing w:after="0" w:line="240" w:lineRule="auto"/>
        <w:rPr>
          <w:del w:id="981" w:author="Leeyoung" w:date="2018-10-05T09:48:00Z"/>
          <w:sz w:val="20"/>
          <w:szCs w:val="20"/>
          <w:lang w:eastAsia="zh-CN"/>
        </w:rPr>
      </w:pPr>
      <w:del w:id="982" w:author="Leeyoung" w:date="2018-10-05T09:48:00Z">
        <w:r w:rsidRPr="00A75E21" w:rsidDel="003E4CD3">
          <w:rPr>
            <w:sz w:val="20"/>
            <w:szCs w:val="20"/>
            <w:lang w:eastAsia="zh-CN"/>
          </w:rPr>
          <w:delText xml:space="preserve">           "IETF Traffic Engineering Architecture and Signaling (TEAS)</w:delText>
        </w:r>
      </w:del>
    </w:p>
    <w:p w:rsidR="00857DBD" w:rsidRPr="00A75E21" w:rsidDel="003E4CD3" w:rsidRDefault="00857DBD" w:rsidP="003E4CD3">
      <w:pPr>
        <w:spacing w:after="0" w:line="240" w:lineRule="auto"/>
        <w:rPr>
          <w:del w:id="983" w:author="Leeyoung" w:date="2018-10-05T09:48:00Z"/>
          <w:sz w:val="20"/>
          <w:szCs w:val="20"/>
          <w:lang w:eastAsia="zh-CN"/>
        </w:rPr>
      </w:pPr>
      <w:del w:id="984" w:author="Leeyoung" w:date="2018-10-05T09:48:00Z">
        <w:r w:rsidRPr="00A75E21" w:rsidDel="003E4CD3">
          <w:rPr>
            <w:sz w:val="20"/>
            <w:szCs w:val="20"/>
            <w:lang w:eastAsia="zh-CN"/>
          </w:rPr>
          <w:delText xml:space="preserve">           Working Group";</w:delText>
        </w:r>
      </w:del>
    </w:p>
    <w:p w:rsidR="00857DBD" w:rsidRPr="00A75E21" w:rsidDel="003E4CD3" w:rsidRDefault="00857DBD" w:rsidP="003E4CD3">
      <w:pPr>
        <w:spacing w:after="0" w:line="240" w:lineRule="auto"/>
        <w:rPr>
          <w:del w:id="985" w:author="Leeyoung" w:date="2018-10-05T09:48:00Z"/>
          <w:sz w:val="20"/>
          <w:szCs w:val="20"/>
          <w:lang w:eastAsia="zh-CN"/>
        </w:rPr>
      </w:pPr>
    </w:p>
    <w:p w:rsidR="00857DBD" w:rsidRPr="00A75E21" w:rsidDel="003E4CD3" w:rsidRDefault="00857DBD" w:rsidP="003E4CD3">
      <w:pPr>
        <w:spacing w:after="0" w:line="240" w:lineRule="auto"/>
        <w:rPr>
          <w:del w:id="986" w:author="Leeyoung" w:date="2018-10-05T09:48:00Z"/>
          <w:sz w:val="20"/>
          <w:szCs w:val="20"/>
          <w:lang w:eastAsia="zh-CN"/>
        </w:rPr>
      </w:pPr>
      <w:del w:id="987" w:author="Leeyoung" w:date="2018-10-05T09:48:00Z">
        <w:r w:rsidRPr="00A75E21" w:rsidDel="003E4CD3">
          <w:rPr>
            <w:sz w:val="20"/>
            <w:szCs w:val="20"/>
            <w:lang w:eastAsia="zh-CN"/>
          </w:rPr>
          <w:delText xml:space="preserve">       contact</w:delText>
        </w:r>
      </w:del>
    </w:p>
    <w:p w:rsidR="00857DBD" w:rsidRPr="00A75E21" w:rsidDel="003E4CD3" w:rsidRDefault="00857DBD" w:rsidP="003E4CD3">
      <w:pPr>
        <w:spacing w:after="0" w:line="240" w:lineRule="auto"/>
        <w:rPr>
          <w:del w:id="988" w:author="Leeyoung" w:date="2018-10-05T09:48:00Z"/>
          <w:sz w:val="20"/>
          <w:szCs w:val="20"/>
          <w:lang w:eastAsia="zh-CN"/>
        </w:rPr>
      </w:pPr>
      <w:del w:id="989" w:author="Leeyoung" w:date="2018-10-05T09:48:00Z">
        <w:r w:rsidRPr="00A75E21" w:rsidDel="003E4CD3">
          <w:rPr>
            <w:sz w:val="20"/>
            <w:szCs w:val="20"/>
            <w:lang w:eastAsia="zh-CN"/>
          </w:rPr>
          <w:delText xml:space="preserve">           "Editor: Young Lee &lt;leeyoung@huawei.com&gt;</w:delText>
        </w:r>
      </w:del>
    </w:p>
    <w:p w:rsidR="00857DBD" w:rsidRPr="00A75E21" w:rsidDel="003E4CD3" w:rsidRDefault="00857DBD" w:rsidP="003E4CD3">
      <w:pPr>
        <w:spacing w:after="0" w:line="240" w:lineRule="auto"/>
        <w:rPr>
          <w:del w:id="990" w:author="Leeyoung" w:date="2018-10-05T09:48:00Z"/>
          <w:sz w:val="20"/>
          <w:szCs w:val="20"/>
          <w:lang w:eastAsia="zh-CN"/>
        </w:rPr>
      </w:pPr>
      <w:del w:id="991" w:author="Leeyoung" w:date="2018-10-05T09:48:00Z">
        <w:r w:rsidRPr="00A75E21" w:rsidDel="003E4CD3">
          <w:rPr>
            <w:sz w:val="20"/>
            <w:szCs w:val="20"/>
            <w:lang w:eastAsia="zh-CN"/>
          </w:rPr>
          <w:delText xml:space="preserve">                    Dhruv Dhody &lt;dhruv.ietf@gmail.com&gt;</w:delText>
        </w:r>
      </w:del>
    </w:p>
    <w:p w:rsidR="00857DBD" w:rsidRPr="00A75E21" w:rsidDel="003E4CD3" w:rsidRDefault="00857DBD" w:rsidP="003E4CD3">
      <w:pPr>
        <w:spacing w:after="0" w:line="240" w:lineRule="auto"/>
        <w:rPr>
          <w:del w:id="992" w:author="Leeyoung" w:date="2018-10-05T09:48:00Z"/>
          <w:sz w:val="20"/>
          <w:szCs w:val="20"/>
          <w:lang w:eastAsia="zh-CN"/>
        </w:rPr>
      </w:pPr>
      <w:del w:id="993" w:author="Leeyoung" w:date="2018-10-05T09:48:00Z">
        <w:r w:rsidRPr="00A75E21" w:rsidDel="003E4CD3">
          <w:rPr>
            <w:sz w:val="20"/>
            <w:szCs w:val="20"/>
            <w:lang w:eastAsia="zh-CN"/>
          </w:rPr>
          <w:tab/>
        </w:r>
        <w:r w:rsidRPr="00A75E21" w:rsidDel="003E4CD3">
          <w:rPr>
            <w:sz w:val="20"/>
            <w:szCs w:val="20"/>
            <w:lang w:eastAsia="zh-CN"/>
          </w:rPr>
          <w:tab/>
          <w:delText xml:space="preserve">            </w:delText>
        </w:r>
        <w:r w:rsidR="00C57002" w:rsidDel="003E4CD3">
          <w:rPr>
            <w:sz w:val="20"/>
            <w:szCs w:val="20"/>
            <w:lang w:eastAsia="zh-CN"/>
          </w:rPr>
          <w:delText xml:space="preserve"> </w:delText>
        </w:r>
        <w:r w:rsidRPr="00A75E21" w:rsidDel="003E4CD3">
          <w:rPr>
            <w:sz w:val="20"/>
            <w:szCs w:val="20"/>
            <w:lang w:eastAsia="zh-CN"/>
          </w:rPr>
          <w:delText>Qin Wu &lt;bill.wu@huawei.com&gt;";</w:delText>
        </w:r>
      </w:del>
    </w:p>
    <w:p w:rsidR="00857DBD" w:rsidRPr="00A75E21" w:rsidDel="003E4CD3" w:rsidRDefault="00857DBD" w:rsidP="003E4CD3">
      <w:pPr>
        <w:spacing w:after="0" w:line="240" w:lineRule="auto"/>
        <w:rPr>
          <w:del w:id="994" w:author="Leeyoung" w:date="2018-10-05T09:48:00Z"/>
          <w:sz w:val="20"/>
          <w:szCs w:val="20"/>
          <w:lang w:eastAsia="zh-CN"/>
        </w:rPr>
      </w:pPr>
      <w:del w:id="995"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996" w:author="Leeyoung" w:date="2018-10-05T09:48:00Z"/>
          <w:sz w:val="20"/>
          <w:szCs w:val="20"/>
          <w:lang w:eastAsia="zh-CN"/>
        </w:rPr>
      </w:pPr>
      <w:del w:id="997" w:author="Leeyoung" w:date="2018-10-05T09:48:00Z">
        <w:r w:rsidRPr="00A75E21" w:rsidDel="003E4CD3">
          <w:rPr>
            <w:sz w:val="20"/>
            <w:szCs w:val="20"/>
            <w:lang w:eastAsia="zh-CN"/>
          </w:rPr>
          <w:delText xml:space="preserve">           "This module contains a YANG module for TE &amp; Service mapping </w:delText>
        </w:r>
      </w:del>
    </w:p>
    <w:p w:rsidR="00857DBD" w:rsidRPr="00A75E21" w:rsidDel="003E4CD3" w:rsidRDefault="00857DBD" w:rsidP="003E4CD3">
      <w:pPr>
        <w:spacing w:after="0" w:line="240" w:lineRule="auto"/>
        <w:rPr>
          <w:del w:id="998" w:author="Leeyoung" w:date="2018-10-05T09:48:00Z"/>
          <w:sz w:val="20"/>
          <w:szCs w:val="20"/>
          <w:lang w:eastAsia="zh-CN"/>
        </w:rPr>
      </w:pPr>
      <w:del w:id="999" w:author="Leeyoung" w:date="2018-10-05T09:48:00Z">
        <w:r w:rsidRPr="00A75E21" w:rsidDel="003E4CD3">
          <w:rPr>
            <w:sz w:val="20"/>
            <w:szCs w:val="20"/>
            <w:lang w:eastAsia="zh-CN"/>
          </w:rPr>
          <w:tab/>
        </w:r>
        <w:r w:rsidRPr="00A75E21" w:rsidDel="003E4CD3">
          <w:rPr>
            <w:sz w:val="20"/>
            <w:szCs w:val="20"/>
            <w:lang w:eastAsia="zh-CN"/>
          </w:rPr>
          <w:tab/>
          <w:delText xml:space="preserve">   parameters and policies as a common grouping applicable to </w:delText>
        </w:r>
      </w:del>
    </w:p>
    <w:p w:rsidR="00857DBD" w:rsidRPr="00A75E21" w:rsidDel="003E4CD3" w:rsidRDefault="00857DBD" w:rsidP="003E4CD3">
      <w:pPr>
        <w:spacing w:after="0" w:line="240" w:lineRule="auto"/>
        <w:rPr>
          <w:del w:id="1000" w:author="Leeyoung" w:date="2018-10-05T09:48:00Z"/>
          <w:sz w:val="20"/>
          <w:szCs w:val="20"/>
          <w:lang w:eastAsia="zh-CN"/>
        </w:rPr>
      </w:pPr>
      <w:del w:id="1001" w:author="Leeyoung" w:date="2018-10-05T09:48:00Z">
        <w:r w:rsidRPr="00A75E21" w:rsidDel="003E4CD3">
          <w:rPr>
            <w:sz w:val="20"/>
            <w:szCs w:val="20"/>
            <w:lang w:eastAsia="zh-CN"/>
          </w:rPr>
          <w:tab/>
        </w:r>
        <w:r w:rsidRPr="00A75E21" w:rsidDel="003E4CD3">
          <w:rPr>
            <w:sz w:val="20"/>
            <w:szCs w:val="20"/>
            <w:lang w:eastAsia="zh-CN"/>
          </w:rPr>
          <w:tab/>
          <w:delText xml:space="preserve">   variuous service models (e.g., L1CSM, L2SM, L3SM, etc.)";</w:delText>
        </w:r>
      </w:del>
    </w:p>
    <w:p w:rsidR="00857DBD" w:rsidRPr="00A75E21" w:rsidDel="003E4CD3" w:rsidRDefault="00857DBD" w:rsidP="003E4CD3">
      <w:pPr>
        <w:spacing w:after="0" w:line="240" w:lineRule="auto"/>
        <w:rPr>
          <w:del w:id="1002" w:author="Leeyoung" w:date="2018-10-05T09:48:00Z"/>
          <w:sz w:val="20"/>
          <w:szCs w:val="20"/>
          <w:lang w:eastAsia="zh-CN"/>
        </w:rPr>
      </w:pPr>
    </w:p>
    <w:p w:rsidR="00857DBD" w:rsidRPr="00A75E21" w:rsidDel="003E4CD3" w:rsidRDefault="00857DBD" w:rsidP="003E4CD3">
      <w:pPr>
        <w:spacing w:after="0" w:line="240" w:lineRule="auto"/>
        <w:rPr>
          <w:del w:id="1003" w:author="Leeyoung" w:date="2018-10-05T09:48:00Z"/>
          <w:sz w:val="20"/>
          <w:szCs w:val="20"/>
          <w:lang w:eastAsia="zh-CN"/>
        </w:rPr>
      </w:pPr>
      <w:del w:id="1004" w:author="Leeyoung" w:date="2018-10-05T09:48:00Z">
        <w:r w:rsidRPr="00A75E21" w:rsidDel="003E4CD3">
          <w:rPr>
            <w:sz w:val="20"/>
            <w:szCs w:val="20"/>
            <w:lang w:eastAsia="zh-CN"/>
          </w:rPr>
          <w:delText xml:space="preserve">       revision 2018-10-01 {</w:delText>
        </w:r>
      </w:del>
    </w:p>
    <w:p w:rsidR="00857DBD" w:rsidRPr="00A75E21" w:rsidDel="003E4CD3" w:rsidRDefault="00857DBD" w:rsidP="003E4CD3">
      <w:pPr>
        <w:spacing w:after="0" w:line="240" w:lineRule="auto"/>
        <w:rPr>
          <w:del w:id="1005" w:author="Leeyoung" w:date="2018-10-05T09:48:00Z"/>
          <w:sz w:val="20"/>
          <w:szCs w:val="20"/>
          <w:lang w:eastAsia="zh-CN"/>
        </w:rPr>
      </w:pPr>
      <w:del w:id="1006"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007" w:author="Leeyoung" w:date="2018-10-05T09:48:00Z"/>
          <w:sz w:val="20"/>
          <w:szCs w:val="20"/>
          <w:lang w:eastAsia="zh-CN"/>
        </w:rPr>
      </w:pPr>
      <w:del w:id="1008" w:author="Leeyoung" w:date="2018-10-05T09:48:00Z">
        <w:r w:rsidRPr="00A75E21" w:rsidDel="003E4CD3">
          <w:rPr>
            <w:sz w:val="20"/>
            <w:szCs w:val="20"/>
            <w:lang w:eastAsia="zh-CN"/>
          </w:rPr>
          <w:delText xml:space="preserve">               "initial version.";</w:delText>
        </w:r>
      </w:del>
    </w:p>
    <w:p w:rsidR="00857DBD" w:rsidRPr="00A75E21" w:rsidDel="003E4CD3" w:rsidRDefault="00857DBD" w:rsidP="003E4CD3">
      <w:pPr>
        <w:spacing w:after="0" w:line="240" w:lineRule="auto"/>
        <w:rPr>
          <w:del w:id="1009" w:author="Leeyoung" w:date="2018-10-05T09:48:00Z"/>
          <w:sz w:val="20"/>
          <w:szCs w:val="20"/>
          <w:lang w:eastAsia="zh-CN"/>
        </w:rPr>
      </w:pPr>
      <w:del w:id="1010" w:author="Leeyoung" w:date="2018-10-05T09:48:00Z">
        <w:r w:rsidRPr="00A75E21" w:rsidDel="003E4CD3">
          <w:rPr>
            <w:sz w:val="20"/>
            <w:szCs w:val="20"/>
            <w:lang w:eastAsia="zh-CN"/>
          </w:rPr>
          <w:delText xml:space="preserve">           reference</w:delText>
        </w:r>
      </w:del>
    </w:p>
    <w:p w:rsidR="00857DBD" w:rsidRPr="00A75E21" w:rsidDel="003E4CD3" w:rsidRDefault="00857DBD" w:rsidP="003E4CD3">
      <w:pPr>
        <w:spacing w:after="0" w:line="240" w:lineRule="auto"/>
        <w:rPr>
          <w:del w:id="1011" w:author="Leeyoung" w:date="2018-10-05T09:48:00Z"/>
          <w:sz w:val="20"/>
          <w:szCs w:val="20"/>
          <w:lang w:eastAsia="zh-CN"/>
        </w:rPr>
      </w:pPr>
      <w:del w:id="1012" w:author="Leeyoung" w:date="2018-10-05T09:48:00Z">
        <w:r w:rsidRPr="00A75E21" w:rsidDel="003E4CD3">
          <w:rPr>
            <w:sz w:val="20"/>
            <w:szCs w:val="20"/>
            <w:lang w:eastAsia="zh-CN"/>
          </w:rPr>
          <w:delText xml:space="preserve">               "TBD";</w:delText>
        </w:r>
      </w:del>
    </w:p>
    <w:p w:rsidR="00857DBD" w:rsidRPr="00A75E21" w:rsidDel="003E4CD3" w:rsidRDefault="00857DBD" w:rsidP="003E4CD3">
      <w:pPr>
        <w:spacing w:after="0" w:line="240" w:lineRule="auto"/>
        <w:rPr>
          <w:del w:id="1013" w:author="Leeyoung" w:date="2018-10-05T09:48:00Z"/>
          <w:sz w:val="20"/>
          <w:szCs w:val="20"/>
          <w:lang w:eastAsia="zh-CN"/>
        </w:rPr>
      </w:pPr>
      <w:del w:id="1014"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015" w:author="Leeyoung" w:date="2018-10-05T09:48:00Z"/>
          <w:sz w:val="20"/>
          <w:szCs w:val="20"/>
          <w:lang w:eastAsia="zh-CN"/>
        </w:rPr>
      </w:pPr>
    </w:p>
    <w:p w:rsidR="00857DBD" w:rsidRPr="00A75E21" w:rsidDel="003E4CD3" w:rsidRDefault="00857DBD" w:rsidP="003E4CD3">
      <w:pPr>
        <w:spacing w:after="0" w:line="240" w:lineRule="auto"/>
        <w:rPr>
          <w:del w:id="1016" w:author="Leeyoung" w:date="2018-10-05T09:48:00Z"/>
          <w:sz w:val="20"/>
          <w:szCs w:val="20"/>
          <w:lang w:eastAsia="zh-CN"/>
        </w:rPr>
      </w:pPr>
      <w:del w:id="1017"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018" w:author="Leeyoung" w:date="2018-10-05T09:48:00Z"/>
          <w:sz w:val="20"/>
          <w:szCs w:val="20"/>
          <w:lang w:eastAsia="zh-CN"/>
        </w:rPr>
      </w:pPr>
      <w:del w:id="1019" w:author="Leeyoung" w:date="2018-10-05T09:48:00Z">
        <w:r w:rsidRPr="00A75E21" w:rsidDel="003E4CD3">
          <w:rPr>
            <w:sz w:val="20"/>
            <w:szCs w:val="20"/>
            <w:lang w:eastAsia="zh-CN"/>
          </w:rPr>
          <w:delText xml:space="preserve">        * Enum</w:delText>
        </w:r>
      </w:del>
    </w:p>
    <w:p w:rsidR="00857DBD" w:rsidRPr="00A75E21" w:rsidDel="003E4CD3" w:rsidRDefault="00857DBD" w:rsidP="003E4CD3">
      <w:pPr>
        <w:spacing w:after="0" w:line="240" w:lineRule="auto"/>
        <w:rPr>
          <w:del w:id="1020" w:author="Leeyoung" w:date="2018-10-05T09:48:00Z"/>
          <w:sz w:val="20"/>
          <w:szCs w:val="20"/>
          <w:lang w:eastAsia="zh-CN"/>
        </w:rPr>
      </w:pPr>
      <w:del w:id="1021"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022" w:author="Leeyoung" w:date="2018-10-05T09:48:00Z"/>
          <w:sz w:val="20"/>
          <w:szCs w:val="20"/>
          <w:lang w:eastAsia="zh-CN"/>
        </w:rPr>
      </w:pPr>
      <w:del w:id="1023" w:author="Leeyoung" w:date="2018-10-05T09:48:00Z">
        <w:r w:rsidRPr="00A75E21" w:rsidDel="003E4CD3">
          <w:rPr>
            <w:sz w:val="20"/>
            <w:szCs w:val="20"/>
            <w:lang w:eastAsia="zh-CN"/>
          </w:rPr>
          <w:delText xml:space="preserve">      identity map-type {</w:delText>
        </w:r>
      </w:del>
    </w:p>
    <w:p w:rsidR="00857DBD" w:rsidRPr="00A75E21" w:rsidDel="003E4CD3" w:rsidRDefault="00857DBD" w:rsidP="003E4CD3">
      <w:pPr>
        <w:spacing w:after="0" w:line="240" w:lineRule="auto"/>
        <w:rPr>
          <w:del w:id="1024" w:author="Leeyoung" w:date="2018-10-05T09:48:00Z"/>
          <w:sz w:val="20"/>
          <w:szCs w:val="20"/>
          <w:lang w:eastAsia="zh-CN"/>
        </w:rPr>
      </w:pPr>
      <w:del w:id="1025"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026" w:author="Leeyoung" w:date="2018-10-05T09:48:00Z"/>
          <w:sz w:val="20"/>
          <w:szCs w:val="20"/>
          <w:lang w:eastAsia="zh-CN"/>
        </w:rPr>
      </w:pPr>
      <w:del w:id="1027" w:author="Leeyoung" w:date="2018-10-05T09:48:00Z">
        <w:r w:rsidRPr="00A75E21" w:rsidDel="003E4CD3">
          <w:rPr>
            <w:sz w:val="20"/>
            <w:szCs w:val="20"/>
            <w:lang w:eastAsia="zh-CN"/>
          </w:rPr>
          <w:delText xml:space="preserve">         "Base identity from which specific map types are</w:delText>
        </w:r>
      </w:del>
    </w:p>
    <w:p w:rsidR="00857DBD" w:rsidRPr="00A75E21" w:rsidDel="003E4CD3" w:rsidRDefault="00857DBD" w:rsidP="003E4CD3">
      <w:pPr>
        <w:spacing w:after="0" w:line="240" w:lineRule="auto"/>
        <w:rPr>
          <w:del w:id="1028" w:author="Leeyoung" w:date="2018-10-05T09:48:00Z"/>
          <w:sz w:val="20"/>
          <w:szCs w:val="20"/>
          <w:lang w:eastAsia="zh-CN"/>
        </w:rPr>
      </w:pPr>
      <w:del w:id="1029" w:author="Leeyoung" w:date="2018-10-05T09:48:00Z">
        <w:r w:rsidRPr="00A75E21" w:rsidDel="003E4CD3">
          <w:rPr>
            <w:sz w:val="20"/>
            <w:szCs w:val="20"/>
            <w:lang w:eastAsia="zh-CN"/>
          </w:rPr>
          <w:delText xml:space="preserve">          derived."; </w:delText>
        </w:r>
      </w:del>
    </w:p>
    <w:p w:rsidR="00857DBD" w:rsidRPr="00A75E21" w:rsidDel="003E4CD3" w:rsidRDefault="00857DBD" w:rsidP="003E4CD3">
      <w:pPr>
        <w:spacing w:after="0" w:line="240" w:lineRule="auto"/>
        <w:rPr>
          <w:del w:id="1030" w:author="Leeyoung" w:date="2018-10-05T09:48:00Z"/>
          <w:sz w:val="20"/>
          <w:szCs w:val="20"/>
          <w:lang w:eastAsia="zh-CN"/>
        </w:rPr>
      </w:pPr>
      <w:del w:id="1031"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032" w:author="Leeyoung" w:date="2018-10-05T09:48:00Z"/>
          <w:sz w:val="20"/>
          <w:szCs w:val="20"/>
          <w:lang w:eastAsia="zh-CN"/>
        </w:rPr>
      </w:pPr>
    </w:p>
    <w:p w:rsidR="00857DBD" w:rsidRPr="00A75E21" w:rsidDel="003E4CD3" w:rsidRDefault="00857DBD" w:rsidP="003E4CD3">
      <w:pPr>
        <w:spacing w:after="0" w:line="240" w:lineRule="auto"/>
        <w:rPr>
          <w:del w:id="1033" w:author="Leeyoung" w:date="2018-10-05T09:48:00Z"/>
          <w:sz w:val="20"/>
          <w:szCs w:val="20"/>
          <w:lang w:eastAsia="zh-CN"/>
        </w:rPr>
      </w:pPr>
      <w:del w:id="1034" w:author="Leeyoung" w:date="2018-10-05T09:48:00Z">
        <w:r w:rsidRPr="00A75E21" w:rsidDel="003E4CD3">
          <w:rPr>
            <w:sz w:val="20"/>
            <w:szCs w:val="20"/>
            <w:lang w:eastAsia="zh-CN"/>
          </w:rPr>
          <w:delText xml:space="preserve">      identity new {</w:delText>
        </w:r>
      </w:del>
    </w:p>
    <w:p w:rsidR="00857DBD" w:rsidRPr="00A75E21" w:rsidDel="003E4CD3" w:rsidRDefault="00857DBD" w:rsidP="003E4CD3">
      <w:pPr>
        <w:spacing w:after="0" w:line="240" w:lineRule="auto"/>
        <w:rPr>
          <w:del w:id="1035" w:author="Leeyoung" w:date="2018-10-05T09:48:00Z"/>
          <w:sz w:val="20"/>
          <w:szCs w:val="20"/>
          <w:lang w:eastAsia="zh-CN"/>
        </w:rPr>
      </w:pPr>
      <w:del w:id="1036" w:author="Leeyoung" w:date="2018-10-05T09:48:00Z">
        <w:r w:rsidRPr="00A75E21" w:rsidDel="003E4CD3">
          <w:rPr>
            <w:sz w:val="20"/>
            <w:szCs w:val="20"/>
            <w:lang w:eastAsia="zh-CN"/>
          </w:rPr>
          <w:delText xml:space="preserve">         base map-type;</w:delText>
        </w:r>
      </w:del>
    </w:p>
    <w:p w:rsidR="00857DBD" w:rsidRPr="00A75E21" w:rsidDel="003E4CD3" w:rsidRDefault="00857DBD" w:rsidP="003E4CD3">
      <w:pPr>
        <w:spacing w:after="0" w:line="240" w:lineRule="auto"/>
        <w:rPr>
          <w:del w:id="1037" w:author="Leeyoung" w:date="2018-10-05T09:48:00Z"/>
          <w:sz w:val="20"/>
          <w:szCs w:val="20"/>
          <w:lang w:eastAsia="zh-CN"/>
        </w:rPr>
      </w:pPr>
      <w:del w:id="1038"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039" w:author="Leeyoung" w:date="2018-10-05T09:48:00Z"/>
          <w:sz w:val="20"/>
          <w:szCs w:val="20"/>
          <w:lang w:eastAsia="zh-CN"/>
        </w:rPr>
      </w:pPr>
      <w:del w:id="1040" w:author="Leeyoung" w:date="2018-10-05T09:48:00Z">
        <w:r w:rsidRPr="00A75E21" w:rsidDel="003E4CD3">
          <w:rPr>
            <w:sz w:val="20"/>
            <w:szCs w:val="20"/>
            <w:lang w:eastAsia="zh-CN"/>
          </w:rPr>
          <w:delText xml:space="preserve">           "The new VN/tunnels are binded to the service."; </w:delText>
        </w:r>
      </w:del>
    </w:p>
    <w:p w:rsidR="00857DBD" w:rsidRPr="00A75E21" w:rsidDel="003E4CD3" w:rsidRDefault="00857DBD" w:rsidP="003E4CD3">
      <w:pPr>
        <w:spacing w:after="0" w:line="240" w:lineRule="auto"/>
        <w:rPr>
          <w:del w:id="1041" w:author="Leeyoung" w:date="2018-10-05T09:48:00Z"/>
          <w:sz w:val="20"/>
          <w:szCs w:val="20"/>
          <w:lang w:eastAsia="zh-CN"/>
        </w:rPr>
      </w:pPr>
      <w:del w:id="1042"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043" w:author="Leeyoung" w:date="2018-10-05T09:48:00Z"/>
          <w:sz w:val="20"/>
          <w:szCs w:val="20"/>
          <w:lang w:eastAsia="zh-CN"/>
        </w:rPr>
      </w:pPr>
    </w:p>
    <w:p w:rsidR="00857DBD" w:rsidRPr="00A75E21" w:rsidDel="003E4CD3" w:rsidRDefault="00857DBD" w:rsidP="003E4CD3">
      <w:pPr>
        <w:spacing w:after="0" w:line="240" w:lineRule="auto"/>
        <w:rPr>
          <w:del w:id="1044" w:author="Leeyoung" w:date="2018-10-05T09:48:00Z"/>
          <w:sz w:val="20"/>
          <w:szCs w:val="20"/>
          <w:lang w:eastAsia="zh-CN"/>
        </w:rPr>
      </w:pPr>
      <w:del w:id="1045" w:author="Leeyoung" w:date="2018-10-05T09:48:00Z">
        <w:r w:rsidRPr="00A75E21" w:rsidDel="003E4CD3">
          <w:rPr>
            <w:sz w:val="20"/>
            <w:szCs w:val="20"/>
            <w:lang w:eastAsia="zh-CN"/>
          </w:rPr>
          <w:delText xml:space="preserve">      identity detnet-hard-isolation {</w:delText>
        </w:r>
      </w:del>
    </w:p>
    <w:p w:rsidR="00857DBD" w:rsidRPr="00A75E21" w:rsidDel="003E4CD3" w:rsidRDefault="00857DBD" w:rsidP="003E4CD3">
      <w:pPr>
        <w:spacing w:after="0" w:line="240" w:lineRule="auto"/>
        <w:rPr>
          <w:del w:id="1046" w:author="Leeyoung" w:date="2018-10-05T09:48:00Z"/>
          <w:sz w:val="20"/>
          <w:szCs w:val="20"/>
          <w:lang w:eastAsia="zh-CN"/>
        </w:rPr>
      </w:pPr>
      <w:del w:id="1047" w:author="Leeyoung" w:date="2018-10-05T09:48:00Z">
        <w:r w:rsidRPr="00A75E21" w:rsidDel="003E4CD3">
          <w:rPr>
            <w:sz w:val="20"/>
            <w:szCs w:val="20"/>
            <w:lang w:eastAsia="zh-CN"/>
          </w:rPr>
          <w:delText xml:space="preserve">         base new;</w:delText>
        </w:r>
      </w:del>
    </w:p>
    <w:p w:rsidR="00857DBD" w:rsidRPr="00A75E21" w:rsidDel="003E4CD3" w:rsidRDefault="00857DBD" w:rsidP="003E4CD3">
      <w:pPr>
        <w:spacing w:after="0" w:line="240" w:lineRule="auto"/>
        <w:rPr>
          <w:del w:id="1048" w:author="Leeyoung" w:date="2018-10-05T09:48:00Z"/>
          <w:sz w:val="20"/>
          <w:szCs w:val="20"/>
          <w:lang w:eastAsia="zh-CN"/>
        </w:rPr>
      </w:pPr>
      <w:del w:id="1049"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050" w:author="Leeyoung" w:date="2018-10-05T09:48:00Z"/>
          <w:sz w:val="20"/>
          <w:szCs w:val="20"/>
          <w:lang w:eastAsia="zh-CN"/>
        </w:rPr>
      </w:pPr>
      <w:del w:id="1051" w:author="Leeyoung" w:date="2018-10-05T09:48:00Z">
        <w:r w:rsidRPr="00A75E21" w:rsidDel="003E4CD3">
          <w:rPr>
            <w:sz w:val="20"/>
            <w:szCs w:val="20"/>
            <w:lang w:eastAsia="zh-CN"/>
          </w:rPr>
          <w:delText xml:space="preserve">           "Hard isolation with deterministic characteristics."; </w:delText>
        </w:r>
      </w:del>
    </w:p>
    <w:p w:rsidR="00857DBD" w:rsidRPr="00A75E21" w:rsidDel="003E4CD3" w:rsidRDefault="00857DBD" w:rsidP="003E4CD3">
      <w:pPr>
        <w:spacing w:after="0" w:line="240" w:lineRule="auto"/>
        <w:rPr>
          <w:del w:id="1052" w:author="Leeyoung" w:date="2018-10-05T09:48:00Z"/>
          <w:sz w:val="20"/>
          <w:szCs w:val="20"/>
          <w:lang w:eastAsia="zh-CN"/>
        </w:rPr>
      </w:pPr>
      <w:del w:id="1053"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054" w:author="Leeyoung" w:date="2018-10-05T09:48:00Z"/>
          <w:sz w:val="20"/>
          <w:szCs w:val="20"/>
          <w:lang w:eastAsia="zh-CN"/>
        </w:rPr>
      </w:pPr>
    </w:p>
    <w:p w:rsidR="00857DBD" w:rsidRPr="00A75E21" w:rsidDel="003E4CD3" w:rsidRDefault="00857DBD" w:rsidP="003E4CD3">
      <w:pPr>
        <w:spacing w:after="0" w:line="240" w:lineRule="auto"/>
        <w:rPr>
          <w:del w:id="1055" w:author="Leeyoung" w:date="2018-10-05T09:48:00Z"/>
          <w:sz w:val="20"/>
          <w:szCs w:val="20"/>
          <w:lang w:eastAsia="zh-CN"/>
        </w:rPr>
      </w:pPr>
      <w:del w:id="1056" w:author="Leeyoung" w:date="2018-10-05T09:48:00Z">
        <w:r w:rsidRPr="00A75E21" w:rsidDel="003E4CD3">
          <w:rPr>
            <w:sz w:val="20"/>
            <w:szCs w:val="20"/>
            <w:lang w:eastAsia="zh-CN"/>
          </w:rPr>
          <w:delText xml:space="preserve">      identity hard-isolation {</w:delText>
        </w:r>
      </w:del>
    </w:p>
    <w:p w:rsidR="00857DBD" w:rsidRPr="00A75E21" w:rsidDel="003E4CD3" w:rsidRDefault="00857DBD" w:rsidP="003E4CD3">
      <w:pPr>
        <w:spacing w:after="0" w:line="240" w:lineRule="auto"/>
        <w:rPr>
          <w:del w:id="1057" w:author="Leeyoung" w:date="2018-10-05T09:48:00Z"/>
          <w:sz w:val="20"/>
          <w:szCs w:val="20"/>
          <w:lang w:eastAsia="zh-CN"/>
        </w:rPr>
      </w:pPr>
      <w:del w:id="1058" w:author="Leeyoung" w:date="2018-10-05T09:48:00Z">
        <w:r w:rsidRPr="00A75E21" w:rsidDel="003E4CD3">
          <w:rPr>
            <w:sz w:val="20"/>
            <w:szCs w:val="20"/>
            <w:lang w:eastAsia="zh-CN"/>
          </w:rPr>
          <w:delText xml:space="preserve">         base new;</w:delText>
        </w:r>
      </w:del>
    </w:p>
    <w:p w:rsidR="00857DBD" w:rsidRPr="00A75E21" w:rsidDel="003E4CD3" w:rsidRDefault="00857DBD" w:rsidP="003E4CD3">
      <w:pPr>
        <w:spacing w:after="0" w:line="240" w:lineRule="auto"/>
        <w:rPr>
          <w:del w:id="1059" w:author="Leeyoung" w:date="2018-10-05T09:48:00Z"/>
          <w:sz w:val="20"/>
          <w:szCs w:val="20"/>
          <w:lang w:eastAsia="zh-CN"/>
        </w:rPr>
      </w:pPr>
      <w:del w:id="1060"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061" w:author="Leeyoung" w:date="2018-10-05T09:48:00Z"/>
          <w:sz w:val="20"/>
          <w:szCs w:val="20"/>
          <w:lang w:eastAsia="zh-CN"/>
        </w:rPr>
      </w:pPr>
      <w:del w:id="1062" w:author="Leeyoung" w:date="2018-10-05T09:48:00Z">
        <w:r w:rsidRPr="00A75E21" w:rsidDel="003E4CD3">
          <w:rPr>
            <w:sz w:val="20"/>
            <w:szCs w:val="20"/>
            <w:lang w:eastAsia="zh-CN"/>
          </w:rPr>
          <w:delText xml:space="preserve">           "Hard isolation.";</w:delText>
        </w:r>
      </w:del>
    </w:p>
    <w:p w:rsidR="00857DBD" w:rsidRPr="00A75E21" w:rsidDel="003E4CD3" w:rsidRDefault="00857DBD" w:rsidP="003E4CD3">
      <w:pPr>
        <w:spacing w:after="0" w:line="240" w:lineRule="auto"/>
        <w:rPr>
          <w:del w:id="1063" w:author="Leeyoung" w:date="2018-10-05T09:48:00Z"/>
          <w:sz w:val="20"/>
          <w:szCs w:val="20"/>
          <w:lang w:eastAsia="zh-CN"/>
        </w:rPr>
      </w:pPr>
      <w:del w:id="1064"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065" w:author="Leeyoung" w:date="2018-10-05T09:48:00Z"/>
          <w:sz w:val="20"/>
          <w:szCs w:val="20"/>
          <w:lang w:eastAsia="zh-CN"/>
        </w:rPr>
      </w:pPr>
    </w:p>
    <w:p w:rsidR="00857DBD" w:rsidRPr="00A75E21" w:rsidDel="003E4CD3" w:rsidRDefault="00857DBD" w:rsidP="003E4CD3">
      <w:pPr>
        <w:spacing w:after="0" w:line="240" w:lineRule="auto"/>
        <w:rPr>
          <w:del w:id="1066" w:author="Leeyoung" w:date="2018-10-05T09:48:00Z"/>
          <w:sz w:val="20"/>
          <w:szCs w:val="20"/>
          <w:lang w:eastAsia="zh-CN"/>
        </w:rPr>
      </w:pPr>
      <w:del w:id="1067" w:author="Leeyoung" w:date="2018-10-05T09:48:00Z">
        <w:r w:rsidRPr="00A75E21" w:rsidDel="003E4CD3">
          <w:rPr>
            <w:sz w:val="20"/>
            <w:szCs w:val="20"/>
            <w:lang w:eastAsia="zh-CN"/>
          </w:rPr>
          <w:delText xml:space="preserve">      identity soft-isolation {</w:delText>
        </w:r>
      </w:del>
    </w:p>
    <w:p w:rsidR="00857DBD" w:rsidRPr="00A75E21" w:rsidDel="003E4CD3" w:rsidRDefault="00857DBD" w:rsidP="003E4CD3">
      <w:pPr>
        <w:spacing w:after="0" w:line="240" w:lineRule="auto"/>
        <w:rPr>
          <w:del w:id="1068" w:author="Leeyoung" w:date="2018-10-05T09:48:00Z"/>
          <w:sz w:val="20"/>
          <w:szCs w:val="20"/>
          <w:lang w:eastAsia="zh-CN"/>
        </w:rPr>
      </w:pPr>
      <w:del w:id="1069" w:author="Leeyoung" w:date="2018-10-05T09:48:00Z">
        <w:r w:rsidRPr="00A75E21" w:rsidDel="003E4CD3">
          <w:rPr>
            <w:sz w:val="20"/>
            <w:szCs w:val="20"/>
            <w:lang w:eastAsia="zh-CN"/>
          </w:rPr>
          <w:delText xml:space="preserve">        base new;</w:delText>
        </w:r>
      </w:del>
    </w:p>
    <w:p w:rsidR="00857DBD" w:rsidRPr="00A75E21" w:rsidDel="003E4CD3" w:rsidRDefault="00857DBD" w:rsidP="003E4CD3">
      <w:pPr>
        <w:spacing w:after="0" w:line="240" w:lineRule="auto"/>
        <w:rPr>
          <w:del w:id="1070" w:author="Leeyoung" w:date="2018-10-05T09:48:00Z"/>
          <w:sz w:val="20"/>
          <w:szCs w:val="20"/>
          <w:lang w:eastAsia="zh-CN"/>
        </w:rPr>
      </w:pPr>
      <w:del w:id="1071"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072" w:author="Leeyoung" w:date="2018-10-05T09:48:00Z"/>
          <w:sz w:val="20"/>
          <w:szCs w:val="20"/>
          <w:lang w:eastAsia="zh-CN"/>
        </w:rPr>
      </w:pPr>
      <w:del w:id="1073" w:author="Leeyoung" w:date="2018-10-05T09:48:00Z">
        <w:r w:rsidRPr="00A75E21" w:rsidDel="003E4CD3">
          <w:rPr>
            <w:sz w:val="20"/>
            <w:szCs w:val="20"/>
            <w:lang w:eastAsia="zh-CN"/>
          </w:rPr>
          <w:delText xml:space="preserve">          "Soft-isolation.";</w:delText>
        </w:r>
      </w:del>
    </w:p>
    <w:p w:rsidR="00857DBD" w:rsidRPr="00A75E21" w:rsidDel="003E4CD3" w:rsidRDefault="00857DBD" w:rsidP="003E4CD3">
      <w:pPr>
        <w:spacing w:after="0" w:line="240" w:lineRule="auto"/>
        <w:rPr>
          <w:del w:id="1074" w:author="Leeyoung" w:date="2018-10-05T09:48:00Z"/>
          <w:sz w:val="20"/>
          <w:szCs w:val="20"/>
          <w:lang w:eastAsia="zh-CN"/>
        </w:rPr>
      </w:pPr>
      <w:del w:id="1075"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076" w:author="Leeyoung" w:date="2018-10-05T09:48:00Z"/>
          <w:sz w:val="20"/>
          <w:szCs w:val="20"/>
          <w:lang w:eastAsia="zh-CN"/>
        </w:rPr>
      </w:pPr>
    </w:p>
    <w:p w:rsidR="00857DBD" w:rsidRPr="00A75E21" w:rsidDel="003E4CD3" w:rsidRDefault="00857DBD" w:rsidP="003E4CD3">
      <w:pPr>
        <w:spacing w:after="0" w:line="240" w:lineRule="auto"/>
        <w:rPr>
          <w:del w:id="1077" w:author="Leeyoung" w:date="2018-10-05T09:48:00Z"/>
          <w:sz w:val="20"/>
          <w:szCs w:val="20"/>
          <w:lang w:eastAsia="zh-CN"/>
        </w:rPr>
      </w:pPr>
      <w:del w:id="1078" w:author="Leeyoung" w:date="2018-10-05T09:48:00Z">
        <w:r w:rsidRPr="00A75E21" w:rsidDel="003E4CD3">
          <w:rPr>
            <w:sz w:val="20"/>
            <w:szCs w:val="20"/>
            <w:lang w:eastAsia="zh-CN"/>
          </w:rPr>
          <w:delText xml:space="preserve">      identity select {</w:delText>
        </w:r>
      </w:del>
    </w:p>
    <w:p w:rsidR="00857DBD" w:rsidRPr="00A75E21" w:rsidDel="003E4CD3" w:rsidRDefault="00857DBD" w:rsidP="003E4CD3">
      <w:pPr>
        <w:spacing w:after="0" w:line="240" w:lineRule="auto"/>
        <w:rPr>
          <w:del w:id="1079" w:author="Leeyoung" w:date="2018-10-05T09:48:00Z"/>
          <w:sz w:val="20"/>
          <w:szCs w:val="20"/>
          <w:lang w:eastAsia="zh-CN"/>
        </w:rPr>
      </w:pPr>
      <w:del w:id="1080" w:author="Leeyoung" w:date="2018-10-05T09:48:00Z">
        <w:r w:rsidRPr="00A75E21" w:rsidDel="003E4CD3">
          <w:rPr>
            <w:sz w:val="20"/>
            <w:szCs w:val="20"/>
            <w:lang w:eastAsia="zh-CN"/>
          </w:rPr>
          <w:delText xml:space="preserve">         base map-type;</w:delText>
        </w:r>
      </w:del>
    </w:p>
    <w:p w:rsidR="00857DBD" w:rsidRPr="00A75E21" w:rsidDel="003E4CD3" w:rsidRDefault="00857DBD" w:rsidP="003E4CD3">
      <w:pPr>
        <w:spacing w:after="0" w:line="240" w:lineRule="auto"/>
        <w:rPr>
          <w:del w:id="1081" w:author="Leeyoung" w:date="2018-10-05T09:48:00Z"/>
          <w:sz w:val="20"/>
          <w:szCs w:val="20"/>
          <w:lang w:eastAsia="zh-CN"/>
        </w:rPr>
      </w:pPr>
      <w:del w:id="1082"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083" w:author="Leeyoung" w:date="2018-10-05T09:48:00Z"/>
          <w:sz w:val="20"/>
          <w:szCs w:val="20"/>
          <w:lang w:eastAsia="zh-CN"/>
        </w:rPr>
      </w:pPr>
      <w:del w:id="1084" w:author="Leeyoung" w:date="2018-10-05T09:48:00Z">
        <w:r w:rsidRPr="00A75E21" w:rsidDel="003E4CD3">
          <w:rPr>
            <w:sz w:val="20"/>
            <w:szCs w:val="20"/>
            <w:lang w:eastAsia="zh-CN"/>
          </w:rPr>
          <w:delText xml:space="preserve">           "The VPN service selects an existing tunnel with no</w:delText>
        </w:r>
      </w:del>
    </w:p>
    <w:p w:rsidR="00857DBD" w:rsidRPr="00A75E21" w:rsidDel="003E4CD3" w:rsidRDefault="00857DBD" w:rsidP="003E4CD3">
      <w:pPr>
        <w:spacing w:after="0" w:line="240" w:lineRule="auto"/>
        <w:rPr>
          <w:del w:id="1085" w:author="Leeyoung" w:date="2018-10-05T09:48:00Z"/>
          <w:sz w:val="20"/>
          <w:szCs w:val="20"/>
          <w:lang w:eastAsia="zh-CN"/>
        </w:rPr>
      </w:pPr>
      <w:del w:id="1086" w:author="Leeyoung" w:date="2018-10-05T09:48:00Z">
        <w:r w:rsidRPr="00A75E21" w:rsidDel="003E4CD3">
          <w:rPr>
            <w:sz w:val="20"/>
            <w:szCs w:val="20"/>
            <w:lang w:eastAsia="zh-CN"/>
          </w:rPr>
          <w:delText xml:space="preserve">            modification.";</w:delText>
        </w:r>
      </w:del>
    </w:p>
    <w:p w:rsidR="00857DBD" w:rsidRPr="00A75E21" w:rsidDel="003E4CD3" w:rsidRDefault="00857DBD" w:rsidP="003E4CD3">
      <w:pPr>
        <w:spacing w:after="0" w:line="240" w:lineRule="auto"/>
        <w:rPr>
          <w:del w:id="1087" w:author="Leeyoung" w:date="2018-10-05T09:48:00Z"/>
          <w:sz w:val="20"/>
          <w:szCs w:val="20"/>
          <w:lang w:eastAsia="zh-CN"/>
        </w:rPr>
      </w:pPr>
      <w:del w:id="1088"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089" w:author="Leeyoung" w:date="2018-10-05T09:48:00Z"/>
          <w:sz w:val="20"/>
          <w:szCs w:val="20"/>
          <w:lang w:eastAsia="zh-CN"/>
        </w:rPr>
      </w:pPr>
    </w:p>
    <w:p w:rsidR="00857DBD" w:rsidRPr="00A75E21" w:rsidDel="003E4CD3" w:rsidRDefault="00857DBD" w:rsidP="003E4CD3">
      <w:pPr>
        <w:spacing w:after="0" w:line="240" w:lineRule="auto"/>
        <w:rPr>
          <w:del w:id="1090" w:author="Leeyoung" w:date="2018-10-05T09:48:00Z"/>
          <w:sz w:val="20"/>
          <w:szCs w:val="20"/>
          <w:lang w:eastAsia="zh-CN"/>
        </w:rPr>
      </w:pPr>
      <w:del w:id="1091" w:author="Leeyoung" w:date="2018-10-05T09:48:00Z">
        <w:r w:rsidRPr="00A75E21" w:rsidDel="003E4CD3">
          <w:rPr>
            <w:sz w:val="20"/>
            <w:szCs w:val="20"/>
            <w:lang w:eastAsia="zh-CN"/>
          </w:rPr>
          <w:delText xml:space="preserve">      identity modify {</w:delText>
        </w:r>
      </w:del>
    </w:p>
    <w:p w:rsidR="00857DBD" w:rsidRPr="00A75E21" w:rsidDel="003E4CD3" w:rsidRDefault="00857DBD" w:rsidP="003E4CD3">
      <w:pPr>
        <w:spacing w:after="0" w:line="240" w:lineRule="auto"/>
        <w:rPr>
          <w:del w:id="1092" w:author="Leeyoung" w:date="2018-10-05T09:48:00Z"/>
          <w:sz w:val="20"/>
          <w:szCs w:val="20"/>
          <w:lang w:eastAsia="zh-CN"/>
        </w:rPr>
      </w:pPr>
      <w:del w:id="1093" w:author="Leeyoung" w:date="2018-10-05T09:48:00Z">
        <w:r w:rsidRPr="00A75E21" w:rsidDel="003E4CD3">
          <w:rPr>
            <w:sz w:val="20"/>
            <w:szCs w:val="20"/>
            <w:lang w:eastAsia="zh-CN"/>
          </w:rPr>
          <w:delText xml:space="preserve">         base map-type;</w:delText>
        </w:r>
      </w:del>
    </w:p>
    <w:p w:rsidR="00857DBD" w:rsidRPr="00A75E21" w:rsidDel="003E4CD3" w:rsidRDefault="00857DBD" w:rsidP="003E4CD3">
      <w:pPr>
        <w:spacing w:after="0" w:line="240" w:lineRule="auto"/>
        <w:rPr>
          <w:del w:id="1094" w:author="Leeyoung" w:date="2018-10-05T09:48:00Z"/>
          <w:sz w:val="20"/>
          <w:szCs w:val="20"/>
          <w:lang w:eastAsia="zh-CN"/>
        </w:rPr>
      </w:pPr>
      <w:del w:id="1095"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096" w:author="Leeyoung" w:date="2018-10-05T09:48:00Z"/>
          <w:sz w:val="20"/>
          <w:szCs w:val="20"/>
          <w:lang w:eastAsia="zh-CN"/>
        </w:rPr>
      </w:pPr>
      <w:del w:id="1097" w:author="Leeyoung" w:date="2018-10-05T09:48:00Z">
        <w:r w:rsidRPr="00A75E21" w:rsidDel="003E4CD3">
          <w:rPr>
            <w:sz w:val="20"/>
            <w:szCs w:val="20"/>
            <w:lang w:eastAsia="zh-CN"/>
          </w:rPr>
          <w:delText xml:space="preserve">           "The VPN service selects an existing tunnel and allows</w:delText>
        </w:r>
      </w:del>
    </w:p>
    <w:p w:rsidR="00857DBD" w:rsidRPr="00A75E21" w:rsidDel="003E4CD3" w:rsidRDefault="00857DBD" w:rsidP="003E4CD3">
      <w:pPr>
        <w:spacing w:after="0" w:line="240" w:lineRule="auto"/>
        <w:rPr>
          <w:del w:id="1098" w:author="Leeyoung" w:date="2018-10-05T09:48:00Z"/>
          <w:sz w:val="20"/>
          <w:szCs w:val="20"/>
          <w:lang w:eastAsia="zh-CN"/>
        </w:rPr>
      </w:pPr>
      <w:del w:id="1099" w:author="Leeyoung" w:date="2018-10-05T09:48:00Z">
        <w:r w:rsidRPr="00A75E21" w:rsidDel="003E4CD3">
          <w:rPr>
            <w:sz w:val="20"/>
            <w:szCs w:val="20"/>
            <w:lang w:eastAsia="zh-CN"/>
          </w:rPr>
          <w:delText xml:space="preserve">            to modify the properties of the tunnel (e.g., b/w)";</w:delText>
        </w:r>
      </w:del>
    </w:p>
    <w:p w:rsidR="00857DBD" w:rsidRPr="00A75E21" w:rsidDel="003E4CD3" w:rsidRDefault="00857DBD" w:rsidP="003E4CD3">
      <w:pPr>
        <w:spacing w:after="0" w:line="240" w:lineRule="auto"/>
        <w:rPr>
          <w:del w:id="1100" w:author="Leeyoung" w:date="2018-10-05T09:48:00Z"/>
          <w:sz w:val="20"/>
          <w:szCs w:val="20"/>
          <w:lang w:eastAsia="zh-CN"/>
        </w:rPr>
      </w:pPr>
      <w:del w:id="1101"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102" w:author="Leeyoung" w:date="2018-10-05T09:48:00Z"/>
          <w:sz w:val="20"/>
          <w:szCs w:val="20"/>
          <w:lang w:eastAsia="zh-CN"/>
        </w:rPr>
      </w:pPr>
    </w:p>
    <w:p w:rsidR="00857DBD" w:rsidRPr="00A75E21" w:rsidDel="003E4CD3" w:rsidRDefault="00857DBD" w:rsidP="003E4CD3">
      <w:pPr>
        <w:spacing w:after="0" w:line="240" w:lineRule="auto"/>
        <w:rPr>
          <w:del w:id="1103" w:author="Leeyoung" w:date="2018-10-05T09:48:00Z"/>
          <w:sz w:val="20"/>
          <w:szCs w:val="20"/>
          <w:lang w:eastAsia="zh-CN"/>
        </w:rPr>
      </w:pPr>
    </w:p>
    <w:p w:rsidR="00857DBD" w:rsidRPr="00A75E21" w:rsidDel="003E4CD3" w:rsidRDefault="00857DBD" w:rsidP="003E4CD3">
      <w:pPr>
        <w:spacing w:after="0" w:line="240" w:lineRule="auto"/>
        <w:rPr>
          <w:del w:id="1104" w:author="Leeyoung" w:date="2018-10-05T09:48:00Z"/>
          <w:sz w:val="20"/>
          <w:szCs w:val="20"/>
          <w:lang w:eastAsia="zh-CN"/>
        </w:rPr>
      </w:pPr>
      <w:del w:id="1105"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106" w:author="Leeyoung" w:date="2018-10-05T09:48:00Z"/>
          <w:sz w:val="20"/>
          <w:szCs w:val="20"/>
          <w:lang w:eastAsia="zh-CN"/>
        </w:rPr>
      </w:pPr>
      <w:del w:id="1107" w:author="Leeyoung" w:date="2018-10-05T09:48:00Z">
        <w:r w:rsidRPr="00A75E21" w:rsidDel="003E4CD3">
          <w:rPr>
            <w:sz w:val="20"/>
            <w:szCs w:val="20"/>
            <w:lang w:eastAsia="zh-CN"/>
          </w:rPr>
          <w:delText xml:space="preserve">        * Groupings</w:delText>
        </w:r>
      </w:del>
    </w:p>
    <w:p w:rsidR="00857DBD" w:rsidRPr="00A75E21" w:rsidDel="003E4CD3" w:rsidRDefault="00857DBD" w:rsidP="003E4CD3">
      <w:pPr>
        <w:spacing w:after="0" w:line="240" w:lineRule="auto"/>
        <w:rPr>
          <w:del w:id="1108" w:author="Leeyoung" w:date="2018-10-05T09:48:00Z"/>
          <w:sz w:val="20"/>
          <w:szCs w:val="20"/>
          <w:lang w:eastAsia="zh-CN"/>
        </w:rPr>
      </w:pPr>
      <w:del w:id="1109"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110" w:author="Leeyoung" w:date="2018-10-05T09:48:00Z"/>
          <w:sz w:val="20"/>
          <w:szCs w:val="20"/>
          <w:lang w:eastAsia="zh-CN"/>
        </w:rPr>
      </w:pPr>
    </w:p>
    <w:p w:rsidR="00857DBD" w:rsidRPr="00A75E21" w:rsidDel="003E4CD3" w:rsidRDefault="00857DBD" w:rsidP="003E4CD3">
      <w:pPr>
        <w:spacing w:after="0" w:line="240" w:lineRule="auto"/>
        <w:rPr>
          <w:del w:id="1111" w:author="Leeyoung" w:date="2018-10-05T09:48:00Z"/>
          <w:sz w:val="20"/>
          <w:szCs w:val="20"/>
          <w:lang w:eastAsia="zh-CN"/>
        </w:rPr>
      </w:pPr>
      <w:del w:id="1112" w:author="Leeyoung" w:date="2018-10-05T09:48:00Z">
        <w:r w:rsidRPr="00A75E21" w:rsidDel="003E4CD3">
          <w:rPr>
            <w:sz w:val="20"/>
            <w:szCs w:val="20"/>
            <w:lang w:eastAsia="zh-CN"/>
          </w:rPr>
          <w:delText xml:space="preserve">       grouping te-ref {</w:delText>
        </w:r>
      </w:del>
    </w:p>
    <w:p w:rsidR="00857DBD" w:rsidRPr="00A75E21" w:rsidDel="003E4CD3" w:rsidRDefault="00857DBD" w:rsidP="003E4CD3">
      <w:pPr>
        <w:spacing w:after="0" w:line="240" w:lineRule="auto"/>
        <w:rPr>
          <w:del w:id="1113" w:author="Leeyoung" w:date="2018-10-05T09:48:00Z"/>
          <w:sz w:val="20"/>
          <w:szCs w:val="20"/>
          <w:lang w:eastAsia="zh-CN"/>
        </w:rPr>
      </w:pPr>
      <w:del w:id="1114"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115" w:author="Leeyoung" w:date="2018-10-05T09:48:00Z"/>
          <w:sz w:val="20"/>
          <w:szCs w:val="20"/>
          <w:lang w:eastAsia="zh-CN"/>
        </w:rPr>
      </w:pPr>
      <w:del w:id="1116" w:author="Leeyoung" w:date="2018-10-05T09:48:00Z">
        <w:r w:rsidRPr="00A75E21" w:rsidDel="003E4CD3">
          <w:rPr>
            <w:sz w:val="20"/>
            <w:szCs w:val="20"/>
            <w:lang w:eastAsia="zh-CN"/>
          </w:rPr>
          <w:delText xml:space="preserve">               "The reference to TE.";</w:delText>
        </w:r>
      </w:del>
    </w:p>
    <w:p w:rsidR="00857DBD" w:rsidRPr="00A75E21" w:rsidDel="003E4CD3" w:rsidRDefault="00857DBD" w:rsidP="003E4CD3">
      <w:pPr>
        <w:spacing w:after="0" w:line="240" w:lineRule="auto"/>
        <w:rPr>
          <w:del w:id="1117" w:author="Leeyoung" w:date="2018-10-05T09:48:00Z"/>
          <w:sz w:val="20"/>
          <w:szCs w:val="20"/>
          <w:lang w:eastAsia="zh-CN"/>
        </w:rPr>
      </w:pPr>
      <w:del w:id="1118" w:author="Leeyoung" w:date="2018-10-05T09:48:00Z">
        <w:r w:rsidRPr="00A75E21" w:rsidDel="003E4CD3">
          <w:rPr>
            <w:sz w:val="20"/>
            <w:szCs w:val="20"/>
            <w:lang w:eastAsia="zh-CN"/>
          </w:rPr>
          <w:delText xml:space="preserve">           choice te {</w:delText>
        </w:r>
      </w:del>
    </w:p>
    <w:p w:rsidR="00857DBD" w:rsidRPr="00A75E21" w:rsidDel="003E4CD3" w:rsidRDefault="00857DBD" w:rsidP="003E4CD3">
      <w:pPr>
        <w:spacing w:after="0" w:line="240" w:lineRule="auto"/>
        <w:rPr>
          <w:del w:id="1119" w:author="Leeyoung" w:date="2018-10-05T09:48:00Z"/>
          <w:sz w:val="20"/>
          <w:szCs w:val="20"/>
          <w:lang w:eastAsia="zh-CN"/>
        </w:rPr>
      </w:pPr>
      <w:del w:id="1120"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121" w:author="Leeyoung" w:date="2018-10-05T09:48:00Z"/>
          <w:sz w:val="20"/>
          <w:szCs w:val="20"/>
          <w:lang w:eastAsia="zh-CN"/>
        </w:rPr>
      </w:pPr>
      <w:del w:id="1122" w:author="Leeyoung" w:date="2018-10-05T09:48:00Z">
        <w:r w:rsidRPr="00A75E21" w:rsidDel="003E4CD3">
          <w:rPr>
            <w:sz w:val="20"/>
            <w:szCs w:val="20"/>
            <w:lang w:eastAsia="zh-CN"/>
          </w:rPr>
          <w:delText xml:space="preserve">                   "The TE";</w:delText>
        </w:r>
      </w:del>
    </w:p>
    <w:p w:rsidR="00857DBD" w:rsidRPr="00A75E21" w:rsidDel="003E4CD3" w:rsidRDefault="00857DBD" w:rsidP="003E4CD3">
      <w:pPr>
        <w:spacing w:after="0" w:line="240" w:lineRule="auto"/>
        <w:rPr>
          <w:del w:id="1123" w:author="Leeyoung" w:date="2018-10-05T09:48:00Z"/>
          <w:sz w:val="20"/>
          <w:szCs w:val="20"/>
          <w:lang w:eastAsia="zh-CN"/>
        </w:rPr>
      </w:pPr>
      <w:del w:id="1124" w:author="Leeyoung" w:date="2018-10-05T09:48:00Z">
        <w:r w:rsidRPr="00A75E21" w:rsidDel="003E4CD3">
          <w:rPr>
            <w:sz w:val="20"/>
            <w:szCs w:val="20"/>
            <w:lang w:eastAsia="zh-CN"/>
          </w:rPr>
          <w:delText xml:space="preserve">               case actn-vn {</w:delText>
        </w:r>
      </w:del>
    </w:p>
    <w:p w:rsidR="00857DBD" w:rsidRPr="00A75E21" w:rsidDel="003E4CD3" w:rsidRDefault="00857DBD" w:rsidP="003E4CD3">
      <w:pPr>
        <w:spacing w:after="0" w:line="240" w:lineRule="auto"/>
        <w:rPr>
          <w:del w:id="1125" w:author="Leeyoung" w:date="2018-10-05T09:48:00Z"/>
          <w:sz w:val="20"/>
          <w:szCs w:val="20"/>
          <w:lang w:eastAsia="zh-CN"/>
        </w:rPr>
      </w:pPr>
      <w:del w:id="1126" w:author="Leeyoung" w:date="2018-10-05T09:48:00Z">
        <w:r w:rsidRPr="00A75E21" w:rsidDel="003E4CD3">
          <w:rPr>
            <w:sz w:val="20"/>
            <w:szCs w:val="20"/>
            <w:lang w:eastAsia="zh-CN"/>
          </w:rPr>
          <w:delText xml:space="preserve">                   leaf actn-vn-ref {</w:delText>
        </w:r>
      </w:del>
    </w:p>
    <w:p w:rsidR="00857DBD" w:rsidRPr="00A75E21" w:rsidDel="003E4CD3" w:rsidRDefault="00857DBD" w:rsidP="003E4CD3">
      <w:pPr>
        <w:spacing w:after="0" w:line="240" w:lineRule="auto"/>
        <w:rPr>
          <w:del w:id="1127" w:author="Leeyoung" w:date="2018-10-05T09:48:00Z"/>
          <w:sz w:val="20"/>
          <w:szCs w:val="20"/>
          <w:lang w:eastAsia="zh-CN"/>
        </w:rPr>
      </w:pPr>
      <w:del w:id="1128" w:author="Leeyoung" w:date="2018-10-05T09:48:00Z">
        <w:r w:rsidRPr="00A75E21" w:rsidDel="003E4CD3">
          <w:rPr>
            <w:sz w:val="20"/>
            <w:szCs w:val="20"/>
            <w:lang w:eastAsia="zh-CN"/>
          </w:rPr>
          <w:delText xml:space="preserve">                       type leafref {</w:delText>
        </w:r>
      </w:del>
    </w:p>
    <w:p w:rsidR="00857DBD" w:rsidRPr="00A75E21" w:rsidDel="003E4CD3" w:rsidRDefault="00857DBD" w:rsidP="003E4CD3">
      <w:pPr>
        <w:spacing w:after="0" w:line="240" w:lineRule="auto"/>
        <w:rPr>
          <w:del w:id="1129" w:author="Leeyoung" w:date="2018-10-05T09:48:00Z"/>
          <w:sz w:val="20"/>
          <w:szCs w:val="20"/>
          <w:lang w:eastAsia="zh-CN"/>
        </w:rPr>
      </w:pPr>
      <w:del w:id="1130" w:author="Leeyoung" w:date="2018-10-05T09:48:00Z">
        <w:r w:rsidRPr="00A75E21" w:rsidDel="003E4CD3">
          <w:rPr>
            <w:sz w:val="20"/>
            <w:szCs w:val="20"/>
            <w:lang w:eastAsia="zh-CN"/>
          </w:rPr>
          <w:delText xml:space="preserve">                           path "/vn:actn/vn:vn/vn:vn-list/vn:vn-id";</w:delText>
        </w:r>
      </w:del>
    </w:p>
    <w:p w:rsidR="00857DBD" w:rsidRPr="00A75E21" w:rsidDel="003E4CD3" w:rsidRDefault="00857DBD" w:rsidP="003E4CD3">
      <w:pPr>
        <w:spacing w:after="0" w:line="240" w:lineRule="auto"/>
        <w:rPr>
          <w:del w:id="1131" w:author="Leeyoung" w:date="2018-10-05T09:48:00Z"/>
          <w:sz w:val="20"/>
          <w:szCs w:val="20"/>
          <w:lang w:eastAsia="zh-CN"/>
        </w:rPr>
      </w:pPr>
      <w:del w:id="1132"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133" w:author="Leeyoung" w:date="2018-10-05T09:48:00Z"/>
          <w:sz w:val="20"/>
          <w:szCs w:val="20"/>
          <w:lang w:eastAsia="zh-CN"/>
        </w:rPr>
      </w:pPr>
      <w:del w:id="1134"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135" w:author="Leeyoung" w:date="2018-10-05T09:48:00Z"/>
          <w:sz w:val="20"/>
          <w:szCs w:val="20"/>
          <w:lang w:eastAsia="zh-CN"/>
        </w:rPr>
      </w:pPr>
      <w:del w:id="1136" w:author="Leeyoung" w:date="2018-10-05T09:48:00Z">
        <w:r w:rsidRPr="00A75E21" w:rsidDel="003E4CD3">
          <w:rPr>
            <w:sz w:val="20"/>
            <w:szCs w:val="20"/>
            <w:lang w:eastAsia="zh-CN"/>
          </w:rPr>
          <w:delText xml:space="preserve">                           "The reference to ACTN VN";</w:delText>
        </w:r>
      </w:del>
    </w:p>
    <w:p w:rsidR="00857DBD" w:rsidRPr="00A75E21" w:rsidDel="003E4CD3" w:rsidRDefault="00857DBD" w:rsidP="003E4CD3">
      <w:pPr>
        <w:spacing w:after="0" w:line="240" w:lineRule="auto"/>
        <w:rPr>
          <w:del w:id="1137" w:author="Leeyoung" w:date="2018-10-05T09:48:00Z"/>
          <w:sz w:val="20"/>
          <w:szCs w:val="20"/>
          <w:lang w:eastAsia="zh-CN"/>
        </w:rPr>
      </w:pPr>
      <w:del w:id="1138"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139" w:author="Leeyoung" w:date="2018-10-05T09:48:00Z"/>
          <w:sz w:val="20"/>
          <w:szCs w:val="20"/>
          <w:lang w:eastAsia="zh-CN"/>
        </w:rPr>
      </w:pPr>
      <w:del w:id="1140"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141" w:author="Leeyoung" w:date="2018-10-05T09:48:00Z"/>
          <w:sz w:val="20"/>
          <w:szCs w:val="20"/>
          <w:lang w:eastAsia="zh-CN"/>
        </w:rPr>
      </w:pPr>
      <w:del w:id="1142" w:author="Leeyoung" w:date="2018-10-05T09:48:00Z">
        <w:r w:rsidRPr="00A75E21" w:rsidDel="003E4CD3">
          <w:rPr>
            <w:sz w:val="20"/>
            <w:szCs w:val="20"/>
            <w:lang w:eastAsia="zh-CN"/>
          </w:rPr>
          <w:delText xml:space="preserve">               case te-topo {</w:delText>
        </w:r>
      </w:del>
    </w:p>
    <w:p w:rsidR="00857DBD" w:rsidRPr="00A75E21" w:rsidDel="003E4CD3" w:rsidRDefault="00857DBD" w:rsidP="003E4CD3">
      <w:pPr>
        <w:spacing w:after="0" w:line="240" w:lineRule="auto"/>
        <w:rPr>
          <w:del w:id="1143" w:author="Leeyoung" w:date="2018-10-05T09:48:00Z"/>
          <w:sz w:val="20"/>
          <w:szCs w:val="20"/>
          <w:lang w:eastAsia="zh-CN"/>
        </w:rPr>
      </w:pPr>
      <w:del w:id="1144" w:author="Leeyoung" w:date="2018-10-05T09:48:00Z">
        <w:r w:rsidRPr="00A75E21" w:rsidDel="003E4CD3">
          <w:rPr>
            <w:sz w:val="20"/>
            <w:szCs w:val="20"/>
            <w:lang w:eastAsia="zh-CN"/>
          </w:rPr>
          <w:delText xml:space="preserve">                  leaf vn-topology-id{</w:delText>
        </w:r>
      </w:del>
    </w:p>
    <w:p w:rsidR="00857DBD" w:rsidRPr="00A75E21" w:rsidDel="003E4CD3" w:rsidRDefault="00857DBD" w:rsidP="003E4CD3">
      <w:pPr>
        <w:spacing w:after="0" w:line="240" w:lineRule="auto"/>
        <w:rPr>
          <w:del w:id="1145" w:author="Leeyoung" w:date="2018-10-05T09:48:00Z"/>
          <w:sz w:val="20"/>
          <w:szCs w:val="20"/>
          <w:lang w:eastAsia="zh-CN"/>
        </w:rPr>
      </w:pPr>
      <w:del w:id="1146" w:author="Leeyoung" w:date="2018-10-05T09:48:00Z">
        <w:r w:rsidRPr="00A75E21" w:rsidDel="003E4CD3">
          <w:rPr>
            <w:sz w:val="20"/>
            <w:szCs w:val="20"/>
            <w:lang w:eastAsia="zh-CN"/>
          </w:rPr>
          <w:delText xml:space="preserve">                      type te-types:te-topology-id;</w:delText>
        </w:r>
      </w:del>
    </w:p>
    <w:p w:rsidR="00857DBD" w:rsidRPr="00A75E21" w:rsidDel="003E4CD3" w:rsidRDefault="00857DBD" w:rsidP="003E4CD3">
      <w:pPr>
        <w:spacing w:after="0" w:line="240" w:lineRule="auto"/>
        <w:rPr>
          <w:del w:id="1147" w:author="Leeyoung" w:date="2018-10-05T09:48:00Z"/>
          <w:sz w:val="20"/>
          <w:szCs w:val="20"/>
          <w:lang w:eastAsia="zh-CN"/>
        </w:rPr>
      </w:pPr>
      <w:del w:id="1148"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149" w:author="Leeyoung" w:date="2018-10-05T09:48:00Z"/>
          <w:sz w:val="20"/>
          <w:szCs w:val="20"/>
          <w:lang w:eastAsia="zh-CN"/>
        </w:rPr>
      </w:pPr>
      <w:del w:id="1150" w:author="Leeyoung" w:date="2018-10-05T09:48:00Z">
        <w:r w:rsidRPr="00A75E21" w:rsidDel="003E4CD3">
          <w:rPr>
            <w:sz w:val="20"/>
            <w:szCs w:val="20"/>
            <w:lang w:eastAsia="zh-CN"/>
          </w:rPr>
          <w:delText xml:space="preserve">                          "An identifier to the TE Topology Model</w:delText>
        </w:r>
      </w:del>
    </w:p>
    <w:p w:rsidR="00857DBD" w:rsidRPr="00A75E21" w:rsidDel="003E4CD3" w:rsidRDefault="00857DBD" w:rsidP="003E4CD3">
      <w:pPr>
        <w:spacing w:after="0" w:line="240" w:lineRule="auto"/>
        <w:rPr>
          <w:del w:id="1151" w:author="Leeyoung" w:date="2018-10-05T09:48:00Z"/>
          <w:sz w:val="20"/>
          <w:szCs w:val="20"/>
          <w:lang w:eastAsia="zh-CN"/>
        </w:rPr>
      </w:pPr>
      <w:del w:id="1152" w:author="Leeyoung" w:date="2018-10-05T09:48:00Z">
        <w:r w:rsidRPr="00A75E21" w:rsidDel="003E4CD3">
          <w:rPr>
            <w:sz w:val="20"/>
            <w:szCs w:val="20"/>
            <w:lang w:eastAsia="zh-CN"/>
          </w:rPr>
          <w:delText xml:space="preserve">                           where the abstract nodes and links of</w:delText>
        </w:r>
      </w:del>
    </w:p>
    <w:p w:rsidR="00857DBD" w:rsidRPr="00A75E21" w:rsidDel="003E4CD3" w:rsidRDefault="00857DBD" w:rsidP="003E4CD3">
      <w:pPr>
        <w:spacing w:after="0" w:line="240" w:lineRule="auto"/>
        <w:rPr>
          <w:del w:id="1153" w:author="Leeyoung" w:date="2018-10-05T09:48:00Z"/>
          <w:sz w:val="20"/>
          <w:szCs w:val="20"/>
          <w:lang w:eastAsia="zh-CN"/>
        </w:rPr>
      </w:pPr>
      <w:del w:id="1154" w:author="Leeyoung" w:date="2018-10-05T09:48:00Z">
        <w:r w:rsidRPr="00A75E21" w:rsidDel="003E4CD3">
          <w:rPr>
            <w:sz w:val="20"/>
            <w:szCs w:val="20"/>
            <w:lang w:eastAsia="zh-CN"/>
          </w:rPr>
          <w:delText xml:space="preserve">                           the Topology can be found for Type 2</w:delText>
        </w:r>
      </w:del>
    </w:p>
    <w:p w:rsidR="00857DBD" w:rsidRPr="00A75E21" w:rsidDel="003E4CD3" w:rsidRDefault="00857DBD" w:rsidP="003E4CD3">
      <w:pPr>
        <w:spacing w:after="0" w:line="240" w:lineRule="auto"/>
        <w:rPr>
          <w:del w:id="1155" w:author="Leeyoung" w:date="2018-10-05T09:48:00Z"/>
          <w:sz w:val="20"/>
          <w:szCs w:val="20"/>
          <w:lang w:eastAsia="zh-CN"/>
        </w:rPr>
      </w:pPr>
      <w:del w:id="1156" w:author="Leeyoung" w:date="2018-10-05T09:48:00Z">
        <w:r w:rsidRPr="00A75E21" w:rsidDel="003E4CD3">
          <w:rPr>
            <w:sz w:val="20"/>
            <w:szCs w:val="20"/>
            <w:lang w:eastAsia="zh-CN"/>
          </w:rPr>
          <w:delText xml:space="preserve">                           VNS";</w:delText>
        </w:r>
      </w:del>
    </w:p>
    <w:p w:rsidR="00857DBD" w:rsidRPr="00A75E21" w:rsidDel="003E4CD3" w:rsidRDefault="00857DBD" w:rsidP="003E4CD3">
      <w:pPr>
        <w:spacing w:after="0" w:line="240" w:lineRule="auto"/>
        <w:rPr>
          <w:del w:id="1157" w:author="Leeyoung" w:date="2018-10-05T09:48:00Z"/>
          <w:sz w:val="20"/>
          <w:szCs w:val="20"/>
          <w:lang w:eastAsia="zh-CN"/>
        </w:rPr>
      </w:pPr>
      <w:del w:id="1158"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159" w:author="Leeyoung" w:date="2018-10-05T09:48:00Z"/>
          <w:sz w:val="20"/>
          <w:szCs w:val="20"/>
          <w:lang w:eastAsia="zh-CN"/>
        </w:rPr>
      </w:pPr>
      <w:del w:id="1160" w:author="Leeyoung" w:date="2018-10-05T09:48:00Z">
        <w:r w:rsidRPr="00A75E21" w:rsidDel="003E4CD3">
          <w:rPr>
            <w:sz w:val="20"/>
            <w:szCs w:val="20"/>
            <w:lang w:eastAsia="zh-CN"/>
          </w:rPr>
          <w:delText xml:space="preserve">                  leaf abstract-node {</w:delText>
        </w:r>
      </w:del>
    </w:p>
    <w:p w:rsidR="00857DBD" w:rsidRPr="00A75E21" w:rsidDel="003E4CD3" w:rsidRDefault="00857DBD" w:rsidP="003E4CD3">
      <w:pPr>
        <w:spacing w:after="0" w:line="240" w:lineRule="auto"/>
        <w:rPr>
          <w:del w:id="1161" w:author="Leeyoung" w:date="2018-10-05T09:48:00Z"/>
          <w:sz w:val="20"/>
          <w:szCs w:val="20"/>
          <w:lang w:eastAsia="zh-CN"/>
        </w:rPr>
      </w:pPr>
      <w:del w:id="1162" w:author="Leeyoung" w:date="2018-10-05T09:48:00Z">
        <w:r w:rsidRPr="00A75E21" w:rsidDel="003E4CD3">
          <w:rPr>
            <w:sz w:val="20"/>
            <w:szCs w:val="20"/>
            <w:lang w:eastAsia="zh-CN"/>
          </w:rPr>
          <w:delText xml:space="preserve">                    type leafref {</w:delText>
        </w:r>
      </w:del>
    </w:p>
    <w:p w:rsidR="00857DBD" w:rsidRPr="00A75E21" w:rsidDel="003E4CD3" w:rsidRDefault="00857DBD" w:rsidP="003E4CD3">
      <w:pPr>
        <w:spacing w:after="0" w:line="240" w:lineRule="auto"/>
        <w:rPr>
          <w:del w:id="1163" w:author="Leeyoung" w:date="2018-10-05T09:48:00Z"/>
          <w:sz w:val="20"/>
          <w:szCs w:val="20"/>
          <w:lang w:eastAsia="zh-CN"/>
        </w:rPr>
      </w:pPr>
      <w:del w:id="1164" w:author="Leeyoung" w:date="2018-10-05T09:48:00Z">
        <w:r w:rsidRPr="00A75E21" w:rsidDel="003E4CD3">
          <w:rPr>
            <w:sz w:val="20"/>
            <w:szCs w:val="20"/>
            <w:lang w:eastAsia="zh-CN"/>
          </w:rPr>
          <w:delText xml:space="preserve">                      path "/nw:networks/nw:network/nw:node/"</w:delText>
        </w:r>
      </w:del>
    </w:p>
    <w:p w:rsidR="00857DBD" w:rsidRPr="00A75E21" w:rsidDel="003E4CD3" w:rsidRDefault="00857DBD" w:rsidP="003E4CD3">
      <w:pPr>
        <w:spacing w:after="0" w:line="240" w:lineRule="auto"/>
        <w:rPr>
          <w:del w:id="1165" w:author="Leeyoung" w:date="2018-10-05T09:48:00Z"/>
          <w:sz w:val="20"/>
          <w:szCs w:val="20"/>
          <w:lang w:eastAsia="zh-CN"/>
        </w:rPr>
      </w:pPr>
      <w:del w:id="1166" w:author="Leeyoung" w:date="2018-10-05T09:48:00Z">
        <w:r w:rsidRPr="00A75E21" w:rsidDel="003E4CD3">
          <w:rPr>
            <w:sz w:val="20"/>
            <w:szCs w:val="20"/>
            <w:lang w:eastAsia="zh-CN"/>
          </w:rPr>
          <w:delText xml:space="preserve">                      + "nw:node-id";</w:delText>
        </w:r>
      </w:del>
    </w:p>
    <w:p w:rsidR="00857DBD" w:rsidRPr="00A75E21" w:rsidDel="003E4CD3" w:rsidRDefault="00857DBD" w:rsidP="003E4CD3">
      <w:pPr>
        <w:spacing w:after="0" w:line="240" w:lineRule="auto"/>
        <w:rPr>
          <w:del w:id="1167" w:author="Leeyoung" w:date="2018-10-05T09:48:00Z"/>
          <w:sz w:val="20"/>
          <w:szCs w:val="20"/>
          <w:lang w:eastAsia="zh-CN"/>
        </w:rPr>
      </w:pPr>
      <w:del w:id="1168"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169" w:author="Leeyoung" w:date="2018-10-05T09:48:00Z"/>
          <w:sz w:val="20"/>
          <w:szCs w:val="20"/>
          <w:lang w:eastAsia="zh-CN"/>
        </w:rPr>
      </w:pPr>
      <w:del w:id="1170"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171" w:author="Leeyoung" w:date="2018-10-05T09:48:00Z"/>
          <w:sz w:val="20"/>
          <w:szCs w:val="20"/>
          <w:lang w:eastAsia="zh-CN"/>
        </w:rPr>
      </w:pPr>
      <w:del w:id="1172" w:author="Leeyoung" w:date="2018-10-05T09:48:00Z">
        <w:r w:rsidRPr="00A75E21" w:rsidDel="003E4CD3">
          <w:rPr>
            <w:sz w:val="20"/>
            <w:szCs w:val="20"/>
            <w:lang w:eastAsia="zh-CN"/>
          </w:rPr>
          <w:delText xml:space="preserve">                      "a reference to the abstract node in TE </w:delText>
        </w:r>
      </w:del>
    </w:p>
    <w:p w:rsidR="00857DBD" w:rsidRPr="00A75E21" w:rsidDel="003E4CD3" w:rsidRDefault="00857DBD" w:rsidP="003E4CD3">
      <w:pPr>
        <w:spacing w:after="0" w:line="240" w:lineRule="auto"/>
        <w:rPr>
          <w:del w:id="1173" w:author="Leeyoung" w:date="2018-10-05T09:48:00Z"/>
          <w:sz w:val="20"/>
          <w:szCs w:val="20"/>
          <w:lang w:eastAsia="zh-CN"/>
        </w:rPr>
      </w:pPr>
      <w:del w:id="1174" w:author="Leeyoung" w:date="2018-10-05T09:48:00Z">
        <w:r w:rsidRPr="00A75E21" w:rsidDel="003E4CD3">
          <w:rPr>
            <w:sz w:val="20"/>
            <w:szCs w:val="20"/>
            <w:lang w:eastAsia="zh-CN"/>
          </w:rPr>
          <w:delText xml:space="preserve">                      Topology";</w:delText>
        </w:r>
      </w:del>
    </w:p>
    <w:p w:rsidR="00857DBD" w:rsidRPr="00A75E21" w:rsidDel="003E4CD3" w:rsidRDefault="00857DBD" w:rsidP="003E4CD3">
      <w:pPr>
        <w:spacing w:after="0" w:line="240" w:lineRule="auto"/>
        <w:rPr>
          <w:del w:id="1175" w:author="Leeyoung" w:date="2018-10-05T09:48:00Z"/>
          <w:sz w:val="20"/>
          <w:szCs w:val="20"/>
          <w:lang w:eastAsia="zh-CN"/>
        </w:rPr>
      </w:pPr>
      <w:del w:id="1176"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177" w:author="Leeyoung" w:date="2018-10-05T09:48:00Z"/>
          <w:sz w:val="20"/>
          <w:szCs w:val="20"/>
          <w:lang w:eastAsia="zh-CN"/>
        </w:rPr>
      </w:pPr>
      <w:del w:id="1178"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179" w:author="Leeyoung" w:date="2018-10-05T09:48:00Z"/>
          <w:sz w:val="20"/>
          <w:szCs w:val="20"/>
          <w:lang w:eastAsia="zh-CN"/>
        </w:rPr>
      </w:pPr>
      <w:del w:id="1180" w:author="Leeyoung" w:date="2018-10-05T09:48:00Z">
        <w:r w:rsidRPr="00A75E21" w:rsidDel="003E4CD3">
          <w:rPr>
            <w:sz w:val="20"/>
            <w:szCs w:val="20"/>
            <w:lang w:eastAsia="zh-CN"/>
          </w:rPr>
          <w:delText xml:space="preserve">               case te-tunnel {</w:delText>
        </w:r>
      </w:del>
    </w:p>
    <w:p w:rsidR="00857DBD" w:rsidRPr="00A75E21" w:rsidDel="003E4CD3" w:rsidRDefault="00857DBD" w:rsidP="003E4CD3">
      <w:pPr>
        <w:spacing w:after="0" w:line="240" w:lineRule="auto"/>
        <w:rPr>
          <w:del w:id="1181" w:author="Leeyoung" w:date="2018-10-05T09:48:00Z"/>
          <w:sz w:val="20"/>
          <w:szCs w:val="20"/>
          <w:lang w:eastAsia="zh-CN"/>
        </w:rPr>
      </w:pPr>
      <w:del w:id="1182" w:author="Leeyoung" w:date="2018-10-05T09:48:00Z">
        <w:r w:rsidRPr="00A75E21" w:rsidDel="003E4CD3">
          <w:rPr>
            <w:sz w:val="20"/>
            <w:szCs w:val="20"/>
            <w:lang w:eastAsia="zh-CN"/>
          </w:rPr>
          <w:delText xml:space="preserve">                   leaf-list te-tunnel-list {</w:delText>
        </w:r>
      </w:del>
    </w:p>
    <w:p w:rsidR="00857DBD" w:rsidRPr="00A75E21" w:rsidDel="003E4CD3" w:rsidRDefault="00857DBD" w:rsidP="003E4CD3">
      <w:pPr>
        <w:spacing w:after="0" w:line="240" w:lineRule="auto"/>
        <w:rPr>
          <w:del w:id="1183" w:author="Leeyoung" w:date="2018-10-05T09:48:00Z"/>
          <w:sz w:val="20"/>
          <w:szCs w:val="20"/>
          <w:lang w:eastAsia="zh-CN"/>
        </w:rPr>
      </w:pPr>
      <w:del w:id="1184" w:author="Leeyoung" w:date="2018-10-05T09:48:00Z">
        <w:r w:rsidRPr="00A75E21" w:rsidDel="003E4CD3">
          <w:rPr>
            <w:sz w:val="20"/>
            <w:szCs w:val="20"/>
            <w:lang w:eastAsia="zh-CN"/>
          </w:rPr>
          <w:delText xml:space="preserve">                       type te:tunnel-ref;</w:delText>
        </w:r>
      </w:del>
    </w:p>
    <w:p w:rsidR="00857DBD" w:rsidRPr="00A75E21" w:rsidDel="003E4CD3" w:rsidRDefault="00857DBD" w:rsidP="003E4CD3">
      <w:pPr>
        <w:spacing w:after="0" w:line="240" w:lineRule="auto"/>
        <w:rPr>
          <w:del w:id="1185" w:author="Leeyoung" w:date="2018-10-05T09:48:00Z"/>
          <w:sz w:val="20"/>
          <w:szCs w:val="20"/>
          <w:lang w:eastAsia="zh-CN"/>
        </w:rPr>
      </w:pPr>
      <w:del w:id="1186"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187" w:author="Leeyoung" w:date="2018-10-05T09:48:00Z"/>
          <w:sz w:val="20"/>
          <w:szCs w:val="20"/>
          <w:lang w:eastAsia="zh-CN"/>
        </w:rPr>
      </w:pPr>
      <w:del w:id="1188" w:author="Leeyoung" w:date="2018-10-05T09:48:00Z">
        <w:r w:rsidRPr="00A75E21" w:rsidDel="003E4CD3">
          <w:rPr>
            <w:sz w:val="20"/>
            <w:szCs w:val="20"/>
            <w:lang w:eastAsia="zh-CN"/>
          </w:rPr>
          <w:delText xml:space="preserve">                           "Reference to TE Tunnels";</w:delText>
        </w:r>
      </w:del>
    </w:p>
    <w:p w:rsidR="00857DBD" w:rsidRPr="00A75E21" w:rsidDel="003E4CD3" w:rsidRDefault="00857DBD" w:rsidP="003E4CD3">
      <w:pPr>
        <w:spacing w:after="0" w:line="240" w:lineRule="auto"/>
        <w:rPr>
          <w:del w:id="1189" w:author="Leeyoung" w:date="2018-10-05T09:48:00Z"/>
          <w:sz w:val="20"/>
          <w:szCs w:val="20"/>
          <w:lang w:eastAsia="zh-CN"/>
        </w:rPr>
      </w:pPr>
      <w:del w:id="1190"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191" w:author="Leeyoung" w:date="2018-10-05T09:48:00Z"/>
          <w:sz w:val="20"/>
          <w:szCs w:val="20"/>
          <w:lang w:eastAsia="zh-CN"/>
        </w:rPr>
      </w:pPr>
    </w:p>
    <w:p w:rsidR="00857DBD" w:rsidRPr="00A75E21" w:rsidDel="003E4CD3" w:rsidRDefault="00857DBD" w:rsidP="003E4CD3">
      <w:pPr>
        <w:spacing w:after="0" w:line="240" w:lineRule="auto"/>
        <w:rPr>
          <w:del w:id="1192" w:author="Leeyoung" w:date="2018-10-05T09:48:00Z"/>
          <w:sz w:val="20"/>
          <w:szCs w:val="20"/>
          <w:lang w:eastAsia="zh-CN"/>
        </w:rPr>
      </w:pPr>
      <w:del w:id="1193" w:author="Leeyoung" w:date="2018-10-05T09:48:00Z">
        <w:r w:rsidRPr="00A75E21" w:rsidDel="003E4CD3">
          <w:rPr>
            <w:sz w:val="20"/>
            <w:szCs w:val="20"/>
            <w:lang w:eastAsia="zh-CN"/>
          </w:rPr>
          <w:delText xml:space="preserve">               } </w:delText>
        </w:r>
      </w:del>
    </w:p>
    <w:p w:rsidR="00857DBD" w:rsidRPr="00A75E21" w:rsidDel="003E4CD3" w:rsidRDefault="00857DBD" w:rsidP="003E4CD3">
      <w:pPr>
        <w:spacing w:after="0" w:line="240" w:lineRule="auto"/>
        <w:rPr>
          <w:del w:id="1194" w:author="Leeyoung" w:date="2018-10-05T09:48:00Z"/>
          <w:sz w:val="20"/>
          <w:szCs w:val="20"/>
          <w:lang w:eastAsia="zh-CN"/>
        </w:rPr>
      </w:pPr>
    </w:p>
    <w:p w:rsidR="00857DBD" w:rsidRPr="00A75E21" w:rsidDel="003E4CD3" w:rsidRDefault="00857DBD" w:rsidP="003E4CD3">
      <w:pPr>
        <w:spacing w:after="0" w:line="240" w:lineRule="auto"/>
        <w:rPr>
          <w:del w:id="1195" w:author="Leeyoung" w:date="2018-10-05T09:48:00Z"/>
          <w:sz w:val="20"/>
          <w:szCs w:val="20"/>
          <w:lang w:eastAsia="zh-CN"/>
        </w:rPr>
      </w:pPr>
      <w:del w:id="1196"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197" w:author="Leeyoung" w:date="2018-10-05T09:48:00Z"/>
          <w:sz w:val="20"/>
          <w:szCs w:val="20"/>
          <w:lang w:eastAsia="zh-CN"/>
        </w:rPr>
      </w:pPr>
    </w:p>
    <w:p w:rsidR="00857DBD" w:rsidRPr="00A75E21" w:rsidDel="003E4CD3" w:rsidRDefault="00857DBD" w:rsidP="003E4CD3">
      <w:pPr>
        <w:spacing w:after="0" w:line="240" w:lineRule="auto"/>
        <w:rPr>
          <w:del w:id="1198" w:author="Leeyoung" w:date="2018-10-05T09:48:00Z"/>
          <w:sz w:val="20"/>
          <w:szCs w:val="20"/>
          <w:lang w:eastAsia="zh-CN"/>
        </w:rPr>
      </w:pPr>
      <w:del w:id="1199"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200" w:author="Leeyoung" w:date="2018-10-05T09:48:00Z"/>
          <w:sz w:val="20"/>
          <w:szCs w:val="20"/>
          <w:lang w:eastAsia="zh-CN"/>
        </w:rPr>
      </w:pPr>
    </w:p>
    <w:p w:rsidR="00857DBD" w:rsidRPr="00A75E21" w:rsidDel="003E4CD3" w:rsidRDefault="00857DBD" w:rsidP="003E4CD3">
      <w:pPr>
        <w:spacing w:after="0" w:line="240" w:lineRule="auto"/>
        <w:rPr>
          <w:del w:id="1201" w:author="Leeyoung" w:date="2018-10-05T09:48:00Z"/>
          <w:sz w:val="20"/>
          <w:szCs w:val="20"/>
          <w:lang w:eastAsia="zh-CN"/>
        </w:rPr>
      </w:pPr>
      <w:del w:id="1202" w:author="Leeyoung" w:date="2018-10-05T09:48:00Z">
        <w:r w:rsidRPr="00A75E21" w:rsidDel="003E4CD3">
          <w:rPr>
            <w:sz w:val="20"/>
            <w:szCs w:val="20"/>
            <w:lang w:eastAsia="zh-CN"/>
          </w:rPr>
          <w:delText xml:space="preserve">       grouping te-endpoint-ref {</w:delText>
        </w:r>
      </w:del>
    </w:p>
    <w:p w:rsidR="00857DBD" w:rsidRPr="00A75E21" w:rsidDel="003E4CD3" w:rsidRDefault="00857DBD" w:rsidP="003E4CD3">
      <w:pPr>
        <w:spacing w:after="0" w:line="240" w:lineRule="auto"/>
        <w:rPr>
          <w:del w:id="1203" w:author="Leeyoung" w:date="2018-10-05T09:48:00Z"/>
          <w:sz w:val="20"/>
          <w:szCs w:val="20"/>
          <w:lang w:eastAsia="zh-CN"/>
        </w:rPr>
      </w:pPr>
      <w:del w:id="1204"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205" w:author="Leeyoung" w:date="2018-10-05T09:48:00Z"/>
          <w:sz w:val="20"/>
          <w:szCs w:val="20"/>
          <w:lang w:eastAsia="zh-CN"/>
        </w:rPr>
      </w:pPr>
      <w:del w:id="1206" w:author="Leeyoung" w:date="2018-10-05T09:48:00Z">
        <w:r w:rsidRPr="00A75E21" w:rsidDel="003E4CD3">
          <w:rPr>
            <w:sz w:val="20"/>
            <w:szCs w:val="20"/>
            <w:lang w:eastAsia="zh-CN"/>
          </w:rPr>
          <w:delText xml:space="preserve">               "The reference to TE endpoints.";</w:delText>
        </w:r>
      </w:del>
    </w:p>
    <w:p w:rsidR="00857DBD" w:rsidRPr="00A75E21" w:rsidDel="003E4CD3" w:rsidRDefault="00857DBD" w:rsidP="003E4CD3">
      <w:pPr>
        <w:spacing w:after="0" w:line="240" w:lineRule="auto"/>
        <w:rPr>
          <w:del w:id="1207" w:author="Leeyoung" w:date="2018-10-05T09:48:00Z"/>
          <w:sz w:val="20"/>
          <w:szCs w:val="20"/>
          <w:lang w:eastAsia="zh-CN"/>
        </w:rPr>
      </w:pPr>
      <w:del w:id="1208" w:author="Leeyoung" w:date="2018-10-05T09:48:00Z">
        <w:r w:rsidRPr="00A75E21" w:rsidDel="003E4CD3">
          <w:rPr>
            <w:sz w:val="20"/>
            <w:szCs w:val="20"/>
            <w:lang w:eastAsia="zh-CN"/>
          </w:rPr>
          <w:delText xml:space="preserve">           choice te {</w:delText>
        </w:r>
      </w:del>
    </w:p>
    <w:p w:rsidR="00857DBD" w:rsidRPr="00A75E21" w:rsidDel="003E4CD3" w:rsidRDefault="00857DBD" w:rsidP="003E4CD3">
      <w:pPr>
        <w:spacing w:after="0" w:line="240" w:lineRule="auto"/>
        <w:rPr>
          <w:del w:id="1209" w:author="Leeyoung" w:date="2018-10-05T09:48:00Z"/>
          <w:sz w:val="20"/>
          <w:szCs w:val="20"/>
          <w:lang w:eastAsia="zh-CN"/>
        </w:rPr>
      </w:pPr>
      <w:del w:id="1210"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211" w:author="Leeyoung" w:date="2018-10-05T09:48:00Z"/>
          <w:sz w:val="20"/>
          <w:szCs w:val="20"/>
          <w:lang w:eastAsia="zh-CN"/>
        </w:rPr>
      </w:pPr>
      <w:del w:id="1212" w:author="Leeyoung" w:date="2018-10-05T09:48:00Z">
        <w:r w:rsidRPr="00A75E21" w:rsidDel="003E4CD3">
          <w:rPr>
            <w:sz w:val="20"/>
            <w:szCs w:val="20"/>
            <w:lang w:eastAsia="zh-CN"/>
          </w:rPr>
          <w:delText xml:space="preserve">                   "The TE";</w:delText>
        </w:r>
      </w:del>
    </w:p>
    <w:p w:rsidR="00857DBD" w:rsidRPr="00A75E21" w:rsidDel="003E4CD3" w:rsidRDefault="00857DBD" w:rsidP="003E4CD3">
      <w:pPr>
        <w:spacing w:after="0" w:line="240" w:lineRule="auto"/>
        <w:rPr>
          <w:del w:id="1213" w:author="Leeyoung" w:date="2018-10-05T09:48:00Z"/>
          <w:sz w:val="20"/>
          <w:szCs w:val="20"/>
          <w:lang w:eastAsia="zh-CN"/>
        </w:rPr>
      </w:pPr>
      <w:del w:id="1214" w:author="Leeyoung" w:date="2018-10-05T09:48:00Z">
        <w:r w:rsidRPr="00A75E21" w:rsidDel="003E4CD3">
          <w:rPr>
            <w:sz w:val="20"/>
            <w:szCs w:val="20"/>
            <w:lang w:eastAsia="zh-CN"/>
          </w:rPr>
          <w:delText xml:space="preserve">               case actn-vn {</w:delText>
        </w:r>
      </w:del>
    </w:p>
    <w:p w:rsidR="00857DBD" w:rsidRPr="00A75E21" w:rsidDel="003E4CD3" w:rsidRDefault="00857DBD" w:rsidP="003E4CD3">
      <w:pPr>
        <w:spacing w:after="0" w:line="240" w:lineRule="auto"/>
        <w:rPr>
          <w:del w:id="1215" w:author="Leeyoung" w:date="2018-10-05T09:48:00Z"/>
          <w:sz w:val="20"/>
          <w:szCs w:val="20"/>
          <w:lang w:eastAsia="zh-CN"/>
        </w:rPr>
      </w:pPr>
      <w:del w:id="1216" w:author="Leeyoung" w:date="2018-10-05T09:48:00Z">
        <w:r w:rsidRPr="00A75E21" w:rsidDel="003E4CD3">
          <w:rPr>
            <w:sz w:val="20"/>
            <w:szCs w:val="20"/>
            <w:lang w:eastAsia="zh-CN"/>
          </w:rPr>
          <w:delText xml:space="preserve">                   leaf actn-vn-ref {</w:delText>
        </w:r>
      </w:del>
    </w:p>
    <w:p w:rsidR="00857DBD" w:rsidRPr="00A75E21" w:rsidDel="003E4CD3" w:rsidRDefault="00857DBD" w:rsidP="003E4CD3">
      <w:pPr>
        <w:spacing w:after="0" w:line="240" w:lineRule="auto"/>
        <w:rPr>
          <w:del w:id="1217" w:author="Leeyoung" w:date="2018-10-05T09:48:00Z"/>
          <w:sz w:val="20"/>
          <w:szCs w:val="20"/>
          <w:lang w:eastAsia="zh-CN"/>
        </w:rPr>
      </w:pPr>
      <w:del w:id="1218" w:author="Leeyoung" w:date="2018-10-05T09:48:00Z">
        <w:r w:rsidRPr="00A75E21" w:rsidDel="003E4CD3">
          <w:rPr>
            <w:sz w:val="20"/>
            <w:szCs w:val="20"/>
            <w:lang w:eastAsia="zh-CN"/>
          </w:rPr>
          <w:delText xml:space="preserve">                       type leafref {</w:delText>
        </w:r>
      </w:del>
    </w:p>
    <w:p w:rsidR="00857DBD" w:rsidRPr="00A75E21" w:rsidDel="003E4CD3" w:rsidRDefault="00857DBD" w:rsidP="003E4CD3">
      <w:pPr>
        <w:spacing w:after="0" w:line="240" w:lineRule="auto"/>
        <w:rPr>
          <w:del w:id="1219" w:author="Leeyoung" w:date="2018-10-05T09:48:00Z"/>
          <w:sz w:val="20"/>
          <w:szCs w:val="20"/>
          <w:lang w:eastAsia="zh-CN"/>
        </w:rPr>
      </w:pPr>
      <w:del w:id="1220" w:author="Leeyoung" w:date="2018-10-05T09:48:00Z">
        <w:r w:rsidRPr="00A75E21" w:rsidDel="003E4CD3">
          <w:rPr>
            <w:sz w:val="20"/>
            <w:szCs w:val="20"/>
            <w:lang w:eastAsia="zh-CN"/>
          </w:rPr>
          <w:delText xml:space="preserve">                           path "/vn:actn/vn:ap/vn:access-point-list"</w:delText>
        </w:r>
      </w:del>
    </w:p>
    <w:p w:rsidR="00857DBD" w:rsidRPr="00A75E21" w:rsidDel="003E4CD3" w:rsidRDefault="00857DBD" w:rsidP="003E4CD3">
      <w:pPr>
        <w:spacing w:after="0" w:line="240" w:lineRule="auto"/>
        <w:rPr>
          <w:del w:id="1221" w:author="Leeyoung" w:date="2018-10-05T09:48:00Z"/>
          <w:sz w:val="20"/>
          <w:szCs w:val="20"/>
          <w:lang w:eastAsia="zh-CN"/>
        </w:rPr>
      </w:pPr>
      <w:del w:id="1222" w:author="Leeyoung" w:date="2018-10-05T09:48:00Z">
        <w:r w:rsidRPr="00A75E21" w:rsidDel="003E4CD3">
          <w:rPr>
            <w:sz w:val="20"/>
            <w:szCs w:val="20"/>
            <w:lang w:eastAsia="zh-CN"/>
          </w:rPr>
          <w:delText xml:space="preserve">                           + "/vn:access-point-id";</w:delText>
        </w:r>
      </w:del>
    </w:p>
    <w:p w:rsidR="00857DBD" w:rsidRPr="00A75E21" w:rsidDel="003E4CD3" w:rsidRDefault="00857DBD" w:rsidP="003E4CD3">
      <w:pPr>
        <w:spacing w:after="0" w:line="240" w:lineRule="auto"/>
        <w:rPr>
          <w:del w:id="1223" w:author="Leeyoung" w:date="2018-10-05T09:48:00Z"/>
          <w:sz w:val="20"/>
          <w:szCs w:val="20"/>
          <w:lang w:eastAsia="zh-CN"/>
        </w:rPr>
      </w:pPr>
      <w:del w:id="1224"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225" w:author="Leeyoung" w:date="2018-10-05T09:48:00Z"/>
          <w:sz w:val="20"/>
          <w:szCs w:val="20"/>
          <w:lang w:eastAsia="zh-CN"/>
        </w:rPr>
      </w:pPr>
      <w:del w:id="1226"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227" w:author="Leeyoung" w:date="2018-10-05T09:48:00Z"/>
          <w:sz w:val="20"/>
          <w:szCs w:val="20"/>
          <w:lang w:eastAsia="zh-CN"/>
        </w:rPr>
      </w:pPr>
      <w:del w:id="1228" w:author="Leeyoung" w:date="2018-10-05T09:48:00Z">
        <w:r w:rsidRPr="00A75E21" w:rsidDel="003E4CD3">
          <w:rPr>
            <w:sz w:val="20"/>
            <w:szCs w:val="20"/>
            <w:lang w:eastAsia="zh-CN"/>
          </w:rPr>
          <w:delText xml:space="preserve">                           "The reference to ACTN VN";</w:delText>
        </w:r>
      </w:del>
    </w:p>
    <w:p w:rsidR="00857DBD" w:rsidRPr="00A75E21" w:rsidDel="003E4CD3" w:rsidRDefault="00857DBD" w:rsidP="003E4CD3">
      <w:pPr>
        <w:spacing w:after="0" w:line="240" w:lineRule="auto"/>
        <w:rPr>
          <w:del w:id="1229" w:author="Leeyoung" w:date="2018-10-05T09:48:00Z"/>
          <w:sz w:val="20"/>
          <w:szCs w:val="20"/>
          <w:lang w:eastAsia="zh-CN"/>
        </w:rPr>
      </w:pPr>
      <w:del w:id="1230"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231" w:author="Leeyoung" w:date="2018-10-05T09:48:00Z"/>
          <w:sz w:val="20"/>
          <w:szCs w:val="20"/>
          <w:lang w:eastAsia="zh-CN"/>
        </w:rPr>
      </w:pPr>
      <w:del w:id="1232"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233" w:author="Leeyoung" w:date="2018-10-05T09:48:00Z"/>
          <w:sz w:val="20"/>
          <w:szCs w:val="20"/>
          <w:lang w:eastAsia="zh-CN"/>
        </w:rPr>
      </w:pPr>
      <w:del w:id="1234" w:author="Leeyoung" w:date="2018-10-05T09:48:00Z">
        <w:r w:rsidRPr="00A75E21" w:rsidDel="003E4CD3">
          <w:rPr>
            <w:sz w:val="20"/>
            <w:szCs w:val="20"/>
            <w:lang w:eastAsia="zh-CN"/>
          </w:rPr>
          <w:delText xml:space="preserve">               case te {</w:delText>
        </w:r>
      </w:del>
    </w:p>
    <w:p w:rsidR="00857DBD" w:rsidRPr="00A75E21" w:rsidDel="003E4CD3" w:rsidRDefault="00857DBD" w:rsidP="003E4CD3">
      <w:pPr>
        <w:spacing w:after="0" w:line="240" w:lineRule="auto"/>
        <w:rPr>
          <w:del w:id="1235" w:author="Leeyoung" w:date="2018-10-05T09:48:00Z"/>
          <w:sz w:val="20"/>
          <w:szCs w:val="20"/>
          <w:lang w:eastAsia="zh-CN"/>
        </w:rPr>
      </w:pPr>
      <w:del w:id="1236" w:author="Leeyoung" w:date="2018-10-05T09:48:00Z">
        <w:r w:rsidRPr="00A75E21" w:rsidDel="003E4CD3">
          <w:rPr>
            <w:sz w:val="20"/>
            <w:szCs w:val="20"/>
            <w:lang w:eastAsia="zh-CN"/>
          </w:rPr>
          <w:delText xml:space="preserve">                  leaf ltp {</w:delText>
        </w:r>
      </w:del>
    </w:p>
    <w:p w:rsidR="00857DBD" w:rsidRPr="00A75E21" w:rsidDel="003E4CD3" w:rsidRDefault="00857DBD" w:rsidP="003E4CD3">
      <w:pPr>
        <w:spacing w:after="0" w:line="240" w:lineRule="auto"/>
        <w:rPr>
          <w:del w:id="1237" w:author="Leeyoung" w:date="2018-10-05T09:48:00Z"/>
          <w:sz w:val="20"/>
          <w:szCs w:val="20"/>
          <w:lang w:eastAsia="zh-CN"/>
        </w:rPr>
      </w:pPr>
      <w:del w:id="1238" w:author="Leeyoung" w:date="2018-10-05T09:48:00Z">
        <w:r w:rsidRPr="00A75E21" w:rsidDel="003E4CD3">
          <w:rPr>
            <w:sz w:val="20"/>
            <w:szCs w:val="20"/>
            <w:lang w:eastAsia="zh-CN"/>
          </w:rPr>
          <w:delText xml:space="preserve">                      type te-types:te-tp-id;</w:delText>
        </w:r>
      </w:del>
    </w:p>
    <w:p w:rsidR="00857DBD" w:rsidRPr="00A75E21" w:rsidDel="003E4CD3" w:rsidRDefault="00857DBD" w:rsidP="003E4CD3">
      <w:pPr>
        <w:spacing w:after="0" w:line="240" w:lineRule="auto"/>
        <w:rPr>
          <w:del w:id="1239" w:author="Leeyoung" w:date="2018-10-05T09:48:00Z"/>
          <w:sz w:val="20"/>
          <w:szCs w:val="20"/>
          <w:lang w:eastAsia="zh-CN"/>
        </w:rPr>
      </w:pPr>
      <w:del w:id="1240" w:author="Leeyoung" w:date="2018-10-05T09:48:00Z">
        <w:r w:rsidRPr="00A75E21" w:rsidDel="003E4CD3">
          <w:rPr>
            <w:sz w:val="20"/>
            <w:szCs w:val="20"/>
            <w:lang w:eastAsia="zh-CN"/>
          </w:rPr>
          <w:delText xml:space="preserve">                      description </w:delText>
        </w:r>
      </w:del>
    </w:p>
    <w:p w:rsidR="00857DBD" w:rsidRPr="00A75E21" w:rsidDel="003E4CD3" w:rsidRDefault="00857DBD" w:rsidP="003E4CD3">
      <w:pPr>
        <w:spacing w:after="0" w:line="240" w:lineRule="auto"/>
        <w:rPr>
          <w:del w:id="1241" w:author="Leeyoung" w:date="2018-10-05T09:48:00Z"/>
          <w:sz w:val="20"/>
          <w:szCs w:val="20"/>
          <w:lang w:eastAsia="zh-CN"/>
        </w:rPr>
      </w:pPr>
      <w:del w:id="1242" w:author="Leeyoung" w:date="2018-10-05T09:48:00Z">
        <w:r w:rsidRPr="00A75E21" w:rsidDel="003E4CD3">
          <w:rPr>
            <w:sz w:val="20"/>
            <w:szCs w:val="20"/>
            <w:lang w:eastAsia="zh-CN"/>
          </w:rPr>
          <w:delText xml:space="preserve">                          "Reference LTP in the TE-topology";</w:delText>
        </w:r>
      </w:del>
    </w:p>
    <w:p w:rsidR="00857DBD" w:rsidRPr="00A75E21" w:rsidDel="003E4CD3" w:rsidRDefault="00857DBD" w:rsidP="003E4CD3">
      <w:pPr>
        <w:spacing w:after="0" w:line="240" w:lineRule="auto"/>
        <w:rPr>
          <w:del w:id="1243" w:author="Leeyoung" w:date="2018-10-05T09:48:00Z"/>
          <w:sz w:val="20"/>
          <w:szCs w:val="20"/>
          <w:lang w:eastAsia="zh-CN"/>
        </w:rPr>
      </w:pPr>
      <w:del w:id="1244" w:author="Leeyoung" w:date="2018-10-05T09:48:00Z">
        <w:r w:rsidRPr="00A75E21" w:rsidDel="003E4CD3">
          <w:rPr>
            <w:sz w:val="20"/>
            <w:szCs w:val="20"/>
            <w:lang w:eastAsia="zh-CN"/>
          </w:rPr>
          <w:delText xml:space="preserve">                  } </w:delText>
        </w:r>
      </w:del>
    </w:p>
    <w:p w:rsidR="00857DBD" w:rsidRPr="00A75E21" w:rsidDel="003E4CD3" w:rsidRDefault="00857DBD" w:rsidP="003E4CD3">
      <w:pPr>
        <w:spacing w:after="0" w:line="240" w:lineRule="auto"/>
        <w:rPr>
          <w:del w:id="1245" w:author="Leeyoung" w:date="2018-10-05T09:48:00Z"/>
          <w:sz w:val="20"/>
          <w:szCs w:val="20"/>
          <w:lang w:eastAsia="zh-CN"/>
        </w:rPr>
      </w:pPr>
      <w:del w:id="1246" w:author="Leeyoung" w:date="2018-10-05T09:48:00Z">
        <w:r w:rsidRPr="00A75E21" w:rsidDel="003E4CD3">
          <w:rPr>
            <w:sz w:val="20"/>
            <w:szCs w:val="20"/>
            <w:lang w:eastAsia="zh-CN"/>
          </w:rPr>
          <w:delText xml:space="preserve">               } </w:delText>
        </w:r>
      </w:del>
    </w:p>
    <w:p w:rsidR="00857DBD" w:rsidRPr="00A75E21" w:rsidDel="003E4CD3" w:rsidRDefault="00857DBD" w:rsidP="003E4CD3">
      <w:pPr>
        <w:spacing w:after="0" w:line="240" w:lineRule="auto"/>
        <w:rPr>
          <w:del w:id="1247" w:author="Leeyoung" w:date="2018-10-05T09:48:00Z"/>
          <w:sz w:val="20"/>
          <w:szCs w:val="20"/>
          <w:lang w:eastAsia="zh-CN"/>
        </w:rPr>
      </w:pPr>
      <w:del w:id="1248"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249" w:author="Leeyoung" w:date="2018-10-05T09:48:00Z"/>
          <w:sz w:val="20"/>
          <w:szCs w:val="20"/>
          <w:lang w:eastAsia="zh-CN"/>
        </w:rPr>
      </w:pPr>
    </w:p>
    <w:p w:rsidR="00857DBD" w:rsidRPr="00A75E21" w:rsidDel="003E4CD3" w:rsidRDefault="00857DBD" w:rsidP="003E4CD3">
      <w:pPr>
        <w:spacing w:after="0" w:line="240" w:lineRule="auto"/>
        <w:rPr>
          <w:del w:id="1250" w:author="Leeyoung" w:date="2018-10-05T09:48:00Z"/>
          <w:sz w:val="20"/>
          <w:szCs w:val="20"/>
          <w:lang w:eastAsia="zh-CN"/>
        </w:rPr>
      </w:pPr>
      <w:del w:id="1251"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252" w:author="Leeyoung" w:date="2018-10-05T09:48:00Z"/>
          <w:sz w:val="20"/>
          <w:szCs w:val="20"/>
          <w:lang w:eastAsia="zh-CN"/>
        </w:rPr>
      </w:pPr>
    </w:p>
    <w:p w:rsidR="00857DBD" w:rsidRPr="00A75E21" w:rsidDel="003E4CD3" w:rsidRDefault="00857DBD" w:rsidP="003E4CD3">
      <w:pPr>
        <w:spacing w:after="0" w:line="240" w:lineRule="auto"/>
        <w:rPr>
          <w:del w:id="1253" w:author="Leeyoung" w:date="2018-10-05T09:48:00Z"/>
          <w:sz w:val="20"/>
          <w:szCs w:val="20"/>
          <w:lang w:eastAsia="zh-CN"/>
        </w:rPr>
      </w:pPr>
      <w:del w:id="1254" w:author="Leeyoung" w:date="2018-10-05T09:48:00Z">
        <w:r w:rsidRPr="00A75E21" w:rsidDel="003E4CD3">
          <w:rPr>
            <w:sz w:val="20"/>
            <w:szCs w:val="20"/>
            <w:lang w:eastAsia="zh-CN"/>
          </w:rPr>
          <w:delText xml:space="preserve">       grouping te-mapping {</w:delText>
        </w:r>
      </w:del>
    </w:p>
    <w:p w:rsidR="00857DBD" w:rsidRPr="00A75E21" w:rsidDel="003E4CD3" w:rsidRDefault="00857DBD" w:rsidP="003E4CD3">
      <w:pPr>
        <w:spacing w:after="0" w:line="240" w:lineRule="auto"/>
        <w:rPr>
          <w:del w:id="1255" w:author="Leeyoung" w:date="2018-10-05T09:48:00Z"/>
          <w:sz w:val="20"/>
          <w:szCs w:val="20"/>
          <w:lang w:eastAsia="zh-CN"/>
        </w:rPr>
      </w:pPr>
      <w:del w:id="1256"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257" w:author="Leeyoung" w:date="2018-10-05T09:48:00Z"/>
          <w:sz w:val="20"/>
          <w:szCs w:val="20"/>
          <w:lang w:eastAsia="zh-CN"/>
        </w:rPr>
      </w:pPr>
      <w:del w:id="1258" w:author="Leeyoung" w:date="2018-10-05T09:48:00Z">
        <w:r w:rsidRPr="00A75E21" w:rsidDel="003E4CD3">
          <w:rPr>
            <w:sz w:val="20"/>
            <w:szCs w:val="20"/>
            <w:lang w:eastAsia="zh-CN"/>
          </w:rPr>
          <w:delText xml:space="preserve">               "Mapping between Services and TE";</w:delText>
        </w:r>
      </w:del>
    </w:p>
    <w:p w:rsidR="00857DBD" w:rsidRPr="00A75E21" w:rsidDel="003E4CD3" w:rsidRDefault="00857DBD" w:rsidP="003E4CD3">
      <w:pPr>
        <w:spacing w:after="0" w:line="240" w:lineRule="auto"/>
        <w:rPr>
          <w:del w:id="1259" w:author="Leeyoung" w:date="2018-10-05T09:48:00Z"/>
          <w:sz w:val="20"/>
          <w:szCs w:val="20"/>
          <w:lang w:eastAsia="zh-CN"/>
        </w:rPr>
      </w:pPr>
      <w:del w:id="1260" w:author="Leeyoung" w:date="2018-10-05T09:48:00Z">
        <w:r w:rsidRPr="00A75E21" w:rsidDel="003E4CD3">
          <w:rPr>
            <w:sz w:val="20"/>
            <w:szCs w:val="20"/>
            <w:lang w:eastAsia="zh-CN"/>
          </w:rPr>
          <w:delText xml:space="preserve">           container te-mapping {</w:delText>
        </w:r>
      </w:del>
    </w:p>
    <w:p w:rsidR="00857DBD" w:rsidRPr="00A75E21" w:rsidDel="003E4CD3" w:rsidRDefault="00857DBD" w:rsidP="003E4CD3">
      <w:pPr>
        <w:spacing w:after="0" w:line="240" w:lineRule="auto"/>
        <w:rPr>
          <w:del w:id="1261" w:author="Leeyoung" w:date="2018-10-05T09:48:00Z"/>
          <w:sz w:val="20"/>
          <w:szCs w:val="20"/>
          <w:lang w:eastAsia="zh-CN"/>
        </w:rPr>
      </w:pPr>
      <w:del w:id="1262"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263" w:author="Leeyoung" w:date="2018-10-05T09:48:00Z"/>
          <w:sz w:val="20"/>
          <w:szCs w:val="20"/>
          <w:lang w:eastAsia="zh-CN"/>
        </w:rPr>
      </w:pPr>
      <w:del w:id="1264" w:author="Leeyoung" w:date="2018-10-05T09:48:00Z">
        <w:r w:rsidRPr="00A75E21" w:rsidDel="003E4CD3">
          <w:rPr>
            <w:sz w:val="20"/>
            <w:szCs w:val="20"/>
            <w:lang w:eastAsia="zh-CN"/>
          </w:rPr>
          <w:delText xml:space="preserve">                   "Mapping between Services and TE";</w:delText>
        </w:r>
      </w:del>
    </w:p>
    <w:p w:rsidR="00857DBD" w:rsidRPr="00A75E21" w:rsidDel="003E4CD3" w:rsidRDefault="00857DBD" w:rsidP="003E4CD3">
      <w:pPr>
        <w:spacing w:after="0" w:line="240" w:lineRule="auto"/>
        <w:rPr>
          <w:del w:id="1265" w:author="Leeyoung" w:date="2018-10-05T09:48:00Z"/>
          <w:sz w:val="20"/>
          <w:szCs w:val="20"/>
          <w:lang w:eastAsia="zh-CN"/>
        </w:rPr>
      </w:pPr>
    </w:p>
    <w:p w:rsidR="00857DBD" w:rsidRPr="00A75E21" w:rsidDel="003E4CD3" w:rsidRDefault="00857DBD" w:rsidP="003E4CD3">
      <w:pPr>
        <w:spacing w:after="0" w:line="240" w:lineRule="auto"/>
        <w:rPr>
          <w:del w:id="1266" w:author="Leeyoung" w:date="2018-10-05T09:48:00Z"/>
          <w:sz w:val="20"/>
          <w:szCs w:val="20"/>
          <w:lang w:eastAsia="zh-CN"/>
        </w:rPr>
      </w:pPr>
      <w:del w:id="1267" w:author="Leeyoung" w:date="2018-10-05T09:48:00Z">
        <w:r w:rsidRPr="00A75E21" w:rsidDel="003E4CD3">
          <w:rPr>
            <w:sz w:val="20"/>
            <w:szCs w:val="20"/>
            <w:lang w:eastAsia="zh-CN"/>
          </w:rPr>
          <w:delText xml:space="preserve">               list mapping-list {</w:delText>
        </w:r>
      </w:del>
    </w:p>
    <w:p w:rsidR="00857DBD" w:rsidRPr="00A75E21" w:rsidDel="003E4CD3" w:rsidRDefault="00857DBD" w:rsidP="003E4CD3">
      <w:pPr>
        <w:spacing w:after="0" w:line="240" w:lineRule="auto"/>
        <w:rPr>
          <w:del w:id="1268" w:author="Leeyoung" w:date="2018-10-05T09:48:00Z"/>
          <w:sz w:val="20"/>
          <w:szCs w:val="20"/>
          <w:lang w:eastAsia="zh-CN"/>
        </w:rPr>
      </w:pPr>
      <w:del w:id="1269" w:author="Leeyoung" w:date="2018-10-05T09:48:00Z">
        <w:r w:rsidRPr="00A75E21" w:rsidDel="003E4CD3">
          <w:rPr>
            <w:sz w:val="20"/>
            <w:szCs w:val="20"/>
            <w:lang w:eastAsia="zh-CN"/>
          </w:rPr>
          <w:delText xml:space="preserve">                   key "map-id";</w:delText>
        </w:r>
      </w:del>
    </w:p>
    <w:p w:rsidR="00857DBD" w:rsidRPr="00A75E21" w:rsidDel="003E4CD3" w:rsidRDefault="00857DBD" w:rsidP="003E4CD3">
      <w:pPr>
        <w:spacing w:after="0" w:line="240" w:lineRule="auto"/>
        <w:rPr>
          <w:del w:id="1270" w:author="Leeyoung" w:date="2018-10-05T09:48:00Z"/>
          <w:sz w:val="20"/>
          <w:szCs w:val="20"/>
          <w:lang w:eastAsia="zh-CN"/>
        </w:rPr>
      </w:pPr>
      <w:del w:id="1271"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272" w:author="Leeyoung" w:date="2018-10-05T09:48:00Z"/>
          <w:sz w:val="20"/>
          <w:szCs w:val="20"/>
          <w:lang w:eastAsia="zh-CN"/>
        </w:rPr>
      </w:pPr>
      <w:del w:id="1273" w:author="Leeyoung" w:date="2018-10-05T09:48:00Z">
        <w:r w:rsidRPr="00A75E21" w:rsidDel="003E4CD3">
          <w:rPr>
            <w:sz w:val="20"/>
            <w:szCs w:val="20"/>
            <w:lang w:eastAsia="zh-CN"/>
          </w:rPr>
          <w:delText xml:space="preserve">                       "Mapping identified via a map-id";</w:delText>
        </w:r>
      </w:del>
    </w:p>
    <w:p w:rsidR="00857DBD" w:rsidRPr="00A75E21" w:rsidDel="003E4CD3" w:rsidRDefault="00857DBD" w:rsidP="003E4CD3">
      <w:pPr>
        <w:spacing w:after="0" w:line="240" w:lineRule="auto"/>
        <w:rPr>
          <w:del w:id="1274" w:author="Leeyoung" w:date="2018-10-05T09:48:00Z"/>
          <w:sz w:val="20"/>
          <w:szCs w:val="20"/>
          <w:lang w:eastAsia="zh-CN"/>
        </w:rPr>
      </w:pPr>
      <w:del w:id="1275" w:author="Leeyoung" w:date="2018-10-05T09:48:00Z">
        <w:r w:rsidRPr="00A75E21" w:rsidDel="003E4CD3">
          <w:rPr>
            <w:sz w:val="20"/>
            <w:szCs w:val="20"/>
            <w:lang w:eastAsia="zh-CN"/>
          </w:rPr>
          <w:delText xml:space="preserve">                   leaf map-id {</w:delText>
        </w:r>
      </w:del>
    </w:p>
    <w:p w:rsidR="00857DBD" w:rsidRPr="00A75E21" w:rsidDel="003E4CD3" w:rsidRDefault="00857DBD" w:rsidP="003E4CD3">
      <w:pPr>
        <w:spacing w:after="0" w:line="240" w:lineRule="auto"/>
        <w:rPr>
          <w:del w:id="1276" w:author="Leeyoung" w:date="2018-10-05T09:48:00Z"/>
          <w:sz w:val="20"/>
          <w:szCs w:val="20"/>
          <w:lang w:eastAsia="zh-CN"/>
        </w:rPr>
      </w:pPr>
      <w:del w:id="1277" w:author="Leeyoung" w:date="2018-10-05T09:48:00Z">
        <w:r w:rsidRPr="00A75E21" w:rsidDel="003E4CD3">
          <w:rPr>
            <w:sz w:val="20"/>
            <w:szCs w:val="20"/>
            <w:lang w:eastAsia="zh-CN"/>
          </w:rPr>
          <w:delText xml:space="preserve">                       type uint32;</w:delText>
        </w:r>
      </w:del>
    </w:p>
    <w:p w:rsidR="00857DBD" w:rsidRPr="00A75E21" w:rsidDel="003E4CD3" w:rsidRDefault="00857DBD" w:rsidP="003E4CD3">
      <w:pPr>
        <w:spacing w:after="0" w:line="240" w:lineRule="auto"/>
        <w:rPr>
          <w:del w:id="1278" w:author="Leeyoung" w:date="2018-10-05T09:48:00Z"/>
          <w:sz w:val="20"/>
          <w:szCs w:val="20"/>
          <w:lang w:eastAsia="zh-CN"/>
        </w:rPr>
      </w:pPr>
      <w:del w:id="1279"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280" w:author="Leeyoung" w:date="2018-10-05T09:48:00Z"/>
          <w:sz w:val="20"/>
          <w:szCs w:val="20"/>
          <w:lang w:eastAsia="zh-CN"/>
        </w:rPr>
      </w:pPr>
      <w:del w:id="1281" w:author="Leeyoung" w:date="2018-10-05T09:48:00Z">
        <w:r w:rsidRPr="00A75E21" w:rsidDel="003E4CD3">
          <w:rPr>
            <w:sz w:val="20"/>
            <w:szCs w:val="20"/>
            <w:lang w:eastAsia="zh-CN"/>
          </w:rPr>
          <w:delText xml:space="preserve">                           "a unique mapping identifier";</w:delText>
        </w:r>
      </w:del>
    </w:p>
    <w:p w:rsidR="00857DBD" w:rsidRPr="00A75E21" w:rsidDel="003E4CD3" w:rsidRDefault="00857DBD" w:rsidP="003E4CD3">
      <w:pPr>
        <w:spacing w:after="0" w:line="240" w:lineRule="auto"/>
        <w:rPr>
          <w:del w:id="1282" w:author="Leeyoung" w:date="2018-10-05T09:48:00Z"/>
          <w:sz w:val="20"/>
          <w:szCs w:val="20"/>
          <w:lang w:eastAsia="zh-CN"/>
        </w:rPr>
      </w:pPr>
      <w:del w:id="1283"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284" w:author="Leeyoung" w:date="2018-10-05T09:48:00Z"/>
          <w:sz w:val="20"/>
          <w:szCs w:val="20"/>
          <w:lang w:eastAsia="zh-CN"/>
        </w:rPr>
      </w:pPr>
      <w:del w:id="1285" w:author="Leeyoung" w:date="2018-10-05T09:48:00Z">
        <w:r w:rsidRPr="00A75E21" w:rsidDel="003E4CD3">
          <w:rPr>
            <w:sz w:val="20"/>
            <w:szCs w:val="20"/>
            <w:lang w:eastAsia="zh-CN"/>
          </w:rPr>
          <w:delText xml:space="preserve">                   leaf map-type {</w:delText>
        </w:r>
      </w:del>
    </w:p>
    <w:p w:rsidR="00857DBD" w:rsidRPr="00A75E21" w:rsidDel="003E4CD3" w:rsidRDefault="00857DBD" w:rsidP="003E4CD3">
      <w:pPr>
        <w:spacing w:after="0" w:line="240" w:lineRule="auto"/>
        <w:rPr>
          <w:del w:id="1286" w:author="Leeyoung" w:date="2018-10-05T09:48:00Z"/>
          <w:sz w:val="20"/>
          <w:szCs w:val="20"/>
          <w:lang w:eastAsia="zh-CN"/>
        </w:rPr>
      </w:pPr>
      <w:del w:id="1287" w:author="Leeyoung" w:date="2018-10-05T09:48:00Z">
        <w:r w:rsidRPr="00A75E21" w:rsidDel="003E4CD3">
          <w:rPr>
            <w:sz w:val="20"/>
            <w:szCs w:val="20"/>
            <w:lang w:eastAsia="zh-CN"/>
          </w:rPr>
          <w:delText xml:space="preserve">                       type identityref {</w:delText>
        </w:r>
      </w:del>
    </w:p>
    <w:p w:rsidR="00857DBD" w:rsidRPr="00A75E21" w:rsidDel="003E4CD3" w:rsidRDefault="00857DBD" w:rsidP="003E4CD3">
      <w:pPr>
        <w:spacing w:after="0" w:line="240" w:lineRule="auto"/>
        <w:rPr>
          <w:del w:id="1288" w:author="Leeyoung" w:date="2018-10-05T09:48:00Z"/>
          <w:sz w:val="20"/>
          <w:szCs w:val="20"/>
          <w:lang w:eastAsia="zh-CN"/>
        </w:rPr>
      </w:pPr>
      <w:del w:id="1289" w:author="Leeyoung" w:date="2018-10-05T09:48:00Z">
        <w:r w:rsidRPr="00A75E21" w:rsidDel="003E4CD3">
          <w:rPr>
            <w:sz w:val="20"/>
            <w:szCs w:val="20"/>
            <w:lang w:eastAsia="zh-CN"/>
          </w:rPr>
          <w:tab/>
        </w:r>
        <w:r w:rsidRPr="00A75E21" w:rsidDel="003E4CD3">
          <w:rPr>
            <w:sz w:val="20"/>
            <w:szCs w:val="20"/>
            <w:lang w:eastAsia="zh-CN"/>
          </w:rPr>
          <w:tab/>
        </w:r>
        <w:r w:rsidRPr="00A75E21" w:rsidDel="003E4CD3">
          <w:rPr>
            <w:sz w:val="20"/>
            <w:szCs w:val="20"/>
            <w:lang w:eastAsia="zh-CN"/>
          </w:rPr>
          <w:tab/>
        </w:r>
        <w:r w:rsidRPr="00A75E21" w:rsidDel="003E4CD3">
          <w:rPr>
            <w:sz w:val="20"/>
            <w:szCs w:val="20"/>
            <w:lang w:eastAsia="zh-CN"/>
          </w:rPr>
          <w:tab/>
        </w:r>
        <w:r w:rsidRPr="00A75E21" w:rsidDel="003E4CD3">
          <w:rPr>
            <w:sz w:val="20"/>
            <w:szCs w:val="20"/>
            <w:lang w:eastAsia="zh-CN"/>
          </w:rPr>
          <w:tab/>
          <w:delText xml:space="preserve">      base map-type;</w:delText>
        </w:r>
      </w:del>
    </w:p>
    <w:p w:rsidR="00857DBD" w:rsidRPr="00A75E21" w:rsidDel="003E4CD3" w:rsidRDefault="00857DBD" w:rsidP="003E4CD3">
      <w:pPr>
        <w:spacing w:after="0" w:line="240" w:lineRule="auto"/>
        <w:rPr>
          <w:del w:id="1290" w:author="Leeyoung" w:date="2018-10-05T09:48:00Z"/>
          <w:sz w:val="20"/>
          <w:szCs w:val="20"/>
          <w:lang w:eastAsia="zh-CN"/>
        </w:rPr>
      </w:pPr>
      <w:del w:id="1291" w:author="Leeyoung" w:date="2018-10-05T09:48:00Z">
        <w:r w:rsidRPr="00A75E21" w:rsidDel="003E4CD3">
          <w:rPr>
            <w:sz w:val="20"/>
            <w:szCs w:val="20"/>
            <w:lang w:eastAsia="zh-CN"/>
          </w:rPr>
          <w:tab/>
        </w:r>
        <w:r w:rsidRPr="00A75E21" w:rsidDel="003E4CD3">
          <w:rPr>
            <w:sz w:val="20"/>
            <w:szCs w:val="20"/>
            <w:lang w:eastAsia="zh-CN"/>
          </w:rPr>
          <w:tab/>
        </w:r>
        <w:r w:rsidRPr="00A75E21" w:rsidDel="003E4CD3">
          <w:rPr>
            <w:sz w:val="20"/>
            <w:szCs w:val="20"/>
            <w:lang w:eastAsia="zh-CN"/>
          </w:rPr>
          <w:tab/>
        </w:r>
        <w:r w:rsidRPr="00A75E21" w:rsidDel="003E4CD3">
          <w:rPr>
            <w:sz w:val="20"/>
            <w:szCs w:val="20"/>
            <w:lang w:eastAsia="zh-CN"/>
          </w:rPr>
          <w:tab/>
        </w:r>
        <w:r w:rsidRPr="00A75E21" w:rsidDel="003E4CD3">
          <w:rPr>
            <w:sz w:val="20"/>
            <w:szCs w:val="20"/>
            <w:lang w:eastAsia="zh-CN"/>
          </w:rPr>
          <w:tab/>
          <w:delText xml:space="preserve">   }</w:delText>
        </w:r>
      </w:del>
    </w:p>
    <w:p w:rsidR="00857DBD" w:rsidRPr="00A75E21" w:rsidDel="003E4CD3" w:rsidRDefault="00857DBD" w:rsidP="003E4CD3">
      <w:pPr>
        <w:spacing w:after="0" w:line="240" w:lineRule="auto"/>
        <w:rPr>
          <w:del w:id="1292" w:author="Leeyoung" w:date="2018-10-05T09:48:00Z"/>
          <w:sz w:val="20"/>
          <w:szCs w:val="20"/>
          <w:lang w:eastAsia="zh-CN"/>
        </w:rPr>
      </w:pPr>
      <w:del w:id="1293" w:author="Leeyoung" w:date="2018-10-05T09:48:00Z">
        <w:r w:rsidRPr="00A75E21" w:rsidDel="003E4CD3">
          <w:rPr>
            <w:sz w:val="20"/>
            <w:szCs w:val="20"/>
            <w:lang w:eastAsia="zh-CN"/>
          </w:rPr>
          <w:delText xml:space="preserve">                       description</w:delText>
        </w:r>
      </w:del>
    </w:p>
    <w:p w:rsidR="00857DBD" w:rsidRPr="00A75E21" w:rsidDel="003E4CD3" w:rsidRDefault="00857DBD" w:rsidP="003E4CD3">
      <w:pPr>
        <w:spacing w:after="0" w:line="240" w:lineRule="auto"/>
        <w:rPr>
          <w:del w:id="1294" w:author="Leeyoung" w:date="2018-10-05T09:48:00Z"/>
          <w:sz w:val="20"/>
          <w:szCs w:val="20"/>
          <w:lang w:eastAsia="zh-CN"/>
        </w:rPr>
      </w:pPr>
      <w:del w:id="1295" w:author="Leeyoung" w:date="2018-10-05T09:48:00Z">
        <w:r w:rsidRPr="00A75E21" w:rsidDel="003E4CD3">
          <w:rPr>
            <w:sz w:val="20"/>
            <w:szCs w:val="20"/>
            <w:lang w:eastAsia="zh-CN"/>
          </w:rPr>
          <w:delText xml:space="preserve">                           "Tunnel Bind or Tunnel Selection";</w:delText>
        </w:r>
      </w:del>
    </w:p>
    <w:p w:rsidR="00857DBD" w:rsidRPr="00A75E21" w:rsidDel="003E4CD3" w:rsidRDefault="00857DBD" w:rsidP="003E4CD3">
      <w:pPr>
        <w:spacing w:after="0" w:line="240" w:lineRule="auto"/>
        <w:rPr>
          <w:del w:id="1296" w:author="Leeyoung" w:date="2018-10-05T09:48:00Z"/>
          <w:sz w:val="20"/>
          <w:szCs w:val="20"/>
          <w:lang w:eastAsia="zh-CN"/>
        </w:rPr>
      </w:pPr>
      <w:del w:id="1297"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298" w:author="Leeyoung" w:date="2018-10-05T09:48:00Z"/>
          <w:sz w:val="20"/>
          <w:szCs w:val="20"/>
          <w:lang w:eastAsia="zh-CN"/>
        </w:rPr>
      </w:pPr>
      <w:del w:id="1299" w:author="Leeyoung" w:date="2018-10-05T09:48:00Z">
        <w:r w:rsidRPr="00A75E21" w:rsidDel="003E4CD3">
          <w:rPr>
            <w:sz w:val="20"/>
            <w:szCs w:val="20"/>
            <w:lang w:eastAsia="zh-CN"/>
          </w:rPr>
          <w:delText xml:space="preserve">                   uses te-ref;</w:delText>
        </w:r>
      </w:del>
    </w:p>
    <w:p w:rsidR="00857DBD" w:rsidRPr="00A75E21" w:rsidDel="003E4CD3" w:rsidRDefault="00857DBD" w:rsidP="003E4CD3">
      <w:pPr>
        <w:spacing w:after="0" w:line="240" w:lineRule="auto"/>
        <w:rPr>
          <w:del w:id="1300" w:author="Leeyoung" w:date="2018-10-05T09:48:00Z"/>
          <w:sz w:val="20"/>
          <w:szCs w:val="20"/>
          <w:lang w:eastAsia="zh-CN"/>
        </w:rPr>
      </w:pPr>
      <w:del w:id="1301"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302" w:author="Leeyoung" w:date="2018-10-05T09:48:00Z"/>
          <w:sz w:val="20"/>
          <w:szCs w:val="20"/>
          <w:lang w:eastAsia="zh-CN"/>
        </w:rPr>
      </w:pPr>
      <w:del w:id="1303"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304" w:author="Leeyoung" w:date="2018-10-05T09:48:00Z"/>
          <w:sz w:val="20"/>
          <w:szCs w:val="20"/>
          <w:lang w:eastAsia="zh-CN"/>
        </w:rPr>
      </w:pPr>
      <w:del w:id="1305" w:author="Leeyoung" w:date="2018-10-05T09:48:00Z">
        <w:r w:rsidRPr="00A75E21" w:rsidDel="003E4CD3">
          <w:rPr>
            <w:sz w:val="20"/>
            <w:szCs w:val="20"/>
            <w:lang w:eastAsia="zh-CN"/>
          </w:rPr>
          <w:delText xml:space="preserve">       }</w:delText>
        </w:r>
      </w:del>
    </w:p>
    <w:p w:rsidR="00857DBD" w:rsidRPr="00A75E21" w:rsidDel="003E4CD3" w:rsidRDefault="00857DBD" w:rsidP="003E4CD3">
      <w:pPr>
        <w:spacing w:after="0" w:line="240" w:lineRule="auto"/>
        <w:rPr>
          <w:del w:id="1306" w:author="Leeyoung" w:date="2018-10-05T09:48:00Z"/>
          <w:sz w:val="20"/>
          <w:szCs w:val="20"/>
          <w:lang w:eastAsia="zh-CN"/>
        </w:rPr>
      </w:pPr>
      <w:del w:id="1307" w:author="Leeyoung" w:date="2018-10-05T09:48:00Z">
        <w:r w:rsidRPr="00A75E21" w:rsidDel="003E4CD3">
          <w:rPr>
            <w:sz w:val="20"/>
            <w:szCs w:val="20"/>
            <w:lang w:eastAsia="zh-CN"/>
          </w:rPr>
          <w:delText>}</w:delText>
        </w:r>
      </w:del>
    </w:p>
    <w:p w:rsidR="00857DBD" w:rsidRDefault="00857DBD" w:rsidP="003E4CD3">
      <w:pPr>
        <w:spacing w:after="0" w:line="240" w:lineRule="auto"/>
        <w:rPr>
          <w:lang w:eastAsia="zh-CN"/>
        </w:rPr>
      </w:pPr>
    </w:p>
    <w:p w:rsidR="00857DBD" w:rsidRPr="00AE26CB" w:rsidRDefault="00857DBD" w:rsidP="00857DBD">
      <w:pPr>
        <w:spacing w:after="0"/>
        <w:rPr>
          <w:lang w:eastAsia="zh-CN"/>
        </w:rPr>
      </w:pPr>
      <w:r>
        <w:rPr>
          <w:lang w:eastAsia="zh-CN"/>
        </w:rPr>
        <w:t>&lt;CODE ENDS&gt;</w:t>
      </w:r>
    </w:p>
    <w:p w:rsidR="00857DBD" w:rsidRDefault="00857DBD" w:rsidP="004134C2">
      <w:pPr>
        <w:rPr>
          <w:rFonts w:eastAsiaTheme="minorEastAsia"/>
          <w:lang w:eastAsia="zh-CN"/>
        </w:rPr>
      </w:pPr>
    </w:p>
    <w:p w:rsidR="006934A3" w:rsidRPr="00AE26CB" w:rsidRDefault="004134C2" w:rsidP="004134C2">
      <w:pPr>
        <w:rPr>
          <w:rFonts w:eastAsiaTheme="minorEastAsia"/>
          <w:lang w:eastAsia="zh-CN"/>
        </w:rPr>
      </w:pPr>
      <w:r w:rsidRPr="00AE26CB">
        <w:rPr>
          <w:rFonts w:eastAsiaTheme="minorEastAsia"/>
          <w:lang w:eastAsia="zh-CN"/>
        </w:rPr>
        <w:t>&lt;CODE BEGINS&gt; file "ietf-</w:t>
      </w:r>
      <w:r w:rsidR="006C29A7">
        <w:rPr>
          <w:rFonts w:eastAsiaTheme="minorEastAsia"/>
          <w:lang w:eastAsia="zh-CN"/>
        </w:rPr>
        <w:t>l1c</w:t>
      </w:r>
      <w:r w:rsidR="00C57002">
        <w:rPr>
          <w:rFonts w:eastAsiaTheme="minorEastAsia"/>
          <w:lang w:eastAsia="zh-CN"/>
        </w:rPr>
        <w:t>sm</w:t>
      </w:r>
      <w:r w:rsidR="006C29A7">
        <w:rPr>
          <w:rFonts w:eastAsiaTheme="minorEastAsia"/>
          <w:lang w:eastAsia="zh-CN"/>
        </w:rPr>
        <w:t>-</w:t>
      </w:r>
      <w:r w:rsidRPr="00AE26CB">
        <w:rPr>
          <w:lang w:eastAsia="zh-CN"/>
        </w:rPr>
        <w:t>te-service-mapping</w:t>
      </w:r>
      <w:r w:rsidRPr="00AE26CB">
        <w:rPr>
          <w:rFonts w:eastAsiaTheme="minorEastAsia"/>
          <w:lang w:eastAsia="zh-CN"/>
        </w:rPr>
        <w:t>@201</w:t>
      </w:r>
      <w:ins w:id="1308" w:author="Leeyoung" w:date="2019-03-05T13:16:00Z">
        <w:r w:rsidR="0054585D">
          <w:rPr>
            <w:rFonts w:eastAsiaTheme="minorEastAsia"/>
            <w:lang w:eastAsia="zh-CN"/>
          </w:rPr>
          <w:t>9-03-05</w:t>
        </w:r>
      </w:ins>
      <w:del w:id="1309" w:author="Leeyoung" w:date="2019-03-05T13:16:00Z">
        <w:r w:rsidR="004C5D34" w:rsidRPr="00AE26CB" w:rsidDel="0054585D">
          <w:rPr>
            <w:rFonts w:eastAsiaTheme="minorEastAsia"/>
            <w:lang w:eastAsia="zh-CN"/>
          </w:rPr>
          <w:delText>8-</w:delText>
        </w:r>
        <w:r w:rsidR="00A75E21" w:rsidDel="0054585D">
          <w:rPr>
            <w:rFonts w:eastAsiaTheme="minorEastAsia"/>
            <w:lang w:eastAsia="zh-CN"/>
          </w:rPr>
          <w:delText>10-0</w:delText>
        </w:r>
      </w:del>
      <w:del w:id="1310" w:author="Leeyoung" w:date="2018-10-05T09:51:00Z">
        <w:r w:rsidR="00A75E21" w:rsidDel="003E4CD3">
          <w:rPr>
            <w:rFonts w:eastAsiaTheme="minorEastAsia"/>
            <w:lang w:eastAsia="zh-CN"/>
          </w:rPr>
          <w:delText>1</w:delText>
        </w:r>
      </w:del>
      <w:r w:rsidRPr="00AE26CB">
        <w:rPr>
          <w:rFonts w:eastAsiaTheme="minorEastAsia"/>
          <w:lang w:eastAsia="zh-CN"/>
        </w:rPr>
        <w:t>.yang"</w:t>
      </w:r>
    </w:p>
    <w:p w:rsidR="003E4CD3" w:rsidRPr="003E4CD3" w:rsidRDefault="00A75E21" w:rsidP="003E4CD3">
      <w:pPr>
        <w:spacing w:after="0" w:line="240" w:lineRule="auto"/>
        <w:rPr>
          <w:ins w:id="1311" w:author="Leeyoung" w:date="2018-10-05T09:52:00Z"/>
          <w:rFonts w:eastAsiaTheme="minorEastAsia"/>
          <w:sz w:val="20"/>
        </w:rPr>
      </w:pPr>
      <w:r w:rsidRPr="00A75E21">
        <w:rPr>
          <w:rFonts w:eastAsiaTheme="minorEastAsia"/>
          <w:sz w:val="20"/>
        </w:rPr>
        <w:t xml:space="preserve">   </w:t>
      </w:r>
    </w:p>
    <w:p w:rsidR="003E4CD3" w:rsidRPr="003E4CD3" w:rsidRDefault="003E4CD3" w:rsidP="003E4CD3">
      <w:pPr>
        <w:spacing w:after="0" w:line="240" w:lineRule="auto"/>
        <w:rPr>
          <w:ins w:id="1312" w:author="Leeyoung" w:date="2018-10-05T09:52:00Z"/>
          <w:rFonts w:eastAsiaTheme="minorEastAsia"/>
          <w:sz w:val="20"/>
        </w:rPr>
      </w:pPr>
    </w:p>
    <w:p w:rsidR="003E4CD3" w:rsidRPr="003E4CD3" w:rsidRDefault="003E4CD3" w:rsidP="003E4CD3">
      <w:pPr>
        <w:spacing w:after="0" w:line="240" w:lineRule="auto"/>
        <w:rPr>
          <w:ins w:id="1313" w:author="Leeyoung" w:date="2018-10-05T09:52:00Z"/>
          <w:rFonts w:eastAsiaTheme="minorEastAsia"/>
          <w:sz w:val="20"/>
        </w:rPr>
      </w:pPr>
      <w:ins w:id="1314" w:author="Leeyoung" w:date="2018-10-05T09:52:00Z">
        <w:r w:rsidRPr="003E4CD3">
          <w:rPr>
            <w:rFonts w:eastAsiaTheme="minorEastAsia"/>
            <w:sz w:val="20"/>
          </w:rPr>
          <w:t xml:space="preserve">   module ietf-l1csm-te-service-mapping {</w:t>
        </w:r>
      </w:ins>
    </w:p>
    <w:p w:rsidR="003E4CD3" w:rsidRPr="003E4CD3" w:rsidRDefault="003E4CD3" w:rsidP="003E4CD3">
      <w:pPr>
        <w:spacing w:after="0" w:line="240" w:lineRule="auto"/>
        <w:rPr>
          <w:ins w:id="1315" w:author="Leeyoung" w:date="2018-10-05T09:52:00Z"/>
          <w:rFonts w:eastAsiaTheme="minorEastAsia"/>
          <w:sz w:val="20"/>
        </w:rPr>
      </w:pPr>
    </w:p>
    <w:p w:rsidR="003E4CD3" w:rsidRPr="003E4CD3" w:rsidRDefault="003E4CD3" w:rsidP="003E4CD3">
      <w:pPr>
        <w:spacing w:after="0" w:line="240" w:lineRule="auto"/>
        <w:rPr>
          <w:ins w:id="1316" w:author="Leeyoung" w:date="2018-10-05T09:52:00Z"/>
          <w:rFonts w:eastAsiaTheme="minorEastAsia"/>
          <w:sz w:val="20"/>
        </w:rPr>
      </w:pPr>
      <w:ins w:id="1317" w:author="Leeyoung" w:date="2018-10-05T09:52:00Z">
        <w:r w:rsidRPr="003E4CD3">
          <w:rPr>
            <w:rFonts w:eastAsiaTheme="minorEastAsia"/>
            <w:sz w:val="20"/>
          </w:rPr>
          <w:t xml:space="preserve">       namespace "urn:ietf:params:xml:ns:yang:ietf-l1csm-te-service-mapping";</w:t>
        </w:r>
      </w:ins>
    </w:p>
    <w:p w:rsidR="003E4CD3" w:rsidRPr="003E4CD3" w:rsidRDefault="003E4CD3" w:rsidP="003E4CD3">
      <w:pPr>
        <w:spacing w:after="0" w:line="240" w:lineRule="auto"/>
        <w:rPr>
          <w:ins w:id="1318" w:author="Leeyoung" w:date="2018-10-05T09:52:00Z"/>
          <w:rFonts w:eastAsiaTheme="minorEastAsia"/>
          <w:sz w:val="20"/>
        </w:rPr>
      </w:pPr>
    </w:p>
    <w:p w:rsidR="003E4CD3" w:rsidRPr="003E4CD3" w:rsidRDefault="003E4CD3" w:rsidP="003E4CD3">
      <w:pPr>
        <w:spacing w:after="0" w:line="240" w:lineRule="auto"/>
        <w:rPr>
          <w:ins w:id="1319" w:author="Leeyoung" w:date="2018-10-05T09:52:00Z"/>
          <w:rFonts w:eastAsiaTheme="minorEastAsia"/>
          <w:sz w:val="20"/>
        </w:rPr>
      </w:pPr>
      <w:ins w:id="1320" w:author="Leeyoung" w:date="2018-10-05T09:52:00Z">
        <w:r w:rsidRPr="003E4CD3">
          <w:rPr>
            <w:rFonts w:eastAsiaTheme="minorEastAsia"/>
            <w:sz w:val="20"/>
          </w:rPr>
          <w:t xml:space="preserve">       prefix "tm";</w:t>
        </w:r>
      </w:ins>
    </w:p>
    <w:p w:rsidR="003E4CD3" w:rsidRPr="003E4CD3" w:rsidRDefault="003E4CD3" w:rsidP="003E4CD3">
      <w:pPr>
        <w:spacing w:after="0" w:line="240" w:lineRule="auto"/>
        <w:rPr>
          <w:ins w:id="1321" w:author="Leeyoung" w:date="2018-10-05T09:52:00Z"/>
          <w:rFonts w:eastAsiaTheme="minorEastAsia"/>
          <w:sz w:val="20"/>
        </w:rPr>
      </w:pPr>
    </w:p>
    <w:p w:rsidR="003E4CD3" w:rsidRPr="003E4CD3" w:rsidRDefault="003E4CD3" w:rsidP="003E4CD3">
      <w:pPr>
        <w:spacing w:after="0" w:line="240" w:lineRule="auto"/>
        <w:rPr>
          <w:ins w:id="1322" w:author="Leeyoung" w:date="2018-10-05T09:52:00Z"/>
          <w:rFonts w:eastAsiaTheme="minorEastAsia"/>
          <w:sz w:val="20"/>
        </w:rPr>
      </w:pPr>
      <w:ins w:id="1323" w:author="Leeyoung" w:date="2018-10-05T09:52:00Z">
        <w:r w:rsidRPr="003E4CD3">
          <w:rPr>
            <w:rFonts w:eastAsiaTheme="minorEastAsia"/>
            <w:sz w:val="20"/>
          </w:rPr>
          <w:t xml:space="preserve">       import ietf-te-service-mapping-types {</w:t>
        </w:r>
      </w:ins>
    </w:p>
    <w:p w:rsidR="003E4CD3" w:rsidRPr="003E4CD3" w:rsidRDefault="003E4CD3" w:rsidP="003E4CD3">
      <w:pPr>
        <w:spacing w:after="0" w:line="240" w:lineRule="auto"/>
        <w:rPr>
          <w:ins w:id="1324" w:author="Leeyoung" w:date="2018-10-05T09:52:00Z"/>
          <w:rFonts w:eastAsiaTheme="minorEastAsia"/>
          <w:sz w:val="20"/>
        </w:rPr>
      </w:pPr>
      <w:ins w:id="1325" w:author="Leeyoung" w:date="2018-10-05T09:52:00Z">
        <w:r w:rsidRPr="003E4CD3">
          <w:rPr>
            <w:rFonts w:eastAsiaTheme="minorEastAsia"/>
            <w:sz w:val="20"/>
          </w:rPr>
          <w:tab/>
          <w:t xml:space="preserve">       prefix "tsm-types";</w:t>
        </w:r>
      </w:ins>
    </w:p>
    <w:p w:rsidR="003E4CD3" w:rsidRPr="003E4CD3" w:rsidRDefault="003E4CD3" w:rsidP="003E4CD3">
      <w:pPr>
        <w:spacing w:after="0" w:line="240" w:lineRule="auto"/>
        <w:rPr>
          <w:ins w:id="1326" w:author="Leeyoung" w:date="2018-10-05T09:52:00Z"/>
          <w:rFonts w:eastAsiaTheme="minorEastAsia"/>
          <w:sz w:val="20"/>
        </w:rPr>
      </w:pPr>
      <w:ins w:id="1327" w:author="Leeyoung" w:date="2018-10-05T09:52:00Z">
        <w:r w:rsidRPr="003E4CD3">
          <w:rPr>
            <w:rFonts w:eastAsiaTheme="minorEastAsia"/>
            <w:sz w:val="20"/>
          </w:rPr>
          <w:tab/>
          <w:t xml:space="preserve">   }</w:t>
        </w:r>
      </w:ins>
    </w:p>
    <w:p w:rsidR="003E4CD3" w:rsidRPr="003E4CD3" w:rsidRDefault="003E4CD3" w:rsidP="003E4CD3">
      <w:pPr>
        <w:spacing w:after="0" w:line="240" w:lineRule="auto"/>
        <w:rPr>
          <w:ins w:id="1328" w:author="Leeyoung" w:date="2018-10-05T09:52:00Z"/>
          <w:rFonts w:eastAsiaTheme="minorEastAsia"/>
          <w:sz w:val="20"/>
        </w:rPr>
      </w:pPr>
      <w:ins w:id="1329" w:author="Leeyoung" w:date="2018-10-05T09:52:00Z">
        <w:r w:rsidRPr="003E4CD3">
          <w:rPr>
            <w:rFonts w:eastAsiaTheme="minorEastAsia"/>
            <w:sz w:val="20"/>
          </w:rPr>
          <w:tab/>
          <w:t xml:space="preserve">   </w:t>
        </w:r>
      </w:ins>
    </w:p>
    <w:p w:rsidR="003E4CD3" w:rsidRPr="003E4CD3" w:rsidRDefault="003E4CD3" w:rsidP="003E4CD3">
      <w:pPr>
        <w:spacing w:after="0" w:line="240" w:lineRule="auto"/>
        <w:rPr>
          <w:ins w:id="1330" w:author="Leeyoung" w:date="2018-10-05T09:52:00Z"/>
          <w:rFonts w:eastAsiaTheme="minorEastAsia"/>
          <w:sz w:val="20"/>
        </w:rPr>
      </w:pPr>
      <w:ins w:id="1331" w:author="Leeyoung" w:date="2018-10-05T09:52:00Z">
        <w:r w:rsidRPr="003E4CD3">
          <w:rPr>
            <w:rFonts w:eastAsiaTheme="minorEastAsia"/>
            <w:sz w:val="20"/>
          </w:rPr>
          <w:tab/>
          <w:t xml:space="preserve">   import ietf-l1csm {</w:t>
        </w:r>
      </w:ins>
    </w:p>
    <w:p w:rsidR="003E4CD3" w:rsidRPr="003E4CD3" w:rsidRDefault="003E4CD3" w:rsidP="003E4CD3">
      <w:pPr>
        <w:spacing w:after="0" w:line="240" w:lineRule="auto"/>
        <w:rPr>
          <w:ins w:id="1332" w:author="Leeyoung" w:date="2018-10-05T09:52:00Z"/>
          <w:rFonts w:eastAsiaTheme="minorEastAsia"/>
          <w:sz w:val="20"/>
        </w:rPr>
      </w:pPr>
      <w:ins w:id="1333" w:author="Leeyoung" w:date="2018-10-05T09:52:00Z">
        <w:r w:rsidRPr="003E4CD3">
          <w:rPr>
            <w:rFonts w:eastAsiaTheme="minorEastAsia"/>
            <w:sz w:val="20"/>
          </w:rPr>
          <w:t xml:space="preserve">           prefix "l1";</w:t>
        </w:r>
      </w:ins>
    </w:p>
    <w:p w:rsidR="003E4CD3" w:rsidRPr="003E4CD3" w:rsidRDefault="003E4CD3" w:rsidP="003E4CD3">
      <w:pPr>
        <w:spacing w:after="0" w:line="240" w:lineRule="auto"/>
        <w:rPr>
          <w:ins w:id="1334" w:author="Leeyoung" w:date="2018-10-05T09:52:00Z"/>
          <w:rFonts w:eastAsiaTheme="minorEastAsia"/>
          <w:sz w:val="20"/>
        </w:rPr>
      </w:pPr>
      <w:ins w:id="1335" w:author="Leeyoung" w:date="2018-10-05T09:52:00Z">
        <w:r w:rsidRPr="003E4CD3">
          <w:rPr>
            <w:rFonts w:eastAsiaTheme="minorEastAsia"/>
            <w:sz w:val="20"/>
          </w:rPr>
          <w:t xml:space="preserve">       }</w:t>
        </w:r>
      </w:ins>
    </w:p>
    <w:p w:rsidR="003E4CD3" w:rsidRPr="003E4CD3" w:rsidRDefault="003E4CD3" w:rsidP="003E4CD3">
      <w:pPr>
        <w:spacing w:after="0" w:line="240" w:lineRule="auto"/>
        <w:rPr>
          <w:ins w:id="1336" w:author="Leeyoung" w:date="2018-10-05T09:52:00Z"/>
          <w:rFonts w:eastAsiaTheme="minorEastAsia"/>
          <w:sz w:val="20"/>
        </w:rPr>
      </w:pPr>
    </w:p>
    <w:p w:rsidR="003E4CD3" w:rsidRPr="003E4CD3" w:rsidRDefault="003E4CD3" w:rsidP="003E4CD3">
      <w:pPr>
        <w:spacing w:after="0" w:line="240" w:lineRule="auto"/>
        <w:rPr>
          <w:ins w:id="1337" w:author="Leeyoung" w:date="2018-10-05T09:52:00Z"/>
          <w:rFonts w:eastAsiaTheme="minorEastAsia"/>
          <w:sz w:val="20"/>
        </w:rPr>
      </w:pPr>
      <w:ins w:id="1338" w:author="Leeyoung" w:date="2018-10-05T09:52:00Z">
        <w:r w:rsidRPr="003E4CD3">
          <w:rPr>
            <w:rFonts w:eastAsiaTheme="minorEastAsia"/>
            <w:sz w:val="20"/>
          </w:rPr>
          <w:t xml:space="preserve">       organization</w:t>
        </w:r>
      </w:ins>
    </w:p>
    <w:p w:rsidR="003E4CD3" w:rsidRPr="003E4CD3" w:rsidRDefault="003E4CD3" w:rsidP="003E4CD3">
      <w:pPr>
        <w:spacing w:after="0" w:line="240" w:lineRule="auto"/>
        <w:rPr>
          <w:ins w:id="1339" w:author="Leeyoung" w:date="2018-10-05T09:52:00Z"/>
          <w:rFonts w:eastAsiaTheme="minorEastAsia"/>
          <w:sz w:val="20"/>
        </w:rPr>
      </w:pPr>
      <w:ins w:id="1340" w:author="Leeyoung" w:date="2018-10-05T09:52:00Z">
        <w:r w:rsidRPr="003E4CD3">
          <w:rPr>
            <w:rFonts w:eastAsiaTheme="minorEastAsia"/>
            <w:sz w:val="20"/>
          </w:rPr>
          <w:t xml:space="preserve">           "IETF Traffic Engineering Architecture and Signaling (TEAS)</w:t>
        </w:r>
      </w:ins>
    </w:p>
    <w:p w:rsidR="003E4CD3" w:rsidRPr="003E4CD3" w:rsidRDefault="003E4CD3" w:rsidP="003E4CD3">
      <w:pPr>
        <w:spacing w:after="0" w:line="240" w:lineRule="auto"/>
        <w:rPr>
          <w:ins w:id="1341" w:author="Leeyoung" w:date="2018-10-05T09:52:00Z"/>
          <w:rFonts w:eastAsiaTheme="minorEastAsia"/>
          <w:sz w:val="20"/>
        </w:rPr>
      </w:pPr>
      <w:ins w:id="1342" w:author="Leeyoung" w:date="2018-10-05T09:52:00Z">
        <w:r w:rsidRPr="003E4CD3">
          <w:rPr>
            <w:rFonts w:eastAsiaTheme="minorEastAsia"/>
            <w:sz w:val="20"/>
          </w:rPr>
          <w:t xml:space="preserve">           Working Group";</w:t>
        </w:r>
      </w:ins>
    </w:p>
    <w:p w:rsidR="003E4CD3" w:rsidRPr="003E4CD3" w:rsidRDefault="003E4CD3" w:rsidP="003E4CD3">
      <w:pPr>
        <w:spacing w:after="0" w:line="240" w:lineRule="auto"/>
        <w:rPr>
          <w:ins w:id="1343" w:author="Leeyoung" w:date="2018-10-05T09:52:00Z"/>
          <w:rFonts w:eastAsiaTheme="minorEastAsia"/>
          <w:sz w:val="20"/>
        </w:rPr>
      </w:pPr>
    </w:p>
    <w:p w:rsidR="003E4CD3" w:rsidRPr="003E4CD3" w:rsidRDefault="003E4CD3" w:rsidP="003E4CD3">
      <w:pPr>
        <w:spacing w:after="0" w:line="240" w:lineRule="auto"/>
        <w:rPr>
          <w:ins w:id="1344" w:author="Leeyoung" w:date="2018-10-05T09:52:00Z"/>
          <w:rFonts w:eastAsiaTheme="minorEastAsia"/>
          <w:sz w:val="20"/>
        </w:rPr>
      </w:pPr>
      <w:ins w:id="1345" w:author="Leeyoung" w:date="2018-10-05T09:52:00Z">
        <w:r w:rsidRPr="003E4CD3">
          <w:rPr>
            <w:rFonts w:eastAsiaTheme="minorEastAsia"/>
            <w:sz w:val="20"/>
          </w:rPr>
          <w:lastRenderedPageBreak/>
          <w:t xml:space="preserve">       contact</w:t>
        </w:r>
      </w:ins>
    </w:p>
    <w:p w:rsidR="003E4CD3" w:rsidRPr="003E4CD3" w:rsidRDefault="003E4CD3" w:rsidP="003E4CD3">
      <w:pPr>
        <w:spacing w:after="0" w:line="240" w:lineRule="auto"/>
        <w:rPr>
          <w:ins w:id="1346" w:author="Leeyoung" w:date="2018-10-05T09:52:00Z"/>
          <w:rFonts w:eastAsiaTheme="minorEastAsia"/>
          <w:sz w:val="20"/>
        </w:rPr>
      </w:pPr>
      <w:ins w:id="1347" w:author="Leeyoung" w:date="2018-10-05T09:52:00Z">
        <w:r w:rsidRPr="003E4CD3">
          <w:rPr>
            <w:rFonts w:eastAsiaTheme="minorEastAsia"/>
            <w:sz w:val="20"/>
          </w:rPr>
          <w:t xml:space="preserve">           "Editor: Young Lee &lt;leeyoung@huawei.com&gt;</w:t>
        </w:r>
      </w:ins>
    </w:p>
    <w:p w:rsidR="003E4CD3" w:rsidRPr="003E4CD3" w:rsidRDefault="003E4CD3" w:rsidP="003E4CD3">
      <w:pPr>
        <w:spacing w:after="0" w:line="240" w:lineRule="auto"/>
        <w:rPr>
          <w:ins w:id="1348" w:author="Leeyoung" w:date="2018-10-05T09:52:00Z"/>
          <w:rFonts w:eastAsiaTheme="minorEastAsia"/>
          <w:sz w:val="20"/>
        </w:rPr>
      </w:pPr>
      <w:ins w:id="1349" w:author="Leeyoung" w:date="2018-10-05T09:52:00Z">
        <w:r w:rsidRPr="003E4CD3">
          <w:rPr>
            <w:rFonts w:eastAsiaTheme="minorEastAsia"/>
            <w:sz w:val="20"/>
          </w:rPr>
          <w:t xml:space="preserve">                    Dhruv Dhody &lt;dhruv.ietf@gmail.com&gt;</w:t>
        </w:r>
      </w:ins>
    </w:p>
    <w:p w:rsidR="003E4CD3" w:rsidRPr="003E4CD3" w:rsidRDefault="003E4CD3" w:rsidP="003E4CD3">
      <w:pPr>
        <w:spacing w:after="0" w:line="240" w:lineRule="auto"/>
        <w:rPr>
          <w:ins w:id="1350" w:author="Leeyoung" w:date="2018-10-05T09:52:00Z"/>
          <w:rFonts w:eastAsiaTheme="minorEastAsia"/>
          <w:sz w:val="20"/>
        </w:rPr>
      </w:pPr>
      <w:ins w:id="1351" w:author="Leeyoung" w:date="2018-10-05T09:52:00Z">
        <w:r w:rsidRPr="003E4CD3">
          <w:rPr>
            <w:rFonts w:eastAsiaTheme="minorEastAsia"/>
            <w:sz w:val="20"/>
          </w:rPr>
          <w:tab/>
        </w:r>
        <w:r w:rsidRPr="003E4CD3">
          <w:rPr>
            <w:rFonts w:eastAsiaTheme="minorEastAsia"/>
            <w:sz w:val="20"/>
          </w:rPr>
          <w:tab/>
          <w:t xml:space="preserve">    Qin Wu &lt;bill.wu@huawei.com&gt;";</w:t>
        </w:r>
      </w:ins>
    </w:p>
    <w:p w:rsidR="003E4CD3" w:rsidRPr="003E4CD3" w:rsidRDefault="003E4CD3" w:rsidP="003E4CD3">
      <w:pPr>
        <w:spacing w:after="0" w:line="240" w:lineRule="auto"/>
        <w:rPr>
          <w:ins w:id="1352" w:author="Leeyoung" w:date="2018-10-05T09:52:00Z"/>
          <w:rFonts w:eastAsiaTheme="minorEastAsia"/>
          <w:sz w:val="20"/>
        </w:rPr>
      </w:pPr>
      <w:ins w:id="1353" w:author="Leeyoung" w:date="2018-10-05T09:52:00Z">
        <w:r w:rsidRPr="003E4CD3">
          <w:rPr>
            <w:rFonts w:eastAsiaTheme="minorEastAsia"/>
            <w:sz w:val="20"/>
          </w:rPr>
          <w:t xml:space="preserve">       description</w:t>
        </w:r>
      </w:ins>
    </w:p>
    <w:p w:rsidR="003E4CD3" w:rsidRPr="003E4CD3" w:rsidRDefault="003E4CD3" w:rsidP="003E4CD3">
      <w:pPr>
        <w:spacing w:after="0" w:line="240" w:lineRule="auto"/>
        <w:rPr>
          <w:ins w:id="1354" w:author="Leeyoung" w:date="2018-10-05T09:52:00Z"/>
          <w:rFonts w:eastAsiaTheme="minorEastAsia"/>
          <w:sz w:val="20"/>
        </w:rPr>
      </w:pPr>
      <w:ins w:id="1355" w:author="Leeyoung" w:date="2018-10-05T09:52:00Z">
        <w:r w:rsidRPr="003E4CD3">
          <w:rPr>
            <w:rFonts w:eastAsiaTheme="minorEastAsia"/>
            <w:sz w:val="20"/>
          </w:rPr>
          <w:t xml:space="preserve">           "This module contains a YANG module for the mapping of</w:t>
        </w:r>
      </w:ins>
    </w:p>
    <w:p w:rsidR="003E4CD3" w:rsidRPr="003E4CD3" w:rsidRDefault="003E4CD3" w:rsidP="003E4CD3">
      <w:pPr>
        <w:spacing w:after="0" w:line="240" w:lineRule="auto"/>
        <w:rPr>
          <w:ins w:id="1356" w:author="Leeyoung" w:date="2018-10-05T09:52:00Z"/>
          <w:rFonts w:eastAsiaTheme="minorEastAsia"/>
          <w:sz w:val="20"/>
        </w:rPr>
      </w:pPr>
      <w:ins w:id="1357" w:author="Leeyoung" w:date="2018-10-05T09:52:00Z">
        <w:r w:rsidRPr="003E4CD3">
          <w:rPr>
            <w:rFonts w:eastAsiaTheme="minorEastAsia"/>
            <w:sz w:val="20"/>
          </w:rPr>
          <w:t xml:space="preserve">           Layer 1 Connectivity Service Module (L1CSM) to the TE and VN ";</w:t>
        </w:r>
      </w:ins>
    </w:p>
    <w:p w:rsidR="003E4CD3" w:rsidRPr="003E4CD3" w:rsidRDefault="003E4CD3" w:rsidP="003E4CD3">
      <w:pPr>
        <w:spacing w:after="0" w:line="240" w:lineRule="auto"/>
        <w:rPr>
          <w:ins w:id="1358" w:author="Leeyoung" w:date="2018-10-05T09:52:00Z"/>
          <w:rFonts w:eastAsiaTheme="minorEastAsia"/>
          <w:sz w:val="20"/>
        </w:rPr>
      </w:pPr>
    </w:p>
    <w:p w:rsidR="003E4CD3" w:rsidRPr="003E4CD3" w:rsidRDefault="0054585D" w:rsidP="003E4CD3">
      <w:pPr>
        <w:spacing w:after="0" w:line="240" w:lineRule="auto"/>
        <w:rPr>
          <w:ins w:id="1359" w:author="Leeyoung" w:date="2018-10-05T09:52:00Z"/>
          <w:rFonts w:eastAsiaTheme="minorEastAsia"/>
          <w:sz w:val="20"/>
        </w:rPr>
      </w:pPr>
      <w:ins w:id="1360" w:author="Leeyoung" w:date="2018-10-05T09:52:00Z">
        <w:r>
          <w:rPr>
            <w:rFonts w:eastAsiaTheme="minorEastAsia"/>
            <w:sz w:val="20"/>
          </w:rPr>
          <w:t xml:space="preserve">       revision 2019-03-05</w:t>
        </w:r>
        <w:r w:rsidR="003E4CD3" w:rsidRPr="003E4CD3">
          <w:rPr>
            <w:rFonts w:eastAsiaTheme="minorEastAsia"/>
            <w:sz w:val="20"/>
          </w:rPr>
          <w:t xml:space="preserve"> {</w:t>
        </w:r>
      </w:ins>
    </w:p>
    <w:p w:rsidR="003E4CD3" w:rsidRPr="003E4CD3" w:rsidRDefault="003E4CD3" w:rsidP="003E4CD3">
      <w:pPr>
        <w:spacing w:after="0" w:line="240" w:lineRule="auto"/>
        <w:rPr>
          <w:ins w:id="1361" w:author="Leeyoung" w:date="2018-10-05T09:52:00Z"/>
          <w:rFonts w:eastAsiaTheme="minorEastAsia"/>
          <w:sz w:val="20"/>
        </w:rPr>
      </w:pPr>
      <w:ins w:id="1362" w:author="Leeyoung" w:date="2018-10-05T09:52:00Z">
        <w:r w:rsidRPr="003E4CD3">
          <w:rPr>
            <w:rFonts w:eastAsiaTheme="minorEastAsia"/>
            <w:sz w:val="20"/>
          </w:rPr>
          <w:t xml:space="preserve">           description</w:t>
        </w:r>
      </w:ins>
    </w:p>
    <w:p w:rsidR="003E4CD3" w:rsidRPr="003E4CD3" w:rsidRDefault="003E4CD3" w:rsidP="003E4CD3">
      <w:pPr>
        <w:spacing w:after="0" w:line="240" w:lineRule="auto"/>
        <w:rPr>
          <w:ins w:id="1363" w:author="Leeyoung" w:date="2018-10-05T09:52:00Z"/>
          <w:rFonts w:eastAsiaTheme="minorEastAsia"/>
          <w:sz w:val="20"/>
        </w:rPr>
      </w:pPr>
      <w:ins w:id="1364" w:author="Leeyoung" w:date="2018-10-05T09:52:00Z">
        <w:r w:rsidRPr="003E4CD3">
          <w:rPr>
            <w:rFonts w:eastAsiaTheme="minorEastAsia"/>
            <w:sz w:val="20"/>
          </w:rPr>
          <w:t xml:space="preserve">               "initial version.";</w:t>
        </w:r>
      </w:ins>
    </w:p>
    <w:p w:rsidR="003E4CD3" w:rsidRPr="003E4CD3" w:rsidRDefault="003E4CD3" w:rsidP="003E4CD3">
      <w:pPr>
        <w:spacing w:after="0" w:line="240" w:lineRule="auto"/>
        <w:rPr>
          <w:ins w:id="1365" w:author="Leeyoung" w:date="2018-10-05T09:52:00Z"/>
          <w:rFonts w:eastAsiaTheme="minorEastAsia"/>
          <w:sz w:val="20"/>
        </w:rPr>
      </w:pPr>
      <w:ins w:id="1366" w:author="Leeyoung" w:date="2018-10-05T09:52:00Z">
        <w:r w:rsidRPr="003E4CD3">
          <w:rPr>
            <w:rFonts w:eastAsiaTheme="minorEastAsia"/>
            <w:sz w:val="20"/>
          </w:rPr>
          <w:t xml:space="preserve">           reference</w:t>
        </w:r>
      </w:ins>
    </w:p>
    <w:p w:rsidR="003E4CD3" w:rsidRPr="003E4CD3" w:rsidRDefault="003E4CD3" w:rsidP="003E4CD3">
      <w:pPr>
        <w:spacing w:after="0" w:line="240" w:lineRule="auto"/>
        <w:rPr>
          <w:ins w:id="1367" w:author="Leeyoung" w:date="2018-10-05T09:52:00Z"/>
          <w:rFonts w:eastAsiaTheme="minorEastAsia"/>
          <w:sz w:val="20"/>
        </w:rPr>
      </w:pPr>
      <w:ins w:id="1368" w:author="Leeyoung" w:date="2018-10-05T09:52:00Z">
        <w:r w:rsidRPr="003E4CD3">
          <w:rPr>
            <w:rFonts w:eastAsiaTheme="minorEastAsia"/>
            <w:sz w:val="20"/>
          </w:rPr>
          <w:t xml:space="preserve">               "TBD";</w:t>
        </w:r>
      </w:ins>
    </w:p>
    <w:p w:rsidR="003E4CD3" w:rsidRPr="003E4CD3" w:rsidRDefault="003E4CD3" w:rsidP="003E4CD3">
      <w:pPr>
        <w:spacing w:after="0" w:line="240" w:lineRule="auto"/>
        <w:rPr>
          <w:ins w:id="1369" w:author="Leeyoung" w:date="2018-10-05T09:52:00Z"/>
          <w:rFonts w:eastAsiaTheme="minorEastAsia"/>
          <w:sz w:val="20"/>
        </w:rPr>
      </w:pPr>
      <w:ins w:id="1370" w:author="Leeyoung" w:date="2018-10-05T09:52:00Z">
        <w:r w:rsidRPr="003E4CD3">
          <w:rPr>
            <w:rFonts w:eastAsiaTheme="minorEastAsia"/>
            <w:sz w:val="20"/>
          </w:rPr>
          <w:t xml:space="preserve">       }</w:t>
        </w:r>
      </w:ins>
    </w:p>
    <w:p w:rsidR="003E4CD3" w:rsidRPr="003E4CD3" w:rsidRDefault="003E4CD3" w:rsidP="003E4CD3">
      <w:pPr>
        <w:spacing w:after="0" w:line="240" w:lineRule="auto"/>
        <w:rPr>
          <w:ins w:id="1371" w:author="Leeyoung" w:date="2018-10-05T09:52:00Z"/>
          <w:rFonts w:eastAsiaTheme="minorEastAsia"/>
          <w:sz w:val="20"/>
        </w:rPr>
      </w:pPr>
    </w:p>
    <w:p w:rsidR="003E4CD3" w:rsidRPr="003E4CD3" w:rsidRDefault="003E4CD3" w:rsidP="003E4CD3">
      <w:pPr>
        <w:spacing w:after="0" w:line="240" w:lineRule="auto"/>
        <w:rPr>
          <w:ins w:id="1372" w:author="Leeyoung" w:date="2018-10-05T09:52:00Z"/>
          <w:rFonts w:eastAsiaTheme="minorEastAsia"/>
          <w:sz w:val="20"/>
        </w:rPr>
      </w:pPr>
      <w:ins w:id="1373" w:author="Leeyoung" w:date="2018-10-05T09:52:00Z">
        <w:r w:rsidRPr="003E4CD3">
          <w:rPr>
            <w:rFonts w:eastAsiaTheme="minorEastAsia"/>
            <w:sz w:val="20"/>
          </w:rPr>
          <w:t xml:space="preserve">       /*</w:t>
        </w:r>
      </w:ins>
    </w:p>
    <w:p w:rsidR="003E4CD3" w:rsidRPr="003E4CD3" w:rsidRDefault="003E4CD3" w:rsidP="003E4CD3">
      <w:pPr>
        <w:spacing w:after="0" w:line="240" w:lineRule="auto"/>
        <w:rPr>
          <w:ins w:id="1374" w:author="Leeyoung" w:date="2018-10-05T09:52:00Z"/>
          <w:rFonts w:eastAsiaTheme="minorEastAsia"/>
          <w:sz w:val="20"/>
        </w:rPr>
      </w:pPr>
      <w:ins w:id="1375" w:author="Leeyoung" w:date="2018-10-05T09:52:00Z">
        <w:r w:rsidRPr="003E4CD3">
          <w:rPr>
            <w:rFonts w:eastAsiaTheme="minorEastAsia"/>
            <w:sz w:val="20"/>
          </w:rPr>
          <w:t xml:space="preserve">        * Configuration data nodes</w:t>
        </w:r>
      </w:ins>
    </w:p>
    <w:p w:rsidR="003E4CD3" w:rsidRPr="003E4CD3" w:rsidRDefault="003E4CD3" w:rsidP="003E4CD3">
      <w:pPr>
        <w:spacing w:after="0" w:line="240" w:lineRule="auto"/>
        <w:rPr>
          <w:ins w:id="1376" w:author="Leeyoung" w:date="2018-10-05T09:52:00Z"/>
          <w:rFonts w:eastAsiaTheme="minorEastAsia"/>
          <w:sz w:val="20"/>
        </w:rPr>
      </w:pPr>
      <w:ins w:id="1377" w:author="Leeyoung" w:date="2018-10-05T09:52:00Z">
        <w:r w:rsidRPr="003E4CD3">
          <w:rPr>
            <w:rFonts w:eastAsiaTheme="minorEastAsia"/>
            <w:sz w:val="20"/>
          </w:rPr>
          <w:t xml:space="preserve">        */</w:t>
        </w:r>
      </w:ins>
    </w:p>
    <w:p w:rsidR="003E4CD3" w:rsidRPr="003E4CD3" w:rsidRDefault="003E4CD3" w:rsidP="003E4CD3">
      <w:pPr>
        <w:spacing w:after="0" w:line="240" w:lineRule="auto"/>
        <w:rPr>
          <w:ins w:id="1378" w:author="Leeyoung" w:date="2018-10-05T09:52:00Z"/>
          <w:rFonts w:eastAsiaTheme="minorEastAsia"/>
          <w:sz w:val="20"/>
        </w:rPr>
      </w:pPr>
      <w:ins w:id="1379" w:author="Leeyoung" w:date="2018-10-05T09:52:00Z">
        <w:r w:rsidRPr="003E4CD3">
          <w:rPr>
            <w:rFonts w:eastAsiaTheme="minorEastAsia"/>
            <w:sz w:val="20"/>
          </w:rPr>
          <w:t xml:space="preserve">       augment "/l1:l1-connectivity/l1:services/l1:service" {</w:t>
        </w:r>
      </w:ins>
    </w:p>
    <w:p w:rsidR="003E4CD3" w:rsidRPr="003E4CD3" w:rsidRDefault="003E4CD3" w:rsidP="003E4CD3">
      <w:pPr>
        <w:spacing w:after="0" w:line="240" w:lineRule="auto"/>
        <w:rPr>
          <w:ins w:id="1380" w:author="Leeyoung" w:date="2018-10-05T09:52:00Z"/>
          <w:rFonts w:eastAsiaTheme="minorEastAsia"/>
          <w:sz w:val="20"/>
        </w:rPr>
      </w:pPr>
      <w:ins w:id="1381" w:author="Leeyoung" w:date="2018-10-05T09:52:00Z">
        <w:r w:rsidRPr="003E4CD3">
          <w:rPr>
            <w:rFonts w:eastAsiaTheme="minorEastAsia"/>
            <w:sz w:val="20"/>
          </w:rPr>
          <w:tab/>
          <w:t xml:space="preserve"> </w:t>
        </w:r>
      </w:ins>
      <w:ins w:id="1382" w:author="Leeyoung" w:date="2018-10-05T09:53:00Z">
        <w:r>
          <w:rPr>
            <w:rFonts w:eastAsiaTheme="minorEastAsia"/>
            <w:sz w:val="20"/>
          </w:rPr>
          <w:t xml:space="preserve">     </w:t>
        </w:r>
      </w:ins>
      <w:ins w:id="1383" w:author="Leeyoung" w:date="2018-10-05T09:52:00Z">
        <w:r w:rsidRPr="003E4CD3">
          <w:rPr>
            <w:rFonts w:eastAsiaTheme="minorEastAsia"/>
            <w:sz w:val="20"/>
          </w:rPr>
          <w:t>description</w:t>
        </w:r>
      </w:ins>
    </w:p>
    <w:p w:rsidR="003E4CD3" w:rsidRPr="003E4CD3" w:rsidRDefault="003E4CD3" w:rsidP="003E4CD3">
      <w:pPr>
        <w:spacing w:after="0" w:line="240" w:lineRule="auto"/>
        <w:rPr>
          <w:ins w:id="1384" w:author="Leeyoung" w:date="2018-10-05T09:52:00Z"/>
          <w:rFonts w:eastAsiaTheme="minorEastAsia"/>
          <w:sz w:val="20"/>
        </w:rPr>
      </w:pPr>
      <w:ins w:id="1385" w:author="Leeyoung" w:date="2018-10-05T09:52:00Z">
        <w:r w:rsidRPr="003E4CD3">
          <w:rPr>
            <w:rFonts w:eastAsiaTheme="minorEastAsia"/>
            <w:sz w:val="20"/>
          </w:rPr>
          <w:t xml:space="preserve">           "l1csm augmented to include TE parameters and mapping";</w:t>
        </w:r>
      </w:ins>
    </w:p>
    <w:p w:rsidR="003E4CD3" w:rsidRPr="003E4CD3" w:rsidRDefault="003E4CD3" w:rsidP="003E4CD3">
      <w:pPr>
        <w:spacing w:after="0" w:line="240" w:lineRule="auto"/>
        <w:rPr>
          <w:ins w:id="1386" w:author="Leeyoung" w:date="2018-10-05T09:52:00Z"/>
          <w:rFonts w:eastAsiaTheme="minorEastAsia"/>
          <w:sz w:val="20"/>
        </w:rPr>
      </w:pPr>
      <w:ins w:id="1387" w:author="Leeyoung" w:date="2018-10-05T09:52:00Z">
        <w:r w:rsidRPr="003E4CD3">
          <w:rPr>
            <w:rFonts w:eastAsiaTheme="minorEastAsia"/>
            <w:sz w:val="20"/>
          </w:rPr>
          <w:tab/>
          <w:t xml:space="preserve"> </w:t>
        </w:r>
      </w:ins>
      <w:ins w:id="1388" w:author="Leeyoung" w:date="2018-10-05T09:53:00Z">
        <w:r>
          <w:rPr>
            <w:rFonts w:eastAsiaTheme="minorEastAsia"/>
            <w:sz w:val="20"/>
          </w:rPr>
          <w:t xml:space="preserve">     </w:t>
        </w:r>
      </w:ins>
      <w:ins w:id="1389" w:author="Leeyoung" w:date="2018-10-05T09:52:00Z">
        <w:r w:rsidRPr="003E4CD3">
          <w:rPr>
            <w:rFonts w:eastAsiaTheme="minorEastAsia"/>
            <w:sz w:val="20"/>
          </w:rPr>
          <w:t>container te-service-mapping {</w:t>
        </w:r>
      </w:ins>
    </w:p>
    <w:p w:rsidR="003E4CD3" w:rsidRPr="003E4CD3" w:rsidRDefault="003E4CD3" w:rsidP="003E4CD3">
      <w:pPr>
        <w:spacing w:after="0" w:line="240" w:lineRule="auto"/>
        <w:rPr>
          <w:ins w:id="1390" w:author="Leeyoung" w:date="2018-10-05T09:52:00Z"/>
          <w:rFonts w:eastAsiaTheme="minorEastAsia"/>
          <w:sz w:val="20"/>
        </w:rPr>
      </w:pPr>
      <w:ins w:id="1391" w:author="Leeyoung" w:date="2018-10-05T09:52:00Z">
        <w:r w:rsidRPr="003E4CD3">
          <w:rPr>
            <w:rFonts w:eastAsiaTheme="minorEastAsia"/>
            <w:sz w:val="20"/>
          </w:rPr>
          <w:t xml:space="preserve">         </w:t>
        </w:r>
      </w:ins>
      <w:ins w:id="1392" w:author="Leeyoung" w:date="2018-10-05T09:53:00Z">
        <w:r>
          <w:rPr>
            <w:rFonts w:eastAsiaTheme="minorEastAsia"/>
            <w:sz w:val="20"/>
          </w:rPr>
          <w:t xml:space="preserve">   </w:t>
        </w:r>
      </w:ins>
      <w:ins w:id="1393" w:author="Leeyoung" w:date="2018-10-05T09:52:00Z">
        <w:r w:rsidRPr="003E4CD3">
          <w:rPr>
            <w:rFonts w:eastAsiaTheme="minorEastAsia"/>
            <w:sz w:val="20"/>
          </w:rPr>
          <w:t>presence "indicates l1 service to te mapping";</w:t>
        </w:r>
      </w:ins>
    </w:p>
    <w:p w:rsidR="003E4CD3" w:rsidRPr="003E4CD3" w:rsidRDefault="003E4CD3" w:rsidP="003E4CD3">
      <w:pPr>
        <w:spacing w:after="0" w:line="240" w:lineRule="auto"/>
        <w:rPr>
          <w:ins w:id="1394" w:author="Leeyoung" w:date="2018-10-05T09:52:00Z"/>
          <w:rFonts w:eastAsiaTheme="minorEastAsia"/>
          <w:sz w:val="20"/>
        </w:rPr>
      </w:pPr>
      <w:ins w:id="1395" w:author="Leeyoung" w:date="2018-10-05T09:52:00Z">
        <w:r w:rsidRPr="003E4CD3">
          <w:rPr>
            <w:rFonts w:eastAsiaTheme="minorEastAsia"/>
            <w:sz w:val="20"/>
          </w:rPr>
          <w:t xml:space="preserve">           </w:t>
        </w:r>
      </w:ins>
      <w:ins w:id="1396" w:author="Leeyoung" w:date="2018-10-05T09:53:00Z">
        <w:r>
          <w:rPr>
            <w:rFonts w:eastAsiaTheme="minorEastAsia"/>
            <w:sz w:val="20"/>
          </w:rPr>
          <w:t xml:space="preserve"> </w:t>
        </w:r>
      </w:ins>
      <w:ins w:id="1397" w:author="Leeyoung" w:date="2018-10-05T09:52:00Z">
        <w:r w:rsidRPr="003E4CD3">
          <w:rPr>
            <w:rFonts w:eastAsiaTheme="minorEastAsia"/>
            <w:sz w:val="20"/>
          </w:rPr>
          <w:t>description</w:t>
        </w:r>
      </w:ins>
    </w:p>
    <w:p w:rsidR="003E4CD3" w:rsidRPr="003E4CD3" w:rsidRDefault="003E4CD3" w:rsidP="003E4CD3">
      <w:pPr>
        <w:spacing w:after="0" w:line="240" w:lineRule="auto"/>
        <w:rPr>
          <w:ins w:id="1398" w:author="Leeyoung" w:date="2018-10-05T09:52:00Z"/>
          <w:rFonts w:eastAsiaTheme="minorEastAsia"/>
          <w:sz w:val="20"/>
        </w:rPr>
      </w:pPr>
      <w:ins w:id="1399" w:author="Leeyoung" w:date="2018-10-05T09:52:00Z">
        <w:r w:rsidRPr="003E4CD3">
          <w:rPr>
            <w:rFonts w:eastAsiaTheme="minorEastAsia"/>
            <w:sz w:val="20"/>
          </w:rPr>
          <w:t xml:space="preserve">             </w:t>
        </w:r>
      </w:ins>
      <w:ins w:id="1400" w:author="Leeyoung" w:date="2018-10-05T09:53:00Z">
        <w:r>
          <w:rPr>
            <w:rFonts w:eastAsiaTheme="minorEastAsia"/>
            <w:sz w:val="20"/>
          </w:rPr>
          <w:t xml:space="preserve"> </w:t>
        </w:r>
      </w:ins>
      <w:ins w:id="1401" w:author="Leeyoung" w:date="2018-10-05T09:52:00Z">
        <w:r w:rsidRPr="003E4CD3">
          <w:rPr>
            <w:rFonts w:eastAsiaTheme="minorEastAsia"/>
            <w:sz w:val="20"/>
          </w:rPr>
          <w:t>"Container to augment l1csm to TE parameters and mapping";</w:t>
        </w:r>
        <w:r w:rsidRPr="003E4CD3">
          <w:rPr>
            <w:rFonts w:eastAsiaTheme="minorEastAsia"/>
            <w:sz w:val="20"/>
          </w:rPr>
          <w:tab/>
        </w:r>
      </w:ins>
    </w:p>
    <w:p w:rsidR="003E4CD3" w:rsidRPr="003E4CD3" w:rsidRDefault="003E4CD3" w:rsidP="003E4CD3">
      <w:pPr>
        <w:spacing w:after="0" w:line="240" w:lineRule="auto"/>
        <w:rPr>
          <w:ins w:id="1402" w:author="Leeyoung" w:date="2018-10-05T09:52:00Z"/>
          <w:rFonts w:eastAsiaTheme="minorEastAsia"/>
          <w:sz w:val="20"/>
        </w:rPr>
      </w:pPr>
      <w:ins w:id="1403" w:author="Leeyoung" w:date="2018-10-05T09:52:00Z">
        <w:r w:rsidRPr="003E4CD3">
          <w:rPr>
            <w:rFonts w:eastAsiaTheme="minorEastAsia"/>
            <w:sz w:val="20"/>
          </w:rPr>
          <w:t xml:space="preserve">         </w:t>
        </w:r>
      </w:ins>
      <w:ins w:id="1404" w:author="Leeyoung" w:date="2018-10-05T09:53:00Z">
        <w:r>
          <w:rPr>
            <w:rFonts w:eastAsiaTheme="minorEastAsia"/>
            <w:sz w:val="20"/>
          </w:rPr>
          <w:t xml:space="preserve"> </w:t>
        </w:r>
      </w:ins>
      <w:ins w:id="1405" w:author="Leeyoung" w:date="2018-10-05T09:52:00Z">
        <w:r w:rsidRPr="003E4CD3">
          <w:rPr>
            <w:rFonts w:eastAsiaTheme="minorEastAsia"/>
            <w:sz w:val="20"/>
          </w:rPr>
          <w:t>}</w:t>
        </w:r>
      </w:ins>
    </w:p>
    <w:p w:rsidR="003E4CD3" w:rsidRPr="003E4CD3" w:rsidRDefault="003E4CD3" w:rsidP="003E4CD3">
      <w:pPr>
        <w:spacing w:after="0" w:line="240" w:lineRule="auto"/>
        <w:rPr>
          <w:ins w:id="1406" w:author="Leeyoung" w:date="2018-10-05T09:52:00Z"/>
          <w:rFonts w:eastAsiaTheme="minorEastAsia"/>
          <w:sz w:val="20"/>
        </w:rPr>
      </w:pPr>
      <w:ins w:id="1407" w:author="Leeyoung" w:date="2018-10-05T09:52:00Z">
        <w:r w:rsidRPr="003E4CD3">
          <w:rPr>
            <w:rFonts w:eastAsiaTheme="minorEastAsia"/>
            <w:sz w:val="20"/>
          </w:rPr>
          <w:t xml:space="preserve">       }</w:t>
        </w:r>
      </w:ins>
    </w:p>
    <w:p w:rsidR="003E4CD3" w:rsidRPr="003E4CD3" w:rsidRDefault="003E4CD3" w:rsidP="003E4CD3">
      <w:pPr>
        <w:spacing w:after="0" w:line="240" w:lineRule="auto"/>
        <w:rPr>
          <w:ins w:id="1408" w:author="Leeyoung" w:date="2018-10-05T09:52:00Z"/>
          <w:rFonts w:eastAsiaTheme="minorEastAsia"/>
          <w:sz w:val="20"/>
        </w:rPr>
      </w:pPr>
      <w:ins w:id="1409" w:author="Leeyoung" w:date="2018-10-05T09:52:00Z">
        <w:r w:rsidRPr="003E4CD3">
          <w:rPr>
            <w:rFonts w:eastAsiaTheme="minorEastAsia"/>
            <w:sz w:val="20"/>
          </w:rPr>
          <w:tab/>
          <w:t xml:space="preserve">   </w:t>
        </w:r>
      </w:ins>
    </w:p>
    <w:p w:rsidR="003E4CD3" w:rsidRPr="003E4CD3" w:rsidRDefault="003E4CD3" w:rsidP="003E4CD3">
      <w:pPr>
        <w:spacing w:after="0" w:line="240" w:lineRule="auto"/>
        <w:rPr>
          <w:ins w:id="1410" w:author="Leeyoung" w:date="2018-10-05T09:52:00Z"/>
          <w:rFonts w:eastAsiaTheme="minorEastAsia"/>
          <w:sz w:val="20"/>
        </w:rPr>
      </w:pPr>
      <w:ins w:id="1411" w:author="Leeyoung" w:date="2018-10-05T09:52:00Z">
        <w:r w:rsidRPr="003E4CD3">
          <w:rPr>
            <w:rFonts w:eastAsiaTheme="minorEastAsia"/>
            <w:sz w:val="20"/>
          </w:rPr>
          <w:t xml:space="preserve">       augment "/l1:l1-connectivity/l1:services/l1:service" {</w:t>
        </w:r>
      </w:ins>
    </w:p>
    <w:p w:rsidR="003E4CD3" w:rsidRPr="003E4CD3" w:rsidRDefault="003E4CD3" w:rsidP="003E4CD3">
      <w:pPr>
        <w:spacing w:after="0" w:line="240" w:lineRule="auto"/>
        <w:rPr>
          <w:ins w:id="1412" w:author="Leeyoung" w:date="2018-10-05T09:52:00Z"/>
          <w:rFonts w:eastAsiaTheme="minorEastAsia"/>
          <w:sz w:val="20"/>
        </w:rPr>
      </w:pPr>
      <w:ins w:id="1413" w:author="Leeyoung" w:date="2018-10-05T09:52:00Z">
        <w:r w:rsidRPr="003E4CD3">
          <w:rPr>
            <w:rFonts w:eastAsiaTheme="minorEastAsia"/>
            <w:sz w:val="20"/>
          </w:rPr>
          <w:t xml:space="preserve">         </w:t>
        </w:r>
      </w:ins>
      <w:ins w:id="1414" w:author="Leeyoung" w:date="2018-10-05T09:53:00Z">
        <w:r>
          <w:rPr>
            <w:rFonts w:eastAsiaTheme="minorEastAsia"/>
            <w:sz w:val="20"/>
          </w:rPr>
          <w:t xml:space="preserve"> </w:t>
        </w:r>
      </w:ins>
      <w:ins w:id="1415" w:author="Leeyoung" w:date="2018-10-05T09:52:00Z">
        <w:r w:rsidRPr="003E4CD3">
          <w:rPr>
            <w:rFonts w:eastAsiaTheme="minorEastAsia"/>
            <w:sz w:val="20"/>
          </w:rPr>
          <w:t xml:space="preserve">description </w:t>
        </w:r>
      </w:ins>
    </w:p>
    <w:p w:rsidR="003E4CD3" w:rsidRPr="003E4CD3" w:rsidRDefault="003E4CD3" w:rsidP="003E4CD3">
      <w:pPr>
        <w:spacing w:after="0" w:line="240" w:lineRule="auto"/>
        <w:rPr>
          <w:ins w:id="1416" w:author="Leeyoung" w:date="2018-10-05T09:52:00Z"/>
          <w:rFonts w:eastAsiaTheme="minorEastAsia"/>
          <w:sz w:val="20"/>
        </w:rPr>
      </w:pPr>
      <w:ins w:id="1417" w:author="Leeyoung" w:date="2018-10-05T09:52:00Z">
        <w:r w:rsidRPr="003E4CD3">
          <w:rPr>
            <w:rFonts w:eastAsiaTheme="minorEastAsia"/>
            <w:sz w:val="20"/>
          </w:rPr>
          <w:t xml:space="preserve">           </w:t>
        </w:r>
      </w:ins>
      <w:ins w:id="1418" w:author="Leeyoung" w:date="2018-10-05T09:53:00Z">
        <w:r>
          <w:rPr>
            <w:rFonts w:eastAsiaTheme="minorEastAsia"/>
            <w:sz w:val="20"/>
          </w:rPr>
          <w:t xml:space="preserve"> </w:t>
        </w:r>
      </w:ins>
      <w:ins w:id="1419" w:author="Leeyoung" w:date="2018-10-05T09:52:00Z">
        <w:r w:rsidRPr="003E4CD3">
          <w:rPr>
            <w:rFonts w:eastAsiaTheme="minorEastAsia"/>
            <w:sz w:val="20"/>
          </w:rPr>
          <w:t>"This augment is only valid for TE mapping --</w:t>
        </w:r>
      </w:ins>
    </w:p>
    <w:p w:rsidR="003E4CD3" w:rsidRPr="003E4CD3" w:rsidRDefault="003E4CD3" w:rsidP="003E4CD3">
      <w:pPr>
        <w:spacing w:after="0" w:line="240" w:lineRule="auto"/>
        <w:rPr>
          <w:ins w:id="1420" w:author="Leeyoung" w:date="2018-10-05T09:52:00Z"/>
          <w:rFonts w:eastAsiaTheme="minorEastAsia"/>
          <w:sz w:val="20"/>
        </w:rPr>
      </w:pPr>
      <w:ins w:id="1421" w:author="Leeyoung" w:date="2018-10-05T09:52:00Z">
        <w:r w:rsidRPr="003E4CD3">
          <w:rPr>
            <w:rFonts w:eastAsiaTheme="minorEastAsia"/>
            <w:sz w:val="20"/>
          </w:rPr>
          <w:tab/>
          <w:t xml:space="preserve">    </w:t>
        </w:r>
      </w:ins>
      <w:ins w:id="1422" w:author="Leeyoung" w:date="2018-10-05T09:53:00Z">
        <w:r>
          <w:rPr>
            <w:rFonts w:eastAsiaTheme="minorEastAsia"/>
            <w:sz w:val="20"/>
          </w:rPr>
          <w:t xml:space="preserve">     </w:t>
        </w:r>
      </w:ins>
      <w:ins w:id="1423" w:author="Leeyoung" w:date="2018-10-05T09:52:00Z">
        <w:r w:rsidRPr="003E4CD3">
          <w:rPr>
            <w:rFonts w:eastAsiaTheme="minorEastAsia"/>
            <w:sz w:val="20"/>
          </w:rPr>
          <w:t xml:space="preserve">te mapping is added"; </w:t>
        </w:r>
      </w:ins>
    </w:p>
    <w:p w:rsidR="003E4CD3" w:rsidRPr="003E4CD3" w:rsidRDefault="003E4CD3" w:rsidP="003E4CD3">
      <w:pPr>
        <w:spacing w:after="0" w:line="240" w:lineRule="auto"/>
        <w:rPr>
          <w:ins w:id="1424" w:author="Leeyoung" w:date="2018-10-05T09:52:00Z"/>
          <w:rFonts w:eastAsiaTheme="minorEastAsia"/>
          <w:sz w:val="20"/>
        </w:rPr>
      </w:pPr>
      <w:ins w:id="1425" w:author="Leeyoung" w:date="2018-10-05T09:52:00Z">
        <w:r w:rsidRPr="003E4CD3">
          <w:rPr>
            <w:rFonts w:eastAsiaTheme="minorEastAsia"/>
            <w:sz w:val="20"/>
          </w:rPr>
          <w:t xml:space="preserve">         </w:t>
        </w:r>
      </w:ins>
      <w:ins w:id="1426" w:author="Leeyoung" w:date="2018-10-05T09:53:00Z">
        <w:r>
          <w:rPr>
            <w:rFonts w:eastAsiaTheme="minorEastAsia"/>
            <w:sz w:val="20"/>
          </w:rPr>
          <w:t xml:space="preserve"> </w:t>
        </w:r>
      </w:ins>
      <w:ins w:id="1427" w:author="Leeyoung" w:date="2018-10-05T09:52:00Z">
        <w:r w:rsidRPr="003E4CD3">
          <w:rPr>
            <w:rFonts w:eastAsiaTheme="minorEastAsia"/>
            <w:sz w:val="20"/>
          </w:rPr>
          <w:t>uses tsm-types:te-mapping;</w:t>
        </w:r>
      </w:ins>
    </w:p>
    <w:p w:rsidR="003E4CD3" w:rsidRPr="003E4CD3" w:rsidRDefault="003E4CD3" w:rsidP="003E4CD3">
      <w:pPr>
        <w:spacing w:after="0" w:line="240" w:lineRule="auto"/>
        <w:rPr>
          <w:ins w:id="1428" w:author="Leeyoung" w:date="2018-10-05T09:52:00Z"/>
          <w:rFonts w:eastAsiaTheme="minorEastAsia"/>
          <w:sz w:val="20"/>
        </w:rPr>
      </w:pPr>
      <w:ins w:id="1429" w:author="Leeyoung" w:date="2018-10-05T09:52:00Z">
        <w:r w:rsidRPr="003E4CD3">
          <w:rPr>
            <w:rFonts w:eastAsiaTheme="minorEastAsia"/>
            <w:sz w:val="20"/>
          </w:rPr>
          <w:t xml:space="preserve">       }</w:t>
        </w:r>
      </w:ins>
    </w:p>
    <w:p w:rsidR="003E4CD3" w:rsidRPr="003E4CD3" w:rsidRDefault="003E4CD3" w:rsidP="003E4CD3">
      <w:pPr>
        <w:spacing w:after="0" w:line="240" w:lineRule="auto"/>
        <w:rPr>
          <w:ins w:id="1430" w:author="Leeyoung" w:date="2018-10-05T09:52:00Z"/>
          <w:rFonts w:eastAsiaTheme="minorEastAsia"/>
          <w:sz w:val="20"/>
        </w:rPr>
      </w:pPr>
      <w:ins w:id="1431" w:author="Leeyoung" w:date="2018-10-05T09:52:00Z">
        <w:r w:rsidRPr="003E4CD3">
          <w:rPr>
            <w:rFonts w:eastAsiaTheme="minorEastAsia"/>
            <w:sz w:val="20"/>
          </w:rPr>
          <w:tab/>
          <w:t xml:space="preserve">   </w:t>
        </w:r>
      </w:ins>
    </w:p>
    <w:p w:rsidR="003E4CD3" w:rsidRPr="003E4CD3" w:rsidRDefault="003E4CD3" w:rsidP="003E4CD3">
      <w:pPr>
        <w:spacing w:after="0" w:line="240" w:lineRule="auto"/>
        <w:rPr>
          <w:ins w:id="1432" w:author="Leeyoung" w:date="2018-10-05T09:52:00Z"/>
          <w:rFonts w:eastAsiaTheme="minorEastAsia"/>
          <w:sz w:val="20"/>
        </w:rPr>
      </w:pPr>
      <w:ins w:id="1433" w:author="Leeyoung" w:date="2018-10-05T09:52:00Z">
        <w:r w:rsidRPr="003E4CD3">
          <w:rPr>
            <w:rFonts w:eastAsiaTheme="minorEastAsia"/>
            <w:sz w:val="20"/>
          </w:rPr>
          <w:t xml:space="preserve">       augment "/l1:l1-connectivity/l1:services/l1:service/l1:endpoint-1" {</w:t>
        </w:r>
      </w:ins>
    </w:p>
    <w:p w:rsidR="003E4CD3" w:rsidRPr="003E4CD3" w:rsidRDefault="003E4CD3" w:rsidP="003E4CD3">
      <w:pPr>
        <w:spacing w:after="0" w:line="240" w:lineRule="auto"/>
        <w:rPr>
          <w:ins w:id="1434" w:author="Leeyoung" w:date="2018-10-05T09:52:00Z"/>
          <w:rFonts w:eastAsiaTheme="minorEastAsia"/>
          <w:sz w:val="20"/>
        </w:rPr>
      </w:pPr>
      <w:ins w:id="1435" w:author="Leeyoung" w:date="2018-10-05T09:52:00Z">
        <w:r w:rsidRPr="003E4CD3">
          <w:rPr>
            <w:rFonts w:eastAsiaTheme="minorEastAsia"/>
            <w:sz w:val="20"/>
          </w:rPr>
          <w:tab/>
          <w:t xml:space="preserve"> </w:t>
        </w:r>
      </w:ins>
      <w:ins w:id="1436" w:author="Leeyoung" w:date="2018-10-05T09:54:00Z">
        <w:r>
          <w:rPr>
            <w:rFonts w:eastAsiaTheme="minorEastAsia"/>
            <w:sz w:val="20"/>
          </w:rPr>
          <w:t xml:space="preserve">     </w:t>
        </w:r>
      </w:ins>
      <w:ins w:id="1437" w:author="Leeyoung" w:date="2018-10-05T09:52:00Z">
        <w:r w:rsidRPr="003E4CD3">
          <w:rPr>
            <w:rFonts w:eastAsiaTheme="minorEastAsia"/>
            <w:sz w:val="20"/>
          </w:rPr>
          <w:t xml:space="preserve">description </w:t>
        </w:r>
      </w:ins>
    </w:p>
    <w:p w:rsidR="003E4CD3" w:rsidRPr="003E4CD3" w:rsidRDefault="003E4CD3" w:rsidP="003E4CD3">
      <w:pPr>
        <w:spacing w:after="0" w:line="240" w:lineRule="auto"/>
        <w:rPr>
          <w:ins w:id="1438" w:author="Leeyoung" w:date="2018-10-05T09:52:00Z"/>
          <w:rFonts w:eastAsiaTheme="minorEastAsia"/>
          <w:sz w:val="20"/>
        </w:rPr>
      </w:pPr>
      <w:ins w:id="1439" w:author="Leeyoung" w:date="2018-10-05T09:52:00Z">
        <w:r w:rsidRPr="003E4CD3">
          <w:rPr>
            <w:rFonts w:eastAsiaTheme="minorEastAsia"/>
            <w:sz w:val="20"/>
          </w:rPr>
          <w:t xml:space="preserve">           </w:t>
        </w:r>
      </w:ins>
      <w:ins w:id="1440" w:author="Leeyoung" w:date="2018-10-05T09:54:00Z">
        <w:r>
          <w:rPr>
            <w:rFonts w:eastAsiaTheme="minorEastAsia"/>
            <w:sz w:val="20"/>
          </w:rPr>
          <w:t xml:space="preserve"> </w:t>
        </w:r>
      </w:ins>
      <w:ins w:id="1441" w:author="Leeyoung" w:date="2018-10-05T09:52:00Z">
        <w:r w:rsidRPr="003E4CD3">
          <w:rPr>
            <w:rFonts w:eastAsiaTheme="minorEastAsia"/>
            <w:sz w:val="20"/>
          </w:rPr>
          <w:t>"This augment is only valid for TE mapping --</w:t>
        </w:r>
      </w:ins>
    </w:p>
    <w:p w:rsidR="003E4CD3" w:rsidRPr="003E4CD3" w:rsidRDefault="003E4CD3" w:rsidP="003E4CD3">
      <w:pPr>
        <w:spacing w:after="0" w:line="240" w:lineRule="auto"/>
        <w:rPr>
          <w:ins w:id="1442" w:author="Leeyoung" w:date="2018-10-05T09:52:00Z"/>
          <w:rFonts w:eastAsiaTheme="minorEastAsia"/>
          <w:sz w:val="20"/>
        </w:rPr>
      </w:pPr>
      <w:ins w:id="1443" w:author="Leeyoung" w:date="2018-10-05T09:52:00Z">
        <w:r w:rsidRPr="003E4CD3">
          <w:rPr>
            <w:rFonts w:eastAsiaTheme="minorEastAsia"/>
            <w:sz w:val="20"/>
          </w:rPr>
          <w:t xml:space="preserve">            </w:t>
        </w:r>
      </w:ins>
      <w:ins w:id="1444" w:author="Leeyoung" w:date="2018-10-05T09:54:00Z">
        <w:r>
          <w:rPr>
            <w:rFonts w:eastAsiaTheme="minorEastAsia"/>
            <w:sz w:val="20"/>
          </w:rPr>
          <w:t xml:space="preserve"> </w:t>
        </w:r>
      </w:ins>
      <w:ins w:id="1445" w:author="Leeyoung" w:date="2018-10-05T09:52:00Z">
        <w:r w:rsidRPr="003E4CD3">
          <w:rPr>
            <w:rFonts w:eastAsiaTheme="minorEastAsia"/>
            <w:sz w:val="20"/>
          </w:rPr>
          <w:t xml:space="preserve">endpoint-1 te-reference is added"; </w:t>
        </w:r>
      </w:ins>
    </w:p>
    <w:p w:rsidR="003E4CD3" w:rsidRPr="003E4CD3" w:rsidRDefault="003E4CD3" w:rsidP="003E4CD3">
      <w:pPr>
        <w:spacing w:after="0" w:line="240" w:lineRule="auto"/>
        <w:rPr>
          <w:ins w:id="1446" w:author="Leeyoung" w:date="2018-10-05T09:52:00Z"/>
          <w:rFonts w:eastAsiaTheme="minorEastAsia"/>
          <w:sz w:val="20"/>
        </w:rPr>
      </w:pPr>
      <w:ins w:id="1447" w:author="Leeyoung" w:date="2018-10-05T09:52:00Z">
        <w:r w:rsidRPr="003E4CD3">
          <w:rPr>
            <w:rFonts w:eastAsiaTheme="minorEastAsia"/>
            <w:sz w:val="20"/>
          </w:rPr>
          <w:tab/>
          <w:t xml:space="preserve"> </w:t>
        </w:r>
      </w:ins>
      <w:ins w:id="1448" w:author="Leeyoung" w:date="2018-10-05T09:54:00Z">
        <w:r>
          <w:rPr>
            <w:rFonts w:eastAsiaTheme="minorEastAsia"/>
            <w:sz w:val="20"/>
          </w:rPr>
          <w:t xml:space="preserve">     </w:t>
        </w:r>
      </w:ins>
      <w:ins w:id="1449" w:author="Leeyoung" w:date="2018-10-05T09:52:00Z">
        <w:r w:rsidRPr="003E4CD3">
          <w:rPr>
            <w:rFonts w:eastAsiaTheme="minorEastAsia"/>
            <w:sz w:val="20"/>
          </w:rPr>
          <w:t>uses tsm-types:te-endpoint-ref;</w:t>
        </w:r>
      </w:ins>
    </w:p>
    <w:p w:rsidR="003E4CD3" w:rsidRPr="003E4CD3" w:rsidRDefault="003E4CD3" w:rsidP="003E4CD3">
      <w:pPr>
        <w:spacing w:after="0" w:line="240" w:lineRule="auto"/>
        <w:rPr>
          <w:ins w:id="1450" w:author="Leeyoung" w:date="2018-10-05T09:52:00Z"/>
          <w:rFonts w:eastAsiaTheme="minorEastAsia"/>
          <w:sz w:val="20"/>
        </w:rPr>
      </w:pPr>
      <w:ins w:id="1451" w:author="Leeyoung" w:date="2018-10-05T09:52:00Z">
        <w:r w:rsidRPr="003E4CD3">
          <w:rPr>
            <w:rFonts w:eastAsiaTheme="minorEastAsia"/>
            <w:sz w:val="20"/>
          </w:rPr>
          <w:t xml:space="preserve">       }</w:t>
        </w:r>
      </w:ins>
    </w:p>
    <w:p w:rsidR="003E4CD3" w:rsidRPr="003E4CD3" w:rsidRDefault="003E4CD3" w:rsidP="003E4CD3">
      <w:pPr>
        <w:spacing w:after="0" w:line="240" w:lineRule="auto"/>
        <w:rPr>
          <w:ins w:id="1452" w:author="Leeyoung" w:date="2018-10-05T09:52:00Z"/>
          <w:rFonts w:eastAsiaTheme="minorEastAsia"/>
          <w:sz w:val="20"/>
        </w:rPr>
      </w:pPr>
      <w:ins w:id="1453" w:author="Leeyoung" w:date="2018-10-05T09:52:00Z">
        <w:r w:rsidRPr="003E4CD3">
          <w:rPr>
            <w:rFonts w:eastAsiaTheme="minorEastAsia"/>
            <w:sz w:val="20"/>
          </w:rPr>
          <w:tab/>
          <w:t xml:space="preserve">   </w:t>
        </w:r>
      </w:ins>
    </w:p>
    <w:p w:rsidR="003E4CD3" w:rsidRPr="003E4CD3" w:rsidRDefault="003E4CD3" w:rsidP="003E4CD3">
      <w:pPr>
        <w:spacing w:after="0" w:line="240" w:lineRule="auto"/>
        <w:rPr>
          <w:ins w:id="1454" w:author="Leeyoung" w:date="2018-10-05T09:52:00Z"/>
          <w:rFonts w:eastAsiaTheme="minorEastAsia"/>
          <w:sz w:val="20"/>
        </w:rPr>
      </w:pPr>
      <w:ins w:id="1455" w:author="Leeyoung" w:date="2018-10-05T09:52:00Z">
        <w:r w:rsidRPr="003E4CD3">
          <w:rPr>
            <w:rFonts w:eastAsiaTheme="minorEastAsia"/>
            <w:sz w:val="20"/>
          </w:rPr>
          <w:t xml:space="preserve">       augment "/l1:l1-connectivity/l1:services/l1:service/l1:endpoint-2" {</w:t>
        </w:r>
      </w:ins>
    </w:p>
    <w:p w:rsidR="003E4CD3" w:rsidRPr="003E4CD3" w:rsidRDefault="003E4CD3" w:rsidP="003E4CD3">
      <w:pPr>
        <w:spacing w:after="0" w:line="240" w:lineRule="auto"/>
        <w:rPr>
          <w:ins w:id="1456" w:author="Leeyoung" w:date="2018-10-05T09:52:00Z"/>
          <w:rFonts w:eastAsiaTheme="minorEastAsia"/>
          <w:sz w:val="20"/>
        </w:rPr>
      </w:pPr>
      <w:ins w:id="1457" w:author="Leeyoung" w:date="2018-10-05T09:52:00Z">
        <w:r w:rsidRPr="003E4CD3">
          <w:rPr>
            <w:rFonts w:eastAsiaTheme="minorEastAsia"/>
            <w:sz w:val="20"/>
          </w:rPr>
          <w:t xml:space="preserve">         description </w:t>
        </w:r>
      </w:ins>
    </w:p>
    <w:p w:rsidR="003E4CD3" w:rsidRPr="003E4CD3" w:rsidRDefault="003E4CD3" w:rsidP="003E4CD3">
      <w:pPr>
        <w:spacing w:after="0" w:line="240" w:lineRule="auto"/>
        <w:rPr>
          <w:ins w:id="1458" w:author="Leeyoung" w:date="2018-10-05T09:52:00Z"/>
          <w:rFonts w:eastAsiaTheme="minorEastAsia"/>
          <w:sz w:val="20"/>
        </w:rPr>
      </w:pPr>
      <w:ins w:id="1459" w:author="Leeyoung" w:date="2018-10-05T09:52:00Z">
        <w:r w:rsidRPr="003E4CD3">
          <w:rPr>
            <w:rFonts w:eastAsiaTheme="minorEastAsia"/>
            <w:sz w:val="20"/>
          </w:rPr>
          <w:t xml:space="preserve">           "This augment is only valid for TE mapping --</w:t>
        </w:r>
      </w:ins>
    </w:p>
    <w:p w:rsidR="003E4CD3" w:rsidRPr="003E4CD3" w:rsidRDefault="003E4CD3" w:rsidP="003E4CD3">
      <w:pPr>
        <w:spacing w:after="0" w:line="240" w:lineRule="auto"/>
        <w:rPr>
          <w:ins w:id="1460" w:author="Leeyoung" w:date="2018-10-05T09:52:00Z"/>
          <w:rFonts w:eastAsiaTheme="minorEastAsia"/>
          <w:sz w:val="20"/>
        </w:rPr>
      </w:pPr>
      <w:ins w:id="1461" w:author="Leeyoung" w:date="2018-10-05T09:52:00Z">
        <w:r w:rsidRPr="003E4CD3">
          <w:rPr>
            <w:rFonts w:eastAsiaTheme="minorEastAsia"/>
            <w:sz w:val="20"/>
          </w:rPr>
          <w:tab/>
          <w:t xml:space="preserve">    </w:t>
        </w:r>
      </w:ins>
      <w:ins w:id="1462" w:author="Leeyoung" w:date="2018-10-05T09:54:00Z">
        <w:r>
          <w:rPr>
            <w:rFonts w:eastAsiaTheme="minorEastAsia"/>
            <w:sz w:val="20"/>
          </w:rPr>
          <w:t xml:space="preserve">    </w:t>
        </w:r>
      </w:ins>
      <w:ins w:id="1463" w:author="Leeyoung" w:date="2018-10-05T09:52:00Z">
        <w:r w:rsidRPr="003E4CD3">
          <w:rPr>
            <w:rFonts w:eastAsiaTheme="minorEastAsia"/>
            <w:sz w:val="20"/>
          </w:rPr>
          <w:t xml:space="preserve">endpoint-2 te-reference is added"; </w:t>
        </w:r>
      </w:ins>
    </w:p>
    <w:p w:rsidR="003E4CD3" w:rsidRPr="003E4CD3" w:rsidRDefault="003E4CD3" w:rsidP="003E4CD3">
      <w:pPr>
        <w:spacing w:after="0" w:line="240" w:lineRule="auto"/>
        <w:rPr>
          <w:ins w:id="1464" w:author="Leeyoung" w:date="2018-10-05T09:52:00Z"/>
          <w:rFonts w:eastAsiaTheme="minorEastAsia"/>
          <w:sz w:val="20"/>
        </w:rPr>
      </w:pPr>
      <w:ins w:id="1465" w:author="Leeyoung" w:date="2018-10-05T09:52:00Z">
        <w:r w:rsidRPr="003E4CD3">
          <w:rPr>
            <w:rFonts w:eastAsiaTheme="minorEastAsia"/>
            <w:sz w:val="20"/>
          </w:rPr>
          <w:t xml:space="preserve">         uses tsm-types:te-endpoint-ref;</w:t>
        </w:r>
      </w:ins>
    </w:p>
    <w:p w:rsidR="003E4CD3" w:rsidRPr="003E4CD3" w:rsidRDefault="003E4CD3" w:rsidP="003E4CD3">
      <w:pPr>
        <w:spacing w:after="0" w:line="240" w:lineRule="auto"/>
        <w:rPr>
          <w:ins w:id="1466" w:author="Leeyoung" w:date="2018-10-05T09:52:00Z"/>
          <w:rFonts w:eastAsiaTheme="minorEastAsia"/>
          <w:sz w:val="20"/>
        </w:rPr>
      </w:pPr>
      <w:ins w:id="1467" w:author="Leeyoung" w:date="2018-10-05T09:52:00Z">
        <w:r w:rsidRPr="003E4CD3">
          <w:rPr>
            <w:rFonts w:eastAsiaTheme="minorEastAsia"/>
            <w:sz w:val="20"/>
          </w:rPr>
          <w:t xml:space="preserve">       } </w:t>
        </w:r>
      </w:ins>
    </w:p>
    <w:p w:rsidR="003E4CD3" w:rsidRPr="003E4CD3" w:rsidRDefault="003E4CD3" w:rsidP="003E4CD3">
      <w:pPr>
        <w:spacing w:after="0" w:line="240" w:lineRule="auto"/>
        <w:rPr>
          <w:ins w:id="1468" w:author="Leeyoung" w:date="2018-10-05T09:52:00Z"/>
          <w:rFonts w:eastAsiaTheme="minorEastAsia"/>
          <w:sz w:val="20"/>
        </w:rPr>
      </w:pPr>
      <w:ins w:id="1469" w:author="Leeyoung" w:date="2018-10-05T09:52:00Z">
        <w:r w:rsidRPr="003E4CD3">
          <w:rPr>
            <w:rFonts w:eastAsiaTheme="minorEastAsia"/>
            <w:sz w:val="20"/>
          </w:rPr>
          <w:t xml:space="preserve">   }</w:t>
        </w:r>
      </w:ins>
    </w:p>
    <w:p w:rsidR="003E4CD3" w:rsidRPr="003E4CD3" w:rsidRDefault="003E4CD3" w:rsidP="003E4CD3">
      <w:pPr>
        <w:spacing w:after="0" w:line="240" w:lineRule="auto"/>
        <w:rPr>
          <w:ins w:id="1470" w:author="Leeyoung" w:date="2018-10-05T09:52:00Z"/>
          <w:rFonts w:eastAsiaTheme="minorEastAsia"/>
          <w:sz w:val="20"/>
        </w:rPr>
      </w:pPr>
    </w:p>
    <w:p w:rsidR="00A75E21" w:rsidRPr="00A75E21" w:rsidDel="003E4CD3" w:rsidRDefault="003E4CD3" w:rsidP="003E4CD3">
      <w:pPr>
        <w:spacing w:after="0" w:line="240" w:lineRule="auto"/>
        <w:rPr>
          <w:del w:id="1471" w:author="Leeyoung" w:date="2018-10-05T09:52:00Z"/>
          <w:rFonts w:eastAsiaTheme="minorEastAsia"/>
          <w:sz w:val="20"/>
        </w:rPr>
      </w:pPr>
      <w:ins w:id="1472" w:author="Leeyoung" w:date="2018-10-05T09:52:00Z">
        <w:r w:rsidRPr="003E4CD3">
          <w:rPr>
            <w:rFonts w:eastAsiaTheme="minorEastAsia"/>
            <w:sz w:val="20"/>
          </w:rPr>
          <w:t xml:space="preserve">   </w:t>
        </w:r>
      </w:ins>
      <w:del w:id="1473" w:author="Leeyoung" w:date="2018-10-05T09:52:00Z">
        <w:r w:rsidR="00A75E21" w:rsidRPr="00A75E21" w:rsidDel="003E4CD3">
          <w:rPr>
            <w:rFonts w:eastAsiaTheme="minorEastAsia"/>
            <w:sz w:val="20"/>
          </w:rPr>
          <w:delText>module ietf-l1csm-te-service-mapping {</w:delText>
        </w:r>
      </w:del>
    </w:p>
    <w:p w:rsidR="00A75E21" w:rsidRPr="00A75E21" w:rsidDel="003E4CD3" w:rsidRDefault="00A75E21" w:rsidP="003E4CD3">
      <w:pPr>
        <w:spacing w:after="0" w:line="240" w:lineRule="auto"/>
        <w:rPr>
          <w:del w:id="1474" w:author="Leeyoung" w:date="2018-10-05T09:52:00Z"/>
          <w:rFonts w:eastAsiaTheme="minorEastAsia"/>
          <w:sz w:val="20"/>
        </w:rPr>
      </w:pPr>
    </w:p>
    <w:p w:rsidR="00A75E21" w:rsidRPr="00A75E21" w:rsidDel="003E4CD3" w:rsidRDefault="00A75E21" w:rsidP="003E4CD3">
      <w:pPr>
        <w:spacing w:after="0" w:line="240" w:lineRule="auto"/>
        <w:rPr>
          <w:del w:id="1475" w:author="Leeyoung" w:date="2018-10-05T09:52:00Z"/>
          <w:rFonts w:eastAsiaTheme="minorEastAsia"/>
          <w:sz w:val="20"/>
        </w:rPr>
      </w:pPr>
      <w:del w:id="1476" w:author="Leeyoung" w:date="2018-10-05T09:52:00Z">
        <w:r w:rsidRPr="00A75E21" w:rsidDel="003E4CD3">
          <w:rPr>
            <w:rFonts w:eastAsiaTheme="minorEastAsia"/>
            <w:sz w:val="20"/>
          </w:rPr>
          <w:delText xml:space="preserve">       namespace "urn:ietf:params:xml:ns:yang:ietf-l1csm-te-service-mapping";</w:delText>
        </w:r>
      </w:del>
    </w:p>
    <w:p w:rsidR="00A75E21" w:rsidRPr="00A75E21" w:rsidDel="003E4CD3" w:rsidRDefault="00A75E21" w:rsidP="003E4CD3">
      <w:pPr>
        <w:spacing w:after="0" w:line="240" w:lineRule="auto"/>
        <w:rPr>
          <w:del w:id="1477" w:author="Leeyoung" w:date="2018-10-05T09:52:00Z"/>
          <w:rFonts w:eastAsiaTheme="minorEastAsia"/>
          <w:sz w:val="20"/>
        </w:rPr>
      </w:pPr>
    </w:p>
    <w:p w:rsidR="00A75E21" w:rsidRPr="00A75E21" w:rsidDel="003E4CD3" w:rsidRDefault="00A75E21" w:rsidP="003E4CD3">
      <w:pPr>
        <w:spacing w:after="0" w:line="240" w:lineRule="auto"/>
        <w:rPr>
          <w:del w:id="1478" w:author="Leeyoung" w:date="2018-10-05T09:52:00Z"/>
          <w:rFonts w:eastAsiaTheme="minorEastAsia"/>
          <w:sz w:val="20"/>
        </w:rPr>
      </w:pPr>
      <w:del w:id="1479" w:author="Leeyoung" w:date="2018-10-05T09:52:00Z">
        <w:r w:rsidRPr="00A75E21" w:rsidDel="003E4CD3">
          <w:rPr>
            <w:rFonts w:eastAsiaTheme="minorEastAsia"/>
            <w:sz w:val="20"/>
          </w:rPr>
          <w:delText xml:space="preserve">       prefix "</w:delText>
        </w:r>
        <w:r w:rsidR="0040345A" w:rsidDel="003E4CD3">
          <w:rPr>
            <w:rFonts w:eastAsiaTheme="minorEastAsia"/>
            <w:sz w:val="20"/>
          </w:rPr>
          <w:delText>l1-</w:delText>
        </w:r>
        <w:r w:rsidRPr="00A75E21" w:rsidDel="003E4CD3">
          <w:rPr>
            <w:rFonts w:eastAsiaTheme="minorEastAsia"/>
            <w:sz w:val="20"/>
          </w:rPr>
          <w:delText>t</w:delText>
        </w:r>
        <w:r w:rsidR="0040345A" w:rsidDel="003E4CD3">
          <w:rPr>
            <w:rFonts w:eastAsiaTheme="minorEastAsia"/>
            <w:sz w:val="20"/>
          </w:rPr>
          <w:delText>s</w:delText>
        </w:r>
        <w:r w:rsidRPr="00A75E21" w:rsidDel="003E4CD3">
          <w:rPr>
            <w:rFonts w:eastAsiaTheme="minorEastAsia"/>
            <w:sz w:val="20"/>
          </w:rPr>
          <w:delText>m";</w:delText>
        </w:r>
      </w:del>
    </w:p>
    <w:p w:rsidR="00A75E21" w:rsidRPr="00A75E21" w:rsidDel="003E4CD3" w:rsidRDefault="00A75E21" w:rsidP="003E4CD3">
      <w:pPr>
        <w:spacing w:after="0" w:line="240" w:lineRule="auto"/>
        <w:rPr>
          <w:del w:id="1480" w:author="Leeyoung" w:date="2018-10-05T09:52:00Z"/>
          <w:rFonts w:eastAsiaTheme="minorEastAsia"/>
          <w:sz w:val="20"/>
        </w:rPr>
      </w:pPr>
    </w:p>
    <w:p w:rsidR="00A75E21" w:rsidRPr="00A75E21" w:rsidDel="003E4CD3" w:rsidRDefault="00A75E21" w:rsidP="003E4CD3">
      <w:pPr>
        <w:spacing w:after="0" w:line="240" w:lineRule="auto"/>
        <w:rPr>
          <w:del w:id="1481" w:author="Leeyoung" w:date="2018-10-05T09:52:00Z"/>
          <w:rFonts w:eastAsiaTheme="minorEastAsia"/>
          <w:sz w:val="20"/>
        </w:rPr>
      </w:pPr>
      <w:del w:id="1482" w:author="Leeyoung" w:date="2018-10-05T09:52:00Z">
        <w:r w:rsidRPr="00A75E21" w:rsidDel="003E4CD3">
          <w:rPr>
            <w:rFonts w:eastAsiaTheme="minorEastAsia"/>
            <w:sz w:val="20"/>
          </w:rPr>
          <w:delText xml:space="preserve">       import ietf-te-service-mapping-types {</w:delText>
        </w:r>
      </w:del>
    </w:p>
    <w:p w:rsidR="00A75E21" w:rsidRPr="00A75E21" w:rsidDel="003E4CD3" w:rsidRDefault="00A75E21" w:rsidP="003E4CD3">
      <w:pPr>
        <w:spacing w:after="0" w:line="240" w:lineRule="auto"/>
        <w:rPr>
          <w:del w:id="1483" w:author="Leeyoung" w:date="2018-10-05T09:52:00Z"/>
          <w:rFonts w:eastAsiaTheme="minorEastAsia"/>
          <w:sz w:val="20"/>
        </w:rPr>
      </w:pPr>
      <w:del w:id="1484" w:author="Leeyoung" w:date="2018-10-05T09:52:00Z">
        <w:r w:rsidRPr="00A75E21" w:rsidDel="003E4CD3">
          <w:rPr>
            <w:rFonts w:eastAsiaTheme="minorEastAsia"/>
            <w:sz w:val="20"/>
          </w:rPr>
          <w:tab/>
          <w:delText xml:space="preserve">       prefix "tsm-types";</w:delText>
        </w:r>
      </w:del>
    </w:p>
    <w:p w:rsidR="00A75E21" w:rsidRPr="00A75E21" w:rsidDel="003E4CD3" w:rsidRDefault="00A75E21" w:rsidP="003E4CD3">
      <w:pPr>
        <w:spacing w:after="0" w:line="240" w:lineRule="auto"/>
        <w:rPr>
          <w:del w:id="1485" w:author="Leeyoung" w:date="2018-10-05T09:52:00Z"/>
          <w:rFonts w:eastAsiaTheme="minorEastAsia"/>
          <w:sz w:val="20"/>
        </w:rPr>
      </w:pPr>
      <w:del w:id="1486" w:author="Leeyoung" w:date="2018-10-05T09:52:00Z">
        <w:r w:rsidRPr="00A75E21" w:rsidDel="003E4CD3">
          <w:rPr>
            <w:rFonts w:eastAsiaTheme="minorEastAsia"/>
            <w:sz w:val="20"/>
          </w:rPr>
          <w:tab/>
          <w:delText xml:space="preserve">   }</w:delText>
        </w:r>
      </w:del>
    </w:p>
    <w:p w:rsidR="00A75E21" w:rsidRPr="00A75E21" w:rsidDel="003E4CD3" w:rsidRDefault="00A75E21" w:rsidP="003E4CD3">
      <w:pPr>
        <w:spacing w:after="0" w:line="240" w:lineRule="auto"/>
        <w:rPr>
          <w:del w:id="1487" w:author="Leeyoung" w:date="2018-10-05T09:52:00Z"/>
          <w:rFonts w:eastAsiaTheme="minorEastAsia"/>
          <w:sz w:val="20"/>
        </w:rPr>
      </w:pPr>
      <w:del w:id="1488" w:author="Leeyoung" w:date="2018-10-05T09:52:00Z">
        <w:r w:rsidRPr="00A75E21" w:rsidDel="003E4CD3">
          <w:rPr>
            <w:rFonts w:eastAsiaTheme="minorEastAsia"/>
            <w:sz w:val="20"/>
          </w:rPr>
          <w:tab/>
          <w:delText xml:space="preserve">   </w:delText>
        </w:r>
      </w:del>
    </w:p>
    <w:p w:rsidR="00A75E21" w:rsidRPr="00A75E21" w:rsidDel="003E4CD3" w:rsidRDefault="00A75E21" w:rsidP="003E4CD3">
      <w:pPr>
        <w:spacing w:after="0" w:line="240" w:lineRule="auto"/>
        <w:rPr>
          <w:del w:id="1489" w:author="Leeyoung" w:date="2018-10-05T09:52:00Z"/>
          <w:rFonts w:eastAsiaTheme="minorEastAsia"/>
          <w:sz w:val="20"/>
        </w:rPr>
      </w:pPr>
      <w:del w:id="1490" w:author="Leeyoung" w:date="2018-10-05T09:52:00Z">
        <w:r w:rsidRPr="00A75E21" w:rsidDel="003E4CD3">
          <w:rPr>
            <w:rFonts w:eastAsiaTheme="minorEastAsia"/>
            <w:sz w:val="20"/>
          </w:rPr>
          <w:tab/>
          <w:delText xml:space="preserve">   import ietf-l1csm {</w:delText>
        </w:r>
      </w:del>
    </w:p>
    <w:p w:rsidR="00A75E21" w:rsidRPr="00A75E21" w:rsidDel="003E4CD3" w:rsidRDefault="00A75E21" w:rsidP="003E4CD3">
      <w:pPr>
        <w:spacing w:after="0" w:line="240" w:lineRule="auto"/>
        <w:rPr>
          <w:del w:id="1491" w:author="Leeyoung" w:date="2018-10-05T09:52:00Z"/>
          <w:rFonts w:eastAsiaTheme="minorEastAsia"/>
          <w:sz w:val="20"/>
        </w:rPr>
      </w:pPr>
      <w:del w:id="1492" w:author="Leeyoung" w:date="2018-10-05T09:52:00Z">
        <w:r w:rsidRPr="00A75E21" w:rsidDel="003E4CD3">
          <w:rPr>
            <w:rFonts w:eastAsiaTheme="minorEastAsia"/>
            <w:sz w:val="20"/>
          </w:rPr>
          <w:delText xml:space="preserve">           prefix "l1";</w:delText>
        </w:r>
      </w:del>
    </w:p>
    <w:p w:rsidR="00A75E21" w:rsidRPr="00A75E21" w:rsidDel="003E4CD3" w:rsidRDefault="00A75E21" w:rsidP="003E4CD3">
      <w:pPr>
        <w:spacing w:after="0" w:line="240" w:lineRule="auto"/>
        <w:rPr>
          <w:del w:id="1493" w:author="Leeyoung" w:date="2018-10-05T09:52:00Z"/>
          <w:rFonts w:eastAsiaTheme="minorEastAsia"/>
          <w:sz w:val="20"/>
        </w:rPr>
      </w:pPr>
      <w:del w:id="1494"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495" w:author="Leeyoung" w:date="2018-10-05T09:52:00Z"/>
          <w:rFonts w:eastAsiaTheme="minorEastAsia"/>
          <w:sz w:val="20"/>
        </w:rPr>
      </w:pPr>
    </w:p>
    <w:p w:rsidR="00A75E21" w:rsidRPr="00A75E21" w:rsidDel="003E4CD3" w:rsidRDefault="00A75E21" w:rsidP="003E4CD3">
      <w:pPr>
        <w:spacing w:after="0" w:line="240" w:lineRule="auto"/>
        <w:rPr>
          <w:del w:id="1496" w:author="Leeyoung" w:date="2018-10-05T09:52:00Z"/>
          <w:rFonts w:eastAsiaTheme="minorEastAsia"/>
          <w:sz w:val="20"/>
        </w:rPr>
      </w:pPr>
      <w:del w:id="1497" w:author="Leeyoung" w:date="2018-10-05T09:52:00Z">
        <w:r w:rsidRPr="00A75E21" w:rsidDel="003E4CD3">
          <w:rPr>
            <w:rFonts w:eastAsiaTheme="minorEastAsia"/>
            <w:sz w:val="20"/>
          </w:rPr>
          <w:delText xml:space="preserve">       import ietf-te-types {</w:delText>
        </w:r>
      </w:del>
    </w:p>
    <w:p w:rsidR="00A75E21" w:rsidRPr="00A75E21" w:rsidDel="003E4CD3" w:rsidRDefault="00A75E21" w:rsidP="003E4CD3">
      <w:pPr>
        <w:spacing w:after="0" w:line="240" w:lineRule="auto"/>
        <w:rPr>
          <w:del w:id="1498" w:author="Leeyoung" w:date="2018-10-05T09:52:00Z"/>
          <w:rFonts w:eastAsiaTheme="minorEastAsia"/>
          <w:sz w:val="20"/>
        </w:rPr>
      </w:pPr>
      <w:del w:id="1499" w:author="Leeyoung" w:date="2018-10-05T09:52:00Z">
        <w:r w:rsidRPr="00A75E21" w:rsidDel="003E4CD3">
          <w:rPr>
            <w:rFonts w:eastAsiaTheme="minorEastAsia"/>
            <w:sz w:val="20"/>
          </w:rPr>
          <w:delText xml:space="preserve">           prefix "te-types";</w:delText>
        </w:r>
      </w:del>
    </w:p>
    <w:p w:rsidR="00A75E21" w:rsidRPr="00A75E21" w:rsidDel="003E4CD3" w:rsidRDefault="00A75E21" w:rsidP="003E4CD3">
      <w:pPr>
        <w:spacing w:after="0" w:line="240" w:lineRule="auto"/>
        <w:rPr>
          <w:del w:id="1500" w:author="Leeyoung" w:date="2018-10-05T09:52:00Z"/>
          <w:rFonts w:eastAsiaTheme="minorEastAsia"/>
          <w:sz w:val="20"/>
        </w:rPr>
      </w:pPr>
      <w:del w:id="1501"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502" w:author="Leeyoung" w:date="2018-10-05T09:52:00Z"/>
          <w:rFonts w:eastAsiaTheme="minorEastAsia"/>
          <w:sz w:val="20"/>
        </w:rPr>
      </w:pPr>
      <w:del w:id="1503"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504" w:author="Leeyoung" w:date="2018-10-05T09:52:00Z"/>
          <w:rFonts w:eastAsiaTheme="minorEastAsia"/>
          <w:sz w:val="20"/>
        </w:rPr>
      </w:pPr>
      <w:del w:id="1505" w:author="Leeyoung" w:date="2018-10-05T09:52:00Z">
        <w:r w:rsidRPr="00A75E21" w:rsidDel="003E4CD3">
          <w:rPr>
            <w:rFonts w:eastAsiaTheme="minorEastAsia"/>
            <w:sz w:val="20"/>
          </w:rPr>
          <w:delText xml:space="preserve">       import ietf-network {</w:delText>
        </w:r>
      </w:del>
    </w:p>
    <w:p w:rsidR="00A75E21" w:rsidRPr="00A75E21" w:rsidDel="003E4CD3" w:rsidRDefault="00A75E21" w:rsidP="003E4CD3">
      <w:pPr>
        <w:spacing w:after="0" w:line="240" w:lineRule="auto"/>
        <w:rPr>
          <w:del w:id="1506" w:author="Leeyoung" w:date="2018-10-05T09:52:00Z"/>
          <w:rFonts w:eastAsiaTheme="minorEastAsia"/>
          <w:sz w:val="20"/>
        </w:rPr>
      </w:pPr>
      <w:del w:id="1507" w:author="Leeyoung" w:date="2018-10-05T09:52:00Z">
        <w:r w:rsidRPr="00A75E21" w:rsidDel="003E4CD3">
          <w:rPr>
            <w:rFonts w:eastAsiaTheme="minorEastAsia"/>
            <w:sz w:val="20"/>
          </w:rPr>
          <w:delText xml:space="preserve">           prefix "nw";</w:delText>
        </w:r>
      </w:del>
    </w:p>
    <w:p w:rsidR="00A75E21" w:rsidRPr="00A75E21" w:rsidDel="003E4CD3" w:rsidRDefault="00A75E21" w:rsidP="003E4CD3">
      <w:pPr>
        <w:spacing w:after="0" w:line="240" w:lineRule="auto"/>
        <w:rPr>
          <w:del w:id="1508" w:author="Leeyoung" w:date="2018-10-05T09:52:00Z"/>
          <w:rFonts w:eastAsiaTheme="minorEastAsia"/>
          <w:sz w:val="20"/>
        </w:rPr>
      </w:pPr>
      <w:del w:id="1509"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510" w:author="Leeyoung" w:date="2018-10-05T09:52:00Z"/>
          <w:rFonts w:eastAsiaTheme="minorEastAsia"/>
          <w:sz w:val="20"/>
        </w:rPr>
      </w:pPr>
    </w:p>
    <w:p w:rsidR="00A75E21" w:rsidRPr="00A75E21" w:rsidDel="003E4CD3" w:rsidRDefault="00A75E21" w:rsidP="003E4CD3">
      <w:pPr>
        <w:spacing w:after="0" w:line="240" w:lineRule="auto"/>
        <w:rPr>
          <w:del w:id="1511" w:author="Leeyoung" w:date="2018-10-05T09:52:00Z"/>
          <w:rFonts w:eastAsiaTheme="minorEastAsia"/>
          <w:sz w:val="20"/>
        </w:rPr>
      </w:pPr>
      <w:del w:id="1512" w:author="Leeyoung" w:date="2018-10-05T09:52:00Z">
        <w:r w:rsidRPr="00A75E21" w:rsidDel="003E4CD3">
          <w:rPr>
            <w:rFonts w:eastAsiaTheme="minorEastAsia"/>
            <w:sz w:val="20"/>
          </w:rPr>
          <w:delText xml:space="preserve">       import ietf-te {</w:delText>
        </w:r>
      </w:del>
    </w:p>
    <w:p w:rsidR="00A75E21" w:rsidRPr="00A75E21" w:rsidDel="003E4CD3" w:rsidRDefault="00A75E21" w:rsidP="003E4CD3">
      <w:pPr>
        <w:spacing w:after="0" w:line="240" w:lineRule="auto"/>
        <w:rPr>
          <w:del w:id="1513" w:author="Leeyoung" w:date="2018-10-05T09:52:00Z"/>
          <w:rFonts w:eastAsiaTheme="minorEastAsia"/>
          <w:sz w:val="20"/>
        </w:rPr>
      </w:pPr>
      <w:del w:id="1514" w:author="Leeyoung" w:date="2018-10-05T09:52:00Z">
        <w:r w:rsidRPr="00A75E21" w:rsidDel="003E4CD3">
          <w:rPr>
            <w:rFonts w:eastAsiaTheme="minorEastAsia"/>
            <w:sz w:val="20"/>
          </w:rPr>
          <w:delText xml:space="preserve">           prefix "te";</w:delText>
        </w:r>
      </w:del>
    </w:p>
    <w:p w:rsidR="00A75E21" w:rsidRPr="00A75E21" w:rsidDel="003E4CD3" w:rsidRDefault="00A75E21" w:rsidP="003E4CD3">
      <w:pPr>
        <w:spacing w:after="0" w:line="240" w:lineRule="auto"/>
        <w:rPr>
          <w:del w:id="1515" w:author="Leeyoung" w:date="2018-10-05T09:52:00Z"/>
          <w:rFonts w:eastAsiaTheme="minorEastAsia"/>
          <w:sz w:val="20"/>
        </w:rPr>
      </w:pPr>
      <w:del w:id="1516"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517" w:author="Leeyoung" w:date="2018-10-05T09:52:00Z"/>
          <w:rFonts w:eastAsiaTheme="minorEastAsia"/>
          <w:sz w:val="20"/>
        </w:rPr>
      </w:pPr>
    </w:p>
    <w:p w:rsidR="00A75E21" w:rsidRPr="00A75E21" w:rsidDel="003E4CD3" w:rsidRDefault="00A75E21" w:rsidP="003E4CD3">
      <w:pPr>
        <w:spacing w:after="0" w:line="240" w:lineRule="auto"/>
        <w:rPr>
          <w:del w:id="1518" w:author="Leeyoung" w:date="2018-10-05T09:52:00Z"/>
          <w:rFonts w:eastAsiaTheme="minorEastAsia"/>
          <w:sz w:val="20"/>
        </w:rPr>
      </w:pPr>
      <w:del w:id="1519" w:author="Leeyoung" w:date="2018-10-05T09:52:00Z">
        <w:r w:rsidRPr="00A75E21" w:rsidDel="003E4CD3">
          <w:rPr>
            <w:rFonts w:eastAsiaTheme="minorEastAsia"/>
            <w:sz w:val="20"/>
          </w:rPr>
          <w:delText xml:space="preserve">       import ietf-actn-vn {</w:delText>
        </w:r>
      </w:del>
    </w:p>
    <w:p w:rsidR="00A75E21" w:rsidRPr="00A75E21" w:rsidDel="003E4CD3" w:rsidRDefault="00A75E21" w:rsidP="003E4CD3">
      <w:pPr>
        <w:spacing w:after="0" w:line="240" w:lineRule="auto"/>
        <w:rPr>
          <w:del w:id="1520" w:author="Leeyoung" w:date="2018-10-05T09:52:00Z"/>
          <w:rFonts w:eastAsiaTheme="minorEastAsia"/>
          <w:sz w:val="20"/>
        </w:rPr>
      </w:pPr>
      <w:del w:id="1521" w:author="Leeyoung" w:date="2018-10-05T09:52:00Z">
        <w:r w:rsidRPr="00A75E21" w:rsidDel="003E4CD3">
          <w:rPr>
            <w:rFonts w:eastAsiaTheme="minorEastAsia"/>
            <w:sz w:val="20"/>
          </w:rPr>
          <w:delText xml:space="preserve">           prefix "vn";</w:delText>
        </w:r>
      </w:del>
    </w:p>
    <w:p w:rsidR="00A75E21" w:rsidRPr="00A75E21" w:rsidDel="003E4CD3" w:rsidRDefault="00A75E21" w:rsidP="003E4CD3">
      <w:pPr>
        <w:spacing w:after="0" w:line="240" w:lineRule="auto"/>
        <w:rPr>
          <w:del w:id="1522" w:author="Leeyoung" w:date="2018-10-05T09:52:00Z"/>
          <w:rFonts w:eastAsiaTheme="minorEastAsia"/>
          <w:sz w:val="20"/>
        </w:rPr>
      </w:pPr>
      <w:del w:id="1523"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524" w:author="Leeyoung" w:date="2018-10-05T09:52:00Z"/>
          <w:rFonts w:eastAsiaTheme="minorEastAsia"/>
          <w:sz w:val="20"/>
        </w:rPr>
      </w:pPr>
    </w:p>
    <w:p w:rsidR="00A75E21" w:rsidRPr="00A75E21" w:rsidDel="003E4CD3" w:rsidRDefault="00A75E21" w:rsidP="003E4CD3">
      <w:pPr>
        <w:spacing w:after="0" w:line="240" w:lineRule="auto"/>
        <w:rPr>
          <w:del w:id="1525" w:author="Leeyoung" w:date="2018-10-05T09:52:00Z"/>
          <w:rFonts w:eastAsiaTheme="minorEastAsia"/>
          <w:sz w:val="20"/>
        </w:rPr>
      </w:pPr>
      <w:del w:id="1526" w:author="Leeyoung" w:date="2018-10-05T09:52:00Z">
        <w:r w:rsidRPr="00A75E21" w:rsidDel="003E4CD3">
          <w:rPr>
            <w:rFonts w:eastAsiaTheme="minorEastAsia"/>
            <w:sz w:val="20"/>
          </w:rPr>
          <w:delText xml:space="preserve">       organization</w:delText>
        </w:r>
      </w:del>
    </w:p>
    <w:p w:rsidR="00A75E21" w:rsidRPr="00A75E21" w:rsidDel="003E4CD3" w:rsidRDefault="00A75E21" w:rsidP="003E4CD3">
      <w:pPr>
        <w:spacing w:after="0" w:line="240" w:lineRule="auto"/>
        <w:rPr>
          <w:del w:id="1527" w:author="Leeyoung" w:date="2018-10-05T09:52:00Z"/>
          <w:rFonts w:eastAsiaTheme="minorEastAsia"/>
          <w:sz w:val="20"/>
        </w:rPr>
      </w:pPr>
      <w:del w:id="1528" w:author="Leeyoung" w:date="2018-10-05T09:52:00Z">
        <w:r w:rsidRPr="00A75E21" w:rsidDel="003E4CD3">
          <w:rPr>
            <w:rFonts w:eastAsiaTheme="minorEastAsia"/>
            <w:sz w:val="20"/>
          </w:rPr>
          <w:delText xml:space="preserve">           "IETF Traffic Engineering Architecture and Signaling (TEAS)</w:delText>
        </w:r>
      </w:del>
    </w:p>
    <w:p w:rsidR="00A75E21" w:rsidRPr="00A75E21" w:rsidDel="003E4CD3" w:rsidRDefault="00A75E21" w:rsidP="003E4CD3">
      <w:pPr>
        <w:spacing w:after="0" w:line="240" w:lineRule="auto"/>
        <w:rPr>
          <w:del w:id="1529" w:author="Leeyoung" w:date="2018-10-05T09:52:00Z"/>
          <w:rFonts w:eastAsiaTheme="minorEastAsia"/>
          <w:sz w:val="20"/>
        </w:rPr>
      </w:pPr>
      <w:del w:id="1530" w:author="Leeyoung" w:date="2018-10-05T09:52:00Z">
        <w:r w:rsidRPr="00A75E21" w:rsidDel="003E4CD3">
          <w:rPr>
            <w:rFonts w:eastAsiaTheme="minorEastAsia"/>
            <w:sz w:val="20"/>
          </w:rPr>
          <w:delText xml:space="preserve">           Working Group";</w:delText>
        </w:r>
      </w:del>
    </w:p>
    <w:p w:rsidR="00A75E21" w:rsidRPr="00A75E21" w:rsidDel="003E4CD3" w:rsidRDefault="00A75E21" w:rsidP="003E4CD3">
      <w:pPr>
        <w:spacing w:after="0" w:line="240" w:lineRule="auto"/>
        <w:rPr>
          <w:del w:id="1531" w:author="Leeyoung" w:date="2018-10-05T09:52:00Z"/>
          <w:rFonts w:eastAsiaTheme="minorEastAsia"/>
          <w:sz w:val="20"/>
        </w:rPr>
      </w:pPr>
    </w:p>
    <w:p w:rsidR="00A75E21" w:rsidRPr="00A75E21" w:rsidDel="003E4CD3" w:rsidRDefault="00A75E21" w:rsidP="003E4CD3">
      <w:pPr>
        <w:spacing w:after="0" w:line="240" w:lineRule="auto"/>
        <w:rPr>
          <w:del w:id="1532" w:author="Leeyoung" w:date="2018-10-05T09:52:00Z"/>
          <w:rFonts w:eastAsiaTheme="minorEastAsia"/>
          <w:sz w:val="20"/>
        </w:rPr>
      </w:pPr>
      <w:del w:id="1533" w:author="Leeyoung" w:date="2018-10-05T09:52:00Z">
        <w:r w:rsidRPr="00A75E21" w:rsidDel="003E4CD3">
          <w:rPr>
            <w:rFonts w:eastAsiaTheme="minorEastAsia"/>
            <w:sz w:val="20"/>
          </w:rPr>
          <w:delText xml:space="preserve">       contact</w:delText>
        </w:r>
      </w:del>
    </w:p>
    <w:p w:rsidR="00A75E21" w:rsidRPr="00A75E21" w:rsidDel="003E4CD3" w:rsidRDefault="00A75E21" w:rsidP="003E4CD3">
      <w:pPr>
        <w:spacing w:after="0" w:line="240" w:lineRule="auto"/>
        <w:rPr>
          <w:del w:id="1534" w:author="Leeyoung" w:date="2018-10-05T09:52:00Z"/>
          <w:rFonts w:eastAsiaTheme="minorEastAsia"/>
          <w:sz w:val="20"/>
        </w:rPr>
      </w:pPr>
      <w:del w:id="1535" w:author="Leeyoung" w:date="2018-10-05T09:52:00Z">
        <w:r w:rsidRPr="00A75E21" w:rsidDel="003E4CD3">
          <w:rPr>
            <w:rFonts w:eastAsiaTheme="minorEastAsia"/>
            <w:sz w:val="20"/>
          </w:rPr>
          <w:delText xml:space="preserve">           "Editor: Young Lee &lt;leeyoung@huawei.com&gt;</w:delText>
        </w:r>
      </w:del>
    </w:p>
    <w:p w:rsidR="00A75E21" w:rsidRPr="00A75E21" w:rsidDel="003E4CD3" w:rsidRDefault="00A75E21" w:rsidP="003E4CD3">
      <w:pPr>
        <w:spacing w:after="0" w:line="240" w:lineRule="auto"/>
        <w:rPr>
          <w:del w:id="1536" w:author="Leeyoung" w:date="2018-10-05T09:52:00Z"/>
          <w:rFonts w:eastAsiaTheme="minorEastAsia"/>
          <w:sz w:val="20"/>
        </w:rPr>
      </w:pPr>
      <w:del w:id="1537" w:author="Leeyoung" w:date="2018-10-05T09:52:00Z">
        <w:r w:rsidRPr="00A75E21" w:rsidDel="003E4CD3">
          <w:rPr>
            <w:rFonts w:eastAsiaTheme="minorEastAsia"/>
            <w:sz w:val="20"/>
          </w:rPr>
          <w:delText xml:space="preserve">                    Dhruv Dhody &lt;dhruv.ietf@gmail.com&gt;</w:delText>
        </w:r>
      </w:del>
    </w:p>
    <w:p w:rsidR="00A75E21" w:rsidRPr="00A75E21" w:rsidDel="003E4CD3" w:rsidRDefault="00A75E21" w:rsidP="003E4CD3">
      <w:pPr>
        <w:spacing w:after="0" w:line="240" w:lineRule="auto"/>
        <w:rPr>
          <w:del w:id="1538" w:author="Leeyoung" w:date="2018-10-05T09:52:00Z"/>
          <w:rFonts w:eastAsiaTheme="minorEastAsia"/>
          <w:sz w:val="20"/>
        </w:rPr>
      </w:pPr>
      <w:del w:id="1539" w:author="Leeyoung" w:date="2018-10-05T09:52:00Z">
        <w:r w:rsidRPr="00A75E21" w:rsidDel="003E4CD3">
          <w:rPr>
            <w:rFonts w:eastAsiaTheme="minorEastAsia"/>
            <w:sz w:val="20"/>
          </w:rPr>
          <w:tab/>
        </w:r>
        <w:r w:rsidRPr="00A75E21" w:rsidDel="003E4CD3">
          <w:rPr>
            <w:rFonts w:eastAsiaTheme="minorEastAsia"/>
            <w:sz w:val="20"/>
          </w:rPr>
          <w:tab/>
          <w:delText xml:space="preserve">    </w:delText>
        </w:r>
        <w:r w:rsidR="00C57002" w:rsidDel="003E4CD3">
          <w:rPr>
            <w:rFonts w:eastAsiaTheme="minorEastAsia"/>
            <w:sz w:val="20"/>
          </w:rPr>
          <w:delText xml:space="preserve">         </w:delText>
        </w:r>
        <w:r w:rsidRPr="00A75E21" w:rsidDel="003E4CD3">
          <w:rPr>
            <w:rFonts w:eastAsiaTheme="minorEastAsia"/>
            <w:sz w:val="20"/>
          </w:rPr>
          <w:delText>Qin Wu &lt;bill.wu@huawei.com&gt;";</w:delText>
        </w:r>
      </w:del>
    </w:p>
    <w:p w:rsidR="00A75E21" w:rsidRPr="00A75E21" w:rsidDel="003E4CD3" w:rsidRDefault="00A75E21" w:rsidP="003E4CD3">
      <w:pPr>
        <w:spacing w:after="0" w:line="240" w:lineRule="auto"/>
        <w:rPr>
          <w:del w:id="1540" w:author="Leeyoung" w:date="2018-10-05T09:52:00Z"/>
          <w:rFonts w:eastAsiaTheme="minorEastAsia"/>
          <w:sz w:val="20"/>
        </w:rPr>
      </w:pPr>
      <w:del w:id="1541" w:author="Leeyoung" w:date="2018-10-05T09:52:00Z">
        <w:r w:rsidRPr="00A75E21" w:rsidDel="003E4CD3">
          <w:rPr>
            <w:rFonts w:eastAsiaTheme="minorEastAsia"/>
            <w:sz w:val="20"/>
          </w:rPr>
          <w:delText xml:space="preserve">       description</w:delText>
        </w:r>
      </w:del>
    </w:p>
    <w:p w:rsidR="00A75E21" w:rsidRPr="00A75E21" w:rsidDel="003E4CD3" w:rsidRDefault="00A75E21" w:rsidP="003E4CD3">
      <w:pPr>
        <w:spacing w:after="0" w:line="240" w:lineRule="auto"/>
        <w:rPr>
          <w:del w:id="1542" w:author="Leeyoung" w:date="2018-10-05T09:52:00Z"/>
          <w:rFonts w:eastAsiaTheme="minorEastAsia"/>
          <w:sz w:val="20"/>
        </w:rPr>
      </w:pPr>
      <w:del w:id="1543" w:author="Leeyoung" w:date="2018-10-05T09:52:00Z">
        <w:r w:rsidRPr="00A75E21" w:rsidDel="003E4CD3">
          <w:rPr>
            <w:rFonts w:eastAsiaTheme="minorEastAsia"/>
            <w:sz w:val="20"/>
          </w:rPr>
          <w:delText xml:space="preserve">           "This module contains a YANG module for the mapping of</w:delText>
        </w:r>
      </w:del>
    </w:p>
    <w:p w:rsidR="00A75E21" w:rsidRPr="00A75E21" w:rsidDel="003E4CD3" w:rsidRDefault="00A75E21" w:rsidP="003E4CD3">
      <w:pPr>
        <w:spacing w:after="0" w:line="240" w:lineRule="auto"/>
        <w:rPr>
          <w:del w:id="1544" w:author="Leeyoung" w:date="2018-10-05T09:52:00Z"/>
          <w:rFonts w:eastAsiaTheme="minorEastAsia"/>
          <w:sz w:val="20"/>
        </w:rPr>
      </w:pPr>
      <w:del w:id="1545" w:author="Leeyoung" w:date="2018-10-05T09:52:00Z">
        <w:r w:rsidRPr="00A75E21" w:rsidDel="003E4CD3">
          <w:rPr>
            <w:rFonts w:eastAsiaTheme="minorEastAsia"/>
            <w:sz w:val="20"/>
          </w:rPr>
          <w:delText xml:space="preserve">           Layer 1 Connectivity Service Module (L1CSM) to the TE and VN ";</w:delText>
        </w:r>
      </w:del>
    </w:p>
    <w:p w:rsidR="00A75E21" w:rsidRPr="00A75E21" w:rsidDel="003E4CD3" w:rsidRDefault="00A75E21" w:rsidP="003E4CD3">
      <w:pPr>
        <w:spacing w:after="0" w:line="240" w:lineRule="auto"/>
        <w:rPr>
          <w:del w:id="1546" w:author="Leeyoung" w:date="2018-10-05T09:52:00Z"/>
          <w:rFonts w:eastAsiaTheme="minorEastAsia"/>
          <w:sz w:val="20"/>
        </w:rPr>
      </w:pPr>
    </w:p>
    <w:p w:rsidR="00A75E21" w:rsidRPr="00A75E21" w:rsidDel="003E4CD3" w:rsidRDefault="00A75E21" w:rsidP="003E4CD3">
      <w:pPr>
        <w:spacing w:after="0" w:line="240" w:lineRule="auto"/>
        <w:rPr>
          <w:del w:id="1547" w:author="Leeyoung" w:date="2018-10-05T09:52:00Z"/>
          <w:rFonts w:eastAsiaTheme="minorEastAsia"/>
          <w:sz w:val="20"/>
        </w:rPr>
      </w:pPr>
      <w:del w:id="1548" w:author="Leeyoung" w:date="2018-10-05T09:52:00Z">
        <w:r w:rsidRPr="00A75E21" w:rsidDel="003E4CD3">
          <w:rPr>
            <w:rFonts w:eastAsiaTheme="minorEastAsia"/>
            <w:sz w:val="20"/>
          </w:rPr>
          <w:delText xml:space="preserve">       revision 2018-10-01 {</w:delText>
        </w:r>
      </w:del>
    </w:p>
    <w:p w:rsidR="00A75E21" w:rsidRPr="00A75E21" w:rsidDel="003E4CD3" w:rsidRDefault="00A75E21" w:rsidP="003E4CD3">
      <w:pPr>
        <w:spacing w:after="0" w:line="240" w:lineRule="auto"/>
        <w:rPr>
          <w:del w:id="1549" w:author="Leeyoung" w:date="2018-10-05T09:52:00Z"/>
          <w:rFonts w:eastAsiaTheme="minorEastAsia"/>
          <w:sz w:val="20"/>
        </w:rPr>
      </w:pPr>
      <w:del w:id="1550" w:author="Leeyoung" w:date="2018-10-05T09:52:00Z">
        <w:r w:rsidRPr="00A75E21" w:rsidDel="003E4CD3">
          <w:rPr>
            <w:rFonts w:eastAsiaTheme="minorEastAsia"/>
            <w:sz w:val="20"/>
          </w:rPr>
          <w:delText xml:space="preserve">           description</w:delText>
        </w:r>
      </w:del>
    </w:p>
    <w:p w:rsidR="00A75E21" w:rsidRPr="00A75E21" w:rsidDel="003E4CD3" w:rsidRDefault="00A75E21" w:rsidP="003E4CD3">
      <w:pPr>
        <w:spacing w:after="0" w:line="240" w:lineRule="auto"/>
        <w:rPr>
          <w:del w:id="1551" w:author="Leeyoung" w:date="2018-10-05T09:52:00Z"/>
          <w:rFonts w:eastAsiaTheme="minorEastAsia"/>
          <w:sz w:val="20"/>
        </w:rPr>
      </w:pPr>
      <w:del w:id="1552" w:author="Leeyoung" w:date="2018-10-05T09:52:00Z">
        <w:r w:rsidRPr="00A75E21" w:rsidDel="003E4CD3">
          <w:rPr>
            <w:rFonts w:eastAsiaTheme="minorEastAsia"/>
            <w:sz w:val="20"/>
          </w:rPr>
          <w:delText xml:space="preserve">               "initial version.";</w:delText>
        </w:r>
      </w:del>
    </w:p>
    <w:p w:rsidR="00A75E21" w:rsidRPr="00A75E21" w:rsidDel="003E4CD3" w:rsidRDefault="00A75E21" w:rsidP="003E4CD3">
      <w:pPr>
        <w:spacing w:after="0" w:line="240" w:lineRule="auto"/>
        <w:rPr>
          <w:del w:id="1553" w:author="Leeyoung" w:date="2018-10-05T09:52:00Z"/>
          <w:rFonts w:eastAsiaTheme="minorEastAsia"/>
          <w:sz w:val="20"/>
        </w:rPr>
      </w:pPr>
      <w:del w:id="1554" w:author="Leeyoung" w:date="2018-10-05T09:52:00Z">
        <w:r w:rsidRPr="00A75E21" w:rsidDel="003E4CD3">
          <w:rPr>
            <w:rFonts w:eastAsiaTheme="minorEastAsia"/>
            <w:sz w:val="20"/>
          </w:rPr>
          <w:delText xml:space="preserve">           reference</w:delText>
        </w:r>
      </w:del>
    </w:p>
    <w:p w:rsidR="00A75E21" w:rsidRPr="00A75E21" w:rsidDel="003E4CD3" w:rsidRDefault="00A75E21" w:rsidP="003E4CD3">
      <w:pPr>
        <w:spacing w:after="0" w:line="240" w:lineRule="auto"/>
        <w:rPr>
          <w:del w:id="1555" w:author="Leeyoung" w:date="2018-10-05T09:52:00Z"/>
          <w:rFonts w:eastAsiaTheme="minorEastAsia"/>
          <w:sz w:val="20"/>
        </w:rPr>
      </w:pPr>
      <w:del w:id="1556" w:author="Leeyoung" w:date="2018-10-05T09:52:00Z">
        <w:r w:rsidRPr="00A75E21" w:rsidDel="003E4CD3">
          <w:rPr>
            <w:rFonts w:eastAsiaTheme="minorEastAsia"/>
            <w:sz w:val="20"/>
          </w:rPr>
          <w:delText xml:space="preserve">               "TBD";</w:delText>
        </w:r>
      </w:del>
    </w:p>
    <w:p w:rsidR="00A75E21" w:rsidRPr="00A75E21" w:rsidDel="003E4CD3" w:rsidRDefault="00A75E21" w:rsidP="003E4CD3">
      <w:pPr>
        <w:spacing w:after="0" w:line="240" w:lineRule="auto"/>
        <w:rPr>
          <w:del w:id="1557" w:author="Leeyoung" w:date="2018-10-05T09:52:00Z"/>
          <w:rFonts w:eastAsiaTheme="minorEastAsia"/>
          <w:sz w:val="20"/>
        </w:rPr>
      </w:pPr>
      <w:del w:id="1558"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559" w:author="Leeyoung" w:date="2018-10-05T09:52:00Z"/>
          <w:rFonts w:eastAsiaTheme="minorEastAsia"/>
          <w:sz w:val="20"/>
        </w:rPr>
      </w:pPr>
    </w:p>
    <w:p w:rsidR="00A75E21" w:rsidRPr="00A75E21" w:rsidDel="003E4CD3" w:rsidRDefault="00A75E21" w:rsidP="003E4CD3">
      <w:pPr>
        <w:spacing w:after="0" w:line="240" w:lineRule="auto"/>
        <w:rPr>
          <w:del w:id="1560" w:author="Leeyoung" w:date="2018-10-05T09:52:00Z"/>
          <w:rFonts w:eastAsiaTheme="minorEastAsia"/>
          <w:sz w:val="20"/>
        </w:rPr>
      </w:pPr>
      <w:del w:id="1561"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562" w:author="Leeyoung" w:date="2018-10-05T09:52:00Z"/>
          <w:rFonts w:eastAsiaTheme="minorEastAsia"/>
          <w:sz w:val="20"/>
        </w:rPr>
      </w:pPr>
      <w:del w:id="1563" w:author="Leeyoung" w:date="2018-10-05T09:52:00Z">
        <w:r w:rsidRPr="00A75E21" w:rsidDel="003E4CD3">
          <w:rPr>
            <w:rFonts w:eastAsiaTheme="minorEastAsia"/>
            <w:sz w:val="20"/>
          </w:rPr>
          <w:delText xml:space="preserve">        * Configuration data nodes</w:delText>
        </w:r>
      </w:del>
    </w:p>
    <w:p w:rsidR="00A75E21" w:rsidRPr="00A75E21" w:rsidDel="003E4CD3" w:rsidRDefault="00A75E21" w:rsidP="003E4CD3">
      <w:pPr>
        <w:spacing w:after="0" w:line="240" w:lineRule="auto"/>
        <w:rPr>
          <w:del w:id="1564" w:author="Leeyoung" w:date="2018-10-05T09:52:00Z"/>
          <w:rFonts w:eastAsiaTheme="minorEastAsia"/>
          <w:sz w:val="20"/>
        </w:rPr>
      </w:pPr>
      <w:del w:id="1565"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566" w:author="Leeyoung" w:date="2018-10-05T09:52:00Z"/>
          <w:rFonts w:eastAsiaTheme="minorEastAsia"/>
          <w:sz w:val="20"/>
        </w:rPr>
      </w:pPr>
      <w:del w:id="1567" w:author="Leeyoung" w:date="2018-10-05T09:52:00Z">
        <w:r w:rsidRPr="00A75E21" w:rsidDel="003E4CD3">
          <w:rPr>
            <w:rFonts w:eastAsiaTheme="minorEastAsia"/>
            <w:sz w:val="20"/>
          </w:rPr>
          <w:delText xml:space="preserve">       augment "/l1:l1-connectivity/l1:services/l1:service" {</w:delText>
        </w:r>
      </w:del>
    </w:p>
    <w:p w:rsidR="00A75E21" w:rsidRPr="00A75E21" w:rsidDel="003E4CD3" w:rsidRDefault="00A75E21" w:rsidP="003E4CD3">
      <w:pPr>
        <w:spacing w:after="0" w:line="240" w:lineRule="auto"/>
        <w:rPr>
          <w:del w:id="1568" w:author="Leeyoung" w:date="2018-10-05T09:52:00Z"/>
          <w:rFonts w:eastAsiaTheme="minorEastAsia"/>
          <w:sz w:val="20"/>
        </w:rPr>
      </w:pPr>
      <w:del w:id="1569" w:author="Leeyoung" w:date="2018-10-05T09:52:00Z">
        <w:r w:rsidRPr="00A75E21" w:rsidDel="003E4CD3">
          <w:rPr>
            <w:rFonts w:eastAsiaTheme="minorEastAsia"/>
            <w:sz w:val="20"/>
          </w:rPr>
          <w:tab/>
          <w:delText xml:space="preserve">     description</w:delText>
        </w:r>
      </w:del>
    </w:p>
    <w:p w:rsidR="00A75E21" w:rsidRPr="00A75E21" w:rsidDel="003E4CD3" w:rsidRDefault="00A75E21" w:rsidP="003E4CD3">
      <w:pPr>
        <w:spacing w:after="0" w:line="240" w:lineRule="auto"/>
        <w:rPr>
          <w:del w:id="1570" w:author="Leeyoung" w:date="2018-10-05T09:52:00Z"/>
          <w:rFonts w:eastAsiaTheme="minorEastAsia"/>
          <w:sz w:val="20"/>
        </w:rPr>
      </w:pPr>
      <w:del w:id="1571" w:author="Leeyoung" w:date="2018-10-05T09:52:00Z">
        <w:r w:rsidRPr="00A75E21" w:rsidDel="003E4CD3">
          <w:rPr>
            <w:rFonts w:eastAsiaTheme="minorEastAsia"/>
            <w:sz w:val="20"/>
          </w:rPr>
          <w:delText xml:space="preserve">           "l1csm augmented to include TE parameters and mapping";</w:delText>
        </w:r>
      </w:del>
    </w:p>
    <w:p w:rsidR="00A75E21" w:rsidRPr="00A75E21" w:rsidDel="003E4CD3" w:rsidRDefault="00A75E21" w:rsidP="003E4CD3">
      <w:pPr>
        <w:spacing w:after="0" w:line="240" w:lineRule="auto"/>
        <w:rPr>
          <w:del w:id="1572" w:author="Leeyoung" w:date="2018-10-05T09:52:00Z"/>
          <w:rFonts w:eastAsiaTheme="minorEastAsia"/>
          <w:sz w:val="20"/>
        </w:rPr>
      </w:pPr>
      <w:del w:id="1573" w:author="Leeyoung" w:date="2018-10-05T09:52:00Z">
        <w:r w:rsidRPr="00A75E21" w:rsidDel="003E4CD3">
          <w:rPr>
            <w:rFonts w:eastAsiaTheme="minorEastAsia"/>
            <w:sz w:val="20"/>
          </w:rPr>
          <w:tab/>
          <w:delText xml:space="preserve">     container te-service-mapping {</w:delText>
        </w:r>
      </w:del>
    </w:p>
    <w:p w:rsidR="00A75E21" w:rsidRPr="00A75E21" w:rsidDel="003E4CD3" w:rsidRDefault="00A75E21" w:rsidP="003E4CD3">
      <w:pPr>
        <w:spacing w:after="0" w:line="240" w:lineRule="auto"/>
        <w:rPr>
          <w:del w:id="1574" w:author="Leeyoung" w:date="2018-10-05T09:52:00Z"/>
          <w:rFonts w:eastAsiaTheme="minorEastAsia"/>
          <w:sz w:val="20"/>
        </w:rPr>
      </w:pPr>
      <w:del w:id="1575" w:author="Leeyoung" w:date="2018-10-05T09:52:00Z">
        <w:r w:rsidRPr="00A75E21" w:rsidDel="003E4CD3">
          <w:rPr>
            <w:rFonts w:eastAsiaTheme="minorEastAsia"/>
            <w:sz w:val="20"/>
          </w:rPr>
          <w:delText xml:space="preserve">           presence "indicates l1 service to te mapping";</w:delText>
        </w:r>
      </w:del>
    </w:p>
    <w:p w:rsidR="00A75E21" w:rsidRPr="00A75E21" w:rsidDel="003E4CD3" w:rsidRDefault="00A75E21" w:rsidP="003E4CD3">
      <w:pPr>
        <w:spacing w:after="0" w:line="240" w:lineRule="auto"/>
        <w:rPr>
          <w:del w:id="1576" w:author="Leeyoung" w:date="2018-10-05T09:52:00Z"/>
          <w:rFonts w:eastAsiaTheme="minorEastAsia"/>
          <w:sz w:val="20"/>
        </w:rPr>
      </w:pPr>
      <w:del w:id="1577" w:author="Leeyoung" w:date="2018-10-05T09:52:00Z">
        <w:r w:rsidRPr="00A75E21" w:rsidDel="003E4CD3">
          <w:rPr>
            <w:rFonts w:eastAsiaTheme="minorEastAsia"/>
            <w:sz w:val="20"/>
          </w:rPr>
          <w:delText xml:space="preserve">           description</w:delText>
        </w:r>
      </w:del>
    </w:p>
    <w:p w:rsidR="00A75E21" w:rsidRPr="00A75E21" w:rsidDel="003E4CD3" w:rsidRDefault="00A75E21" w:rsidP="003E4CD3">
      <w:pPr>
        <w:spacing w:after="0" w:line="240" w:lineRule="auto"/>
        <w:rPr>
          <w:del w:id="1578" w:author="Leeyoung" w:date="2018-10-05T09:52:00Z"/>
          <w:rFonts w:eastAsiaTheme="minorEastAsia"/>
          <w:sz w:val="20"/>
        </w:rPr>
      </w:pPr>
      <w:del w:id="1579" w:author="Leeyoung" w:date="2018-10-05T09:52:00Z">
        <w:r w:rsidRPr="00A75E21" w:rsidDel="003E4CD3">
          <w:rPr>
            <w:rFonts w:eastAsiaTheme="minorEastAsia"/>
            <w:sz w:val="20"/>
          </w:rPr>
          <w:delText xml:space="preserve">             "Container to augment l1csm to TE parameters and mapping";</w:delText>
        </w:r>
        <w:r w:rsidRPr="00A75E21" w:rsidDel="003E4CD3">
          <w:rPr>
            <w:rFonts w:eastAsiaTheme="minorEastAsia"/>
            <w:sz w:val="20"/>
          </w:rPr>
          <w:tab/>
        </w:r>
      </w:del>
    </w:p>
    <w:p w:rsidR="00A75E21" w:rsidRPr="00A75E21" w:rsidDel="003E4CD3" w:rsidRDefault="00A75E21" w:rsidP="003E4CD3">
      <w:pPr>
        <w:spacing w:after="0" w:line="240" w:lineRule="auto"/>
        <w:rPr>
          <w:del w:id="1580" w:author="Leeyoung" w:date="2018-10-05T09:52:00Z"/>
          <w:rFonts w:eastAsiaTheme="minorEastAsia"/>
          <w:sz w:val="20"/>
        </w:rPr>
      </w:pPr>
      <w:del w:id="1581"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582" w:author="Leeyoung" w:date="2018-10-05T09:52:00Z"/>
          <w:rFonts w:eastAsiaTheme="minorEastAsia"/>
          <w:sz w:val="20"/>
        </w:rPr>
      </w:pPr>
      <w:del w:id="1583"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584" w:author="Leeyoung" w:date="2018-10-05T09:52:00Z"/>
          <w:rFonts w:eastAsiaTheme="minorEastAsia"/>
          <w:sz w:val="20"/>
        </w:rPr>
      </w:pPr>
      <w:del w:id="1585" w:author="Leeyoung" w:date="2018-10-05T09:52:00Z">
        <w:r w:rsidRPr="00A75E21" w:rsidDel="003E4CD3">
          <w:rPr>
            <w:rFonts w:eastAsiaTheme="minorEastAsia"/>
            <w:sz w:val="20"/>
          </w:rPr>
          <w:tab/>
          <w:delText xml:space="preserve">   </w:delText>
        </w:r>
      </w:del>
    </w:p>
    <w:p w:rsidR="00A75E21" w:rsidRPr="00A75E21" w:rsidDel="003E4CD3" w:rsidRDefault="00A75E21" w:rsidP="003E4CD3">
      <w:pPr>
        <w:spacing w:after="0" w:line="240" w:lineRule="auto"/>
        <w:rPr>
          <w:del w:id="1586" w:author="Leeyoung" w:date="2018-10-05T09:52:00Z"/>
          <w:rFonts w:eastAsiaTheme="minorEastAsia"/>
          <w:sz w:val="20"/>
        </w:rPr>
      </w:pPr>
      <w:del w:id="1587" w:author="Leeyoung" w:date="2018-10-05T09:52:00Z">
        <w:r w:rsidRPr="00A75E21" w:rsidDel="003E4CD3">
          <w:rPr>
            <w:rFonts w:eastAsiaTheme="minorEastAsia"/>
            <w:sz w:val="20"/>
          </w:rPr>
          <w:delText xml:space="preserve">       augment "/l1:l1-connectivity/l1:services/l1:service" {</w:delText>
        </w:r>
      </w:del>
    </w:p>
    <w:p w:rsidR="00A75E21" w:rsidRPr="00A75E21" w:rsidDel="003E4CD3" w:rsidRDefault="00A75E21" w:rsidP="003E4CD3">
      <w:pPr>
        <w:spacing w:after="0" w:line="240" w:lineRule="auto"/>
        <w:rPr>
          <w:del w:id="1588" w:author="Leeyoung" w:date="2018-10-05T09:52:00Z"/>
          <w:rFonts w:eastAsiaTheme="minorEastAsia"/>
          <w:sz w:val="20"/>
        </w:rPr>
      </w:pPr>
      <w:del w:id="1589" w:author="Leeyoung" w:date="2018-10-05T09:52:00Z">
        <w:r w:rsidRPr="00A75E21" w:rsidDel="003E4CD3">
          <w:rPr>
            <w:rFonts w:eastAsiaTheme="minorEastAsia"/>
            <w:sz w:val="20"/>
          </w:rPr>
          <w:delText xml:space="preserve">         description </w:delText>
        </w:r>
      </w:del>
    </w:p>
    <w:p w:rsidR="00A75E21" w:rsidRPr="00A75E21" w:rsidDel="003E4CD3" w:rsidRDefault="00A75E21" w:rsidP="003E4CD3">
      <w:pPr>
        <w:spacing w:after="0" w:line="240" w:lineRule="auto"/>
        <w:rPr>
          <w:del w:id="1590" w:author="Leeyoung" w:date="2018-10-05T09:52:00Z"/>
          <w:rFonts w:eastAsiaTheme="minorEastAsia"/>
          <w:sz w:val="20"/>
        </w:rPr>
      </w:pPr>
      <w:del w:id="1591" w:author="Leeyoung" w:date="2018-10-05T09:52:00Z">
        <w:r w:rsidRPr="00A75E21" w:rsidDel="003E4CD3">
          <w:rPr>
            <w:rFonts w:eastAsiaTheme="minorEastAsia"/>
            <w:sz w:val="20"/>
          </w:rPr>
          <w:tab/>
        </w:r>
        <w:r w:rsidRPr="00A75E21" w:rsidDel="003E4CD3">
          <w:rPr>
            <w:rFonts w:eastAsiaTheme="minorEastAsia"/>
            <w:sz w:val="20"/>
          </w:rPr>
          <w:tab/>
          <w:delText xml:space="preserve">   "This augment is only valid for TE mapping --</w:delText>
        </w:r>
      </w:del>
    </w:p>
    <w:p w:rsidR="00A75E21" w:rsidRPr="00A75E21" w:rsidDel="003E4CD3" w:rsidRDefault="00A75E21" w:rsidP="003E4CD3">
      <w:pPr>
        <w:spacing w:after="0" w:line="240" w:lineRule="auto"/>
        <w:rPr>
          <w:del w:id="1592" w:author="Leeyoung" w:date="2018-10-05T09:52:00Z"/>
          <w:rFonts w:eastAsiaTheme="minorEastAsia"/>
          <w:sz w:val="20"/>
        </w:rPr>
      </w:pPr>
      <w:del w:id="1593" w:author="Leeyoung" w:date="2018-10-05T09:52:00Z">
        <w:r w:rsidRPr="00A75E21" w:rsidDel="003E4CD3">
          <w:rPr>
            <w:rFonts w:eastAsiaTheme="minorEastAsia"/>
            <w:sz w:val="20"/>
          </w:rPr>
          <w:tab/>
        </w:r>
        <w:r w:rsidRPr="00A75E21" w:rsidDel="003E4CD3">
          <w:rPr>
            <w:rFonts w:eastAsiaTheme="minorEastAsia"/>
            <w:sz w:val="20"/>
          </w:rPr>
          <w:tab/>
          <w:delText xml:space="preserve">    te mapping is added"; </w:delText>
        </w:r>
      </w:del>
    </w:p>
    <w:p w:rsidR="00A75E21" w:rsidRPr="00A75E21" w:rsidDel="003E4CD3" w:rsidRDefault="00A75E21" w:rsidP="003E4CD3">
      <w:pPr>
        <w:spacing w:after="0" w:line="240" w:lineRule="auto"/>
        <w:rPr>
          <w:del w:id="1594" w:author="Leeyoung" w:date="2018-10-05T09:52:00Z"/>
          <w:rFonts w:eastAsiaTheme="minorEastAsia"/>
          <w:sz w:val="20"/>
        </w:rPr>
      </w:pPr>
      <w:del w:id="1595" w:author="Leeyoung" w:date="2018-10-05T09:52:00Z">
        <w:r w:rsidRPr="00A75E21" w:rsidDel="003E4CD3">
          <w:rPr>
            <w:rFonts w:eastAsiaTheme="minorEastAsia"/>
            <w:sz w:val="20"/>
          </w:rPr>
          <w:delText xml:space="preserve">         uses tsm-types:te-mapping;</w:delText>
        </w:r>
      </w:del>
    </w:p>
    <w:p w:rsidR="00A75E21" w:rsidRPr="00A75E21" w:rsidDel="003E4CD3" w:rsidRDefault="00A75E21" w:rsidP="003E4CD3">
      <w:pPr>
        <w:spacing w:after="0" w:line="240" w:lineRule="auto"/>
        <w:rPr>
          <w:del w:id="1596" w:author="Leeyoung" w:date="2018-10-05T09:52:00Z"/>
          <w:rFonts w:eastAsiaTheme="minorEastAsia"/>
          <w:sz w:val="20"/>
        </w:rPr>
      </w:pPr>
      <w:del w:id="1597"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598" w:author="Leeyoung" w:date="2018-10-05T09:52:00Z"/>
          <w:rFonts w:eastAsiaTheme="minorEastAsia"/>
          <w:sz w:val="20"/>
        </w:rPr>
      </w:pPr>
      <w:del w:id="1599" w:author="Leeyoung" w:date="2018-10-05T09:52:00Z">
        <w:r w:rsidRPr="00A75E21" w:rsidDel="003E4CD3">
          <w:rPr>
            <w:rFonts w:eastAsiaTheme="minorEastAsia"/>
            <w:sz w:val="20"/>
          </w:rPr>
          <w:tab/>
          <w:delText xml:space="preserve">   </w:delText>
        </w:r>
      </w:del>
    </w:p>
    <w:p w:rsidR="00A75E21" w:rsidRPr="00A75E21" w:rsidDel="003E4CD3" w:rsidRDefault="00A75E21" w:rsidP="003E4CD3">
      <w:pPr>
        <w:spacing w:after="0" w:line="240" w:lineRule="auto"/>
        <w:rPr>
          <w:del w:id="1600" w:author="Leeyoung" w:date="2018-10-05T09:52:00Z"/>
          <w:rFonts w:eastAsiaTheme="minorEastAsia"/>
          <w:sz w:val="20"/>
        </w:rPr>
      </w:pPr>
      <w:del w:id="1601" w:author="Leeyoung" w:date="2018-10-05T09:52:00Z">
        <w:r w:rsidRPr="00A75E21" w:rsidDel="003E4CD3">
          <w:rPr>
            <w:rFonts w:eastAsiaTheme="minorEastAsia"/>
            <w:sz w:val="20"/>
          </w:rPr>
          <w:tab/>
          <w:delText xml:space="preserve">   augment "/l1:l1-connectivity/l1:services/l1:service/l1:endpoint-1" {</w:delText>
        </w:r>
      </w:del>
    </w:p>
    <w:p w:rsidR="00A75E21" w:rsidRPr="00A75E21" w:rsidDel="003E4CD3" w:rsidRDefault="00A75E21" w:rsidP="003E4CD3">
      <w:pPr>
        <w:spacing w:after="0" w:line="240" w:lineRule="auto"/>
        <w:rPr>
          <w:del w:id="1602" w:author="Leeyoung" w:date="2018-10-05T09:52:00Z"/>
          <w:rFonts w:eastAsiaTheme="minorEastAsia"/>
          <w:sz w:val="20"/>
        </w:rPr>
      </w:pPr>
      <w:del w:id="1603" w:author="Leeyoung" w:date="2018-10-05T09:52:00Z">
        <w:r w:rsidRPr="00A75E21" w:rsidDel="003E4CD3">
          <w:rPr>
            <w:rFonts w:eastAsiaTheme="minorEastAsia"/>
            <w:sz w:val="20"/>
          </w:rPr>
          <w:tab/>
          <w:delText xml:space="preserve">     description </w:delText>
        </w:r>
      </w:del>
    </w:p>
    <w:p w:rsidR="00A75E21" w:rsidRPr="00A75E21" w:rsidDel="003E4CD3" w:rsidRDefault="00A75E21" w:rsidP="003E4CD3">
      <w:pPr>
        <w:spacing w:after="0" w:line="240" w:lineRule="auto"/>
        <w:rPr>
          <w:del w:id="1604" w:author="Leeyoung" w:date="2018-10-05T09:52:00Z"/>
          <w:rFonts w:eastAsiaTheme="minorEastAsia"/>
          <w:sz w:val="20"/>
        </w:rPr>
      </w:pPr>
      <w:del w:id="1605" w:author="Leeyoung" w:date="2018-10-05T09:52:00Z">
        <w:r w:rsidRPr="00A75E21" w:rsidDel="003E4CD3">
          <w:rPr>
            <w:rFonts w:eastAsiaTheme="minorEastAsia"/>
            <w:sz w:val="20"/>
          </w:rPr>
          <w:tab/>
        </w:r>
        <w:r w:rsidRPr="00A75E21" w:rsidDel="003E4CD3">
          <w:rPr>
            <w:rFonts w:eastAsiaTheme="minorEastAsia"/>
            <w:sz w:val="20"/>
          </w:rPr>
          <w:tab/>
          <w:delText xml:space="preserve">   "This augment is only valid for TE mapping --</w:delText>
        </w:r>
      </w:del>
    </w:p>
    <w:p w:rsidR="00A75E21" w:rsidRPr="00A75E21" w:rsidDel="003E4CD3" w:rsidRDefault="00A75E21" w:rsidP="003E4CD3">
      <w:pPr>
        <w:spacing w:after="0" w:line="240" w:lineRule="auto"/>
        <w:rPr>
          <w:del w:id="1606" w:author="Leeyoung" w:date="2018-10-05T09:52:00Z"/>
          <w:rFonts w:eastAsiaTheme="minorEastAsia"/>
          <w:sz w:val="20"/>
        </w:rPr>
      </w:pPr>
      <w:del w:id="1607" w:author="Leeyoung" w:date="2018-10-05T09:52:00Z">
        <w:r w:rsidRPr="00A75E21" w:rsidDel="003E4CD3">
          <w:rPr>
            <w:rFonts w:eastAsiaTheme="minorEastAsia"/>
            <w:sz w:val="20"/>
          </w:rPr>
          <w:tab/>
        </w:r>
        <w:r w:rsidRPr="00A75E21" w:rsidDel="003E4CD3">
          <w:rPr>
            <w:rFonts w:eastAsiaTheme="minorEastAsia"/>
            <w:sz w:val="20"/>
          </w:rPr>
          <w:tab/>
          <w:delText xml:space="preserve">    endpoint-1 te-reference is added"; </w:delText>
        </w:r>
      </w:del>
    </w:p>
    <w:p w:rsidR="00A75E21" w:rsidRPr="00A75E21" w:rsidDel="003E4CD3" w:rsidRDefault="00A75E21" w:rsidP="003E4CD3">
      <w:pPr>
        <w:spacing w:after="0" w:line="240" w:lineRule="auto"/>
        <w:rPr>
          <w:del w:id="1608" w:author="Leeyoung" w:date="2018-10-05T09:52:00Z"/>
          <w:rFonts w:eastAsiaTheme="minorEastAsia"/>
          <w:sz w:val="20"/>
        </w:rPr>
      </w:pPr>
      <w:del w:id="1609" w:author="Leeyoung" w:date="2018-10-05T09:52:00Z">
        <w:r w:rsidRPr="00A75E21" w:rsidDel="003E4CD3">
          <w:rPr>
            <w:rFonts w:eastAsiaTheme="minorEastAsia"/>
            <w:sz w:val="20"/>
          </w:rPr>
          <w:tab/>
          <w:delText xml:space="preserve">     uses tsm-types:te-endpoint-ref;</w:delText>
        </w:r>
      </w:del>
    </w:p>
    <w:p w:rsidR="00A75E21" w:rsidRPr="00A75E21" w:rsidDel="003E4CD3" w:rsidRDefault="00A75E21" w:rsidP="003E4CD3">
      <w:pPr>
        <w:spacing w:after="0" w:line="240" w:lineRule="auto"/>
        <w:rPr>
          <w:del w:id="1610" w:author="Leeyoung" w:date="2018-10-05T09:52:00Z"/>
          <w:rFonts w:eastAsiaTheme="minorEastAsia"/>
          <w:sz w:val="20"/>
        </w:rPr>
      </w:pPr>
      <w:del w:id="1611" w:author="Leeyoung" w:date="2018-10-05T09:52:00Z">
        <w:r w:rsidRPr="00A75E21" w:rsidDel="003E4CD3">
          <w:rPr>
            <w:rFonts w:eastAsiaTheme="minorEastAsia"/>
            <w:sz w:val="20"/>
          </w:rPr>
          <w:delText xml:space="preserve">       }</w:delText>
        </w:r>
      </w:del>
    </w:p>
    <w:p w:rsidR="00A75E21" w:rsidRPr="00A75E21" w:rsidDel="003E4CD3" w:rsidRDefault="00A75E21" w:rsidP="003E4CD3">
      <w:pPr>
        <w:spacing w:after="0" w:line="240" w:lineRule="auto"/>
        <w:rPr>
          <w:del w:id="1612" w:author="Leeyoung" w:date="2018-10-05T09:52:00Z"/>
          <w:rFonts w:eastAsiaTheme="minorEastAsia"/>
          <w:sz w:val="20"/>
        </w:rPr>
      </w:pPr>
      <w:del w:id="1613" w:author="Leeyoung" w:date="2018-10-05T09:52:00Z">
        <w:r w:rsidRPr="00A75E21" w:rsidDel="003E4CD3">
          <w:rPr>
            <w:rFonts w:eastAsiaTheme="minorEastAsia"/>
            <w:sz w:val="20"/>
          </w:rPr>
          <w:tab/>
          <w:delText xml:space="preserve">   </w:delText>
        </w:r>
      </w:del>
    </w:p>
    <w:p w:rsidR="00A75E21" w:rsidRPr="00A75E21" w:rsidDel="003E4CD3" w:rsidRDefault="00A75E21" w:rsidP="003E4CD3">
      <w:pPr>
        <w:spacing w:after="0" w:line="240" w:lineRule="auto"/>
        <w:rPr>
          <w:del w:id="1614" w:author="Leeyoung" w:date="2018-10-05T09:52:00Z"/>
          <w:rFonts w:eastAsiaTheme="minorEastAsia"/>
          <w:sz w:val="20"/>
        </w:rPr>
      </w:pPr>
      <w:del w:id="1615" w:author="Leeyoung" w:date="2018-10-05T09:52:00Z">
        <w:r w:rsidRPr="00A75E21" w:rsidDel="003E4CD3">
          <w:rPr>
            <w:rFonts w:eastAsiaTheme="minorEastAsia"/>
            <w:sz w:val="20"/>
          </w:rPr>
          <w:tab/>
          <w:delText xml:space="preserve">   augment "/l1:l1-connectivity/l1:services/l1:service/l1:endpoint-2" {</w:delText>
        </w:r>
      </w:del>
    </w:p>
    <w:p w:rsidR="00A75E21" w:rsidRPr="00A75E21" w:rsidDel="003E4CD3" w:rsidRDefault="00A75E21" w:rsidP="003E4CD3">
      <w:pPr>
        <w:spacing w:after="0" w:line="240" w:lineRule="auto"/>
        <w:rPr>
          <w:del w:id="1616" w:author="Leeyoung" w:date="2018-10-05T09:52:00Z"/>
          <w:rFonts w:eastAsiaTheme="minorEastAsia"/>
          <w:sz w:val="20"/>
        </w:rPr>
      </w:pPr>
      <w:del w:id="1617" w:author="Leeyoung" w:date="2018-10-05T09:52:00Z">
        <w:r w:rsidRPr="00A75E21" w:rsidDel="003E4CD3">
          <w:rPr>
            <w:rFonts w:eastAsiaTheme="minorEastAsia"/>
            <w:sz w:val="20"/>
          </w:rPr>
          <w:delText xml:space="preserve">         description </w:delText>
        </w:r>
      </w:del>
    </w:p>
    <w:p w:rsidR="00A75E21" w:rsidRPr="00A75E21" w:rsidDel="003E4CD3" w:rsidRDefault="00A75E21" w:rsidP="003E4CD3">
      <w:pPr>
        <w:spacing w:after="0" w:line="240" w:lineRule="auto"/>
        <w:rPr>
          <w:del w:id="1618" w:author="Leeyoung" w:date="2018-10-05T09:52:00Z"/>
          <w:rFonts w:eastAsiaTheme="minorEastAsia"/>
          <w:sz w:val="20"/>
        </w:rPr>
      </w:pPr>
      <w:del w:id="1619" w:author="Leeyoung" w:date="2018-10-05T09:52:00Z">
        <w:r w:rsidRPr="00A75E21" w:rsidDel="003E4CD3">
          <w:rPr>
            <w:rFonts w:eastAsiaTheme="minorEastAsia"/>
            <w:sz w:val="20"/>
          </w:rPr>
          <w:tab/>
        </w:r>
        <w:r w:rsidRPr="00A75E21" w:rsidDel="003E4CD3">
          <w:rPr>
            <w:rFonts w:eastAsiaTheme="minorEastAsia"/>
            <w:sz w:val="20"/>
          </w:rPr>
          <w:tab/>
          <w:delText xml:space="preserve">   "This augment is only valid for TE mapping --</w:delText>
        </w:r>
      </w:del>
    </w:p>
    <w:p w:rsidR="00A75E21" w:rsidRPr="00A75E21" w:rsidDel="003E4CD3" w:rsidRDefault="00A75E21" w:rsidP="003E4CD3">
      <w:pPr>
        <w:spacing w:after="0" w:line="240" w:lineRule="auto"/>
        <w:rPr>
          <w:del w:id="1620" w:author="Leeyoung" w:date="2018-10-05T09:52:00Z"/>
          <w:rFonts w:eastAsiaTheme="minorEastAsia"/>
          <w:sz w:val="20"/>
        </w:rPr>
      </w:pPr>
      <w:del w:id="1621" w:author="Leeyoung" w:date="2018-10-05T09:52:00Z">
        <w:r w:rsidRPr="00A75E21" w:rsidDel="003E4CD3">
          <w:rPr>
            <w:rFonts w:eastAsiaTheme="minorEastAsia"/>
            <w:sz w:val="20"/>
          </w:rPr>
          <w:tab/>
        </w:r>
        <w:r w:rsidRPr="00A75E21" w:rsidDel="003E4CD3">
          <w:rPr>
            <w:rFonts w:eastAsiaTheme="minorEastAsia"/>
            <w:sz w:val="20"/>
          </w:rPr>
          <w:tab/>
          <w:delText xml:space="preserve">    endpoint-2 te-reference is added"; </w:delText>
        </w:r>
      </w:del>
    </w:p>
    <w:p w:rsidR="00A75E21" w:rsidRPr="00A75E21" w:rsidDel="003E4CD3" w:rsidRDefault="00A75E21" w:rsidP="003E4CD3">
      <w:pPr>
        <w:spacing w:after="0" w:line="240" w:lineRule="auto"/>
        <w:rPr>
          <w:del w:id="1622" w:author="Leeyoung" w:date="2018-10-05T09:52:00Z"/>
          <w:rFonts w:eastAsiaTheme="minorEastAsia"/>
          <w:sz w:val="20"/>
        </w:rPr>
      </w:pPr>
      <w:del w:id="1623" w:author="Leeyoung" w:date="2018-10-05T09:52:00Z">
        <w:r w:rsidRPr="00A75E21" w:rsidDel="003E4CD3">
          <w:rPr>
            <w:rFonts w:eastAsiaTheme="minorEastAsia"/>
            <w:sz w:val="20"/>
          </w:rPr>
          <w:delText xml:space="preserve">         uses tsm-types:te-endpoint-ref;</w:delText>
        </w:r>
      </w:del>
    </w:p>
    <w:p w:rsidR="00A75E21" w:rsidRPr="00A75E21" w:rsidDel="003E4CD3" w:rsidRDefault="00A75E21" w:rsidP="003E4CD3">
      <w:pPr>
        <w:spacing w:after="0" w:line="240" w:lineRule="auto"/>
        <w:rPr>
          <w:del w:id="1624" w:author="Leeyoung" w:date="2018-10-05T09:52:00Z"/>
          <w:rFonts w:eastAsiaTheme="minorEastAsia"/>
          <w:sz w:val="20"/>
        </w:rPr>
      </w:pPr>
      <w:del w:id="1625" w:author="Leeyoung" w:date="2018-10-05T09:52:00Z">
        <w:r w:rsidRPr="00A75E21" w:rsidDel="003E4CD3">
          <w:rPr>
            <w:rFonts w:eastAsiaTheme="minorEastAsia"/>
            <w:sz w:val="20"/>
          </w:rPr>
          <w:delText xml:space="preserve">       } </w:delText>
        </w:r>
      </w:del>
    </w:p>
    <w:p w:rsidR="00A75E21" w:rsidRPr="00A75E21" w:rsidDel="003E4CD3" w:rsidRDefault="00A75E21" w:rsidP="003E4CD3">
      <w:pPr>
        <w:spacing w:after="0" w:line="240" w:lineRule="auto"/>
        <w:rPr>
          <w:del w:id="1626" w:author="Leeyoung" w:date="2018-10-05T09:52:00Z"/>
          <w:rFonts w:eastAsiaTheme="minorEastAsia"/>
          <w:sz w:val="20"/>
        </w:rPr>
      </w:pPr>
      <w:del w:id="1627" w:author="Leeyoung" w:date="2018-10-05T09:52:00Z">
        <w:r w:rsidRPr="00A75E21" w:rsidDel="003E4CD3">
          <w:rPr>
            <w:rFonts w:eastAsiaTheme="minorEastAsia"/>
            <w:sz w:val="20"/>
          </w:rPr>
          <w:delText xml:space="preserve">   }</w:delText>
        </w:r>
      </w:del>
    </w:p>
    <w:p w:rsidR="00513998" w:rsidRPr="00513998" w:rsidRDefault="00513998" w:rsidP="003E4CD3">
      <w:pPr>
        <w:spacing w:after="0" w:line="240" w:lineRule="auto"/>
        <w:rPr>
          <w:rFonts w:eastAsiaTheme="minorEastAsia"/>
          <w:sz w:val="20"/>
        </w:rPr>
      </w:pPr>
    </w:p>
    <w:p w:rsidR="004134C2" w:rsidRDefault="004134C2" w:rsidP="004134C2">
      <w:pPr>
        <w:spacing w:after="0"/>
        <w:rPr>
          <w:lang w:eastAsia="zh-CN"/>
        </w:rPr>
      </w:pPr>
      <w:r w:rsidRPr="00AE26CB">
        <w:rPr>
          <w:lang w:eastAsia="zh-CN"/>
        </w:rPr>
        <w:t>&lt;CODE ENDS&gt;</w:t>
      </w:r>
    </w:p>
    <w:p w:rsidR="00A75E21" w:rsidRDefault="00A75E21" w:rsidP="004134C2">
      <w:pPr>
        <w:spacing w:after="0"/>
        <w:rPr>
          <w:lang w:eastAsia="zh-CN"/>
        </w:rPr>
      </w:pPr>
    </w:p>
    <w:p w:rsidR="00C57002" w:rsidRDefault="00C57002" w:rsidP="004134C2">
      <w:pPr>
        <w:spacing w:after="0"/>
        <w:rPr>
          <w:lang w:eastAsia="zh-CN"/>
        </w:rPr>
      </w:pPr>
    </w:p>
    <w:p w:rsidR="00C57002" w:rsidRDefault="00C57002" w:rsidP="004134C2">
      <w:pPr>
        <w:spacing w:after="0"/>
        <w:rPr>
          <w:lang w:eastAsia="zh-CN"/>
        </w:rPr>
      </w:pPr>
      <w:r>
        <w:rPr>
          <w:lang w:eastAsia="zh-CN"/>
        </w:rPr>
        <w:t xml:space="preserve">&lt;CODE BEGINS&gt; </w:t>
      </w:r>
      <w:r w:rsidRPr="00AE26CB">
        <w:rPr>
          <w:rFonts w:eastAsiaTheme="minorEastAsia"/>
          <w:lang w:eastAsia="zh-CN"/>
        </w:rPr>
        <w:t>file "ietf-</w:t>
      </w:r>
      <w:r>
        <w:rPr>
          <w:rFonts w:eastAsiaTheme="minorEastAsia"/>
          <w:lang w:eastAsia="zh-CN"/>
        </w:rPr>
        <w:t>l2sm-</w:t>
      </w:r>
      <w:r w:rsidRPr="00AE26CB">
        <w:rPr>
          <w:lang w:eastAsia="zh-CN"/>
        </w:rPr>
        <w:t>te-service-mapping</w:t>
      </w:r>
      <w:r w:rsidRPr="00AE26CB">
        <w:rPr>
          <w:rFonts w:eastAsiaTheme="minorEastAsia"/>
          <w:lang w:eastAsia="zh-CN"/>
        </w:rPr>
        <w:t>@201</w:t>
      </w:r>
      <w:ins w:id="1628" w:author="Leeyoung" w:date="2019-03-05T13:17:00Z">
        <w:r w:rsidR="0054585D">
          <w:rPr>
            <w:rFonts w:eastAsiaTheme="minorEastAsia"/>
            <w:lang w:eastAsia="zh-CN"/>
          </w:rPr>
          <w:t>9-03</w:t>
        </w:r>
      </w:ins>
      <w:del w:id="1629" w:author="Leeyoung" w:date="2019-03-05T13:17:00Z">
        <w:r w:rsidRPr="00AE26CB" w:rsidDel="0054585D">
          <w:rPr>
            <w:rFonts w:eastAsiaTheme="minorEastAsia"/>
            <w:lang w:eastAsia="zh-CN"/>
          </w:rPr>
          <w:delText>8-</w:delText>
        </w:r>
        <w:r w:rsidDel="0054585D">
          <w:rPr>
            <w:rFonts w:eastAsiaTheme="minorEastAsia"/>
            <w:lang w:eastAsia="zh-CN"/>
          </w:rPr>
          <w:delText>10</w:delText>
        </w:r>
      </w:del>
      <w:r>
        <w:rPr>
          <w:rFonts w:eastAsiaTheme="minorEastAsia"/>
          <w:lang w:eastAsia="zh-CN"/>
        </w:rPr>
        <w:t>-0</w:t>
      </w:r>
      <w:ins w:id="1630" w:author="Leeyoung" w:date="2018-10-05T09:55:00Z">
        <w:r w:rsidR="003E4CD3">
          <w:rPr>
            <w:rFonts w:eastAsiaTheme="minorEastAsia"/>
            <w:lang w:eastAsia="zh-CN"/>
          </w:rPr>
          <w:t>5</w:t>
        </w:r>
      </w:ins>
      <w:del w:id="1631" w:author="Leeyoung" w:date="2018-10-05T09:55:00Z">
        <w:r w:rsidDel="003E4CD3">
          <w:rPr>
            <w:rFonts w:eastAsiaTheme="minorEastAsia"/>
            <w:lang w:eastAsia="zh-CN"/>
          </w:rPr>
          <w:delText>1</w:delText>
        </w:r>
      </w:del>
      <w:r w:rsidRPr="00AE26CB">
        <w:rPr>
          <w:rFonts w:eastAsiaTheme="minorEastAsia"/>
          <w:lang w:eastAsia="zh-CN"/>
        </w:rPr>
        <w:t>.yang"</w:t>
      </w:r>
    </w:p>
    <w:p w:rsidR="00C57002" w:rsidRDefault="00C57002" w:rsidP="004134C2">
      <w:pPr>
        <w:spacing w:after="0"/>
        <w:rPr>
          <w:lang w:eastAsia="zh-CN"/>
        </w:rPr>
      </w:pPr>
    </w:p>
    <w:p w:rsidR="00886D01" w:rsidRDefault="00886D01" w:rsidP="00886D01">
      <w:pPr>
        <w:spacing w:after="0"/>
        <w:rPr>
          <w:ins w:id="1632" w:author="Leeyoung" w:date="2018-10-05T10:00:00Z"/>
          <w:lang w:eastAsia="zh-CN"/>
        </w:rPr>
      </w:pPr>
    </w:p>
    <w:p w:rsidR="00886D01" w:rsidRDefault="00886D01" w:rsidP="00886D01">
      <w:pPr>
        <w:spacing w:after="0"/>
        <w:rPr>
          <w:ins w:id="1633" w:author="Leeyoung" w:date="2018-10-05T10:00:00Z"/>
          <w:lang w:eastAsia="zh-CN"/>
        </w:rPr>
      </w:pPr>
    </w:p>
    <w:p w:rsidR="00886D01" w:rsidRPr="00886D01" w:rsidRDefault="00886D01" w:rsidP="00886D01">
      <w:pPr>
        <w:spacing w:after="0"/>
        <w:rPr>
          <w:ins w:id="1634" w:author="Leeyoung" w:date="2018-10-05T10:00:00Z"/>
          <w:sz w:val="20"/>
          <w:lang w:eastAsia="zh-CN"/>
        </w:rPr>
      </w:pPr>
      <w:ins w:id="1635" w:author="Leeyoung" w:date="2018-10-05T10:00:00Z">
        <w:r>
          <w:rPr>
            <w:lang w:eastAsia="zh-CN"/>
          </w:rPr>
          <w:t xml:space="preserve">   </w:t>
        </w:r>
        <w:r w:rsidRPr="00886D01">
          <w:rPr>
            <w:sz w:val="20"/>
            <w:lang w:eastAsia="zh-CN"/>
          </w:rPr>
          <w:t>module ietf-l2sm-te-service-mapping {</w:t>
        </w:r>
      </w:ins>
    </w:p>
    <w:p w:rsidR="00886D01" w:rsidRPr="00886D01" w:rsidRDefault="00886D01" w:rsidP="00886D01">
      <w:pPr>
        <w:spacing w:after="0"/>
        <w:rPr>
          <w:ins w:id="1636" w:author="Leeyoung" w:date="2018-10-05T10:00:00Z"/>
          <w:sz w:val="20"/>
          <w:lang w:eastAsia="zh-CN"/>
        </w:rPr>
      </w:pPr>
    </w:p>
    <w:p w:rsidR="00886D01" w:rsidRPr="00886D01" w:rsidRDefault="00886D01" w:rsidP="00886D01">
      <w:pPr>
        <w:spacing w:after="0"/>
        <w:rPr>
          <w:ins w:id="1637" w:author="Leeyoung" w:date="2018-10-05T10:00:00Z"/>
          <w:sz w:val="20"/>
          <w:lang w:eastAsia="zh-CN"/>
        </w:rPr>
      </w:pPr>
      <w:ins w:id="1638" w:author="Leeyoung" w:date="2018-10-05T10:00:00Z">
        <w:r w:rsidRPr="00886D01">
          <w:rPr>
            <w:sz w:val="20"/>
            <w:lang w:eastAsia="zh-CN"/>
          </w:rPr>
          <w:t xml:space="preserve">       namespace "urn:ietf:params:xml:ns:yang:ietf-l2sm-te-service-mapping";</w:t>
        </w:r>
      </w:ins>
    </w:p>
    <w:p w:rsidR="00886D01" w:rsidRPr="00886D01" w:rsidRDefault="00886D01" w:rsidP="00886D01">
      <w:pPr>
        <w:spacing w:after="0"/>
        <w:rPr>
          <w:ins w:id="1639" w:author="Leeyoung" w:date="2018-10-05T10:00:00Z"/>
          <w:sz w:val="20"/>
          <w:lang w:eastAsia="zh-CN"/>
        </w:rPr>
      </w:pPr>
    </w:p>
    <w:p w:rsidR="00886D01" w:rsidRPr="00886D01" w:rsidRDefault="00886D01" w:rsidP="00886D01">
      <w:pPr>
        <w:spacing w:after="0"/>
        <w:rPr>
          <w:ins w:id="1640" w:author="Leeyoung" w:date="2018-10-05T10:00:00Z"/>
          <w:sz w:val="20"/>
          <w:lang w:eastAsia="zh-CN"/>
        </w:rPr>
      </w:pPr>
      <w:ins w:id="1641" w:author="Leeyoung" w:date="2018-10-05T10:00:00Z">
        <w:r w:rsidRPr="00886D01">
          <w:rPr>
            <w:sz w:val="20"/>
            <w:lang w:eastAsia="zh-CN"/>
          </w:rPr>
          <w:t xml:space="preserve">       prefix "tm";</w:t>
        </w:r>
      </w:ins>
    </w:p>
    <w:p w:rsidR="00886D01" w:rsidRPr="00886D01" w:rsidRDefault="00886D01" w:rsidP="00886D01">
      <w:pPr>
        <w:spacing w:after="0"/>
        <w:rPr>
          <w:ins w:id="1642" w:author="Leeyoung" w:date="2018-10-05T10:00:00Z"/>
          <w:sz w:val="20"/>
          <w:lang w:eastAsia="zh-CN"/>
        </w:rPr>
      </w:pPr>
    </w:p>
    <w:p w:rsidR="00886D01" w:rsidRPr="00886D01" w:rsidRDefault="00886D01" w:rsidP="00886D01">
      <w:pPr>
        <w:spacing w:after="0"/>
        <w:rPr>
          <w:ins w:id="1643" w:author="Leeyoung" w:date="2018-10-05T10:00:00Z"/>
          <w:sz w:val="20"/>
          <w:lang w:eastAsia="zh-CN"/>
        </w:rPr>
      </w:pPr>
      <w:ins w:id="1644" w:author="Leeyoung" w:date="2018-10-05T10:00:00Z">
        <w:r w:rsidRPr="00886D01">
          <w:rPr>
            <w:sz w:val="20"/>
            <w:lang w:eastAsia="zh-CN"/>
          </w:rPr>
          <w:t xml:space="preserve">       import ietf-te-service-mapping-types {</w:t>
        </w:r>
      </w:ins>
    </w:p>
    <w:p w:rsidR="00886D01" w:rsidRPr="00886D01" w:rsidRDefault="00886D01" w:rsidP="00886D01">
      <w:pPr>
        <w:spacing w:after="0"/>
        <w:rPr>
          <w:ins w:id="1645" w:author="Leeyoung" w:date="2018-10-05T10:00:00Z"/>
          <w:sz w:val="20"/>
          <w:lang w:eastAsia="zh-CN"/>
        </w:rPr>
      </w:pPr>
      <w:ins w:id="1646" w:author="Leeyoung" w:date="2018-10-05T10:00:00Z">
        <w:r w:rsidRPr="00886D01">
          <w:rPr>
            <w:sz w:val="20"/>
            <w:lang w:eastAsia="zh-CN"/>
          </w:rPr>
          <w:tab/>
          <w:t xml:space="preserve">  </w:t>
        </w:r>
      </w:ins>
      <w:ins w:id="1647" w:author="Leeyoung" w:date="2018-10-05T10:01:00Z">
        <w:r>
          <w:rPr>
            <w:sz w:val="20"/>
            <w:lang w:eastAsia="zh-CN"/>
          </w:rPr>
          <w:t xml:space="preserve">    </w:t>
        </w:r>
      </w:ins>
      <w:ins w:id="1648" w:author="Leeyoung" w:date="2018-10-05T10:00:00Z">
        <w:r w:rsidRPr="00886D01">
          <w:rPr>
            <w:sz w:val="20"/>
            <w:lang w:eastAsia="zh-CN"/>
          </w:rPr>
          <w:t>prefix "tsm-types";</w:t>
        </w:r>
      </w:ins>
    </w:p>
    <w:p w:rsidR="00886D01" w:rsidRPr="00886D01" w:rsidRDefault="00886D01" w:rsidP="00886D01">
      <w:pPr>
        <w:spacing w:after="0"/>
        <w:rPr>
          <w:ins w:id="1649" w:author="Leeyoung" w:date="2018-10-05T10:00:00Z"/>
          <w:sz w:val="20"/>
          <w:lang w:eastAsia="zh-CN"/>
        </w:rPr>
      </w:pPr>
      <w:ins w:id="1650" w:author="Leeyoung" w:date="2018-10-05T10:00:00Z">
        <w:r w:rsidRPr="00886D01">
          <w:rPr>
            <w:sz w:val="20"/>
            <w:lang w:eastAsia="zh-CN"/>
          </w:rPr>
          <w:t xml:space="preserve">       }</w:t>
        </w:r>
      </w:ins>
    </w:p>
    <w:p w:rsidR="00886D01" w:rsidRPr="00886D01" w:rsidRDefault="00886D01" w:rsidP="00886D01">
      <w:pPr>
        <w:spacing w:after="0"/>
        <w:rPr>
          <w:ins w:id="1651" w:author="Leeyoung" w:date="2018-10-05T10:00:00Z"/>
          <w:sz w:val="20"/>
          <w:lang w:eastAsia="zh-CN"/>
        </w:rPr>
      </w:pPr>
      <w:ins w:id="1652" w:author="Leeyoung" w:date="2018-10-05T10:00:00Z">
        <w:r w:rsidRPr="00886D01">
          <w:rPr>
            <w:sz w:val="20"/>
            <w:lang w:eastAsia="zh-CN"/>
          </w:rPr>
          <w:tab/>
          <w:t xml:space="preserve">   </w:t>
        </w:r>
      </w:ins>
    </w:p>
    <w:p w:rsidR="00886D01" w:rsidRPr="00886D01" w:rsidRDefault="00886D01" w:rsidP="00886D01">
      <w:pPr>
        <w:spacing w:after="0"/>
        <w:rPr>
          <w:ins w:id="1653" w:author="Leeyoung" w:date="2018-10-05T10:00:00Z"/>
          <w:sz w:val="20"/>
          <w:lang w:eastAsia="zh-CN"/>
        </w:rPr>
      </w:pPr>
      <w:ins w:id="1654" w:author="Leeyoung" w:date="2018-10-05T10:00:00Z">
        <w:r w:rsidRPr="00886D01">
          <w:rPr>
            <w:sz w:val="20"/>
            <w:lang w:eastAsia="zh-CN"/>
          </w:rPr>
          <w:t xml:space="preserve">       import ietf-l2vpn-svc {</w:t>
        </w:r>
      </w:ins>
    </w:p>
    <w:p w:rsidR="00886D01" w:rsidRPr="00886D01" w:rsidRDefault="00886D01" w:rsidP="00886D01">
      <w:pPr>
        <w:spacing w:after="0"/>
        <w:rPr>
          <w:ins w:id="1655" w:author="Leeyoung" w:date="2018-10-05T10:00:00Z"/>
          <w:sz w:val="20"/>
          <w:lang w:eastAsia="zh-CN"/>
        </w:rPr>
      </w:pPr>
      <w:ins w:id="1656" w:author="Leeyoung" w:date="2018-10-05T10:00:00Z">
        <w:r w:rsidRPr="00886D01">
          <w:rPr>
            <w:sz w:val="20"/>
            <w:lang w:eastAsia="zh-CN"/>
          </w:rPr>
          <w:t xml:space="preserve">          prefix "l2vpn-svc";</w:t>
        </w:r>
      </w:ins>
    </w:p>
    <w:p w:rsidR="00886D01" w:rsidRPr="00886D01" w:rsidRDefault="00886D01" w:rsidP="00886D01">
      <w:pPr>
        <w:spacing w:after="0"/>
        <w:rPr>
          <w:ins w:id="1657" w:author="Leeyoung" w:date="2018-10-05T10:00:00Z"/>
          <w:sz w:val="20"/>
          <w:lang w:eastAsia="zh-CN"/>
        </w:rPr>
      </w:pPr>
      <w:ins w:id="1658" w:author="Leeyoung" w:date="2018-10-05T10:00:00Z">
        <w:r w:rsidRPr="00886D01">
          <w:rPr>
            <w:sz w:val="20"/>
            <w:lang w:eastAsia="zh-CN"/>
          </w:rPr>
          <w:t xml:space="preserve">       }</w:t>
        </w:r>
      </w:ins>
    </w:p>
    <w:p w:rsidR="00886D01" w:rsidRPr="00886D01" w:rsidRDefault="00886D01" w:rsidP="00886D01">
      <w:pPr>
        <w:spacing w:after="0"/>
        <w:rPr>
          <w:ins w:id="1659" w:author="Leeyoung" w:date="2018-10-05T10:00:00Z"/>
          <w:sz w:val="20"/>
          <w:lang w:eastAsia="zh-CN"/>
        </w:rPr>
      </w:pPr>
    </w:p>
    <w:p w:rsidR="00886D01" w:rsidRPr="00886D01" w:rsidRDefault="00886D01" w:rsidP="00886D01">
      <w:pPr>
        <w:spacing w:after="0"/>
        <w:rPr>
          <w:ins w:id="1660" w:author="Leeyoung" w:date="2018-10-05T10:00:00Z"/>
          <w:sz w:val="20"/>
          <w:lang w:eastAsia="zh-CN"/>
        </w:rPr>
      </w:pPr>
      <w:ins w:id="1661" w:author="Leeyoung" w:date="2018-10-05T10:00:00Z">
        <w:r w:rsidRPr="00886D01">
          <w:rPr>
            <w:sz w:val="20"/>
            <w:lang w:eastAsia="zh-CN"/>
          </w:rPr>
          <w:t xml:space="preserve">       organization</w:t>
        </w:r>
      </w:ins>
    </w:p>
    <w:p w:rsidR="00886D01" w:rsidRPr="00886D01" w:rsidRDefault="00886D01" w:rsidP="00886D01">
      <w:pPr>
        <w:spacing w:after="0"/>
        <w:rPr>
          <w:ins w:id="1662" w:author="Leeyoung" w:date="2018-10-05T10:00:00Z"/>
          <w:sz w:val="20"/>
          <w:lang w:eastAsia="zh-CN"/>
        </w:rPr>
      </w:pPr>
      <w:ins w:id="1663" w:author="Leeyoung" w:date="2018-10-05T10:00:00Z">
        <w:r w:rsidRPr="00886D01">
          <w:rPr>
            <w:sz w:val="20"/>
            <w:lang w:eastAsia="zh-CN"/>
          </w:rPr>
          <w:t xml:space="preserve">           "IETF Traffic Engineering Architecture and Signaling (TEAS)</w:t>
        </w:r>
      </w:ins>
    </w:p>
    <w:p w:rsidR="00886D01" w:rsidRPr="00886D01" w:rsidRDefault="00886D01" w:rsidP="00886D01">
      <w:pPr>
        <w:spacing w:after="0"/>
        <w:rPr>
          <w:ins w:id="1664" w:author="Leeyoung" w:date="2018-10-05T10:00:00Z"/>
          <w:sz w:val="20"/>
          <w:lang w:eastAsia="zh-CN"/>
        </w:rPr>
      </w:pPr>
      <w:ins w:id="1665" w:author="Leeyoung" w:date="2018-10-05T10:00:00Z">
        <w:r w:rsidRPr="00886D01">
          <w:rPr>
            <w:sz w:val="20"/>
            <w:lang w:eastAsia="zh-CN"/>
          </w:rPr>
          <w:t xml:space="preserve">           Working Group";</w:t>
        </w:r>
      </w:ins>
    </w:p>
    <w:p w:rsidR="00886D01" w:rsidRPr="00886D01" w:rsidRDefault="00886D01" w:rsidP="00886D01">
      <w:pPr>
        <w:spacing w:after="0"/>
        <w:rPr>
          <w:ins w:id="1666" w:author="Leeyoung" w:date="2018-10-05T10:00:00Z"/>
          <w:sz w:val="20"/>
          <w:lang w:eastAsia="zh-CN"/>
        </w:rPr>
      </w:pPr>
    </w:p>
    <w:p w:rsidR="00886D01" w:rsidRPr="00886D01" w:rsidRDefault="00886D01" w:rsidP="00886D01">
      <w:pPr>
        <w:spacing w:after="0"/>
        <w:rPr>
          <w:ins w:id="1667" w:author="Leeyoung" w:date="2018-10-05T10:00:00Z"/>
          <w:sz w:val="20"/>
          <w:lang w:eastAsia="zh-CN"/>
        </w:rPr>
      </w:pPr>
      <w:ins w:id="1668" w:author="Leeyoung" w:date="2018-10-05T10:00:00Z">
        <w:r w:rsidRPr="00886D01">
          <w:rPr>
            <w:sz w:val="20"/>
            <w:lang w:eastAsia="zh-CN"/>
          </w:rPr>
          <w:t xml:space="preserve">       contact</w:t>
        </w:r>
      </w:ins>
    </w:p>
    <w:p w:rsidR="00886D01" w:rsidRPr="00886D01" w:rsidRDefault="00886D01" w:rsidP="00886D01">
      <w:pPr>
        <w:spacing w:after="0"/>
        <w:rPr>
          <w:ins w:id="1669" w:author="Leeyoung" w:date="2018-10-05T10:00:00Z"/>
          <w:sz w:val="20"/>
          <w:lang w:eastAsia="zh-CN"/>
        </w:rPr>
      </w:pPr>
      <w:ins w:id="1670" w:author="Leeyoung" w:date="2018-10-05T10:00:00Z">
        <w:r w:rsidRPr="00886D01">
          <w:rPr>
            <w:sz w:val="20"/>
            <w:lang w:eastAsia="zh-CN"/>
          </w:rPr>
          <w:t xml:space="preserve">           "Editor: Young Lee &lt;leeyoung@huawei.com&gt;</w:t>
        </w:r>
      </w:ins>
    </w:p>
    <w:p w:rsidR="00886D01" w:rsidRPr="00886D01" w:rsidRDefault="00886D01" w:rsidP="00886D01">
      <w:pPr>
        <w:spacing w:after="0"/>
        <w:rPr>
          <w:ins w:id="1671" w:author="Leeyoung" w:date="2018-10-05T10:00:00Z"/>
          <w:sz w:val="20"/>
          <w:lang w:eastAsia="zh-CN"/>
        </w:rPr>
      </w:pPr>
      <w:ins w:id="1672" w:author="Leeyoung" w:date="2018-10-05T10:00:00Z">
        <w:r w:rsidRPr="00886D01">
          <w:rPr>
            <w:sz w:val="20"/>
            <w:lang w:eastAsia="zh-CN"/>
          </w:rPr>
          <w:t xml:space="preserve">                    Dhruv Dhody &lt;dhruv.ietf@gmail.com&gt;</w:t>
        </w:r>
      </w:ins>
    </w:p>
    <w:p w:rsidR="00886D01" w:rsidRPr="00886D01" w:rsidRDefault="00886D01" w:rsidP="00886D01">
      <w:pPr>
        <w:spacing w:after="0"/>
        <w:rPr>
          <w:ins w:id="1673" w:author="Leeyoung" w:date="2018-10-05T10:00:00Z"/>
          <w:sz w:val="20"/>
          <w:lang w:eastAsia="zh-CN"/>
        </w:rPr>
      </w:pPr>
      <w:ins w:id="1674" w:author="Leeyoung" w:date="2018-10-05T10:00:00Z">
        <w:r w:rsidRPr="00886D01">
          <w:rPr>
            <w:sz w:val="20"/>
            <w:lang w:eastAsia="zh-CN"/>
          </w:rPr>
          <w:tab/>
        </w:r>
        <w:r w:rsidRPr="00886D01">
          <w:rPr>
            <w:sz w:val="20"/>
            <w:lang w:eastAsia="zh-CN"/>
          </w:rPr>
          <w:tab/>
          <w:t xml:space="preserve">            Qin Wu &lt;bill.wu@huawei.com&gt;";</w:t>
        </w:r>
      </w:ins>
    </w:p>
    <w:p w:rsidR="00886D01" w:rsidRPr="00886D01" w:rsidRDefault="00886D01" w:rsidP="00886D01">
      <w:pPr>
        <w:spacing w:after="0"/>
        <w:rPr>
          <w:ins w:id="1675" w:author="Leeyoung" w:date="2018-10-05T10:00:00Z"/>
          <w:sz w:val="20"/>
          <w:lang w:eastAsia="zh-CN"/>
        </w:rPr>
      </w:pPr>
      <w:ins w:id="1676" w:author="Leeyoung" w:date="2018-10-05T10:00:00Z">
        <w:r w:rsidRPr="00886D01">
          <w:rPr>
            <w:sz w:val="20"/>
            <w:lang w:eastAsia="zh-CN"/>
          </w:rPr>
          <w:t xml:space="preserve">       description</w:t>
        </w:r>
      </w:ins>
    </w:p>
    <w:p w:rsidR="00886D01" w:rsidRPr="00886D01" w:rsidRDefault="00886D01" w:rsidP="00886D01">
      <w:pPr>
        <w:spacing w:after="0"/>
        <w:rPr>
          <w:ins w:id="1677" w:author="Leeyoung" w:date="2018-10-05T10:00:00Z"/>
          <w:sz w:val="20"/>
          <w:lang w:eastAsia="zh-CN"/>
        </w:rPr>
      </w:pPr>
      <w:ins w:id="1678" w:author="Leeyoung" w:date="2018-10-05T10:00:00Z">
        <w:r w:rsidRPr="00886D01">
          <w:rPr>
            <w:sz w:val="20"/>
            <w:lang w:eastAsia="zh-CN"/>
          </w:rPr>
          <w:t xml:space="preserve">           "This module contains a YANG module for the mapping of</w:t>
        </w:r>
      </w:ins>
    </w:p>
    <w:p w:rsidR="00886D01" w:rsidRPr="00886D01" w:rsidRDefault="00886D01" w:rsidP="00886D01">
      <w:pPr>
        <w:spacing w:after="0"/>
        <w:rPr>
          <w:ins w:id="1679" w:author="Leeyoung" w:date="2018-10-05T10:00:00Z"/>
          <w:sz w:val="20"/>
          <w:lang w:eastAsia="zh-CN"/>
        </w:rPr>
      </w:pPr>
      <w:ins w:id="1680" w:author="Leeyoung" w:date="2018-10-05T10:00:00Z">
        <w:r w:rsidRPr="00886D01">
          <w:rPr>
            <w:sz w:val="20"/>
            <w:lang w:eastAsia="zh-CN"/>
          </w:rPr>
          <w:t xml:space="preserve">           Layer 2 Service Model (L1CSM) to the TE and VN ";</w:t>
        </w:r>
      </w:ins>
    </w:p>
    <w:p w:rsidR="00886D01" w:rsidRPr="00886D01" w:rsidRDefault="00886D01" w:rsidP="00886D01">
      <w:pPr>
        <w:spacing w:after="0"/>
        <w:rPr>
          <w:ins w:id="1681" w:author="Leeyoung" w:date="2018-10-05T10:00:00Z"/>
          <w:sz w:val="20"/>
          <w:lang w:eastAsia="zh-CN"/>
        </w:rPr>
      </w:pPr>
    </w:p>
    <w:p w:rsidR="00886D01" w:rsidRPr="00886D01" w:rsidRDefault="0054585D" w:rsidP="00886D01">
      <w:pPr>
        <w:spacing w:after="0"/>
        <w:rPr>
          <w:ins w:id="1682" w:author="Leeyoung" w:date="2018-10-05T10:00:00Z"/>
          <w:sz w:val="20"/>
          <w:lang w:eastAsia="zh-CN"/>
        </w:rPr>
      </w:pPr>
      <w:ins w:id="1683" w:author="Leeyoung" w:date="2018-10-05T10:00:00Z">
        <w:r>
          <w:rPr>
            <w:sz w:val="20"/>
            <w:lang w:eastAsia="zh-CN"/>
          </w:rPr>
          <w:t xml:space="preserve">       revision 2019-03</w:t>
        </w:r>
        <w:r w:rsidR="00886D01" w:rsidRPr="00886D01">
          <w:rPr>
            <w:sz w:val="20"/>
            <w:lang w:eastAsia="zh-CN"/>
          </w:rPr>
          <w:t>-05 {</w:t>
        </w:r>
      </w:ins>
    </w:p>
    <w:p w:rsidR="00886D01" w:rsidRPr="00886D01" w:rsidRDefault="00886D01" w:rsidP="00886D01">
      <w:pPr>
        <w:spacing w:after="0"/>
        <w:rPr>
          <w:ins w:id="1684" w:author="Leeyoung" w:date="2018-10-05T10:00:00Z"/>
          <w:sz w:val="20"/>
          <w:lang w:eastAsia="zh-CN"/>
        </w:rPr>
      </w:pPr>
      <w:ins w:id="1685" w:author="Leeyoung" w:date="2018-10-05T10:00:00Z">
        <w:r w:rsidRPr="00886D01">
          <w:rPr>
            <w:sz w:val="20"/>
            <w:lang w:eastAsia="zh-CN"/>
          </w:rPr>
          <w:t xml:space="preserve">           description</w:t>
        </w:r>
      </w:ins>
    </w:p>
    <w:p w:rsidR="00886D01" w:rsidRPr="00886D01" w:rsidRDefault="00886D01" w:rsidP="00886D01">
      <w:pPr>
        <w:spacing w:after="0"/>
        <w:rPr>
          <w:ins w:id="1686" w:author="Leeyoung" w:date="2018-10-05T10:00:00Z"/>
          <w:sz w:val="20"/>
          <w:lang w:eastAsia="zh-CN"/>
        </w:rPr>
      </w:pPr>
      <w:ins w:id="1687" w:author="Leeyoung" w:date="2018-10-05T10:00:00Z">
        <w:r w:rsidRPr="00886D01">
          <w:rPr>
            <w:sz w:val="20"/>
            <w:lang w:eastAsia="zh-CN"/>
          </w:rPr>
          <w:t xml:space="preserve">               "initial version.";</w:t>
        </w:r>
      </w:ins>
    </w:p>
    <w:p w:rsidR="00886D01" w:rsidRPr="00886D01" w:rsidRDefault="00886D01" w:rsidP="00886D01">
      <w:pPr>
        <w:spacing w:after="0"/>
        <w:rPr>
          <w:ins w:id="1688" w:author="Leeyoung" w:date="2018-10-05T10:00:00Z"/>
          <w:sz w:val="20"/>
          <w:lang w:eastAsia="zh-CN"/>
        </w:rPr>
      </w:pPr>
      <w:ins w:id="1689" w:author="Leeyoung" w:date="2018-10-05T10:00:00Z">
        <w:r w:rsidRPr="00886D01">
          <w:rPr>
            <w:sz w:val="20"/>
            <w:lang w:eastAsia="zh-CN"/>
          </w:rPr>
          <w:t xml:space="preserve">           reference</w:t>
        </w:r>
      </w:ins>
    </w:p>
    <w:p w:rsidR="00886D01" w:rsidRPr="00886D01" w:rsidRDefault="00886D01" w:rsidP="00886D01">
      <w:pPr>
        <w:spacing w:after="0"/>
        <w:rPr>
          <w:ins w:id="1690" w:author="Leeyoung" w:date="2018-10-05T10:00:00Z"/>
          <w:sz w:val="20"/>
          <w:lang w:eastAsia="zh-CN"/>
        </w:rPr>
      </w:pPr>
      <w:ins w:id="1691" w:author="Leeyoung" w:date="2018-10-05T10:00:00Z">
        <w:r w:rsidRPr="00886D01">
          <w:rPr>
            <w:sz w:val="20"/>
            <w:lang w:eastAsia="zh-CN"/>
          </w:rPr>
          <w:t xml:space="preserve">               "TBD";</w:t>
        </w:r>
      </w:ins>
    </w:p>
    <w:p w:rsidR="00886D01" w:rsidRPr="00886D01" w:rsidRDefault="00886D01" w:rsidP="00886D01">
      <w:pPr>
        <w:spacing w:after="0"/>
        <w:rPr>
          <w:ins w:id="1692" w:author="Leeyoung" w:date="2018-10-05T10:00:00Z"/>
          <w:sz w:val="20"/>
          <w:lang w:eastAsia="zh-CN"/>
        </w:rPr>
      </w:pPr>
      <w:ins w:id="1693" w:author="Leeyoung" w:date="2018-10-05T10:00:00Z">
        <w:r w:rsidRPr="00886D01">
          <w:rPr>
            <w:sz w:val="20"/>
            <w:lang w:eastAsia="zh-CN"/>
          </w:rPr>
          <w:t xml:space="preserve">       }</w:t>
        </w:r>
      </w:ins>
    </w:p>
    <w:p w:rsidR="00886D01" w:rsidRPr="00886D01" w:rsidRDefault="00886D01" w:rsidP="00886D01">
      <w:pPr>
        <w:spacing w:after="0"/>
        <w:rPr>
          <w:ins w:id="1694" w:author="Leeyoung" w:date="2018-10-05T10:00:00Z"/>
          <w:sz w:val="20"/>
          <w:lang w:eastAsia="zh-CN"/>
        </w:rPr>
      </w:pPr>
    </w:p>
    <w:p w:rsidR="00886D01" w:rsidRPr="00886D01" w:rsidRDefault="00886D01" w:rsidP="00886D01">
      <w:pPr>
        <w:spacing w:after="0"/>
        <w:rPr>
          <w:ins w:id="1695" w:author="Leeyoung" w:date="2018-10-05T10:00:00Z"/>
          <w:sz w:val="20"/>
          <w:lang w:eastAsia="zh-CN"/>
        </w:rPr>
      </w:pPr>
      <w:ins w:id="1696" w:author="Leeyoung" w:date="2018-10-05T10:00:00Z">
        <w:r w:rsidRPr="00886D01">
          <w:rPr>
            <w:sz w:val="20"/>
            <w:lang w:eastAsia="zh-CN"/>
          </w:rPr>
          <w:t xml:space="preserve">       /*</w:t>
        </w:r>
      </w:ins>
    </w:p>
    <w:p w:rsidR="00886D01" w:rsidRPr="00886D01" w:rsidRDefault="00886D01" w:rsidP="00886D01">
      <w:pPr>
        <w:spacing w:after="0"/>
        <w:rPr>
          <w:ins w:id="1697" w:author="Leeyoung" w:date="2018-10-05T10:00:00Z"/>
          <w:sz w:val="20"/>
          <w:lang w:eastAsia="zh-CN"/>
        </w:rPr>
      </w:pPr>
      <w:ins w:id="1698" w:author="Leeyoung" w:date="2018-10-05T10:00:00Z">
        <w:r w:rsidRPr="00886D01">
          <w:rPr>
            <w:sz w:val="20"/>
            <w:lang w:eastAsia="zh-CN"/>
          </w:rPr>
          <w:t xml:space="preserve">        * Configuration data nodes</w:t>
        </w:r>
      </w:ins>
    </w:p>
    <w:p w:rsidR="00886D01" w:rsidRPr="00886D01" w:rsidRDefault="00886D01" w:rsidP="00886D01">
      <w:pPr>
        <w:spacing w:after="0"/>
        <w:rPr>
          <w:ins w:id="1699" w:author="Leeyoung" w:date="2018-10-05T10:00:00Z"/>
          <w:sz w:val="20"/>
          <w:lang w:eastAsia="zh-CN"/>
        </w:rPr>
      </w:pPr>
      <w:ins w:id="1700" w:author="Leeyoung" w:date="2018-10-05T10:00:00Z">
        <w:r w:rsidRPr="00886D01">
          <w:rPr>
            <w:sz w:val="20"/>
            <w:lang w:eastAsia="zh-CN"/>
          </w:rPr>
          <w:t xml:space="preserve">        */</w:t>
        </w:r>
      </w:ins>
    </w:p>
    <w:p w:rsidR="00886D01" w:rsidRPr="00886D01" w:rsidRDefault="00886D01" w:rsidP="00886D01">
      <w:pPr>
        <w:spacing w:after="0"/>
        <w:rPr>
          <w:ins w:id="1701" w:author="Leeyoung" w:date="2018-10-05T10:00:00Z"/>
          <w:sz w:val="20"/>
          <w:lang w:eastAsia="zh-CN"/>
        </w:rPr>
      </w:pPr>
      <w:ins w:id="1702" w:author="Leeyoung" w:date="2018-10-05T10:00:00Z">
        <w:r>
          <w:rPr>
            <w:sz w:val="20"/>
            <w:lang w:eastAsia="zh-CN"/>
          </w:rPr>
          <w:t xml:space="preserve">     </w:t>
        </w:r>
        <w:r w:rsidRPr="00886D01">
          <w:rPr>
            <w:sz w:val="20"/>
            <w:lang w:eastAsia="zh-CN"/>
          </w:rPr>
          <w:t>augment "/l2vpn-svc:l2vpn-svc/l2vpn-svc:vpn-services/l2vpn-svc:vpn-service" {</w:t>
        </w:r>
      </w:ins>
    </w:p>
    <w:p w:rsidR="00886D01" w:rsidRPr="00886D01" w:rsidRDefault="00886D01" w:rsidP="00886D01">
      <w:pPr>
        <w:spacing w:after="0"/>
        <w:rPr>
          <w:ins w:id="1703" w:author="Leeyoung" w:date="2018-10-05T10:00:00Z"/>
          <w:sz w:val="20"/>
          <w:lang w:eastAsia="zh-CN"/>
        </w:rPr>
      </w:pPr>
      <w:ins w:id="1704" w:author="Leeyoung" w:date="2018-10-05T10:00:00Z">
        <w:r w:rsidRPr="00886D01">
          <w:rPr>
            <w:sz w:val="20"/>
            <w:lang w:eastAsia="zh-CN"/>
          </w:rPr>
          <w:tab/>
          <w:t xml:space="preserve"> </w:t>
        </w:r>
      </w:ins>
      <w:ins w:id="1705" w:author="Leeyoung" w:date="2018-10-05T10:01:00Z">
        <w:r>
          <w:rPr>
            <w:sz w:val="20"/>
            <w:lang w:eastAsia="zh-CN"/>
          </w:rPr>
          <w:t xml:space="preserve">     </w:t>
        </w:r>
      </w:ins>
      <w:ins w:id="1706" w:author="Leeyoung" w:date="2018-10-05T10:00:00Z">
        <w:r w:rsidRPr="00886D01">
          <w:rPr>
            <w:sz w:val="20"/>
            <w:lang w:eastAsia="zh-CN"/>
          </w:rPr>
          <w:t>description</w:t>
        </w:r>
      </w:ins>
    </w:p>
    <w:p w:rsidR="00886D01" w:rsidRPr="00886D01" w:rsidRDefault="00886D01" w:rsidP="00886D01">
      <w:pPr>
        <w:spacing w:after="0"/>
        <w:rPr>
          <w:ins w:id="1707" w:author="Leeyoung" w:date="2018-10-05T10:00:00Z"/>
          <w:sz w:val="20"/>
          <w:lang w:eastAsia="zh-CN"/>
        </w:rPr>
      </w:pPr>
      <w:ins w:id="1708" w:author="Leeyoung" w:date="2018-10-05T10:00:00Z">
        <w:r w:rsidRPr="00886D01">
          <w:rPr>
            <w:sz w:val="20"/>
            <w:lang w:eastAsia="zh-CN"/>
          </w:rPr>
          <w:lastRenderedPageBreak/>
          <w:t xml:space="preserve">           "l2sm augmented to include TE parameters and mapping";</w:t>
        </w:r>
      </w:ins>
    </w:p>
    <w:p w:rsidR="00886D01" w:rsidRPr="00886D01" w:rsidRDefault="00886D01" w:rsidP="00886D01">
      <w:pPr>
        <w:spacing w:after="0"/>
        <w:rPr>
          <w:ins w:id="1709" w:author="Leeyoung" w:date="2018-10-05T10:00:00Z"/>
          <w:sz w:val="20"/>
          <w:lang w:eastAsia="zh-CN"/>
        </w:rPr>
      </w:pPr>
      <w:ins w:id="1710" w:author="Leeyoung" w:date="2018-10-05T10:00:00Z">
        <w:r w:rsidRPr="00886D01">
          <w:rPr>
            <w:sz w:val="20"/>
            <w:lang w:eastAsia="zh-CN"/>
          </w:rPr>
          <w:tab/>
          <w:t xml:space="preserve"> </w:t>
        </w:r>
      </w:ins>
      <w:ins w:id="1711" w:author="Leeyoung" w:date="2018-10-05T10:01:00Z">
        <w:r>
          <w:rPr>
            <w:sz w:val="20"/>
            <w:lang w:eastAsia="zh-CN"/>
          </w:rPr>
          <w:t xml:space="preserve">     </w:t>
        </w:r>
      </w:ins>
      <w:ins w:id="1712" w:author="Leeyoung" w:date="2018-10-05T10:00:00Z">
        <w:r w:rsidRPr="00886D01">
          <w:rPr>
            <w:sz w:val="20"/>
            <w:lang w:eastAsia="zh-CN"/>
          </w:rPr>
          <w:t>container te-service-mapping {</w:t>
        </w:r>
      </w:ins>
    </w:p>
    <w:p w:rsidR="00886D01" w:rsidRPr="00886D01" w:rsidRDefault="00886D01" w:rsidP="00886D01">
      <w:pPr>
        <w:spacing w:after="0"/>
        <w:rPr>
          <w:ins w:id="1713" w:author="Leeyoung" w:date="2018-10-05T10:00:00Z"/>
          <w:sz w:val="20"/>
          <w:lang w:eastAsia="zh-CN"/>
        </w:rPr>
      </w:pPr>
      <w:ins w:id="1714" w:author="Leeyoung" w:date="2018-10-05T10:00:00Z">
        <w:r w:rsidRPr="00886D01">
          <w:rPr>
            <w:sz w:val="20"/>
            <w:lang w:eastAsia="zh-CN"/>
          </w:rPr>
          <w:t xml:space="preserve">         </w:t>
        </w:r>
      </w:ins>
      <w:ins w:id="1715" w:author="Leeyoung" w:date="2018-10-05T10:02:00Z">
        <w:r>
          <w:rPr>
            <w:sz w:val="20"/>
            <w:lang w:eastAsia="zh-CN"/>
          </w:rPr>
          <w:t xml:space="preserve">   </w:t>
        </w:r>
      </w:ins>
      <w:ins w:id="1716" w:author="Leeyoung" w:date="2018-10-05T10:00:00Z">
        <w:r w:rsidRPr="00886D01">
          <w:rPr>
            <w:sz w:val="20"/>
            <w:lang w:eastAsia="zh-CN"/>
          </w:rPr>
          <w:t>presence "indicates l2 service to te mapping";</w:t>
        </w:r>
      </w:ins>
    </w:p>
    <w:p w:rsidR="00886D01" w:rsidRPr="00886D01" w:rsidRDefault="00886D01" w:rsidP="00886D01">
      <w:pPr>
        <w:spacing w:after="0"/>
        <w:rPr>
          <w:ins w:id="1717" w:author="Leeyoung" w:date="2018-10-05T10:00:00Z"/>
          <w:sz w:val="20"/>
          <w:lang w:eastAsia="zh-CN"/>
        </w:rPr>
      </w:pPr>
      <w:ins w:id="1718" w:author="Leeyoung" w:date="2018-10-05T10:00:00Z">
        <w:r w:rsidRPr="00886D01">
          <w:rPr>
            <w:sz w:val="20"/>
            <w:lang w:eastAsia="zh-CN"/>
          </w:rPr>
          <w:t xml:space="preserve">           </w:t>
        </w:r>
      </w:ins>
      <w:ins w:id="1719" w:author="Leeyoung" w:date="2018-10-05T10:02:00Z">
        <w:r>
          <w:rPr>
            <w:sz w:val="20"/>
            <w:lang w:eastAsia="zh-CN"/>
          </w:rPr>
          <w:t xml:space="preserve"> </w:t>
        </w:r>
      </w:ins>
      <w:ins w:id="1720" w:author="Leeyoung" w:date="2018-10-05T10:00:00Z">
        <w:r w:rsidRPr="00886D01">
          <w:rPr>
            <w:sz w:val="20"/>
            <w:lang w:eastAsia="zh-CN"/>
          </w:rPr>
          <w:t>description</w:t>
        </w:r>
      </w:ins>
    </w:p>
    <w:p w:rsidR="00886D01" w:rsidRPr="00886D01" w:rsidRDefault="00886D01" w:rsidP="00886D01">
      <w:pPr>
        <w:spacing w:after="0"/>
        <w:rPr>
          <w:ins w:id="1721" w:author="Leeyoung" w:date="2018-10-05T10:00:00Z"/>
          <w:sz w:val="20"/>
          <w:lang w:eastAsia="zh-CN"/>
        </w:rPr>
      </w:pPr>
      <w:ins w:id="1722" w:author="Leeyoung" w:date="2018-10-05T10:00:00Z">
        <w:r w:rsidRPr="00886D01">
          <w:rPr>
            <w:sz w:val="20"/>
            <w:lang w:eastAsia="zh-CN"/>
          </w:rPr>
          <w:t xml:space="preserve">             </w:t>
        </w:r>
      </w:ins>
      <w:ins w:id="1723" w:author="Leeyoung" w:date="2018-10-05T10:02:00Z">
        <w:r>
          <w:rPr>
            <w:sz w:val="20"/>
            <w:lang w:eastAsia="zh-CN"/>
          </w:rPr>
          <w:t xml:space="preserve"> </w:t>
        </w:r>
      </w:ins>
      <w:ins w:id="1724" w:author="Leeyoung" w:date="2018-10-05T10:00:00Z">
        <w:r w:rsidRPr="00886D01">
          <w:rPr>
            <w:sz w:val="20"/>
            <w:lang w:eastAsia="zh-CN"/>
          </w:rPr>
          <w:t>"Container to augment l2sm to TE parameters and mapping";</w:t>
        </w:r>
        <w:r w:rsidRPr="00886D01">
          <w:rPr>
            <w:sz w:val="20"/>
            <w:lang w:eastAsia="zh-CN"/>
          </w:rPr>
          <w:tab/>
        </w:r>
      </w:ins>
    </w:p>
    <w:p w:rsidR="00886D01" w:rsidRPr="00886D01" w:rsidRDefault="00886D01" w:rsidP="00886D01">
      <w:pPr>
        <w:spacing w:after="0"/>
        <w:rPr>
          <w:ins w:id="1725" w:author="Leeyoung" w:date="2018-10-05T10:00:00Z"/>
          <w:sz w:val="20"/>
          <w:lang w:eastAsia="zh-CN"/>
        </w:rPr>
      </w:pPr>
      <w:ins w:id="1726" w:author="Leeyoung" w:date="2018-10-05T10:00:00Z">
        <w:r w:rsidRPr="00886D01">
          <w:rPr>
            <w:sz w:val="20"/>
            <w:lang w:eastAsia="zh-CN"/>
          </w:rPr>
          <w:t xml:space="preserve">         </w:t>
        </w:r>
      </w:ins>
      <w:ins w:id="1727" w:author="Leeyoung" w:date="2018-10-05T10:02:00Z">
        <w:r>
          <w:rPr>
            <w:sz w:val="20"/>
            <w:lang w:eastAsia="zh-CN"/>
          </w:rPr>
          <w:t xml:space="preserve"> </w:t>
        </w:r>
      </w:ins>
      <w:ins w:id="1728" w:author="Leeyoung" w:date="2018-10-05T10:00:00Z">
        <w:r w:rsidRPr="00886D01">
          <w:rPr>
            <w:sz w:val="20"/>
            <w:lang w:eastAsia="zh-CN"/>
          </w:rPr>
          <w:t>}</w:t>
        </w:r>
      </w:ins>
    </w:p>
    <w:p w:rsidR="00886D01" w:rsidRPr="00886D01" w:rsidRDefault="00886D01" w:rsidP="00886D01">
      <w:pPr>
        <w:spacing w:after="0"/>
        <w:rPr>
          <w:ins w:id="1729" w:author="Leeyoung" w:date="2018-10-05T10:00:00Z"/>
          <w:sz w:val="20"/>
          <w:lang w:eastAsia="zh-CN"/>
        </w:rPr>
      </w:pPr>
      <w:ins w:id="1730" w:author="Leeyoung" w:date="2018-10-05T10:00:00Z">
        <w:r>
          <w:rPr>
            <w:sz w:val="20"/>
            <w:lang w:eastAsia="zh-CN"/>
          </w:rPr>
          <w:t xml:space="preserve">     </w:t>
        </w:r>
        <w:r w:rsidRPr="00886D01">
          <w:rPr>
            <w:sz w:val="20"/>
            <w:lang w:eastAsia="zh-CN"/>
          </w:rPr>
          <w:t>}</w:t>
        </w:r>
      </w:ins>
    </w:p>
    <w:p w:rsidR="00886D01" w:rsidRPr="00886D01" w:rsidRDefault="00886D01" w:rsidP="00886D01">
      <w:pPr>
        <w:spacing w:after="0"/>
        <w:rPr>
          <w:ins w:id="1731" w:author="Leeyoung" w:date="2018-10-05T10:00:00Z"/>
          <w:sz w:val="20"/>
          <w:lang w:eastAsia="zh-CN"/>
        </w:rPr>
      </w:pPr>
      <w:ins w:id="1732" w:author="Leeyoung" w:date="2018-10-05T10:00:00Z">
        <w:r w:rsidRPr="00886D01">
          <w:rPr>
            <w:sz w:val="20"/>
            <w:lang w:eastAsia="zh-CN"/>
          </w:rPr>
          <w:tab/>
          <w:t xml:space="preserve">   </w:t>
        </w:r>
      </w:ins>
    </w:p>
    <w:p w:rsidR="00886D01" w:rsidRPr="00886D01" w:rsidRDefault="00886D01" w:rsidP="00886D01">
      <w:pPr>
        <w:spacing w:after="0"/>
        <w:rPr>
          <w:ins w:id="1733" w:author="Leeyoung" w:date="2018-10-05T10:00:00Z"/>
          <w:sz w:val="20"/>
          <w:lang w:eastAsia="zh-CN"/>
        </w:rPr>
      </w:pPr>
      <w:ins w:id="1734" w:author="Leeyoung" w:date="2018-10-05T10:00:00Z">
        <w:r>
          <w:rPr>
            <w:sz w:val="20"/>
            <w:lang w:eastAsia="zh-CN"/>
          </w:rPr>
          <w:t xml:space="preserve">     </w:t>
        </w:r>
        <w:r w:rsidRPr="00886D01">
          <w:rPr>
            <w:sz w:val="20"/>
            <w:lang w:eastAsia="zh-CN"/>
          </w:rPr>
          <w:t>augment "/l2vpn-svc:l2vpn-svc/l2vpn-svc:vpn-services/l2vpn-svc:vpn-service" {</w:t>
        </w:r>
      </w:ins>
    </w:p>
    <w:p w:rsidR="00886D01" w:rsidRPr="00886D01" w:rsidRDefault="00886D01" w:rsidP="00886D01">
      <w:pPr>
        <w:spacing w:after="0"/>
        <w:rPr>
          <w:ins w:id="1735" w:author="Leeyoung" w:date="2018-10-05T10:00:00Z"/>
          <w:sz w:val="20"/>
          <w:lang w:eastAsia="zh-CN"/>
        </w:rPr>
      </w:pPr>
      <w:ins w:id="1736" w:author="Leeyoung" w:date="2018-10-05T10:00:00Z">
        <w:r w:rsidRPr="00886D01">
          <w:rPr>
            <w:sz w:val="20"/>
            <w:lang w:eastAsia="zh-CN"/>
          </w:rPr>
          <w:t xml:space="preserve">         description </w:t>
        </w:r>
      </w:ins>
    </w:p>
    <w:p w:rsidR="00886D01" w:rsidRPr="00886D01" w:rsidRDefault="00886D01" w:rsidP="00886D01">
      <w:pPr>
        <w:spacing w:after="0"/>
        <w:rPr>
          <w:ins w:id="1737" w:author="Leeyoung" w:date="2018-10-05T10:00:00Z"/>
          <w:sz w:val="20"/>
          <w:lang w:eastAsia="zh-CN"/>
        </w:rPr>
      </w:pPr>
      <w:ins w:id="1738" w:author="Leeyoung" w:date="2018-10-05T10:00:00Z">
        <w:r w:rsidRPr="00886D01">
          <w:rPr>
            <w:sz w:val="20"/>
            <w:lang w:eastAsia="zh-CN"/>
          </w:rPr>
          <w:t xml:space="preserve">           "This augment is only valid for TE mapping --</w:t>
        </w:r>
      </w:ins>
    </w:p>
    <w:p w:rsidR="00886D01" w:rsidRPr="00886D01" w:rsidRDefault="00886D01" w:rsidP="00886D01">
      <w:pPr>
        <w:spacing w:after="0"/>
        <w:rPr>
          <w:ins w:id="1739" w:author="Leeyoung" w:date="2018-10-05T10:00:00Z"/>
          <w:sz w:val="20"/>
          <w:lang w:eastAsia="zh-CN"/>
        </w:rPr>
      </w:pPr>
      <w:ins w:id="1740" w:author="Leeyoung" w:date="2018-10-05T10:00:00Z">
        <w:r w:rsidRPr="00886D01">
          <w:rPr>
            <w:sz w:val="20"/>
            <w:lang w:eastAsia="zh-CN"/>
          </w:rPr>
          <w:t xml:space="preserve">            te mapping is added"; </w:t>
        </w:r>
      </w:ins>
    </w:p>
    <w:p w:rsidR="00886D01" w:rsidRPr="00886D01" w:rsidRDefault="00886D01" w:rsidP="00886D01">
      <w:pPr>
        <w:spacing w:after="0"/>
        <w:rPr>
          <w:ins w:id="1741" w:author="Leeyoung" w:date="2018-10-05T10:00:00Z"/>
          <w:sz w:val="20"/>
          <w:lang w:eastAsia="zh-CN"/>
        </w:rPr>
      </w:pPr>
      <w:ins w:id="1742" w:author="Leeyoung" w:date="2018-10-05T10:00:00Z">
        <w:r w:rsidRPr="00886D01">
          <w:rPr>
            <w:sz w:val="20"/>
            <w:lang w:eastAsia="zh-CN"/>
          </w:rPr>
          <w:t xml:space="preserve">         uses tsm-types:te-mapping;</w:t>
        </w:r>
      </w:ins>
    </w:p>
    <w:p w:rsidR="00886D01" w:rsidRPr="00886D01" w:rsidRDefault="00886D01" w:rsidP="00886D01">
      <w:pPr>
        <w:spacing w:after="0"/>
        <w:rPr>
          <w:ins w:id="1743" w:author="Leeyoung" w:date="2018-10-05T10:00:00Z"/>
          <w:sz w:val="20"/>
          <w:lang w:eastAsia="zh-CN"/>
        </w:rPr>
      </w:pPr>
      <w:ins w:id="1744" w:author="Leeyoung" w:date="2018-10-05T10:00:00Z">
        <w:r w:rsidRPr="00886D01">
          <w:rPr>
            <w:sz w:val="20"/>
            <w:lang w:eastAsia="zh-CN"/>
          </w:rPr>
          <w:t xml:space="preserve">  </w:t>
        </w:r>
        <w:r>
          <w:rPr>
            <w:sz w:val="20"/>
            <w:lang w:eastAsia="zh-CN"/>
          </w:rPr>
          <w:t xml:space="preserve">   </w:t>
        </w:r>
        <w:r w:rsidRPr="00886D01">
          <w:rPr>
            <w:sz w:val="20"/>
            <w:lang w:eastAsia="zh-CN"/>
          </w:rPr>
          <w:t>}</w:t>
        </w:r>
      </w:ins>
    </w:p>
    <w:p w:rsidR="00886D01" w:rsidRPr="00886D01" w:rsidRDefault="00886D01" w:rsidP="00886D01">
      <w:pPr>
        <w:spacing w:after="0"/>
        <w:rPr>
          <w:ins w:id="1745" w:author="Leeyoung" w:date="2018-10-05T10:00:00Z"/>
          <w:sz w:val="20"/>
          <w:lang w:eastAsia="zh-CN"/>
        </w:rPr>
      </w:pPr>
      <w:ins w:id="1746" w:author="Leeyoung" w:date="2018-10-05T10:00:00Z">
        <w:r w:rsidRPr="00886D01">
          <w:rPr>
            <w:sz w:val="20"/>
            <w:lang w:eastAsia="zh-CN"/>
          </w:rPr>
          <w:tab/>
          <w:t xml:space="preserve">   </w:t>
        </w:r>
      </w:ins>
    </w:p>
    <w:p w:rsidR="00886D01" w:rsidRPr="00886D01" w:rsidRDefault="00886D01" w:rsidP="00886D01">
      <w:pPr>
        <w:spacing w:after="0"/>
        <w:rPr>
          <w:ins w:id="1747" w:author="Leeyoung" w:date="2018-10-05T10:00:00Z"/>
          <w:sz w:val="20"/>
          <w:lang w:eastAsia="zh-CN"/>
        </w:rPr>
      </w:pPr>
      <w:ins w:id="1748" w:author="Leeyoung" w:date="2018-10-05T10:00:00Z">
        <w:r>
          <w:rPr>
            <w:sz w:val="20"/>
            <w:lang w:eastAsia="zh-CN"/>
          </w:rPr>
          <w:t xml:space="preserve">     </w:t>
        </w:r>
        <w:r w:rsidRPr="00886D01">
          <w:rPr>
            <w:sz w:val="20"/>
            <w:lang w:eastAsia="zh-CN"/>
          </w:rPr>
          <w:t>augment "/l2vpn-svc:l2vpn-svc/l2vpn-svc:sites/l2vpn-svc:site"</w:t>
        </w:r>
      </w:ins>
    </w:p>
    <w:p w:rsidR="00886D01" w:rsidRPr="00886D01" w:rsidRDefault="00886D01" w:rsidP="00886D01">
      <w:pPr>
        <w:spacing w:after="0"/>
        <w:rPr>
          <w:ins w:id="1749" w:author="Leeyoung" w:date="2018-10-05T10:00:00Z"/>
          <w:sz w:val="20"/>
          <w:lang w:eastAsia="zh-CN"/>
        </w:rPr>
      </w:pPr>
      <w:ins w:id="1750" w:author="Leeyoung" w:date="2018-10-05T10:00:00Z">
        <w:r w:rsidRPr="00886D01">
          <w:rPr>
            <w:sz w:val="20"/>
            <w:lang w:eastAsia="zh-CN"/>
          </w:rPr>
          <w:tab/>
          <w:t xml:space="preserve">      +"/l2vpn-svc:site-network-accesses/l2vpn-svc:site-network-access" {</w:t>
        </w:r>
      </w:ins>
    </w:p>
    <w:p w:rsidR="00886D01" w:rsidRPr="00886D01" w:rsidRDefault="00886D01" w:rsidP="00886D01">
      <w:pPr>
        <w:spacing w:after="0"/>
        <w:rPr>
          <w:ins w:id="1751" w:author="Leeyoung" w:date="2018-10-05T10:00:00Z"/>
          <w:sz w:val="20"/>
          <w:lang w:eastAsia="zh-CN"/>
        </w:rPr>
      </w:pPr>
      <w:ins w:id="1752" w:author="Leeyoung" w:date="2018-10-05T10:00:00Z">
        <w:r w:rsidRPr="00886D01">
          <w:rPr>
            <w:sz w:val="20"/>
            <w:lang w:eastAsia="zh-CN"/>
          </w:rPr>
          <w:tab/>
          <w:t xml:space="preserve"> </w:t>
        </w:r>
      </w:ins>
      <w:ins w:id="1753" w:author="Leeyoung" w:date="2018-10-05T10:02:00Z">
        <w:r>
          <w:rPr>
            <w:sz w:val="20"/>
            <w:lang w:eastAsia="zh-CN"/>
          </w:rPr>
          <w:t xml:space="preserve">    </w:t>
        </w:r>
      </w:ins>
      <w:ins w:id="1754" w:author="Leeyoung" w:date="2018-10-05T10:03:00Z">
        <w:r>
          <w:rPr>
            <w:sz w:val="20"/>
            <w:lang w:eastAsia="zh-CN"/>
          </w:rPr>
          <w:t xml:space="preserve">   </w:t>
        </w:r>
      </w:ins>
      <w:ins w:id="1755" w:author="Leeyoung" w:date="2018-10-05T10:00:00Z">
        <w:r w:rsidRPr="00886D01">
          <w:rPr>
            <w:sz w:val="20"/>
            <w:lang w:eastAsia="zh-CN"/>
          </w:rPr>
          <w:t xml:space="preserve">description </w:t>
        </w:r>
      </w:ins>
    </w:p>
    <w:p w:rsidR="00886D01" w:rsidRPr="00886D01" w:rsidRDefault="00886D01" w:rsidP="00886D01">
      <w:pPr>
        <w:spacing w:after="0"/>
        <w:rPr>
          <w:ins w:id="1756" w:author="Leeyoung" w:date="2018-10-05T10:00:00Z"/>
          <w:sz w:val="20"/>
          <w:lang w:eastAsia="zh-CN"/>
        </w:rPr>
      </w:pPr>
      <w:ins w:id="1757" w:author="Leeyoung" w:date="2018-10-05T10:00:00Z">
        <w:r w:rsidRPr="00886D01">
          <w:rPr>
            <w:sz w:val="20"/>
            <w:lang w:eastAsia="zh-CN"/>
          </w:rPr>
          <w:t xml:space="preserve">           </w:t>
        </w:r>
      </w:ins>
      <w:ins w:id="1758" w:author="Leeyoung" w:date="2018-10-05T10:03:00Z">
        <w:r>
          <w:rPr>
            <w:sz w:val="20"/>
            <w:lang w:eastAsia="zh-CN"/>
          </w:rPr>
          <w:t xml:space="preserve">   </w:t>
        </w:r>
      </w:ins>
      <w:ins w:id="1759" w:author="Leeyoung" w:date="2018-10-05T10:00:00Z">
        <w:r w:rsidRPr="00886D01">
          <w:rPr>
            <w:sz w:val="20"/>
            <w:lang w:eastAsia="zh-CN"/>
          </w:rPr>
          <w:t>"This augment is only valid for TE mapping --</w:t>
        </w:r>
      </w:ins>
    </w:p>
    <w:p w:rsidR="00886D01" w:rsidRPr="00886D01" w:rsidRDefault="00886D01" w:rsidP="00886D01">
      <w:pPr>
        <w:spacing w:after="0"/>
        <w:rPr>
          <w:ins w:id="1760" w:author="Leeyoung" w:date="2018-10-05T10:00:00Z"/>
          <w:sz w:val="20"/>
          <w:lang w:eastAsia="zh-CN"/>
        </w:rPr>
      </w:pPr>
      <w:ins w:id="1761" w:author="Leeyoung" w:date="2018-10-05T10:00:00Z">
        <w:r w:rsidRPr="00886D01">
          <w:rPr>
            <w:sz w:val="20"/>
            <w:lang w:eastAsia="zh-CN"/>
          </w:rPr>
          <w:t xml:space="preserve">            </w:t>
        </w:r>
      </w:ins>
      <w:ins w:id="1762" w:author="Leeyoung" w:date="2018-10-05T10:03:00Z">
        <w:r>
          <w:rPr>
            <w:sz w:val="20"/>
            <w:lang w:eastAsia="zh-CN"/>
          </w:rPr>
          <w:t xml:space="preserve">   </w:t>
        </w:r>
      </w:ins>
      <w:ins w:id="1763" w:author="Leeyoung" w:date="2018-10-05T10:00:00Z">
        <w:r w:rsidRPr="00886D01">
          <w:rPr>
            <w:sz w:val="20"/>
            <w:lang w:eastAsia="zh-CN"/>
          </w:rPr>
          <w:t xml:space="preserve">network-access te-reference is added"; </w:t>
        </w:r>
      </w:ins>
    </w:p>
    <w:p w:rsidR="00886D01" w:rsidRPr="00886D01" w:rsidRDefault="00886D01" w:rsidP="00886D01">
      <w:pPr>
        <w:spacing w:after="0"/>
        <w:rPr>
          <w:ins w:id="1764" w:author="Leeyoung" w:date="2018-10-05T10:00:00Z"/>
          <w:sz w:val="20"/>
          <w:lang w:eastAsia="zh-CN"/>
        </w:rPr>
      </w:pPr>
      <w:ins w:id="1765" w:author="Leeyoung" w:date="2018-10-05T10:00:00Z">
        <w:r w:rsidRPr="00886D01">
          <w:rPr>
            <w:sz w:val="20"/>
            <w:lang w:eastAsia="zh-CN"/>
          </w:rPr>
          <w:tab/>
          <w:t xml:space="preserve"> </w:t>
        </w:r>
      </w:ins>
      <w:ins w:id="1766" w:author="Leeyoung" w:date="2018-10-05T10:03:00Z">
        <w:r>
          <w:rPr>
            <w:sz w:val="20"/>
            <w:lang w:eastAsia="zh-CN"/>
          </w:rPr>
          <w:t xml:space="preserve">       </w:t>
        </w:r>
      </w:ins>
      <w:ins w:id="1767" w:author="Leeyoung" w:date="2018-10-05T10:00:00Z">
        <w:r w:rsidRPr="00886D01">
          <w:rPr>
            <w:sz w:val="20"/>
            <w:lang w:eastAsia="zh-CN"/>
          </w:rPr>
          <w:t>uses tsm-types:te-endpoint-ref;</w:t>
        </w:r>
      </w:ins>
    </w:p>
    <w:p w:rsidR="00886D01" w:rsidRPr="00886D01" w:rsidRDefault="00886D01" w:rsidP="00886D01">
      <w:pPr>
        <w:spacing w:after="0"/>
        <w:rPr>
          <w:ins w:id="1768" w:author="Leeyoung" w:date="2018-10-05T10:00:00Z"/>
          <w:sz w:val="20"/>
          <w:lang w:eastAsia="zh-CN"/>
        </w:rPr>
      </w:pPr>
      <w:ins w:id="1769" w:author="Leeyoung" w:date="2018-10-05T10:00:00Z">
        <w:r w:rsidRPr="00886D01">
          <w:rPr>
            <w:sz w:val="20"/>
            <w:lang w:eastAsia="zh-CN"/>
          </w:rPr>
          <w:t xml:space="preserve">       }</w:t>
        </w:r>
      </w:ins>
    </w:p>
    <w:p w:rsidR="00886D01" w:rsidRPr="00886D01" w:rsidRDefault="00886D01" w:rsidP="00886D01">
      <w:pPr>
        <w:spacing w:after="0"/>
        <w:rPr>
          <w:ins w:id="1770" w:author="Leeyoung" w:date="2018-10-05T10:00:00Z"/>
          <w:sz w:val="20"/>
          <w:lang w:eastAsia="zh-CN"/>
        </w:rPr>
      </w:pPr>
      <w:ins w:id="1771" w:author="Leeyoung" w:date="2018-10-05T10:00:00Z">
        <w:r w:rsidRPr="00886D01">
          <w:rPr>
            <w:sz w:val="20"/>
            <w:lang w:eastAsia="zh-CN"/>
          </w:rPr>
          <w:t xml:space="preserve">   }</w:t>
        </w:r>
      </w:ins>
    </w:p>
    <w:p w:rsidR="00886D01" w:rsidRPr="00886D01" w:rsidRDefault="00886D01" w:rsidP="00886D01">
      <w:pPr>
        <w:spacing w:after="0"/>
        <w:rPr>
          <w:ins w:id="1772" w:author="Leeyoung" w:date="2018-10-05T10:00:00Z"/>
          <w:sz w:val="20"/>
          <w:lang w:eastAsia="zh-CN"/>
        </w:rPr>
      </w:pPr>
    </w:p>
    <w:p w:rsidR="00C57002" w:rsidDel="00886D01" w:rsidRDefault="00C57002" w:rsidP="00886D01">
      <w:pPr>
        <w:spacing w:after="0"/>
        <w:ind w:left="0"/>
        <w:rPr>
          <w:del w:id="1773" w:author="Leeyoung" w:date="2018-10-05T10:04:00Z"/>
          <w:lang w:eastAsia="zh-CN"/>
        </w:rPr>
      </w:pPr>
    </w:p>
    <w:p w:rsidR="00C57002" w:rsidRPr="00C57002" w:rsidDel="00886D01" w:rsidRDefault="00C57002" w:rsidP="00886D01">
      <w:pPr>
        <w:spacing w:after="0"/>
        <w:ind w:left="0"/>
        <w:rPr>
          <w:del w:id="1774" w:author="Leeyoung" w:date="2018-10-05T09:59:00Z"/>
          <w:sz w:val="20"/>
          <w:szCs w:val="20"/>
          <w:lang w:eastAsia="zh-CN"/>
        </w:rPr>
      </w:pPr>
      <w:del w:id="1775" w:author="Leeyoung" w:date="2018-10-05T10:04:00Z">
        <w:r w:rsidDel="00886D01">
          <w:rPr>
            <w:lang w:eastAsia="zh-CN"/>
          </w:rPr>
          <w:delText xml:space="preserve">   </w:delText>
        </w:r>
      </w:del>
      <w:del w:id="1776" w:author="Leeyoung" w:date="2018-10-05T09:59:00Z">
        <w:r w:rsidRPr="00C57002" w:rsidDel="00886D01">
          <w:rPr>
            <w:sz w:val="20"/>
            <w:szCs w:val="20"/>
            <w:lang w:eastAsia="zh-CN"/>
          </w:rPr>
          <w:delText>module ietf-l2sm-te-service-mapping {</w:delText>
        </w:r>
      </w:del>
    </w:p>
    <w:p w:rsidR="00C57002" w:rsidRPr="00C57002" w:rsidDel="00886D01" w:rsidRDefault="00C57002" w:rsidP="00886D01">
      <w:pPr>
        <w:spacing w:after="0"/>
        <w:ind w:left="0"/>
        <w:rPr>
          <w:del w:id="1777" w:author="Leeyoung" w:date="2018-10-05T09:59:00Z"/>
          <w:sz w:val="20"/>
          <w:szCs w:val="20"/>
          <w:lang w:eastAsia="zh-CN"/>
        </w:rPr>
      </w:pPr>
    </w:p>
    <w:p w:rsidR="00C57002" w:rsidRPr="00C57002" w:rsidDel="00886D01" w:rsidRDefault="00C57002" w:rsidP="00886D01">
      <w:pPr>
        <w:spacing w:after="0"/>
        <w:ind w:left="0"/>
        <w:rPr>
          <w:del w:id="1778" w:author="Leeyoung" w:date="2018-10-05T09:59:00Z"/>
          <w:sz w:val="20"/>
          <w:szCs w:val="20"/>
          <w:lang w:eastAsia="zh-CN"/>
        </w:rPr>
      </w:pPr>
      <w:del w:id="1779" w:author="Leeyoung" w:date="2018-10-05T09:59:00Z">
        <w:r w:rsidRPr="00C57002" w:rsidDel="00886D01">
          <w:rPr>
            <w:sz w:val="20"/>
            <w:szCs w:val="20"/>
            <w:lang w:eastAsia="zh-CN"/>
          </w:rPr>
          <w:delText xml:space="preserve">       namespace "urn:ietf:params:xml:ns:yang:ietf-l2sm-te-service-mapping";</w:delText>
        </w:r>
      </w:del>
    </w:p>
    <w:p w:rsidR="00C57002" w:rsidRPr="00C57002" w:rsidDel="00886D01" w:rsidRDefault="00C57002" w:rsidP="00886D01">
      <w:pPr>
        <w:spacing w:after="0"/>
        <w:ind w:left="0"/>
        <w:rPr>
          <w:del w:id="1780" w:author="Leeyoung" w:date="2018-10-05T09:59:00Z"/>
          <w:sz w:val="20"/>
          <w:szCs w:val="20"/>
          <w:lang w:eastAsia="zh-CN"/>
        </w:rPr>
      </w:pPr>
    </w:p>
    <w:p w:rsidR="00C57002" w:rsidRPr="00C57002" w:rsidDel="00886D01" w:rsidRDefault="00C57002" w:rsidP="00886D01">
      <w:pPr>
        <w:spacing w:after="0"/>
        <w:ind w:left="0"/>
        <w:rPr>
          <w:del w:id="1781" w:author="Leeyoung" w:date="2018-10-05T09:59:00Z"/>
          <w:sz w:val="20"/>
          <w:szCs w:val="20"/>
          <w:lang w:eastAsia="zh-CN"/>
        </w:rPr>
      </w:pPr>
      <w:del w:id="1782" w:author="Leeyoung" w:date="2018-10-05T09:59:00Z">
        <w:r w:rsidRPr="00C57002" w:rsidDel="00886D01">
          <w:rPr>
            <w:sz w:val="20"/>
            <w:szCs w:val="20"/>
            <w:lang w:eastAsia="zh-CN"/>
          </w:rPr>
          <w:delText xml:space="preserve">       prefix "</w:delText>
        </w:r>
        <w:r w:rsidR="0040345A" w:rsidDel="00886D01">
          <w:rPr>
            <w:sz w:val="20"/>
            <w:szCs w:val="20"/>
            <w:lang w:eastAsia="zh-CN"/>
          </w:rPr>
          <w:delText>l2-</w:delText>
        </w:r>
        <w:r w:rsidRPr="00C57002" w:rsidDel="00886D01">
          <w:rPr>
            <w:sz w:val="20"/>
            <w:szCs w:val="20"/>
            <w:lang w:eastAsia="zh-CN"/>
          </w:rPr>
          <w:delText>t</w:delText>
        </w:r>
        <w:r w:rsidR="0040345A" w:rsidDel="00886D01">
          <w:rPr>
            <w:sz w:val="20"/>
            <w:szCs w:val="20"/>
            <w:lang w:eastAsia="zh-CN"/>
          </w:rPr>
          <w:delText>s</w:delText>
        </w:r>
        <w:r w:rsidRPr="00C57002" w:rsidDel="00886D01">
          <w:rPr>
            <w:sz w:val="20"/>
            <w:szCs w:val="20"/>
            <w:lang w:eastAsia="zh-CN"/>
          </w:rPr>
          <w:delText>m";</w:delText>
        </w:r>
      </w:del>
    </w:p>
    <w:p w:rsidR="00C57002" w:rsidRPr="00C57002" w:rsidDel="00886D01" w:rsidRDefault="00C57002" w:rsidP="00886D01">
      <w:pPr>
        <w:spacing w:after="0"/>
        <w:ind w:left="0"/>
        <w:rPr>
          <w:del w:id="1783" w:author="Leeyoung" w:date="2018-10-05T09:59:00Z"/>
          <w:sz w:val="20"/>
          <w:szCs w:val="20"/>
          <w:lang w:eastAsia="zh-CN"/>
        </w:rPr>
      </w:pPr>
    </w:p>
    <w:p w:rsidR="00C57002" w:rsidRPr="00C57002" w:rsidDel="00886D01" w:rsidRDefault="00C57002" w:rsidP="00886D01">
      <w:pPr>
        <w:spacing w:after="0"/>
        <w:ind w:left="0"/>
        <w:rPr>
          <w:del w:id="1784" w:author="Leeyoung" w:date="2018-10-05T09:59:00Z"/>
          <w:sz w:val="20"/>
          <w:szCs w:val="20"/>
          <w:lang w:eastAsia="zh-CN"/>
        </w:rPr>
      </w:pPr>
      <w:del w:id="1785" w:author="Leeyoung" w:date="2018-10-05T09:59:00Z">
        <w:r w:rsidRPr="00C57002" w:rsidDel="00886D01">
          <w:rPr>
            <w:sz w:val="20"/>
            <w:szCs w:val="20"/>
            <w:lang w:eastAsia="zh-CN"/>
          </w:rPr>
          <w:delText xml:space="preserve">       import ietf-te-service-mapping-types {</w:delText>
        </w:r>
      </w:del>
    </w:p>
    <w:p w:rsidR="00C57002" w:rsidRPr="00C57002" w:rsidDel="00886D01" w:rsidRDefault="00C57002" w:rsidP="00886D01">
      <w:pPr>
        <w:spacing w:after="0"/>
        <w:ind w:left="0"/>
        <w:rPr>
          <w:del w:id="1786" w:author="Leeyoung" w:date="2018-10-05T09:59:00Z"/>
          <w:sz w:val="20"/>
          <w:szCs w:val="20"/>
          <w:lang w:eastAsia="zh-CN"/>
        </w:rPr>
      </w:pPr>
      <w:del w:id="1787" w:author="Leeyoung" w:date="2018-10-05T09:59:00Z">
        <w:r w:rsidRPr="00C57002" w:rsidDel="00886D01">
          <w:rPr>
            <w:sz w:val="20"/>
            <w:szCs w:val="20"/>
            <w:lang w:eastAsia="zh-CN"/>
          </w:rPr>
          <w:tab/>
          <w:delText xml:space="preserve">       prefix "tsm-types";</w:delText>
        </w:r>
      </w:del>
    </w:p>
    <w:p w:rsidR="00C57002" w:rsidRPr="00C57002" w:rsidDel="00886D01" w:rsidRDefault="00C57002" w:rsidP="00886D01">
      <w:pPr>
        <w:spacing w:after="0"/>
        <w:ind w:left="0"/>
        <w:rPr>
          <w:del w:id="1788" w:author="Leeyoung" w:date="2018-10-05T09:59:00Z"/>
          <w:sz w:val="20"/>
          <w:szCs w:val="20"/>
          <w:lang w:eastAsia="zh-CN"/>
        </w:rPr>
      </w:pPr>
      <w:del w:id="1789" w:author="Leeyoung" w:date="2018-10-05T09:59:00Z">
        <w:r w:rsidRPr="00C57002" w:rsidDel="00886D01">
          <w:rPr>
            <w:sz w:val="20"/>
            <w:szCs w:val="20"/>
            <w:lang w:eastAsia="zh-CN"/>
          </w:rPr>
          <w:tab/>
          <w:delText xml:space="preserve">   }</w:delText>
        </w:r>
      </w:del>
    </w:p>
    <w:p w:rsidR="00C57002" w:rsidRPr="00C57002" w:rsidDel="00886D01" w:rsidRDefault="00C57002" w:rsidP="00886D01">
      <w:pPr>
        <w:spacing w:after="0"/>
        <w:ind w:left="0"/>
        <w:rPr>
          <w:del w:id="1790" w:author="Leeyoung" w:date="2018-10-05T09:59:00Z"/>
          <w:sz w:val="20"/>
          <w:szCs w:val="20"/>
          <w:lang w:eastAsia="zh-CN"/>
        </w:rPr>
      </w:pPr>
      <w:del w:id="1791" w:author="Leeyoung" w:date="2018-10-05T09:59:00Z">
        <w:r w:rsidRPr="00C57002" w:rsidDel="00886D01">
          <w:rPr>
            <w:sz w:val="20"/>
            <w:szCs w:val="20"/>
            <w:lang w:eastAsia="zh-CN"/>
          </w:rPr>
          <w:tab/>
          <w:delText xml:space="preserve">   </w:delText>
        </w:r>
      </w:del>
    </w:p>
    <w:p w:rsidR="00C57002" w:rsidRPr="00C57002" w:rsidDel="00886D01" w:rsidRDefault="00C57002" w:rsidP="00886D01">
      <w:pPr>
        <w:spacing w:after="0"/>
        <w:ind w:left="0"/>
        <w:rPr>
          <w:del w:id="1792" w:author="Leeyoung" w:date="2018-10-05T09:59:00Z"/>
          <w:sz w:val="20"/>
          <w:szCs w:val="20"/>
          <w:lang w:eastAsia="zh-CN"/>
        </w:rPr>
      </w:pPr>
      <w:del w:id="1793" w:author="Leeyoung" w:date="2018-10-05T09:59:00Z">
        <w:r w:rsidRPr="00C57002" w:rsidDel="00886D01">
          <w:rPr>
            <w:sz w:val="20"/>
            <w:szCs w:val="20"/>
            <w:lang w:eastAsia="zh-CN"/>
          </w:rPr>
          <w:tab/>
          <w:delText xml:space="preserve">   import ietf-l2vpn-svc {</w:delText>
        </w:r>
      </w:del>
    </w:p>
    <w:p w:rsidR="00C57002" w:rsidRPr="00C57002" w:rsidDel="00886D01" w:rsidRDefault="00C57002" w:rsidP="00886D01">
      <w:pPr>
        <w:spacing w:after="0"/>
        <w:ind w:left="0"/>
        <w:rPr>
          <w:del w:id="1794" w:author="Leeyoung" w:date="2018-10-05T09:59:00Z"/>
          <w:sz w:val="20"/>
          <w:szCs w:val="20"/>
          <w:lang w:eastAsia="zh-CN"/>
        </w:rPr>
      </w:pPr>
      <w:del w:id="1795" w:author="Leeyoung" w:date="2018-10-05T09:59:00Z">
        <w:r w:rsidRPr="00C57002" w:rsidDel="00886D01">
          <w:rPr>
            <w:sz w:val="20"/>
            <w:szCs w:val="20"/>
            <w:lang w:eastAsia="zh-CN"/>
          </w:rPr>
          <w:delText xml:space="preserve">           prefix "l2";</w:delText>
        </w:r>
      </w:del>
    </w:p>
    <w:p w:rsidR="00C57002" w:rsidRPr="00C57002" w:rsidDel="00886D01" w:rsidRDefault="00C57002" w:rsidP="00886D01">
      <w:pPr>
        <w:spacing w:after="0"/>
        <w:ind w:left="0"/>
        <w:rPr>
          <w:del w:id="1796" w:author="Leeyoung" w:date="2018-10-05T09:59:00Z"/>
          <w:sz w:val="20"/>
          <w:szCs w:val="20"/>
          <w:lang w:eastAsia="zh-CN"/>
        </w:rPr>
      </w:pPr>
      <w:del w:id="1797" w:author="Leeyoung" w:date="2018-10-05T09:59:00Z">
        <w:r w:rsidRPr="00C57002" w:rsidDel="00886D01">
          <w:rPr>
            <w:sz w:val="20"/>
            <w:szCs w:val="20"/>
            <w:lang w:eastAsia="zh-CN"/>
          </w:rPr>
          <w:delText xml:space="preserve">       }</w:delText>
        </w:r>
      </w:del>
    </w:p>
    <w:p w:rsidR="00C57002" w:rsidRPr="00C57002" w:rsidDel="00886D01" w:rsidRDefault="00C57002" w:rsidP="00886D01">
      <w:pPr>
        <w:spacing w:after="0"/>
        <w:ind w:left="0"/>
        <w:rPr>
          <w:del w:id="1798" w:author="Leeyoung" w:date="2018-10-05T09:59:00Z"/>
          <w:sz w:val="20"/>
          <w:szCs w:val="20"/>
          <w:lang w:eastAsia="zh-CN"/>
        </w:rPr>
      </w:pPr>
    </w:p>
    <w:p w:rsidR="00C57002" w:rsidRPr="00C57002" w:rsidDel="00886D01" w:rsidRDefault="00C57002" w:rsidP="00886D01">
      <w:pPr>
        <w:spacing w:after="0"/>
        <w:ind w:left="0"/>
        <w:rPr>
          <w:del w:id="1799" w:author="Leeyoung" w:date="2018-10-05T09:59:00Z"/>
          <w:sz w:val="20"/>
          <w:szCs w:val="20"/>
          <w:lang w:eastAsia="zh-CN"/>
        </w:rPr>
      </w:pPr>
      <w:del w:id="1800" w:author="Leeyoung" w:date="2018-10-05T09:59:00Z">
        <w:r w:rsidRPr="00C57002" w:rsidDel="00886D01">
          <w:rPr>
            <w:sz w:val="20"/>
            <w:szCs w:val="20"/>
            <w:lang w:eastAsia="zh-CN"/>
          </w:rPr>
          <w:delText xml:space="preserve">       organization</w:delText>
        </w:r>
      </w:del>
    </w:p>
    <w:p w:rsidR="00C57002" w:rsidRPr="00C57002" w:rsidDel="00886D01" w:rsidRDefault="00C57002" w:rsidP="00886D01">
      <w:pPr>
        <w:spacing w:after="0"/>
        <w:ind w:left="0"/>
        <w:rPr>
          <w:del w:id="1801" w:author="Leeyoung" w:date="2018-10-05T09:59:00Z"/>
          <w:sz w:val="20"/>
          <w:szCs w:val="20"/>
          <w:lang w:eastAsia="zh-CN"/>
        </w:rPr>
      </w:pPr>
      <w:del w:id="1802" w:author="Leeyoung" w:date="2018-10-05T09:59:00Z">
        <w:r w:rsidRPr="00C57002" w:rsidDel="00886D01">
          <w:rPr>
            <w:sz w:val="20"/>
            <w:szCs w:val="20"/>
            <w:lang w:eastAsia="zh-CN"/>
          </w:rPr>
          <w:delText xml:space="preserve">           "IETF Traffic Engineering Architecture and Signaling (TEAS)</w:delText>
        </w:r>
      </w:del>
    </w:p>
    <w:p w:rsidR="00C57002" w:rsidRPr="00C57002" w:rsidDel="00886D01" w:rsidRDefault="00C57002" w:rsidP="00886D01">
      <w:pPr>
        <w:spacing w:after="0"/>
        <w:ind w:left="0"/>
        <w:rPr>
          <w:del w:id="1803" w:author="Leeyoung" w:date="2018-10-05T09:59:00Z"/>
          <w:sz w:val="20"/>
          <w:szCs w:val="20"/>
          <w:lang w:eastAsia="zh-CN"/>
        </w:rPr>
      </w:pPr>
      <w:del w:id="1804" w:author="Leeyoung" w:date="2018-10-05T09:59:00Z">
        <w:r w:rsidRPr="00C57002" w:rsidDel="00886D01">
          <w:rPr>
            <w:sz w:val="20"/>
            <w:szCs w:val="20"/>
            <w:lang w:eastAsia="zh-CN"/>
          </w:rPr>
          <w:delText xml:space="preserve">           Working Group";</w:delText>
        </w:r>
      </w:del>
    </w:p>
    <w:p w:rsidR="00C57002" w:rsidRPr="00C57002" w:rsidDel="00886D01" w:rsidRDefault="00C57002" w:rsidP="00886D01">
      <w:pPr>
        <w:spacing w:after="0"/>
        <w:ind w:left="0"/>
        <w:rPr>
          <w:del w:id="1805" w:author="Leeyoung" w:date="2018-10-05T09:59:00Z"/>
          <w:sz w:val="20"/>
          <w:szCs w:val="20"/>
          <w:lang w:eastAsia="zh-CN"/>
        </w:rPr>
      </w:pPr>
    </w:p>
    <w:p w:rsidR="00C57002" w:rsidRPr="00C57002" w:rsidDel="00886D01" w:rsidRDefault="00C57002" w:rsidP="00886D01">
      <w:pPr>
        <w:spacing w:after="0"/>
        <w:ind w:left="0"/>
        <w:rPr>
          <w:del w:id="1806" w:author="Leeyoung" w:date="2018-10-05T09:59:00Z"/>
          <w:sz w:val="20"/>
          <w:szCs w:val="20"/>
          <w:lang w:eastAsia="zh-CN"/>
        </w:rPr>
      </w:pPr>
      <w:del w:id="1807" w:author="Leeyoung" w:date="2018-10-05T09:59:00Z">
        <w:r w:rsidRPr="00C57002" w:rsidDel="00886D01">
          <w:rPr>
            <w:sz w:val="20"/>
            <w:szCs w:val="20"/>
            <w:lang w:eastAsia="zh-CN"/>
          </w:rPr>
          <w:delText xml:space="preserve">       contact</w:delText>
        </w:r>
      </w:del>
    </w:p>
    <w:p w:rsidR="00C57002" w:rsidRPr="00C57002" w:rsidDel="00886D01" w:rsidRDefault="00C57002" w:rsidP="00886D01">
      <w:pPr>
        <w:spacing w:after="0"/>
        <w:ind w:left="0"/>
        <w:rPr>
          <w:del w:id="1808" w:author="Leeyoung" w:date="2018-10-05T09:59:00Z"/>
          <w:sz w:val="20"/>
          <w:szCs w:val="20"/>
          <w:lang w:eastAsia="zh-CN"/>
        </w:rPr>
      </w:pPr>
      <w:del w:id="1809" w:author="Leeyoung" w:date="2018-10-05T09:59:00Z">
        <w:r w:rsidRPr="00C57002" w:rsidDel="00886D01">
          <w:rPr>
            <w:sz w:val="20"/>
            <w:szCs w:val="20"/>
            <w:lang w:eastAsia="zh-CN"/>
          </w:rPr>
          <w:delText xml:space="preserve">           "Editor: Young Lee &lt;leeyoung@huawei.com&gt;</w:delText>
        </w:r>
      </w:del>
    </w:p>
    <w:p w:rsidR="00C57002" w:rsidRPr="00C57002" w:rsidDel="00886D01" w:rsidRDefault="00C57002" w:rsidP="00886D01">
      <w:pPr>
        <w:spacing w:after="0"/>
        <w:ind w:left="0"/>
        <w:rPr>
          <w:del w:id="1810" w:author="Leeyoung" w:date="2018-10-05T09:59:00Z"/>
          <w:sz w:val="20"/>
          <w:szCs w:val="20"/>
          <w:lang w:eastAsia="zh-CN"/>
        </w:rPr>
      </w:pPr>
      <w:del w:id="1811" w:author="Leeyoung" w:date="2018-10-05T09:59:00Z">
        <w:r w:rsidRPr="00C57002" w:rsidDel="00886D01">
          <w:rPr>
            <w:sz w:val="20"/>
            <w:szCs w:val="20"/>
            <w:lang w:eastAsia="zh-CN"/>
          </w:rPr>
          <w:delText xml:space="preserve">                    Dhruv Dhody &lt;dhruv.ietf@gmail.com&gt;</w:delText>
        </w:r>
      </w:del>
    </w:p>
    <w:p w:rsidR="00C57002" w:rsidRPr="00C57002" w:rsidDel="00886D01" w:rsidRDefault="00C57002" w:rsidP="00886D01">
      <w:pPr>
        <w:spacing w:after="0"/>
        <w:ind w:left="0"/>
        <w:rPr>
          <w:del w:id="1812" w:author="Leeyoung" w:date="2018-10-05T09:59:00Z"/>
          <w:sz w:val="20"/>
          <w:szCs w:val="20"/>
          <w:lang w:eastAsia="zh-CN"/>
        </w:rPr>
      </w:pPr>
      <w:del w:id="1813" w:author="Leeyoung" w:date="2018-10-05T09:59:00Z">
        <w:r w:rsidRPr="00C57002" w:rsidDel="00886D01">
          <w:rPr>
            <w:sz w:val="20"/>
            <w:szCs w:val="20"/>
            <w:lang w:eastAsia="zh-CN"/>
          </w:rPr>
          <w:tab/>
        </w:r>
        <w:r w:rsidRPr="00C57002" w:rsidDel="00886D01">
          <w:rPr>
            <w:sz w:val="20"/>
            <w:szCs w:val="20"/>
            <w:lang w:eastAsia="zh-CN"/>
          </w:rPr>
          <w:tab/>
          <w:delText xml:space="preserve">            Qin Wu &lt;bill.wu@huawei.com&gt;";</w:delText>
        </w:r>
      </w:del>
    </w:p>
    <w:p w:rsidR="00C57002" w:rsidRPr="00C57002" w:rsidDel="00886D01" w:rsidRDefault="00C57002" w:rsidP="00886D01">
      <w:pPr>
        <w:spacing w:after="0"/>
        <w:ind w:left="0"/>
        <w:rPr>
          <w:del w:id="1814" w:author="Leeyoung" w:date="2018-10-05T09:59:00Z"/>
          <w:sz w:val="20"/>
          <w:szCs w:val="20"/>
          <w:lang w:eastAsia="zh-CN"/>
        </w:rPr>
      </w:pPr>
      <w:del w:id="1815" w:author="Leeyoung" w:date="2018-10-05T09:59:00Z">
        <w:r w:rsidRPr="00C57002" w:rsidDel="00886D01">
          <w:rPr>
            <w:sz w:val="20"/>
            <w:szCs w:val="20"/>
            <w:lang w:eastAsia="zh-CN"/>
          </w:rPr>
          <w:delText xml:space="preserve">       description</w:delText>
        </w:r>
      </w:del>
    </w:p>
    <w:p w:rsidR="00C57002" w:rsidRPr="00C57002" w:rsidDel="00886D01" w:rsidRDefault="00C57002" w:rsidP="00886D01">
      <w:pPr>
        <w:spacing w:after="0"/>
        <w:ind w:left="0"/>
        <w:rPr>
          <w:del w:id="1816" w:author="Leeyoung" w:date="2018-10-05T09:59:00Z"/>
          <w:sz w:val="20"/>
          <w:szCs w:val="20"/>
          <w:lang w:eastAsia="zh-CN"/>
        </w:rPr>
      </w:pPr>
      <w:del w:id="1817" w:author="Leeyoung" w:date="2018-10-05T09:59:00Z">
        <w:r w:rsidRPr="00C57002" w:rsidDel="00886D01">
          <w:rPr>
            <w:sz w:val="20"/>
            <w:szCs w:val="20"/>
            <w:lang w:eastAsia="zh-CN"/>
          </w:rPr>
          <w:delText xml:space="preserve">           "This module contains a YANG module for the mapping of</w:delText>
        </w:r>
      </w:del>
    </w:p>
    <w:p w:rsidR="00C57002" w:rsidRPr="00C57002" w:rsidDel="00886D01" w:rsidRDefault="00C57002" w:rsidP="00886D01">
      <w:pPr>
        <w:spacing w:after="0"/>
        <w:ind w:left="0"/>
        <w:rPr>
          <w:del w:id="1818" w:author="Leeyoung" w:date="2018-10-05T09:59:00Z"/>
          <w:sz w:val="20"/>
          <w:szCs w:val="20"/>
          <w:lang w:eastAsia="zh-CN"/>
        </w:rPr>
      </w:pPr>
      <w:del w:id="1819" w:author="Leeyoung" w:date="2018-10-05T09:59:00Z">
        <w:r w:rsidRPr="00C57002" w:rsidDel="00886D01">
          <w:rPr>
            <w:sz w:val="20"/>
            <w:szCs w:val="20"/>
            <w:lang w:eastAsia="zh-CN"/>
          </w:rPr>
          <w:delText xml:space="preserve">           Layer 2 Service Model (L1CSM) to the TE and VN ";</w:delText>
        </w:r>
      </w:del>
    </w:p>
    <w:p w:rsidR="00C57002" w:rsidRPr="00C57002" w:rsidDel="00886D01" w:rsidRDefault="00C57002" w:rsidP="00886D01">
      <w:pPr>
        <w:spacing w:after="0"/>
        <w:ind w:left="0"/>
        <w:rPr>
          <w:del w:id="1820" w:author="Leeyoung" w:date="2018-10-05T09:59:00Z"/>
          <w:sz w:val="20"/>
          <w:szCs w:val="20"/>
          <w:lang w:eastAsia="zh-CN"/>
        </w:rPr>
      </w:pPr>
    </w:p>
    <w:p w:rsidR="00C57002" w:rsidRPr="00C57002" w:rsidDel="00886D01" w:rsidRDefault="00C57002" w:rsidP="00886D01">
      <w:pPr>
        <w:spacing w:after="0"/>
        <w:ind w:left="0"/>
        <w:rPr>
          <w:del w:id="1821" w:author="Leeyoung" w:date="2018-10-05T09:59:00Z"/>
          <w:sz w:val="20"/>
          <w:szCs w:val="20"/>
          <w:lang w:eastAsia="zh-CN"/>
        </w:rPr>
      </w:pPr>
      <w:del w:id="1822" w:author="Leeyoung" w:date="2018-10-05T09:59:00Z">
        <w:r w:rsidRPr="00C57002" w:rsidDel="00886D01">
          <w:rPr>
            <w:sz w:val="20"/>
            <w:szCs w:val="20"/>
            <w:lang w:eastAsia="zh-CN"/>
          </w:rPr>
          <w:delText xml:space="preserve">       revision 2018-10-01 {</w:delText>
        </w:r>
      </w:del>
    </w:p>
    <w:p w:rsidR="00C57002" w:rsidRPr="00C57002" w:rsidDel="00886D01" w:rsidRDefault="00C57002" w:rsidP="00886D01">
      <w:pPr>
        <w:spacing w:after="0"/>
        <w:ind w:left="0"/>
        <w:rPr>
          <w:del w:id="1823" w:author="Leeyoung" w:date="2018-10-05T09:59:00Z"/>
          <w:sz w:val="20"/>
          <w:szCs w:val="20"/>
          <w:lang w:eastAsia="zh-CN"/>
        </w:rPr>
      </w:pPr>
      <w:del w:id="1824" w:author="Leeyoung" w:date="2018-10-05T09:59:00Z">
        <w:r w:rsidRPr="00C57002" w:rsidDel="00886D01">
          <w:rPr>
            <w:sz w:val="20"/>
            <w:szCs w:val="20"/>
            <w:lang w:eastAsia="zh-CN"/>
          </w:rPr>
          <w:delText xml:space="preserve">           description</w:delText>
        </w:r>
      </w:del>
    </w:p>
    <w:p w:rsidR="00C57002" w:rsidRPr="00C57002" w:rsidDel="00886D01" w:rsidRDefault="00C57002" w:rsidP="00886D01">
      <w:pPr>
        <w:spacing w:after="0"/>
        <w:ind w:left="0"/>
        <w:rPr>
          <w:del w:id="1825" w:author="Leeyoung" w:date="2018-10-05T09:59:00Z"/>
          <w:sz w:val="20"/>
          <w:szCs w:val="20"/>
          <w:lang w:eastAsia="zh-CN"/>
        </w:rPr>
      </w:pPr>
      <w:del w:id="1826" w:author="Leeyoung" w:date="2018-10-05T09:59:00Z">
        <w:r w:rsidRPr="00C57002" w:rsidDel="00886D01">
          <w:rPr>
            <w:sz w:val="20"/>
            <w:szCs w:val="20"/>
            <w:lang w:eastAsia="zh-CN"/>
          </w:rPr>
          <w:delText xml:space="preserve">               "initial version.";</w:delText>
        </w:r>
      </w:del>
    </w:p>
    <w:p w:rsidR="00C57002" w:rsidRPr="00C57002" w:rsidDel="00886D01" w:rsidRDefault="00C57002" w:rsidP="00886D01">
      <w:pPr>
        <w:spacing w:after="0"/>
        <w:ind w:left="0"/>
        <w:rPr>
          <w:del w:id="1827" w:author="Leeyoung" w:date="2018-10-05T09:59:00Z"/>
          <w:sz w:val="20"/>
          <w:szCs w:val="20"/>
          <w:lang w:eastAsia="zh-CN"/>
        </w:rPr>
      </w:pPr>
      <w:del w:id="1828" w:author="Leeyoung" w:date="2018-10-05T09:59:00Z">
        <w:r w:rsidRPr="00C57002" w:rsidDel="00886D01">
          <w:rPr>
            <w:sz w:val="20"/>
            <w:szCs w:val="20"/>
            <w:lang w:eastAsia="zh-CN"/>
          </w:rPr>
          <w:delText xml:space="preserve">           reference</w:delText>
        </w:r>
      </w:del>
    </w:p>
    <w:p w:rsidR="00C57002" w:rsidRPr="00C57002" w:rsidDel="00886D01" w:rsidRDefault="00C57002" w:rsidP="00886D01">
      <w:pPr>
        <w:spacing w:after="0"/>
        <w:ind w:left="0"/>
        <w:rPr>
          <w:del w:id="1829" w:author="Leeyoung" w:date="2018-10-05T09:59:00Z"/>
          <w:sz w:val="20"/>
          <w:szCs w:val="20"/>
          <w:lang w:eastAsia="zh-CN"/>
        </w:rPr>
      </w:pPr>
      <w:del w:id="1830" w:author="Leeyoung" w:date="2018-10-05T09:59:00Z">
        <w:r w:rsidRPr="00C57002" w:rsidDel="00886D01">
          <w:rPr>
            <w:sz w:val="20"/>
            <w:szCs w:val="20"/>
            <w:lang w:eastAsia="zh-CN"/>
          </w:rPr>
          <w:delText xml:space="preserve">               "TBD";</w:delText>
        </w:r>
      </w:del>
    </w:p>
    <w:p w:rsidR="00C57002" w:rsidRPr="00C57002" w:rsidDel="00886D01" w:rsidRDefault="00C57002" w:rsidP="00886D01">
      <w:pPr>
        <w:spacing w:after="0"/>
        <w:ind w:left="0"/>
        <w:rPr>
          <w:del w:id="1831" w:author="Leeyoung" w:date="2018-10-05T09:59:00Z"/>
          <w:sz w:val="20"/>
          <w:szCs w:val="20"/>
          <w:lang w:eastAsia="zh-CN"/>
        </w:rPr>
      </w:pPr>
      <w:del w:id="1832" w:author="Leeyoung" w:date="2018-10-05T09:59:00Z">
        <w:r w:rsidRPr="00C57002" w:rsidDel="00886D01">
          <w:rPr>
            <w:sz w:val="20"/>
            <w:szCs w:val="20"/>
            <w:lang w:eastAsia="zh-CN"/>
          </w:rPr>
          <w:delText xml:space="preserve">       }</w:delText>
        </w:r>
      </w:del>
    </w:p>
    <w:p w:rsidR="00C57002" w:rsidRPr="00C57002" w:rsidDel="00886D01" w:rsidRDefault="00C57002" w:rsidP="00886D01">
      <w:pPr>
        <w:spacing w:after="0"/>
        <w:ind w:left="0"/>
        <w:rPr>
          <w:del w:id="1833" w:author="Leeyoung" w:date="2018-10-05T09:59:00Z"/>
          <w:sz w:val="20"/>
          <w:szCs w:val="20"/>
          <w:lang w:eastAsia="zh-CN"/>
        </w:rPr>
      </w:pPr>
    </w:p>
    <w:p w:rsidR="00C57002" w:rsidRPr="00C57002" w:rsidDel="00886D01" w:rsidRDefault="00C57002" w:rsidP="00886D01">
      <w:pPr>
        <w:spacing w:after="0"/>
        <w:ind w:left="0"/>
        <w:rPr>
          <w:del w:id="1834" w:author="Leeyoung" w:date="2018-10-05T09:59:00Z"/>
          <w:sz w:val="20"/>
          <w:szCs w:val="20"/>
          <w:lang w:eastAsia="zh-CN"/>
        </w:rPr>
      </w:pPr>
      <w:del w:id="1835" w:author="Leeyoung" w:date="2018-10-05T09:59:00Z">
        <w:r w:rsidRPr="00C57002" w:rsidDel="00886D01">
          <w:rPr>
            <w:sz w:val="20"/>
            <w:szCs w:val="20"/>
            <w:lang w:eastAsia="zh-CN"/>
          </w:rPr>
          <w:delText xml:space="preserve">       /*</w:delText>
        </w:r>
      </w:del>
    </w:p>
    <w:p w:rsidR="00C57002" w:rsidRPr="00C57002" w:rsidDel="00886D01" w:rsidRDefault="00C57002" w:rsidP="00886D01">
      <w:pPr>
        <w:spacing w:after="0"/>
        <w:ind w:left="0"/>
        <w:rPr>
          <w:del w:id="1836" w:author="Leeyoung" w:date="2018-10-05T09:59:00Z"/>
          <w:sz w:val="20"/>
          <w:szCs w:val="20"/>
          <w:lang w:eastAsia="zh-CN"/>
        </w:rPr>
      </w:pPr>
      <w:del w:id="1837" w:author="Leeyoung" w:date="2018-10-05T09:59:00Z">
        <w:r w:rsidRPr="00C57002" w:rsidDel="00886D01">
          <w:rPr>
            <w:sz w:val="20"/>
            <w:szCs w:val="20"/>
            <w:lang w:eastAsia="zh-CN"/>
          </w:rPr>
          <w:delText xml:space="preserve">        * Configuration data nodes</w:delText>
        </w:r>
      </w:del>
    </w:p>
    <w:p w:rsidR="00C57002" w:rsidRPr="00C57002" w:rsidDel="00886D01" w:rsidRDefault="00C57002" w:rsidP="00886D01">
      <w:pPr>
        <w:spacing w:after="0"/>
        <w:ind w:left="0"/>
        <w:rPr>
          <w:del w:id="1838" w:author="Leeyoung" w:date="2018-10-05T09:59:00Z"/>
          <w:sz w:val="20"/>
          <w:szCs w:val="20"/>
          <w:lang w:eastAsia="zh-CN"/>
        </w:rPr>
      </w:pPr>
      <w:del w:id="1839" w:author="Leeyoung" w:date="2018-10-05T09:59:00Z">
        <w:r w:rsidRPr="00C57002" w:rsidDel="00886D01">
          <w:rPr>
            <w:sz w:val="20"/>
            <w:szCs w:val="20"/>
            <w:lang w:eastAsia="zh-CN"/>
          </w:rPr>
          <w:delText xml:space="preserve">        */</w:delText>
        </w:r>
      </w:del>
    </w:p>
    <w:p w:rsidR="00C57002" w:rsidRPr="00C57002" w:rsidDel="00886D01" w:rsidRDefault="00C57002" w:rsidP="00886D01">
      <w:pPr>
        <w:spacing w:after="0"/>
        <w:ind w:left="0"/>
        <w:rPr>
          <w:del w:id="1840" w:author="Leeyoung" w:date="2018-10-05T09:59:00Z"/>
          <w:sz w:val="20"/>
          <w:szCs w:val="20"/>
          <w:lang w:eastAsia="zh-CN"/>
        </w:rPr>
      </w:pPr>
      <w:del w:id="1841" w:author="Leeyoung" w:date="2018-10-05T09:59:00Z">
        <w:r w:rsidRPr="00C57002" w:rsidDel="00886D01">
          <w:rPr>
            <w:sz w:val="20"/>
            <w:szCs w:val="20"/>
            <w:lang w:eastAsia="zh-CN"/>
          </w:rPr>
          <w:delText xml:space="preserve">       augment "/l2vpn-svc:l2vpn-svc/l2vpn-svc:vpn-services/l2vpn-svc:vpn-service" {</w:delText>
        </w:r>
      </w:del>
    </w:p>
    <w:p w:rsidR="00C57002" w:rsidRPr="00C57002" w:rsidDel="00886D01" w:rsidRDefault="00C57002" w:rsidP="00886D01">
      <w:pPr>
        <w:spacing w:after="0"/>
        <w:ind w:left="0"/>
        <w:rPr>
          <w:del w:id="1842" w:author="Leeyoung" w:date="2018-10-05T09:59:00Z"/>
          <w:sz w:val="20"/>
          <w:szCs w:val="20"/>
          <w:lang w:eastAsia="zh-CN"/>
        </w:rPr>
      </w:pPr>
      <w:del w:id="1843" w:author="Leeyoung" w:date="2018-10-05T09:59:00Z">
        <w:r w:rsidRPr="00C57002" w:rsidDel="00886D01">
          <w:rPr>
            <w:sz w:val="20"/>
            <w:szCs w:val="20"/>
            <w:lang w:eastAsia="zh-CN"/>
          </w:rPr>
          <w:tab/>
          <w:delText xml:space="preserve">     description</w:delText>
        </w:r>
      </w:del>
    </w:p>
    <w:p w:rsidR="00C57002" w:rsidRPr="00C57002" w:rsidDel="00886D01" w:rsidRDefault="00C57002" w:rsidP="00886D01">
      <w:pPr>
        <w:spacing w:after="0"/>
        <w:ind w:left="0"/>
        <w:rPr>
          <w:del w:id="1844" w:author="Leeyoung" w:date="2018-10-05T09:59:00Z"/>
          <w:sz w:val="20"/>
          <w:szCs w:val="20"/>
          <w:lang w:eastAsia="zh-CN"/>
        </w:rPr>
      </w:pPr>
      <w:del w:id="1845" w:author="Leeyoung" w:date="2018-10-05T09:59:00Z">
        <w:r w:rsidRPr="00C57002" w:rsidDel="00886D01">
          <w:rPr>
            <w:sz w:val="20"/>
            <w:szCs w:val="20"/>
            <w:lang w:eastAsia="zh-CN"/>
          </w:rPr>
          <w:delText xml:space="preserve">           "l2sm augmented to include TE parameters and mapping";</w:delText>
        </w:r>
      </w:del>
    </w:p>
    <w:p w:rsidR="00C57002" w:rsidRPr="00C57002" w:rsidDel="00886D01" w:rsidRDefault="00C57002" w:rsidP="00886D01">
      <w:pPr>
        <w:spacing w:after="0"/>
        <w:ind w:left="0"/>
        <w:rPr>
          <w:del w:id="1846" w:author="Leeyoung" w:date="2018-10-05T09:59:00Z"/>
          <w:sz w:val="20"/>
          <w:szCs w:val="20"/>
          <w:lang w:eastAsia="zh-CN"/>
        </w:rPr>
      </w:pPr>
      <w:del w:id="1847" w:author="Leeyoung" w:date="2018-10-05T09:59:00Z">
        <w:r w:rsidRPr="00C57002" w:rsidDel="00886D01">
          <w:rPr>
            <w:sz w:val="20"/>
            <w:szCs w:val="20"/>
            <w:lang w:eastAsia="zh-CN"/>
          </w:rPr>
          <w:tab/>
          <w:delText xml:space="preserve">     container te-service-mapping {</w:delText>
        </w:r>
      </w:del>
    </w:p>
    <w:p w:rsidR="00C57002" w:rsidRPr="00C57002" w:rsidDel="00886D01" w:rsidRDefault="00C57002" w:rsidP="00886D01">
      <w:pPr>
        <w:spacing w:after="0"/>
        <w:ind w:left="0"/>
        <w:rPr>
          <w:del w:id="1848" w:author="Leeyoung" w:date="2018-10-05T09:59:00Z"/>
          <w:sz w:val="20"/>
          <w:szCs w:val="20"/>
          <w:lang w:eastAsia="zh-CN"/>
        </w:rPr>
      </w:pPr>
      <w:del w:id="1849" w:author="Leeyoung" w:date="2018-10-05T09:59:00Z">
        <w:r w:rsidRPr="00C57002" w:rsidDel="00886D01">
          <w:rPr>
            <w:sz w:val="20"/>
            <w:szCs w:val="20"/>
            <w:lang w:eastAsia="zh-CN"/>
          </w:rPr>
          <w:delText xml:space="preserve">           presence "indicates l2 service to te mapping";</w:delText>
        </w:r>
      </w:del>
    </w:p>
    <w:p w:rsidR="00C57002" w:rsidRPr="00C57002" w:rsidDel="00886D01" w:rsidRDefault="00C57002" w:rsidP="00886D01">
      <w:pPr>
        <w:spacing w:after="0"/>
        <w:ind w:left="0"/>
        <w:rPr>
          <w:del w:id="1850" w:author="Leeyoung" w:date="2018-10-05T09:59:00Z"/>
          <w:sz w:val="20"/>
          <w:szCs w:val="20"/>
          <w:lang w:eastAsia="zh-CN"/>
        </w:rPr>
      </w:pPr>
      <w:del w:id="1851" w:author="Leeyoung" w:date="2018-10-05T09:59:00Z">
        <w:r w:rsidRPr="00C57002" w:rsidDel="00886D01">
          <w:rPr>
            <w:sz w:val="20"/>
            <w:szCs w:val="20"/>
            <w:lang w:eastAsia="zh-CN"/>
          </w:rPr>
          <w:delText xml:space="preserve">           description</w:delText>
        </w:r>
      </w:del>
    </w:p>
    <w:p w:rsidR="00C57002" w:rsidRPr="00C57002" w:rsidDel="00886D01" w:rsidRDefault="00C57002" w:rsidP="00886D01">
      <w:pPr>
        <w:spacing w:after="0"/>
        <w:ind w:left="0"/>
        <w:rPr>
          <w:del w:id="1852" w:author="Leeyoung" w:date="2018-10-05T09:59:00Z"/>
          <w:sz w:val="20"/>
          <w:szCs w:val="20"/>
          <w:lang w:eastAsia="zh-CN"/>
        </w:rPr>
      </w:pPr>
      <w:del w:id="1853" w:author="Leeyoung" w:date="2018-10-05T09:59:00Z">
        <w:r w:rsidRPr="00C57002" w:rsidDel="00886D01">
          <w:rPr>
            <w:sz w:val="20"/>
            <w:szCs w:val="20"/>
            <w:lang w:eastAsia="zh-CN"/>
          </w:rPr>
          <w:delText xml:space="preserve">             "Container to augment l2sm to TE parameters and mapping";</w:delText>
        </w:r>
        <w:r w:rsidRPr="00C57002" w:rsidDel="00886D01">
          <w:rPr>
            <w:sz w:val="20"/>
            <w:szCs w:val="20"/>
            <w:lang w:eastAsia="zh-CN"/>
          </w:rPr>
          <w:tab/>
        </w:r>
      </w:del>
    </w:p>
    <w:p w:rsidR="00C57002" w:rsidRPr="00C57002" w:rsidDel="00886D01" w:rsidRDefault="00C57002" w:rsidP="00886D01">
      <w:pPr>
        <w:spacing w:after="0"/>
        <w:ind w:left="0"/>
        <w:rPr>
          <w:del w:id="1854" w:author="Leeyoung" w:date="2018-10-05T09:59:00Z"/>
          <w:sz w:val="20"/>
          <w:szCs w:val="20"/>
          <w:lang w:eastAsia="zh-CN"/>
        </w:rPr>
      </w:pPr>
      <w:del w:id="1855" w:author="Leeyoung" w:date="2018-10-05T09:59:00Z">
        <w:r w:rsidRPr="00C57002" w:rsidDel="00886D01">
          <w:rPr>
            <w:sz w:val="20"/>
            <w:szCs w:val="20"/>
            <w:lang w:eastAsia="zh-CN"/>
          </w:rPr>
          <w:delText xml:space="preserve">         }</w:delText>
        </w:r>
      </w:del>
    </w:p>
    <w:p w:rsidR="00C57002" w:rsidRPr="00C57002" w:rsidDel="00886D01" w:rsidRDefault="00C57002" w:rsidP="00886D01">
      <w:pPr>
        <w:spacing w:after="0"/>
        <w:ind w:left="0"/>
        <w:rPr>
          <w:del w:id="1856" w:author="Leeyoung" w:date="2018-10-05T09:59:00Z"/>
          <w:sz w:val="20"/>
          <w:szCs w:val="20"/>
          <w:lang w:eastAsia="zh-CN"/>
        </w:rPr>
      </w:pPr>
      <w:del w:id="1857" w:author="Leeyoung" w:date="2018-10-05T09:59:00Z">
        <w:r w:rsidRPr="00C57002" w:rsidDel="00886D01">
          <w:rPr>
            <w:sz w:val="20"/>
            <w:szCs w:val="20"/>
            <w:lang w:eastAsia="zh-CN"/>
          </w:rPr>
          <w:delText xml:space="preserve">       }</w:delText>
        </w:r>
      </w:del>
    </w:p>
    <w:p w:rsidR="00C57002" w:rsidRPr="00C57002" w:rsidDel="00886D01" w:rsidRDefault="00C57002" w:rsidP="00886D01">
      <w:pPr>
        <w:spacing w:after="0"/>
        <w:ind w:left="0"/>
        <w:rPr>
          <w:del w:id="1858" w:author="Leeyoung" w:date="2018-10-05T09:59:00Z"/>
          <w:sz w:val="20"/>
          <w:szCs w:val="20"/>
          <w:lang w:eastAsia="zh-CN"/>
        </w:rPr>
      </w:pPr>
      <w:del w:id="1859" w:author="Leeyoung" w:date="2018-10-05T09:59:00Z">
        <w:r w:rsidRPr="00C57002" w:rsidDel="00886D01">
          <w:rPr>
            <w:sz w:val="20"/>
            <w:szCs w:val="20"/>
            <w:lang w:eastAsia="zh-CN"/>
          </w:rPr>
          <w:tab/>
          <w:delText xml:space="preserve">   </w:delText>
        </w:r>
      </w:del>
    </w:p>
    <w:p w:rsidR="00C57002" w:rsidRPr="00C57002" w:rsidDel="00886D01" w:rsidRDefault="00C57002" w:rsidP="00886D01">
      <w:pPr>
        <w:spacing w:after="0"/>
        <w:ind w:left="0"/>
        <w:rPr>
          <w:del w:id="1860" w:author="Leeyoung" w:date="2018-10-05T09:59:00Z"/>
          <w:sz w:val="20"/>
          <w:szCs w:val="20"/>
          <w:lang w:eastAsia="zh-CN"/>
        </w:rPr>
      </w:pPr>
      <w:del w:id="1861" w:author="Leeyoung" w:date="2018-10-05T09:59:00Z">
        <w:r w:rsidRPr="00C57002" w:rsidDel="00886D01">
          <w:rPr>
            <w:sz w:val="20"/>
            <w:szCs w:val="20"/>
            <w:lang w:eastAsia="zh-CN"/>
          </w:rPr>
          <w:delText xml:space="preserve">       augment "/l2vpn-svc:l2vpn-svc/l2vpn-svc:vpn-services/l2vpn-svc:vpn-service" {</w:delText>
        </w:r>
      </w:del>
    </w:p>
    <w:p w:rsidR="00C57002" w:rsidRPr="00C57002" w:rsidDel="00886D01" w:rsidRDefault="00C57002" w:rsidP="00886D01">
      <w:pPr>
        <w:spacing w:after="0"/>
        <w:ind w:left="0"/>
        <w:rPr>
          <w:del w:id="1862" w:author="Leeyoung" w:date="2018-10-05T09:59:00Z"/>
          <w:sz w:val="20"/>
          <w:szCs w:val="20"/>
          <w:lang w:eastAsia="zh-CN"/>
        </w:rPr>
      </w:pPr>
      <w:del w:id="1863" w:author="Leeyoung" w:date="2018-10-05T09:59:00Z">
        <w:r w:rsidRPr="00C57002" w:rsidDel="00886D01">
          <w:rPr>
            <w:sz w:val="20"/>
            <w:szCs w:val="20"/>
            <w:lang w:eastAsia="zh-CN"/>
          </w:rPr>
          <w:delText xml:space="preserve">         description </w:delText>
        </w:r>
      </w:del>
    </w:p>
    <w:p w:rsidR="00C57002" w:rsidRPr="00C57002" w:rsidDel="00886D01" w:rsidRDefault="00C57002" w:rsidP="00886D01">
      <w:pPr>
        <w:spacing w:after="0"/>
        <w:ind w:left="0"/>
        <w:rPr>
          <w:del w:id="1864" w:author="Leeyoung" w:date="2018-10-05T09:59:00Z"/>
          <w:sz w:val="20"/>
          <w:szCs w:val="20"/>
          <w:lang w:eastAsia="zh-CN"/>
        </w:rPr>
      </w:pPr>
      <w:del w:id="1865" w:author="Leeyoung" w:date="2018-10-05T09:59:00Z">
        <w:r w:rsidRPr="00C57002" w:rsidDel="00886D01">
          <w:rPr>
            <w:sz w:val="20"/>
            <w:szCs w:val="20"/>
            <w:lang w:eastAsia="zh-CN"/>
          </w:rPr>
          <w:tab/>
        </w:r>
        <w:r w:rsidRPr="00C57002" w:rsidDel="00886D01">
          <w:rPr>
            <w:sz w:val="20"/>
            <w:szCs w:val="20"/>
            <w:lang w:eastAsia="zh-CN"/>
          </w:rPr>
          <w:tab/>
          <w:delText xml:space="preserve">   "This augment is only valid for TE mapping --</w:delText>
        </w:r>
      </w:del>
    </w:p>
    <w:p w:rsidR="00C57002" w:rsidRPr="00C57002" w:rsidDel="00886D01" w:rsidRDefault="00C57002" w:rsidP="00886D01">
      <w:pPr>
        <w:spacing w:after="0"/>
        <w:ind w:left="0"/>
        <w:rPr>
          <w:del w:id="1866" w:author="Leeyoung" w:date="2018-10-05T09:59:00Z"/>
          <w:sz w:val="20"/>
          <w:szCs w:val="20"/>
          <w:lang w:eastAsia="zh-CN"/>
        </w:rPr>
      </w:pPr>
      <w:del w:id="1867" w:author="Leeyoung" w:date="2018-10-05T09:59:00Z">
        <w:r w:rsidRPr="00C57002" w:rsidDel="00886D01">
          <w:rPr>
            <w:sz w:val="20"/>
            <w:szCs w:val="20"/>
            <w:lang w:eastAsia="zh-CN"/>
          </w:rPr>
          <w:tab/>
        </w:r>
        <w:r w:rsidRPr="00C57002" w:rsidDel="00886D01">
          <w:rPr>
            <w:sz w:val="20"/>
            <w:szCs w:val="20"/>
            <w:lang w:eastAsia="zh-CN"/>
          </w:rPr>
          <w:tab/>
          <w:delText xml:space="preserve">    te mapping is added"; </w:delText>
        </w:r>
      </w:del>
    </w:p>
    <w:p w:rsidR="00C57002" w:rsidRPr="00C57002" w:rsidDel="00886D01" w:rsidRDefault="00C57002" w:rsidP="00886D01">
      <w:pPr>
        <w:spacing w:after="0"/>
        <w:ind w:left="0"/>
        <w:rPr>
          <w:del w:id="1868" w:author="Leeyoung" w:date="2018-10-05T09:59:00Z"/>
          <w:sz w:val="20"/>
          <w:szCs w:val="20"/>
          <w:lang w:eastAsia="zh-CN"/>
        </w:rPr>
      </w:pPr>
      <w:del w:id="1869" w:author="Leeyoung" w:date="2018-10-05T09:59:00Z">
        <w:r w:rsidRPr="00C57002" w:rsidDel="00886D01">
          <w:rPr>
            <w:sz w:val="20"/>
            <w:szCs w:val="20"/>
            <w:lang w:eastAsia="zh-CN"/>
          </w:rPr>
          <w:delText xml:space="preserve">         uses tsm-types:te-mapping;</w:delText>
        </w:r>
      </w:del>
    </w:p>
    <w:p w:rsidR="00C57002" w:rsidRPr="00C57002" w:rsidDel="00886D01" w:rsidRDefault="00C57002" w:rsidP="00886D01">
      <w:pPr>
        <w:spacing w:after="0"/>
        <w:ind w:left="0"/>
        <w:rPr>
          <w:del w:id="1870" w:author="Leeyoung" w:date="2018-10-05T09:59:00Z"/>
          <w:sz w:val="20"/>
          <w:szCs w:val="20"/>
          <w:lang w:eastAsia="zh-CN"/>
        </w:rPr>
      </w:pPr>
      <w:del w:id="1871" w:author="Leeyoung" w:date="2018-10-05T09:59:00Z">
        <w:r w:rsidRPr="00C57002" w:rsidDel="00886D01">
          <w:rPr>
            <w:sz w:val="20"/>
            <w:szCs w:val="20"/>
            <w:lang w:eastAsia="zh-CN"/>
          </w:rPr>
          <w:delText xml:space="preserve">       }</w:delText>
        </w:r>
      </w:del>
    </w:p>
    <w:p w:rsidR="00C57002" w:rsidRPr="00C57002" w:rsidDel="00886D01" w:rsidRDefault="00C57002" w:rsidP="00886D01">
      <w:pPr>
        <w:spacing w:after="0"/>
        <w:ind w:left="0"/>
        <w:rPr>
          <w:del w:id="1872" w:author="Leeyoung" w:date="2018-10-05T09:59:00Z"/>
          <w:sz w:val="20"/>
          <w:szCs w:val="20"/>
          <w:lang w:eastAsia="zh-CN"/>
        </w:rPr>
      </w:pPr>
      <w:del w:id="1873" w:author="Leeyoung" w:date="2018-10-05T09:59:00Z">
        <w:r w:rsidRPr="00C57002" w:rsidDel="00886D01">
          <w:rPr>
            <w:sz w:val="20"/>
            <w:szCs w:val="20"/>
            <w:lang w:eastAsia="zh-CN"/>
          </w:rPr>
          <w:tab/>
          <w:delText xml:space="preserve">   </w:delText>
        </w:r>
      </w:del>
    </w:p>
    <w:p w:rsidR="00C57002" w:rsidRPr="00C57002" w:rsidDel="00886D01" w:rsidRDefault="00C57002" w:rsidP="00886D01">
      <w:pPr>
        <w:spacing w:after="0"/>
        <w:ind w:left="0"/>
        <w:rPr>
          <w:del w:id="1874" w:author="Leeyoung" w:date="2018-10-05T09:59:00Z"/>
          <w:sz w:val="20"/>
          <w:szCs w:val="20"/>
          <w:lang w:eastAsia="zh-CN"/>
        </w:rPr>
      </w:pPr>
      <w:del w:id="1875" w:author="Leeyoung" w:date="2018-10-05T09:59:00Z">
        <w:r w:rsidRPr="00C57002" w:rsidDel="00886D01">
          <w:rPr>
            <w:sz w:val="20"/>
            <w:szCs w:val="20"/>
            <w:lang w:eastAsia="zh-CN"/>
          </w:rPr>
          <w:tab/>
          <w:delText xml:space="preserve">   augment "/l2vpn-svc:l2vpn-svc/l2vpn-svc:sites/l2vpn-svc:site"</w:delText>
        </w:r>
      </w:del>
    </w:p>
    <w:p w:rsidR="00C57002" w:rsidRPr="00C57002" w:rsidDel="00886D01" w:rsidRDefault="00C57002" w:rsidP="00886D01">
      <w:pPr>
        <w:spacing w:after="0"/>
        <w:ind w:left="0"/>
        <w:rPr>
          <w:del w:id="1876" w:author="Leeyoung" w:date="2018-10-05T09:59:00Z"/>
          <w:sz w:val="20"/>
          <w:szCs w:val="20"/>
          <w:lang w:eastAsia="zh-CN"/>
        </w:rPr>
      </w:pPr>
      <w:del w:id="1877" w:author="Leeyoung" w:date="2018-10-05T09:59:00Z">
        <w:r w:rsidRPr="00C57002" w:rsidDel="00886D01">
          <w:rPr>
            <w:sz w:val="20"/>
            <w:szCs w:val="20"/>
            <w:lang w:eastAsia="zh-CN"/>
          </w:rPr>
          <w:tab/>
          <w:delText xml:space="preserve">      +"/l2vpn-svc:site-network-accesses/l2vpn-svc:site-network-access" {</w:delText>
        </w:r>
      </w:del>
    </w:p>
    <w:p w:rsidR="00C57002" w:rsidRPr="00C57002" w:rsidDel="00886D01" w:rsidRDefault="00C57002" w:rsidP="00886D01">
      <w:pPr>
        <w:spacing w:after="0"/>
        <w:ind w:left="0"/>
        <w:rPr>
          <w:del w:id="1878" w:author="Leeyoung" w:date="2018-10-05T09:59:00Z"/>
          <w:sz w:val="20"/>
          <w:szCs w:val="20"/>
          <w:lang w:eastAsia="zh-CN"/>
        </w:rPr>
      </w:pPr>
      <w:del w:id="1879" w:author="Leeyoung" w:date="2018-10-05T09:59:00Z">
        <w:r w:rsidRPr="00C57002" w:rsidDel="00886D01">
          <w:rPr>
            <w:sz w:val="20"/>
            <w:szCs w:val="20"/>
            <w:lang w:eastAsia="zh-CN"/>
          </w:rPr>
          <w:tab/>
          <w:delText xml:space="preserve">     description </w:delText>
        </w:r>
      </w:del>
    </w:p>
    <w:p w:rsidR="00C57002" w:rsidRPr="00C57002" w:rsidDel="00886D01" w:rsidRDefault="00C57002" w:rsidP="00886D01">
      <w:pPr>
        <w:spacing w:after="0"/>
        <w:ind w:left="0"/>
        <w:rPr>
          <w:del w:id="1880" w:author="Leeyoung" w:date="2018-10-05T09:59:00Z"/>
          <w:sz w:val="20"/>
          <w:szCs w:val="20"/>
          <w:lang w:eastAsia="zh-CN"/>
        </w:rPr>
      </w:pPr>
      <w:del w:id="1881" w:author="Leeyoung" w:date="2018-10-05T09:59:00Z">
        <w:r w:rsidRPr="00C57002" w:rsidDel="00886D01">
          <w:rPr>
            <w:sz w:val="20"/>
            <w:szCs w:val="20"/>
            <w:lang w:eastAsia="zh-CN"/>
          </w:rPr>
          <w:tab/>
        </w:r>
        <w:r w:rsidRPr="00C57002" w:rsidDel="00886D01">
          <w:rPr>
            <w:sz w:val="20"/>
            <w:szCs w:val="20"/>
            <w:lang w:eastAsia="zh-CN"/>
          </w:rPr>
          <w:tab/>
          <w:delText xml:space="preserve">   "This augment is only valid for TE mapping --</w:delText>
        </w:r>
      </w:del>
    </w:p>
    <w:p w:rsidR="00C57002" w:rsidRPr="00C57002" w:rsidDel="00886D01" w:rsidRDefault="00C57002" w:rsidP="00886D01">
      <w:pPr>
        <w:spacing w:after="0"/>
        <w:ind w:left="0"/>
        <w:rPr>
          <w:del w:id="1882" w:author="Leeyoung" w:date="2018-10-05T09:59:00Z"/>
          <w:sz w:val="20"/>
          <w:szCs w:val="20"/>
          <w:lang w:eastAsia="zh-CN"/>
        </w:rPr>
      </w:pPr>
      <w:del w:id="1883" w:author="Leeyoung" w:date="2018-10-05T09:59:00Z">
        <w:r w:rsidRPr="00C57002" w:rsidDel="00886D01">
          <w:rPr>
            <w:sz w:val="20"/>
            <w:szCs w:val="20"/>
            <w:lang w:eastAsia="zh-CN"/>
          </w:rPr>
          <w:tab/>
        </w:r>
        <w:r w:rsidRPr="00C57002" w:rsidDel="00886D01">
          <w:rPr>
            <w:sz w:val="20"/>
            <w:szCs w:val="20"/>
            <w:lang w:eastAsia="zh-CN"/>
          </w:rPr>
          <w:tab/>
          <w:delText xml:space="preserve">    network-access te-reference is added"; </w:delText>
        </w:r>
      </w:del>
    </w:p>
    <w:p w:rsidR="00C57002" w:rsidRPr="00C57002" w:rsidDel="00886D01" w:rsidRDefault="00C57002" w:rsidP="00886D01">
      <w:pPr>
        <w:spacing w:after="0"/>
        <w:ind w:left="0"/>
        <w:rPr>
          <w:del w:id="1884" w:author="Leeyoung" w:date="2018-10-05T09:59:00Z"/>
          <w:sz w:val="20"/>
          <w:szCs w:val="20"/>
          <w:lang w:eastAsia="zh-CN"/>
        </w:rPr>
      </w:pPr>
      <w:del w:id="1885" w:author="Leeyoung" w:date="2018-10-05T09:59:00Z">
        <w:r w:rsidRPr="00C57002" w:rsidDel="00886D01">
          <w:rPr>
            <w:sz w:val="20"/>
            <w:szCs w:val="20"/>
            <w:lang w:eastAsia="zh-CN"/>
          </w:rPr>
          <w:tab/>
          <w:delText xml:space="preserve">     uses tsm-types:te-endpoint-ref;</w:delText>
        </w:r>
      </w:del>
    </w:p>
    <w:p w:rsidR="00C57002" w:rsidRPr="00C57002" w:rsidDel="00886D01" w:rsidRDefault="00C57002" w:rsidP="00886D01">
      <w:pPr>
        <w:spacing w:after="0"/>
        <w:ind w:left="0"/>
        <w:rPr>
          <w:del w:id="1886" w:author="Leeyoung" w:date="2018-10-05T09:59:00Z"/>
          <w:sz w:val="20"/>
          <w:szCs w:val="20"/>
          <w:lang w:eastAsia="zh-CN"/>
        </w:rPr>
      </w:pPr>
      <w:del w:id="1887" w:author="Leeyoung" w:date="2018-10-05T09:59:00Z">
        <w:r w:rsidRPr="00C57002" w:rsidDel="00886D01">
          <w:rPr>
            <w:sz w:val="20"/>
            <w:szCs w:val="20"/>
            <w:lang w:eastAsia="zh-CN"/>
          </w:rPr>
          <w:delText xml:space="preserve">       }</w:delText>
        </w:r>
      </w:del>
    </w:p>
    <w:p w:rsidR="00C57002" w:rsidRPr="00C57002" w:rsidDel="00886D01" w:rsidRDefault="00C57002" w:rsidP="00886D01">
      <w:pPr>
        <w:spacing w:after="0"/>
        <w:ind w:left="0"/>
        <w:rPr>
          <w:del w:id="1888" w:author="Leeyoung" w:date="2018-10-05T09:59:00Z"/>
          <w:sz w:val="20"/>
          <w:szCs w:val="20"/>
          <w:lang w:eastAsia="zh-CN"/>
        </w:rPr>
      </w:pPr>
      <w:del w:id="1889" w:author="Leeyoung" w:date="2018-10-05T09:59:00Z">
        <w:r w:rsidRPr="00C57002" w:rsidDel="00886D01">
          <w:rPr>
            <w:sz w:val="20"/>
            <w:szCs w:val="20"/>
            <w:lang w:eastAsia="zh-CN"/>
          </w:rPr>
          <w:delText xml:space="preserve">   }</w:delText>
        </w:r>
      </w:del>
    </w:p>
    <w:p w:rsidR="00C57002" w:rsidDel="00886D01" w:rsidRDefault="00C57002" w:rsidP="00886D01">
      <w:pPr>
        <w:spacing w:after="0"/>
        <w:ind w:left="0"/>
        <w:rPr>
          <w:del w:id="1890" w:author="Leeyoung" w:date="2018-10-05T10:04:00Z"/>
          <w:lang w:eastAsia="zh-CN"/>
        </w:rPr>
      </w:pPr>
    </w:p>
    <w:p w:rsidR="00C57002" w:rsidRDefault="00C57002" w:rsidP="00886D01">
      <w:pPr>
        <w:spacing w:after="0"/>
        <w:ind w:left="0"/>
        <w:rPr>
          <w:lang w:eastAsia="zh-CN"/>
        </w:rPr>
      </w:pPr>
      <w:del w:id="1891" w:author="Leeyoung" w:date="2018-10-05T10:04:00Z">
        <w:r w:rsidDel="00886D01">
          <w:rPr>
            <w:lang w:eastAsia="zh-CN"/>
          </w:rPr>
          <w:delText xml:space="preserve">  </w:delText>
        </w:r>
      </w:del>
      <w:r>
        <w:rPr>
          <w:lang w:eastAsia="zh-CN"/>
        </w:rPr>
        <w:t xml:space="preserve"> </w:t>
      </w:r>
    </w:p>
    <w:p w:rsidR="00C57002" w:rsidRDefault="00C57002" w:rsidP="004134C2">
      <w:pPr>
        <w:spacing w:after="0"/>
        <w:rPr>
          <w:lang w:eastAsia="zh-CN"/>
        </w:rPr>
      </w:pPr>
    </w:p>
    <w:p w:rsidR="00C57002" w:rsidRDefault="00C57002" w:rsidP="004134C2">
      <w:pPr>
        <w:spacing w:after="0"/>
        <w:rPr>
          <w:lang w:eastAsia="zh-CN"/>
        </w:rPr>
      </w:pPr>
      <w:r>
        <w:rPr>
          <w:lang w:eastAsia="zh-CN"/>
        </w:rPr>
        <w:t>&lt;CODE ENDS&gt;</w:t>
      </w:r>
    </w:p>
    <w:p w:rsidR="00C57002" w:rsidRDefault="00C57002" w:rsidP="004134C2">
      <w:pPr>
        <w:spacing w:after="0"/>
        <w:rPr>
          <w:lang w:eastAsia="zh-CN"/>
        </w:rPr>
      </w:pPr>
    </w:p>
    <w:p w:rsidR="00A75E21" w:rsidRDefault="00A75E21" w:rsidP="004134C2">
      <w:pPr>
        <w:spacing w:after="0"/>
        <w:rPr>
          <w:lang w:eastAsia="zh-CN"/>
        </w:rPr>
      </w:pPr>
    </w:p>
    <w:p w:rsidR="00C57002" w:rsidRPr="00AE26CB" w:rsidRDefault="00C57002" w:rsidP="00C57002">
      <w:pPr>
        <w:rPr>
          <w:rFonts w:eastAsiaTheme="minorEastAsia"/>
          <w:lang w:eastAsia="zh-CN"/>
        </w:rPr>
      </w:pPr>
      <w:r>
        <w:rPr>
          <w:lang w:eastAsia="zh-CN"/>
        </w:rPr>
        <w:t xml:space="preserve">&lt;CODE BEGINS&gt; </w:t>
      </w:r>
      <w:r w:rsidRPr="00AE26CB">
        <w:rPr>
          <w:rFonts w:eastAsiaTheme="minorEastAsia"/>
          <w:lang w:eastAsia="zh-CN"/>
        </w:rPr>
        <w:t>file "ietf-</w:t>
      </w:r>
      <w:r>
        <w:rPr>
          <w:rFonts w:eastAsiaTheme="minorEastAsia"/>
          <w:lang w:eastAsia="zh-CN"/>
        </w:rPr>
        <w:t>l3sm-</w:t>
      </w:r>
      <w:r w:rsidRPr="00AE26CB">
        <w:rPr>
          <w:lang w:eastAsia="zh-CN"/>
        </w:rPr>
        <w:t>te-service-mapping</w:t>
      </w:r>
      <w:r w:rsidRPr="00AE26CB">
        <w:rPr>
          <w:rFonts w:eastAsiaTheme="minorEastAsia"/>
          <w:lang w:eastAsia="zh-CN"/>
        </w:rPr>
        <w:t>@201</w:t>
      </w:r>
      <w:ins w:id="1892" w:author="Leeyoung" w:date="2019-03-05T13:17:00Z">
        <w:r w:rsidR="0054585D">
          <w:rPr>
            <w:rFonts w:eastAsiaTheme="minorEastAsia"/>
            <w:lang w:eastAsia="zh-CN"/>
          </w:rPr>
          <w:t>9-03-0</w:t>
        </w:r>
      </w:ins>
      <w:del w:id="1893" w:author="Leeyoung" w:date="2019-03-05T13:17:00Z">
        <w:r w:rsidRPr="00AE26CB" w:rsidDel="0054585D">
          <w:rPr>
            <w:rFonts w:eastAsiaTheme="minorEastAsia"/>
            <w:lang w:eastAsia="zh-CN"/>
          </w:rPr>
          <w:delText>8-</w:delText>
        </w:r>
        <w:r w:rsidDel="0054585D">
          <w:rPr>
            <w:rFonts w:eastAsiaTheme="minorEastAsia"/>
            <w:lang w:eastAsia="zh-CN"/>
          </w:rPr>
          <w:delText>10-0</w:delText>
        </w:r>
      </w:del>
      <w:ins w:id="1894" w:author="Leeyoung" w:date="2018-10-05T10:04:00Z">
        <w:r w:rsidR="00886D01">
          <w:rPr>
            <w:rFonts w:eastAsiaTheme="minorEastAsia"/>
            <w:lang w:eastAsia="zh-CN"/>
          </w:rPr>
          <w:t>5</w:t>
        </w:r>
      </w:ins>
      <w:del w:id="1895" w:author="Leeyoung" w:date="2018-10-05T10:04:00Z">
        <w:r w:rsidDel="00886D01">
          <w:rPr>
            <w:rFonts w:eastAsiaTheme="minorEastAsia"/>
            <w:lang w:eastAsia="zh-CN"/>
          </w:rPr>
          <w:delText>1</w:delText>
        </w:r>
      </w:del>
      <w:r w:rsidRPr="00AE26CB">
        <w:rPr>
          <w:rFonts w:eastAsiaTheme="minorEastAsia"/>
          <w:lang w:eastAsia="zh-CN"/>
        </w:rPr>
        <w:t>.yang"</w:t>
      </w:r>
    </w:p>
    <w:p w:rsidR="00C57002" w:rsidRDefault="00C57002" w:rsidP="00C57002">
      <w:pPr>
        <w:spacing w:after="0"/>
        <w:ind w:left="0"/>
        <w:rPr>
          <w:lang w:eastAsia="zh-CN"/>
        </w:rPr>
      </w:pPr>
    </w:p>
    <w:p w:rsidR="00886D01" w:rsidRPr="00886D01" w:rsidRDefault="00886D01" w:rsidP="00886D01">
      <w:pPr>
        <w:spacing w:after="0"/>
        <w:ind w:left="0"/>
        <w:rPr>
          <w:ins w:id="1896" w:author="Leeyoung" w:date="2018-10-05T10:04:00Z"/>
          <w:sz w:val="20"/>
          <w:szCs w:val="20"/>
          <w:lang w:eastAsia="zh-CN"/>
        </w:rPr>
      </w:pPr>
    </w:p>
    <w:p w:rsidR="00886D01" w:rsidRPr="00886D01" w:rsidRDefault="00886D01" w:rsidP="00886D01">
      <w:pPr>
        <w:spacing w:after="0"/>
        <w:ind w:left="0"/>
        <w:rPr>
          <w:ins w:id="1897" w:author="Leeyoung" w:date="2018-10-05T10:04:00Z"/>
          <w:sz w:val="20"/>
          <w:szCs w:val="20"/>
          <w:lang w:eastAsia="zh-CN"/>
        </w:rPr>
      </w:pPr>
    </w:p>
    <w:p w:rsidR="00886D01" w:rsidRPr="00886D01" w:rsidRDefault="00886D01" w:rsidP="00886D01">
      <w:pPr>
        <w:spacing w:after="0"/>
        <w:ind w:left="0"/>
        <w:rPr>
          <w:ins w:id="1898" w:author="Leeyoung" w:date="2018-10-05T10:04:00Z"/>
          <w:sz w:val="20"/>
          <w:szCs w:val="20"/>
          <w:lang w:eastAsia="zh-CN"/>
        </w:rPr>
      </w:pPr>
      <w:ins w:id="1899" w:author="Leeyoung" w:date="2018-10-05T10:04:00Z">
        <w:r w:rsidRPr="00886D01">
          <w:rPr>
            <w:sz w:val="20"/>
            <w:szCs w:val="20"/>
            <w:lang w:eastAsia="zh-CN"/>
          </w:rPr>
          <w:t xml:space="preserve">   module ietf-l3sm-te-service-mapping {</w:t>
        </w:r>
      </w:ins>
    </w:p>
    <w:p w:rsidR="00886D01" w:rsidRPr="00886D01" w:rsidRDefault="00886D01" w:rsidP="00886D01">
      <w:pPr>
        <w:spacing w:after="0"/>
        <w:ind w:left="0"/>
        <w:rPr>
          <w:ins w:id="1900" w:author="Leeyoung" w:date="2018-10-05T10:04:00Z"/>
          <w:sz w:val="20"/>
          <w:szCs w:val="20"/>
          <w:lang w:eastAsia="zh-CN"/>
        </w:rPr>
      </w:pPr>
    </w:p>
    <w:p w:rsidR="00886D01" w:rsidRPr="00886D01" w:rsidRDefault="00886D01" w:rsidP="00886D01">
      <w:pPr>
        <w:spacing w:after="0"/>
        <w:ind w:left="0"/>
        <w:rPr>
          <w:ins w:id="1901" w:author="Leeyoung" w:date="2018-10-05T10:04:00Z"/>
          <w:sz w:val="20"/>
          <w:szCs w:val="20"/>
          <w:lang w:eastAsia="zh-CN"/>
        </w:rPr>
      </w:pPr>
      <w:ins w:id="1902" w:author="Leeyoung" w:date="2018-10-05T10:04:00Z">
        <w:r w:rsidRPr="00886D01">
          <w:rPr>
            <w:sz w:val="20"/>
            <w:szCs w:val="20"/>
            <w:lang w:eastAsia="zh-CN"/>
          </w:rPr>
          <w:t xml:space="preserve">       namespace "urn:ietf:params:xml:ns:yang:ietf-l3sm-te-service-mapping";</w:t>
        </w:r>
      </w:ins>
    </w:p>
    <w:p w:rsidR="00886D01" w:rsidRPr="00886D01" w:rsidRDefault="00886D01" w:rsidP="00886D01">
      <w:pPr>
        <w:spacing w:after="0"/>
        <w:ind w:left="0"/>
        <w:rPr>
          <w:ins w:id="1903" w:author="Leeyoung" w:date="2018-10-05T10:04:00Z"/>
          <w:sz w:val="20"/>
          <w:szCs w:val="20"/>
          <w:lang w:eastAsia="zh-CN"/>
        </w:rPr>
      </w:pPr>
    </w:p>
    <w:p w:rsidR="00886D01" w:rsidRPr="00886D01" w:rsidRDefault="00886D01" w:rsidP="00886D01">
      <w:pPr>
        <w:spacing w:after="0"/>
        <w:ind w:left="0"/>
        <w:rPr>
          <w:ins w:id="1904" w:author="Leeyoung" w:date="2018-10-05T10:04:00Z"/>
          <w:sz w:val="20"/>
          <w:szCs w:val="20"/>
          <w:lang w:eastAsia="zh-CN"/>
        </w:rPr>
      </w:pPr>
      <w:ins w:id="1905" w:author="Leeyoung" w:date="2018-10-05T10:04:00Z">
        <w:r w:rsidRPr="00886D01">
          <w:rPr>
            <w:sz w:val="20"/>
            <w:szCs w:val="20"/>
            <w:lang w:eastAsia="zh-CN"/>
          </w:rPr>
          <w:t xml:space="preserve">       prefix "tm";</w:t>
        </w:r>
      </w:ins>
    </w:p>
    <w:p w:rsidR="00886D01" w:rsidRPr="00886D01" w:rsidRDefault="00886D01" w:rsidP="00886D01">
      <w:pPr>
        <w:spacing w:after="0"/>
        <w:ind w:left="0"/>
        <w:rPr>
          <w:ins w:id="1906" w:author="Leeyoung" w:date="2018-10-05T10:04:00Z"/>
          <w:sz w:val="20"/>
          <w:szCs w:val="20"/>
          <w:lang w:eastAsia="zh-CN"/>
        </w:rPr>
      </w:pPr>
    </w:p>
    <w:p w:rsidR="00886D01" w:rsidRPr="00886D01" w:rsidRDefault="00886D01" w:rsidP="00886D01">
      <w:pPr>
        <w:spacing w:after="0"/>
        <w:ind w:left="0"/>
        <w:rPr>
          <w:ins w:id="1907" w:author="Leeyoung" w:date="2018-10-05T10:04:00Z"/>
          <w:sz w:val="20"/>
          <w:szCs w:val="20"/>
          <w:lang w:eastAsia="zh-CN"/>
        </w:rPr>
      </w:pPr>
      <w:ins w:id="1908" w:author="Leeyoung" w:date="2018-10-05T10:04:00Z">
        <w:r w:rsidRPr="00886D01">
          <w:rPr>
            <w:sz w:val="20"/>
            <w:szCs w:val="20"/>
            <w:lang w:eastAsia="zh-CN"/>
          </w:rPr>
          <w:t xml:space="preserve">       import ietf-te-service-mapping-types {</w:t>
        </w:r>
      </w:ins>
    </w:p>
    <w:p w:rsidR="00886D01" w:rsidRPr="00886D01" w:rsidRDefault="00886D01" w:rsidP="00886D01">
      <w:pPr>
        <w:spacing w:after="0"/>
        <w:ind w:left="0"/>
        <w:rPr>
          <w:ins w:id="1909" w:author="Leeyoung" w:date="2018-10-05T10:04:00Z"/>
          <w:sz w:val="20"/>
          <w:szCs w:val="20"/>
          <w:lang w:eastAsia="zh-CN"/>
        </w:rPr>
      </w:pPr>
      <w:ins w:id="1910" w:author="Leeyoung" w:date="2018-10-05T10:04:00Z">
        <w:r w:rsidRPr="00886D01">
          <w:rPr>
            <w:sz w:val="20"/>
            <w:szCs w:val="20"/>
            <w:lang w:eastAsia="zh-CN"/>
          </w:rPr>
          <w:tab/>
          <w:t xml:space="preserve">  </w:t>
        </w:r>
      </w:ins>
      <w:ins w:id="1911" w:author="Leeyoung" w:date="2018-10-05T10:05:00Z">
        <w:r>
          <w:rPr>
            <w:sz w:val="20"/>
            <w:szCs w:val="20"/>
            <w:lang w:eastAsia="zh-CN"/>
          </w:rPr>
          <w:t xml:space="preserve">    </w:t>
        </w:r>
      </w:ins>
      <w:ins w:id="1912" w:author="Leeyoung" w:date="2018-10-05T10:04:00Z">
        <w:r w:rsidRPr="00886D01">
          <w:rPr>
            <w:sz w:val="20"/>
            <w:szCs w:val="20"/>
            <w:lang w:eastAsia="zh-CN"/>
          </w:rPr>
          <w:t>prefix "tsm-types";</w:t>
        </w:r>
      </w:ins>
    </w:p>
    <w:p w:rsidR="00886D01" w:rsidRPr="00886D01" w:rsidRDefault="00886D01" w:rsidP="00886D01">
      <w:pPr>
        <w:spacing w:after="0"/>
        <w:ind w:left="0"/>
        <w:rPr>
          <w:ins w:id="1913" w:author="Leeyoung" w:date="2018-10-05T10:04:00Z"/>
          <w:sz w:val="20"/>
          <w:szCs w:val="20"/>
          <w:lang w:eastAsia="zh-CN"/>
        </w:rPr>
      </w:pPr>
      <w:ins w:id="1914" w:author="Leeyoung" w:date="2018-10-05T10:04:00Z">
        <w:r w:rsidRPr="00886D01">
          <w:rPr>
            <w:sz w:val="20"/>
            <w:szCs w:val="20"/>
            <w:lang w:eastAsia="zh-CN"/>
          </w:rPr>
          <w:t xml:space="preserve">       }</w:t>
        </w:r>
      </w:ins>
    </w:p>
    <w:p w:rsidR="00886D01" w:rsidRPr="00886D01" w:rsidRDefault="00886D01" w:rsidP="00886D01">
      <w:pPr>
        <w:spacing w:after="0"/>
        <w:ind w:left="0"/>
        <w:rPr>
          <w:ins w:id="1915" w:author="Leeyoung" w:date="2018-10-05T10:04:00Z"/>
          <w:sz w:val="20"/>
          <w:szCs w:val="20"/>
          <w:lang w:eastAsia="zh-CN"/>
        </w:rPr>
      </w:pPr>
      <w:ins w:id="1916" w:author="Leeyoung" w:date="2018-10-05T10:04:00Z">
        <w:r w:rsidRPr="00886D01">
          <w:rPr>
            <w:sz w:val="20"/>
            <w:szCs w:val="20"/>
            <w:lang w:eastAsia="zh-CN"/>
          </w:rPr>
          <w:tab/>
          <w:t xml:space="preserve">   </w:t>
        </w:r>
      </w:ins>
    </w:p>
    <w:p w:rsidR="00886D01" w:rsidRPr="00886D01" w:rsidRDefault="00886D01" w:rsidP="00886D01">
      <w:pPr>
        <w:spacing w:after="0"/>
        <w:ind w:left="0"/>
        <w:rPr>
          <w:ins w:id="1917" w:author="Leeyoung" w:date="2018-10-05T10:04:00Z"/>
          <w:sz w:val="20"/>
          <w:szCs w:val="20"/>
          <w:lang w:eastAsia="zh-CN"/>
        </w:rPr>
      </w:pPr>
      <w:ins w:id="1918" w:author="Leeyoung" w:date="2018-10-05T10:04:00Z">
        <w:r w:rsidRPr="00886D01">
          <w:rPr>
            <w:sz w:val="20"/>
            <w:szCs w:val="20"/>
            <w:lang w:eastAsia="zh-CN"/>
          </w:rPr>
          <w:t xml:space="preserve">       import ietf-l3vpn-svc {</w:t>
        </w:r>
      </w:ins>
    </w:p>
    <w:p w:rsidR="00886D01" w:rsidRPr="00886D01" w:rsidRDefault="00886D01" w:rsidP="00886D01">
      <w:pPr>
        <w:spacing w:after="0"/>
        <w:ind w:left="0"/>
        <w:rPr>
          <w:ins w:id="1919" w:author="Leeyoung" w:date="2018-10-05T10:04:00Z"/>
          <w:sz w:val="20"/>
          <w:szCs w:val="20"/>
          <w:lang w:eastAsia="zh-CN"/>
        </w:rPr>
      </w:pPr>
      <w:ins w:id="1920" w:author="Leeyoung" w:date="2018-10-05T10:04:00Z">
        <w:r w:rsidRPr="00886D01">
          <w:rPr>
            <w:sz w:val="20"/>
            <w:szCs w:val="20"/>
            <w:lang w:eastAsia="zh-CN"/>
          </w:rPr>
          <w:t xml:space="preserve">          prefix "l3vpn-svc";</w:t>
        </w:r>
      </w:ins>
    </w:p>
    <w:p w:rsidR="00886D01" w:rsidRPr="00886D01" w:rsidRDefault="00886D01" w:rsidP="00886D01">
      <w:pPr>
        <w:spacing w:after="0"/>
        <w:ind w:left="0"/>
        <w:rPr>
          <w:ins w:id="1921" w:author="Leeyoung" w:date="2018-10-05T10:04:00Z"/>
          <w:sz w:val="20"/>
          <w:szCs w:val="20"/>
          <w:lang w:eastAsia="zh-CN"/>
        </w:rPr>
      </w:pPr>
      <w:ins w:id="1922" w:author="Leeyoung" w:date="2018-10-05T10:04:00Z">
        <w:r w:rsidRPr="00886D01">
          <w:rPr>
            <w:sz w:val="20"/>
            <w:szCs w:val="20"/>
            <w:lang w:eastAsia="zh-CN"/>
          </w:rPr>
          <w:t xml:space="preserve">       }</w:t>
        </w:r>
      </w:ins>
    </w:p>
    <w:p w:rsidR="00886D01" w:rsidRPr="00886D01" w:rsidRDefault="00886D01" w:rsidP="00886D01">
      <w:pPr>
        <w:spacing w:after="0"/>
        <w:ind w:left="0"/>
        <w:rPr>
          <w:ins w:id="1923" w:author="Leeyoung" w:date="2018-10-05T10:04:00Z"/>
          <w:sz w:val="20"/>
          <w:szCs w:val="20"/>
          <w:lang w:eastAsia="zh-CN"/>
        </w:rPr>
      </w:pPr>
    </w:p>
    <w:p w:rsidR="00886D01" w:rsidRPr="00886D01" w:rsidRDefault="00886D01" w:rsidP="00886D01">
      <w:pPr>
        <w:spacing w:after="0"/>
        <w:ind w:left="0"/>
        <w:rPr>
          <w:ins w:id="1924" w:author="Leeyoung" w:date="2018-10-05T10:04:00Z"/>
          <w:sz w:val="20"/>
          <w:szCs w:val="20"/>
          <w:lang w:eastAsia="zh-CN"/>
        </w:rPr>
      </w:pPr>
      <w:ins w:id="1925" w:author="Leeyoung" w:date="2018-10-05T10:04:00Z">
        <w:r w:rsidRPr="00886D01">
          <w:rPr>
            <w:sz w:val="20"/>
            <w:szCs w:val="20"/>
            <w:lang w:eastAsia="zh-CN"/>
          </w:rPr>
          <w:t xml:space="preserve">       organization</w:t>
        </w:r>
      </w:ins>
    </w:p>
    <w:p w:rsidR="00886D01" w:rsidRPr="00886D01" w:rsidRDefault="00886D01" w:rsidP="00886D01">
      <w:pPr>
        <w:spacing w:after="0"/>
        <w:ind w:left="0"/>
        <w:rPr>
          <w:ins w:id="1926" w:author="Leeyoung" w:date="2018-10-05T10:04:00Z"/>
          <w:sz w:val="20"/>
          <w:szCs w:val="20"/>
          <w:lang w:eastAsia="zh-CN"/>
        </w:rPr>
      </w:pPr>
      <w:ins w:id="1927" w:author="Leeyoung" w:date="2018-10-05T10:04:00Z">
        <w:r w:rsidRPr="00886D01">
          <w:rPr>
            <w:sz w:val="20"/>
            <w:szCs w:val="20"/>
            <w:lang w:eastAsia="zh-CN"/>
          </w:rPr>
          <w:t xml:space="preserve">           "IETF Traffic Engineering Architecture and Signaling (TEAS)</w:t>
        </w:r>
      </w:ins>
    </w:p>
    <w:p w:rsidR="00886D01" w:rsidRPr="00886D01" w:rsidRDefault="00886D01" w:rsidP="00886D01">
      <w:pPr>
        <w:spacing w:after="0"/>
        <w:ind w:left="0"/>
        <w:rPr>
          <w:ins w:id="1928" w:author="Leeyoung" w:date="2018-10-05T10:04:00Z"/>
          <w:sz w:val="20"/>
          <w:szCs w:val="20"/>
          <w:lang w:eastAsia="zh-CN"/>
        </w:rPr>
      </w:pPr>
      <w:ins w:id="1929" w:author="Leeyoung" w:date="2018-10-05T10:04:00Z">
        <w:r w:rsidRPr="00886D01">
          <w:rPr>
            <w:sz w:val="20"/>
            <w:szCs w:val="20"/>
            <w:lang w:eastAsia="zh-CN"/>
          </w:rPr>
          <w:t xml:space="preserve">           Working Group";</w:t>
        </w:r>
      </w:ins>
    </w:p>
    <w:p w:rsidR="00886D01" w:rsidRPr="00886D01" w:rsidRDefault="00886D01" w:rsidP="00886D01">
      <w:pPr>
        <w:spacing w:after="0"/>
        <w:ind w:left="0"/>
        <w:rPr>
          <w:ins w:id="1930" w:author="Leeyoung" w:date="2018-10-05T10:04:00Z"/>
          <w:sz w:val="20"/>
          <w:szCs w:val="20"/>
          <w:lang w:eastAsia="zh-CN"/>
        </w:rPr>
      </w:pPr>
    </w:p>
    <w:p w:rsidR="00886D01" w:rsidRPr="00886D01" w:rsidRDefault="00886D01" w:rsidP="00886D01">
      <w:pPr>
        <w:spacing w:after="0"/>
        <w:ind w:left="0"/>
        <w:rPr>
          <w:ins w:id="1931" w:author="Leeyoung" w:date="2018-10-05T10:04:00Z"/>
          <w:sz w:val="20"/>
          <w:szCs w:val="20"/>
          <w:lang w:eastAsia="zh-CN"/>
        </w:rPr>
      </w:pPr>
      <w:ins w:id="1932" w:author="Leeyoung" w:date="2018-10-05T10:04:00Z">
        <w:r w:rsidRPr="00886D01">
          <w:rPr>
            <w:sz w:val="20"/>
            <w:szCs w:val="20"/>
            <w:lang w:eastAsia="zh-CN"/>
          </w:rPr>
          <w:t xml:space="preserve">       contact</w:t>
        </w:r>
      </w:ins>
    </w:p>
    <w:p w:rsidR="00886D01" w:rsidRPr="00886D01" w:rsidRDefault="00886D01" w:rsidP="00886D01">
      <w:pPr>
        <w:spacing w:after="0"/>
        <w:ind w:left="0"/>
        <w:rPr>
          <w:ins w:id="1933" w:author="Leeyoung" w:date="2018-10-05T10:04:00Z"/>
          <w:sz w:val="20"/>
          <w:szCs w:val="20"/>
          <w:lang w:eastAsia="zh-CN"/>
        </w:rPr>
      </w:pPr>
      <w:ins w:id="1934" w:author="Leeyoung" w:date="2018-10-05T10:04:00Z">
        <w:r w:rsidRPr="00886D01">
          <w:rPr>
            <w:sz w:val="20"/>
            <w:szCs w:val="20"/>
            <w:lang w:eastAsia="zh-CN"/>
          </w:rPr>
          <w:t xml:space="preserve">           "Editor: Young Lee &lt;leeyoung@huawei.com&gt;</w:t>
        </w:r>
      </w:ins>
    </w:p>
    <w:p w:rsidR="00886D01" w:rsidRPr="00886D01" w:rsidRDefault="00886D01" w:rsidP="00886D01">
      <w:pPr>
        <w:spacing w:after="0"/>
        <w:ind w:left="0"/>
        <w:rPr>
          <w:ins w:id="1935" w:author="Leeyoung" w:date="2018-10-05T10:04:00Z"/>
          <w:sz w:val="20"/>
          <w:szCs w:val="20"/>
          <w:lang w:eastAsia="zh-CN"/>
        </w:rPr>
      </w:pPr>
      <w:ins w:id="1936" w:author="Leeyoung" w:date="2018-10-05T10:04:00Z">
        <w:r w:rsidRPr="00886D01">
          <w:rPr>
            <w:sz w:val="20"/>
            <w:szCs w:val="20"/>
            <w:lang w:eastAsia="zh-CN"/>
          </w:rPr>
          <w:t xml:space="preserve">                    Dhruv Dhody &lt;dhruv.ietf@gmail.com&gt;</w:t>
        </w:r>
      </w:ins>
    </w:p>
    <w:p w:rsidR="00886D01" w:rsidRPr="00886D01" w:rsidRDefault="00886D01" w:rsidP="00886D01">
      <w:pPr>
        <w:spacing w:after="0"/>
        <w:ind w:left="0"/>
        <w:rPr>
          <w:ins w:id="1937" w:author="Leeyoung" w:date="2018-10-05T10:04:00Z"/>
          <w:sz w:val="20"/>
          <w:szCs w:val="20"/>
          <w:lang w:eastAsia="zh-CN"/>
        </w:rPr>
      </w:pPr>
      <w:ins w:id="1938" w:author="Leeyoung" w:date="2018-10-05T10:04:00Z">
        <w:r w:rsidRPr="00886D01">
          <w:rPr>
            <w:sz w:val="20"/>
            <w:szCs w:val="20"/>
            <w:lang w:eastAsia="zh-CN"/>
          </w:rPr>
          <w:tab/>
        </w:r>
        <w:r w:rsidRPr="00886D01">
          <w:rPr>
            <w:sz w:val="20"/>
            <w:szCs w:val="20"/>
            <w:lang w:eastAsia="zh-CN"/>
          </w:rPr>
          <w:tab/>
          <w:t xml:space="preserve">    </w:t>
        </w:r>
      </w:ins>
      <w:ins w:id="1939" w:author="Leeyoung" w:date="2018-10-05T10:05:00Z">
        <w:r>
          <w:rPr>
            <w:sz w:val="20"/>
            <w:szCs w:val="20"/>
            <w:lang w:eastAsia="zh-CN"/>
          </w:rPr>
          <w:t xml:space="preserve">         </w:t>
        </w:r>
      </w:ins>
      <w:ins w:id="1940" w:author="Leeyoung" w:date="2018-10-05T10:04:00Z">
        <w:r w:rsidRPr="00886D01">
          <w:rPr>
            <w:sz w:val="20"/>
            <w:szCs w:val="20"/>
            <w:lang w:eastAsia="zh-CN"/>
          </w:rPr>
          <w:t>Qin Wu &lt;bill.wu@huawei.com&gt;";</w:t>
        </w:r>
      </w:ins>
    </w:p>
    <w:p w:rsidR="00886D01" w:rsidRPr="00886D01" w:rsidRDefault="00886D01" w:rsidP="00886D01">
      <w:pPr>
        <w:spacing w:after="0"/>
        <w:ind w:left="0"/>
        <w:rPr>
          <w:ins w:id="1941" w:author="Leeyoung" w:date="2018-10-05T10:04:00Z"/>
          <w:sz w:val="20"/>
          <w:szCs w:val="20"/>
          <w:lang w:eastAsia="zh-CN"/>
        </w:rPr>
      </w:pPr>
      <w:ins w:id="1942" w:author="Leeyoung" w:date="2018-10-05T10:04:00Z">
        <w:r w:rsidRPr="00886D01">
          <w:rPr>
            <w:sz w:val="20"/>
            <w:szCs w:val="20"/>
            <w:lang w:eastAsia="zh-CN"/>
          </w:rPr>
          <w:t xml:space="preserve">       description</w:t>
        </w:r>
      </w:ins>
    </w:p>
    <w:p w:rsidR="00886D01" w:rsidRPr="00886D01" w:rsidRDefault="00886D01" w:rsidP="00886D01">
      <w:pPr>
        <w:spacing w:after="0"/>
        <w:ind w:left="0"/>
        <w:rPr>
          <w:ins w:id="1943" w:author="Leeyoung" w:date="2018-10-05T10:04:00Z"/>
          <w:sz w:val="20"/>
          <w:szCs w:val="20"/>
          <w:lang w:eastAsia="zh-CN"/>
        </w:rPr>
      </w:pPr>
      <w:ins w:id="1944" w:author="Leeyoung" w:date="2018-10-05T10:04:00Z">
        <w:r w:rsidRPr="00886D01">
          <w:rPr>
            <w:sz w:val="20"/>
            <w:szCs w:val="20"/>
            <w:lang w:eastAsia="zh-CN"/>
          </w:rPr>
          <w:t xml:space="preserve">           "This module contains a YANG module for the mapping of</w:t>
        </w:r>
      </w:ins>
    </w:p>
    <w:p w:rsidR="00886D01" w:rsidRPr="00886D01" w:rsidRDefault="00886D01" w:rsidP="00886D01">
      <w:pPr>
        <w:spacing w:after="0"/>
        <w:ind w:left="0"/>
        <w:rPr>
          <w:ins w:id="1945" w:author="Leeyoung" w:date="2018-10-05T10:04:00Z"/>
          <w:sz w:val="20"/>
          <w:szCs w:val="20"/>
          <w:lang w:eastAsia="zh-CN"/>
        </w:rPr>
      </w:pPr>
      <w:ins w:id="1946" w:author="Leeyoung" w:date="2018-10-05T10:04:00Z">
        <w:r w:rsidRPr="00886D01">
          <w:rPr>
            <w:sz w:val="20"/>
            <w:szCs w:val="20"/>
            <w:lang w:eastAsia="zh-CN"/>
          </w:rPr>
          <w:t xml:space="preserve">           Layer 3 Service Model (L3SM) to the TE and VN ";</w:t>
        </w:r>
      </w:ins>
    </w:p>
    <w:p w:rsidR="00886D01" w:rsidRPr="00886D01" w:rsidRDefault="00886D01" w:rsidP="00886D01">
      <w:pPr>
        <w:spacing w:after="0"/>
        <w:ind w:left="0"/>
        <w:rPr>
          <w:ins w:id="1947" w:author="Leeyoung" w:date="2018-10-05T10:04:00Z"/>
          <w:sz w:val="20"/>
          <w:szCs w:val="20"/>
          <w:lang w:eastAsia="zh-CN"/>
        </w:rPr>
      </w:pPr>
    </w:p>
    <w:p w:rsidR="00886D01" w:rsidRPr="00886D01" w:rsidRDefault="00886D01" w:rsidP="00886D01">
      <w:pPr>
        <w:spacing w:after="0"/>
        <w:ind w:left="0"/>
        <w:rPr>
          <w:ins w:id="1948" w:author="Leeyoung" w:date="2018-10-05T10:04:00Z"/>
          <w:sz w:val="20"/>
          <w:szCs w:val="20"/>
          <w:lang w:eastAsia="zh-CN"/>
        </w:rPr>
      </w:pPr>
      <w:ins w:id="1949" w:author="Leeyoung" w:date="2018-10-05T10:04:00Z">
        <w:r w:rsidRPr="00886D01">
          <w:rPr>
            <w:sz w:val="20"/>
            <w:szCs w:val="20"/>
            <w:lang w:eastAsia="zh-CN"/>
          </w:rPr>
          <w:t xml:space="preserve">       rev</w:t>
        </w:r>
        <w:r w:rsidR="0054585D">
          <w:rPr>
            <w:sz w:val="20"/>
            <w:szCs w:val="20"/>
            <w:lang w:eastAsia="zh-CN"/>
          </w:rPr>
          <w:t>ision 2019-03-</w:t>
        </w:r>
        <w:bookmarkStart w:id="1950" w:name="_GoBack"/>
        <w:bookmarkEnd w:id="1950"/>
        <w:r w:rsidRPr="00886D01">
          <w:rPr>
            <w:sz w:val="20"/>
            <w:szCs w:val="20"/>
            <w:lang w:eastAsia="zh-CN"/>
          </w:rPr>
          <w:t>05 {</w:t>
        </w:r>
      </w:ins>
    </w:p>
    <w:p w:rsidR="00886D01" w:rsidRPr="00886D01" w:rsidRDefault="00886D01" w:rsidP="00886D01">
      <w:pPr>
        <w:spacing w:after="0"/>
        <w:ind w:left="0"/>
        <w:rPr>
          <w:ins w:id="1951" w:author="Leeyoung" w:date="2018-10-05T10:04:00Z"/>
          <w:sz w:val="20"/>
          <w:szCs w:val="20"/>
          <w:lang w:eastAsia="zh-CN"/>
        </w:rPr>
      </w:pPr>
      <w:ins w:id="1952" w:author="Leeyoung" w:date="2018-10-05T10:04:00Z">
        <w:r w:rsidRPr="00886D01">
          <w:rPr>
            <w:sz w:val="20"/>
            <w:szCs w:val="20"/>
            <w:lang w:eastAsia="zh-CN"/>
          </w:rPr>
          <w:t xml:space="preserve">           description</w:t>
        </w:r>
      </w:ins>
    </w:p>
    <w:p w:rsidR="00886D01" w:rsidRPr="00886D01" w:rsidRDefault="00886D01" w:rsidP="00886D01">
      <w:pPr>
        <w:spacing w:after="0"/>
        <w:ind w:left="0"/>
        <w:rPr>
          <w:ins w:id="1953" w:author="Leeyoung" w:date="2018-10-05T10:04:00Z"/>
          <w:sz w:val="20"/>
          <w:szCs w:val="20"/>
          <w:lang w:eastAsia="zh-CN"/>
        </w:rPr>
      </w:pPr>
      <w:ins w:id="1954" w:author="Leeyoung" w:date="2018-10-05T10:04:00Z">
        <w:r w:rsidRPr="00886D01">
          <w:rPr>
            <w:sz w:val="20"/>
            <w:szCs w:val="20"/>
            <w:lang w:eastAsia="zh-CN"/>
          </w:rPr>
          <w:t xml:space="preserve">               "initial version.";</w:t>
        </w:r>
      </w:ins>
    </w:p>
    <w:p w:rsidR="00886D01" w:rsidRPr="00886D01" w:rsidRDefault="00886D01" w:rsidP="00886D01">
      <w:pPr>
        <w:spacing w:after="0"/>
        <w:ind w:left="0"/>
        <w:rPr>
          <w:ins w:id="1955" w:author="Leeyoung" w:date="2018-10-05T10:04:00Z"/>
          <w:sz w:val="20"/>
          <w:szCs w:val="20"/>
          <w:lang w:eastAsia="zh-CN"/>
        </w:rPr>
      </w:pPr>
      <w:ins w:id="1956" w:author="Leeyoung" w:date="2018-10-05T10:04:00Z">
        <w:r w:rsidRPr="00886D01">
          <w:rPr>
            <w:sz w:val="20"/>
            <w:szCs w:val="20"/>
            <w:lang w:eastAsia="zh-CN"/>
          </w:rPr>
          <w:t xml:space="preserve">           reference</w:t>
        </w:r>
      </w:ins>
    </w:p>
    <w:p w:rsidR="00886D01" w:rsidRPr="00886D01" w:rsidRDefault="00886D01" w:rsidP="00886D01">
      <w:pPr>
        <w:spacing w:after="0"/>
        <w:ind w:left="0"/>
        <w:rPr>
          <w:ins w:id="1957" w:author="Leeyoung" w:date="2018-10-05T10:04:00Z"/>
          <w:sz w:val="20"/>
          <w:szCs w:val="20"/>
          <w:lang w:eastAsia="zh-CN"/>
        </w:rPr>
      </w:pPr>
      <w:ins w:id="1958" w:author="Leeyoung" w:date="2018-10-05T10:04:00Z">
        <w:r w:rsidRPr="00886D01">
          <w:rPr>
            <w:sz w:val="20"/>
            <w:szCs w:val="20"/>
            <w:lang w:eastAsia="zh-CN"/>
          </w:rPr>
          <w:t xml:space="preserve">               "TBD";</w:t>
        </w:r>
      </w:ins>
    </w:p>
    <w:p w:rsidR="00886D01" w:rsidRPr="00886D01" w:rsidRDefault="00886D01" w:rsidP="00886D01">
      <w:pPr>
        <w:spacing w:after="0"/>
        <w:ind w:left="0"/>
        <w:rPr>
          <w:ins w:id="1959" w:author="Leeyoung" w:date="2018-10-05T10:04:00Z"/>
          <w:sz w:val="20"/>
          <w:szCs w:val="20"/>
          <w:lang w:eastAsia="zh-CN"/>
        </w:rPr>
      </w:pPr>
      <w:ins w:id="1960" w:author="Leeyoung" w:date="2018-10-05T10:04:00Z">
        <w:r w:rsidRPr="00886D01">
          <w:rPr>
            <w:sz w:val="20"/>
            <w:szCs w:val="20"/>
            <w:lang w:eastAsia="zh-CN"/>
          </w:rPr>
          <w:t xml:space="preserve">       }</w:t>
        </w:r>
      </w:ins>
    </w:p>
    <w:p w:rsidR="00886D01" w:rsidRPr="00886D01" w:rsidRDefault="00886D01" w:rsidP="00886D01">
      <w:pPr>
        <w:spacing w:after="0"/>
        <w:ind w:left="0"/>
        <w:rPr>
          <w:ins w:id="1961" w:author="Leeyoung" w:date="2018-10-05T10:04:00Z"/>
          <w:sz w:val="20"/>
          <w:szCs w:val="20"/>
          <w:lang w:eastAsia="zh-CN"/>
        </w:rPr>
      </w:pPr>
    </w:p>
    <w:p w:rsidR="00886D01" w:rsidRPr="00886D01" w:rsidRDefault="00886D01" w:rsidP="00886D01">
      <w:pPr>
        <w:spacing w:after="0"/>
        <w:ind w:left="0"/>
        <w:rPr>
          <w:ins w:id="1962" w:author="Leeyoung" w:date="2018-10-05T10:04:00Z"/>
          <w:sz w:val="20"/>
          <w:szCs w:val="20"/>
          <w:lang w:eastAsia="zh-CN"/>
        </w:rPr>
      </w:pPr>
      <w:ins w:id="1963" w:author="Leeyoung" w:date="2018-10-05T10:04:00Z">
        <w:r w:rsidRPr="00886D01">
          <w:rPr>
            <w:sz w:val="20"/>
            <w:szCs w:val="20"/>
            <w:lang w:eastAsia="zh-CN"/>
          </w:rPr>
          <w:t xml:space="preserve">       /*</w:t>
        </w:r>
      </w:ins>
    </w:p>
    <w:p w:rsidR="00886D01" w:rsidRPr="00886D01" w:rsidRDefault="00886D01" w:rsidP="00886D01">
      <w:pPr>
        <w:spacing w:after="0"/>
        <w:ind w:left="0"/>
        <w:rPr>
          <w:ins w:id="1964" w:author="Leeyoung" w:date="2018-10-05T10:04:00Z"/>
          <w:sz w:val="20"/>
          <w:szCs w:val="20"/>
          <w:lang w:eastAsia="zh-CN"/>
        </w:rPr>
      </w:pPr>
      <w:ins w:id="1965" w:author="Leeyoung" w:date="2018-10-05T10:04:00Z">
        <w:r w:rsidRPr="00886D01">
          <w:rPr>
            <w:sz w:val="20"/>
            <w:szCs w:val="20"/>
            <w:lang w:eastAsia="zh-CN"/>
          </w:rPr>
          <w:t xml:space="preserve">        * Configuration data nodes</w:t>
        </w:r>
      </w:ins>
    </w:p>
    <w:p w:rsidR="00886D01" w:rsidRPr="00886D01" w:rsidRDefault="00886D01" w:rsidP="00886D01">
      <w:pPr>
        <w:spacing w:after="0"/>
        <w:ind w:left="0"/>
        <w:rPr>
          <w:ins w:id="1966" w:author="Leeyoung" w:date="2018-10-05T10:04:00Z"/>
          <w:sz w:val="20"/>
          <w:szCs w:val="20"/>
          <w:lang w:eastAsia="zh-CN"/>
        </w:rPr>
      </w:pPr>
      <w:ins w:id="1967" w:author="Leeyoung" w:date="2018-10-05T10:04:00Z">
        <w:r w:rsidRPr="00886D01">
          <w:rPr>
            <w:sz w:val="20"/>
            <w:szCs w:val="20"/>
            <w:lang w:eastAsia="zh-CN"/>
          </w:rPr>
          <w:t xml:space="preserve">        */</w:t>
        </w:r>
      </w:ins>
    </w:p>
    <w:p w:rsidR="00886D01" w:rsidRPr="00886D01" w:rsidRDefault="00886D01" w:rsidP="00886D01">
      <w:pPr>
        <w:spacing w:after="0"/>
        <w:ind w:left="0"/>
        <w:rPr>
          <w:ins w:id="1968" w:author="Leeyoung" w:date="2018-10-05T10:04:00Z"/>
          <w:sz w:val="20"/>
          <w:szCs w:val="20"/>
          <w:lang w:eastAsia="zh-CN"/>
        </w:rPr>
      </w:pPr>
      <w:ins w:id="1969" w:author="Leeyoung" w:date="2018-10-05T10:04:00Z">
        <w:r w:rsidRPr="00886D01">
          <w:rPr>
            <w:sz w:val="20"/>
            <w:szCs w:val="20"/>
            <w:lang w:eastAsia="zh-CN"/>
          </w:rPr>
          <w:t xml:space="preserve">       augment "/l3vpn-svc:l3vpn-svc/l3vpn-svc:vpn-services/l3vpn-svc:vpn-service" {</w:t>
        </w:r>
      </w:ins>
    </w:p>
    <w:p w:rsidR="00886D01" w:rsidRPr="00886D01" w:rsidRDefault="00886D01" w:rsidP="00886D01">
      <w:pPr>
        <w:spacing w:after="0"/>
        <w:ind w:left="0"/>
        <w:rPr>
          <w:ins w:id="1970" w:author="Leeyoung" w:date="2018-10-05T10:04:00Z"/>
          <w:sz w:val="20"/>
          <w:szCs w:val="20"/>
          <w:lang w:eastAsia="zh-CN"/>
        </w:rPr>
      </w:pPr>
      <w:ins w:id="1971" w:author="Leeyoung" w:date="2018-10-05T10:04:00Z">
        <w:r w:rsidRPr="00886D01">
          <w:rPr>
            <w:sz w:val="20"/>
            <w:szCs w:val="20"/>
            <w:lang w:eastAsia="zh-CN"/>
          </w:rPr>
          <w:tab/>
          <w:t xml:space="preserve"> </w:t>
        </w:r>
      </w:ins>
      <w:ins w:id="1972" w:author="Leeyoung" w:date="2018-10-05T10:05:00Z">
        <w:r>
          <w:rPr>
            <w:sz w:val="20"/>
            <w:szCs w:val="20"/>
            <w:lang w:eastAsia="zh-CN"/>
          </w:rPr>
          <w:t xml:space="preserve">     </w:t>
        </w:r>
      </w:ins>
      <w:ins w:id="1973" w:author="Leeyoung" w:date="2018-10-05T10:04:00Z">
        <w:r w:rsidRPr="00886D01">
          <w:rPr>
            <w:sz w:val="20"/>
            <w:szCs w:val="20"/>
            <w:lang w:eastAsia="zh-CN"/>
          </w:rPr>
          <w:t>description</w:t>
        </w:r>
      </w:ins>
    </w:p>
    <w:p w:rsidR="00886D01" w:rsidRPr="00886D01" w:rsidRDefault="00886D01" w:rsidP="00886D01">
      <w:pPr>
        <w:spacing w:after="0"/>
        <w:ind w:left="0"/>
        <w:rPr>
          <w:ins w:id="1974" w:author="Leeyoung" w:date="2018-10-05T10:04:00Z"/>
          <w:sz w:val="20"/>
          <w:szCs w:val="20"/>
          <w:lang w:eastAsia="zh-CN"/>
        </w:rPr>
      </w:pPr>
      <w:ins w:id="1975" w:author="Leeyoung" w:date="2018-10-05T10:04:00Z">
        <w:r w:rsidRPr="00886D01">
          <w:rPr>
            <w:sz w:val="20"/>
            <w:szCs w:val="20"/>
            <w:lang w:eastAsia="zh-CN"/>
          </w:rPr>
          <w:t xml:space="preserve">           </w:t>
        </w:r>
      </w:ins>
      <w:ins w:id="1976" w:author="Leeyoung" w:date="2018-10-05T10:05:00Z">
        <w:r>
          <w:rPr>
            <w:sz w:val="20"/>
            <w:szCs w:val="20"/>
            <w:lang w:eastAsia="zh-CN"/>
          </w:rPr>
          <w:t xml:space="preserve"> </w:t>
        </w:r>
      </w:ins>
      <w:ins w:id="1977" w:author="Leeyoung" w:date="2018-10-05T10:04:00Z">
        <w:r w:rsidRPr="00886D01">
          <w:rPr>
            <w:sz w:val="20"/>
            <w:szCs w:val="20"/>
            <w:lang w:eastAsia="zh-CN"/>
          </w:rPr>
          <w:t>"l3sm augmented to include TE parameters and mapping";</w:t>
        </w:r>
      </w:ins>
    </w:p>
    <w:p w:rsidR="00886D01" w:rsidRPr="00886D01" w:rsidRDefault="00886D01" w:rsidP="00886D01">
      <w:pPr>
        <w:spacing w:after="0"/>
        <w:ind w:left="0"/>
        <w:rPr>
          <w:ins w:id="1978" w:author="Leeyoung" w:date="2018-10-05T10:04:00Z"/>
          <w:sz w:val="20"/>
          <w:szCs w:val="20"/>
          <w:lang w:eastAsia="zh-CN"/>
        </w:rPr>
      </w:pPr>
      <w:ins w:id="1979" w:author="Leeyoung" w:date="2018-10-05T10:04:00Z">
        <w:r w:rsidRPr="00886D01">
          <w:rPr>
            <w:sz w:val="20"/>
            <w:szCs w:val="20"/>
            <w:lang w:eastAsia="zh-CN"/>
          </w:rPr>
          <w:tab/>
          <w:t xml:space="preserve">   </w:t>
        </w:r>
      </w:ins>
      <w:ins w:id="1980" w:author="Leeyoung" w:date="2018-10-05T10:05:00Z">
        <w:r>
          <w:rPr>
            <w:sz w:val="20"/>
            <w:szCs w:val="20"/>
            <w:lang w:eastAsia="zh-CN"/>
          </w:rPr>
          <w:t xml:space="preserve">   </w:t>
        </w:r>
      </w:ins>
      <w:ins w:id="1981" w:author="Leeyoung" w:date="2018-10-05T10:04:00Z">
        <w:r w:rsidRPr="00886D01">
          <w:rPr>
            <w:sz w:val="20"/>
            <w:szCs w:val="20"/>
            <w:lang w:eastAsia="zh-CN"/>
          </w:rPr>
          <w:t>container te-service-mapping {</w:t>
        </w:r>
      </w:ins>
    </w:p>
    <w:p w:rsidR="00886D01" w:rsidRPr="00886D01" w:rsidRDefault="00886D01" w:rsidP="00886D01">
      <w:pPr>
        <w:spacing w:after="0"/>
        <w:ind w:left="0"/>
        <w:rPr>
          <w:ins w:id="1982" w:author="Leeyoung" w:date="2018-10-05T10:04:00Z"/>
          <w:sz w:val="20"/>
          <w:szCs w:val="20"/>
          <w:lang w:eastAsia="zh-CN"/>
        </w:rPr>
      </w:pPr>
      <w:ins w:id="1983" w:author="Leeyoung" w:date="2018-10-05T10:04:00Z">
        <w:r>
          <w:rPr>
            <w:sz w:val="20"/>
            <w:szCs w:val="20"/>
            <w:lang w:eastAsia="zh-CN"/>
          </w:rPr>
          <w:t xml:space="preserve">            </w:t>
        </w:r>
        <w:r w:rsidRPr="00886D01">
          <w:rPr>
            <w:sz w:val="20"/>
            <w:szCs w:val="20"/>
            <w:lang w:eastAsia="zh-CN"/>
          </w:rPr>
          <w:t>presence "indicates l3 service to te mapping";</w:t>
        </w:r>
      </w:ins>
    </w:p>
    <w:p w:rsidR="00886D01" w:rsidRPr="00886D01" w:rsidRDefault="00886D01" w:rsidP="00886D01">
      <w:pPr>
        <w:spacing w:after="0"/>
        <w:ind w:left="0"/>
        <w:rPr>
          <w:ins w:id="1984" w:author="Leeyoung" w:date="2018-10-05T10:04:00Z"/>
          <w:sz w:val="20"/>
          <w:szCs w:val="20"/>
          <w:lang w:eastAsia="zh-CN"/>
        </w:rPr>
      </w:pPr>
      <w:ins w:id="1985" w:author="Leeyoung" w:date="2018-10-05T10:04:00Z">
        <w:r>
          <w:rPr>
            <w:sz w:val="20"/>
            <w:szCs w:val="20"/>
            <w:lang w:eastAsia="zh-CN"/>
          </w:rPr>
          <w:t xml:space="preserve">            </w:t>
        </w:r>
        <w:r w:rsidRPr="00886D01">
          <w:rPr>
            <w:sz w:val="20"/>
            <w:szCs w:val="20"/>
            <w:lang w:eastAsia="zh-CN"/>
          </w:rPr>
          <w:t>description</w:t>
        </w:r>
      </w:ins>
    </w:p>
    <w:p w:rsidR="00886D01" w:rsidRPr="00886D01" w:rsidRDefault="00886D01" w:rsidP="00886D01">
      <w:pPr>
        <w:spacing w:after="0"/>
        <w:ind w:left="0"/>
        <w:rPr>
          <w:ins w:id="1986" w:author="Leeyoung" w:date="2018-10-05T10:04:00Z"/>
          <w:sz w:val="20"/>
          <w:szCs w:val="20"/>
          <w:lang w:eastAsia="zh-CN"/>
        </w:rPr>
      </w:pPr>
      <w:ins w:id="1987" w:author="Leeyoung" w:date="2018-10-05T10:04:00Z">
        <w:r>
          <w:rPr>
            <w:sz w:val="20"/>
            <w:szCs w:val="20"/>
            <w:lang w:eastAsia="zh-CN"/>
          </w:rPr>
          <w:t xml:space="preserve">              </w:t>
        </w:r>
        <w:r w:rsidRPr="00886D01">
          <w:rPr>
            <w:sz w:val="20"/>
            <w:szCs w:val="20"/>
            <w:lang w:eastAsia="zh-CN"/>
          </w:rPr>
          <w:t>"Container to augment l3sm to TE parameters and mapping";</w:t>
        </w:r>
        <w:r w:rsidRPr="00886D01">
          <w:rPr>
            <w:sz w:val="20"/>
            <w:szCs w:val="20"/>
            <w:lang w:eastAsia="zh-CN"/>
          </w:rPr>
          <w:tab/>
        </w:r>
      </w:ins>
    </w:p>
    <w:p w:rsidR="00886D01" w:rsidRPr="00886D01" w:rsidRDefault="00886D01" w:rsidP="00886D01">
      <w:pPr>
        <w:spacing w:after="0"/>
        <w:ind w:left="0"/>
        <w:rPr>
          <w:ins w:id="1988" w:author="Leeyoung" w:date="2018-10-05T10:04:00Z"/>
          <w:sz w:val="20"/>
          <w:szCs w:val="20"/>
          <w:lang w:eastAsia="zh-CN"/>
        </w:rPr>
      </w:pPr>
      <w:ins w:id="1989" w:author="Leeyoung" w:date="2018-10-05T10:04:00Z">
        <w:r>
          <w:rPr>
            <w:sz w:val="20"/>
            <w:szCs w:val="20"/>
            <w:lang w:eastAsia="zh-CN"/>
          </w:rPr>
          <w:t xml:space="preserve">         </w:t>
        </w:r>
        <w:r w:rsidRPr="00886D01">
          <w:rPr>
            <w:sz w:val="20"/>
            <w:szCs w:val="20"/>
            <w:lang w:eastAsia="zh-CN"/>
          </w:rPr>
          <w:t>}</w:t>
        </w:r>
      </w:ins>
    </w:p>
    <w:p w:rsidR="00886D01" w:rsidRPr="00886D01" w:rsidRDefault="00886D01" w:rsidP="00886D01">
      <w:pPr>
        <w:spacing w:after="0"/>
        <w:ind w:left="0"/>
        <w:rPr>
          <w:ins w:id="1990" w:author="Leeyoung" w:date="2018-10-05T10:04:00Z"/>
          <w:sz w:val="20"/>
          <w:szCs w:val="20"/>
          <w:lang w:eastAsia="zh-CN"/>
        </w:rPr>
      </w:pPr>
      <w:ins w:id="1991" w:author="Leeyoung" w:date="2018-10-05T10:04:00Z">
        <w:r w:rsidRPr="00886D01">
          <w:rPr>
            <w:sz w:val="20"/>
            <w:szCs w:val="20"/>
            <w:lang w:eastAsia="zh-CN"/>
          </w:rPr>
          <w:t xml:space="preserve">       }</w:t>
        </w:r>
      </w:ins>
    </w:p>
    <w:p w:rsidR="00886D01" w:rsidRPr="00886D01" w:rsidRDefault="00886D01" w:rsidP="00886D01">
      <w:pPr>
        <w:spacing w:after="0"/>
        <w:ind w:left="0"/>
        <w:rPr>
          <w:ins w:id="1992" w:author="Leeyoung" w:date="2018-10-05T10:04:00Z"/>
          <w:sz w:val="20"/>
          <w:szCs w:val="20"/>
          <w:lang w:eastAsia="zh-CN"/>
        </w:rPr>
      </w:pPr>
      <w:ins w:id="1993" w:author="Leeyoung" w:date="2018-10-05T10:04:00Z">
        <w:r w:rsidRPr="00886D01">
          <w:rPr>
            <w:sz w:val="20"/>
            <w:szCs w:val="20"/>
            <w:lang w:eastAsia="zh-CN"/>
          </w:rPr>
          <w:tab/>
          <w:t xml:space="preserve">   </w:t>
        </w:r>
      </w:ins>
    </w:p>
    <w:p w:rsidR="00886D01" w:rsidRPr="00886D01" w:rsidRDefault="00886D01" w:rsidP="00886D01">
      <w:pPr>
        <w:spacing w:after="0"/>
        <w:ind w:left="0"/>
        <w:rPr>
          <w:ins w:id="1994" w:author="Leeyoung" w:date="2018-10-05T10:04:00Z"/>
          <w:sz w:val="20"/>
          <w:szCs w:val="20"/>
          <w:lang w:eastAsia="zh-CN"/>
        </w:rPr>
      </w:pPr>
      <w:ins w:id="1995" w:author="Leeyoung" w:date="2018-10-05T10:04:00Z">
        <w:r w:rsidRPr="00886D01">
          <w:rPr>
            <w:sz w:val="20"/>
            <w:szCs w:val="20"/>
            <w:lang w:eastAsia="zh-CN"/>
          </w:rPr>
          <w:t xml:space="preserve">       augment "/l3vpn-svc:l3vpn-svc/l3vpn-svc:vpn-services/l3vpn-svc:vpn-service" {</w:t>
        </w:r>
      </w:ins>
    </w:p>
    <w:p w:rsidR="00886D01" w:rsidRPr="00886D01" w:rsidRDefault="00886D01" w:rsidP="00886D01">
      <w:pPr>
        <w:spacing w:after="0"/>
        <w:ind w:left="0"/>
        <w:rPr>
          <w:ins w:id="1996" w:author="Leeyoung" w:date="2018-10-05T10:04:00Z"/>
          <w:sz w:val="20"/>
          <w:szCs w:val="20"/>
          <w:lang w:eastAsia="zh-CN"/>
        </w:rPr>
      </w:pPr>
      <w:ins w:id="1997" w:author="Leeyoung" w:date="2018-10-05T10:04:00Z">
        <w:r w:rsidRPr="00886D01">
          <w:rPr>
            <w:sz w:val="20"/>
            <w:szCs w:val="20"/>
            <w:lang w:eastAsia="zh-CN"/>
          </w:rPr>
          <w:t xml:space="preserve">         </w:t>
        </w:r>
      </w:ins>
      <w:ins w:id="1998" w:author="Leeyoung" w:date="2018-10-05T10:05:00Z">
        <w:r>
          <w:rPr>
            <w:sz w:val="20"/>
            <w:szCs w:val="20"/>
            <w:lang w:eastAsia="zh-CN"/>
          </w:rPr>
          <w:t xml:space="preserve"> </w:t>
        </w:r>
      </w:ins>
      <w:ins w:id="1999" w:author="Leeyoung" w:date="2018-10-05T10:04:00Z">
        <w:r w:rsidRPr="00886D01">
          <w:rPr>
            <w:sz w:val="20"/>
            <w:szCs w:val="20"/>
            <w:lang w:eastAsia="zh-CN"/>
          </w:rPr>
          <w:t xml:space="preserve">description </w:t>
        </w:r>
      </w:ins>
    </w:p>
    <w:p w:rsidR="00886D01" w:rsidRPr="00886D01" w:rsidRDefault="00886D01" w:rsidP="00886D01">
      <w:pPr>
        <w:spacing w:after="0"/>
        <w:ind w:left="0"/>
        <w:rPr>
          <w:ins w:id="2000" w:author="Leeyoung" w:date="2018-10-05T10:04:00Z"/>
          <w:sz w:val="20"/>
          <w:szCs w:val="20"/>
          <w:lang w:eastAsia="zh-CN"/>
        </w:rPr>
      </w:pPr>
      <w:ins w:id="2001" w:author="Leeyoung" w:date="2018-10-05T10:04:00Z">
        <w:r w:rsidRPr="00886D01">
          <w:rPr>
            <w:sz w:val="20"/>
            <w:szCs w:val="20"/>
            <w:lang w:eastAsia="zh-CN"/>
          </w:rPr>
          <w:t xml:space="preserve">           </w:t>
        </w:r>
      </w:ins>
      <w:ins w:id="2002" w:author="Leeyoung" w:date="2018-10-05T10:05:00Z">
        <w:r>
          <w:rPr>
            <w:sz w:val="20"/>
            <w:szCs w:val="20"/>
            <w:lang w:eastAsia="zh-CN"/>
          </w:rPr>
          <w:t xml:space="preserve"> </w:t>
        </w:r>
      </w:ins>
      <w:ins w:id="2003" w:author="Leeyoung" w:date="2018-10-05T10:04:00Z">
        <w:r w:rsidRPr="00886D01">
          <w:rPr>
            <w:sz w:val="20"/>
            <w:szCs w:val="20"/>
            <w:lang w:eastAsia="zh-CN"/>
          </w:rPr>
          <w:t>"This augment is only valid for TE mapping --</w:t>
        </w:r>
      </w:ins>
    </w:p>
    <w:p w:rsidR="00886D01" w:rsidRPr="00886D01" w:rsidRDefault="00886D01" w:rsidP="00886D01">
      <w:pPr>
        <w:spacing w:after="0"/>
        <w:ind w:left="0"/>
        <w:rPr>
          <w:ins w:id="2004" w:author="Leeyoung" w:date="2018-10-05T10:04:00Z"/>
          <w:sz w:val="20"/>
          <w:szCs w:val="20"/>
          <w:lang w:eastAsia="zh-CN"/>
        </w:rPr>
      </w:pPr>
      <w:ins w:id="2005" w:author="Leeyoung" w:date="2018-10-05T10:04:00Z">
        <w:r w:rsidRPr="00886D01">
          <w:rPr>
            <w:sz w:val="20"/>
            <w:szCs w:val="20"/>
            <w:lang w:eastAsia="zh-CN"/>
          </w:rPr>
          <w:t xml:space="preserve">            </w:t>
        </w:r>
      </w:ins>
      <w:ins w:id="2006" w:author="Leeyoung" w:date="2018-10-05T10:06:00Z">
        <w:r>
          <w:rPr>
            <w:sz w:val="20"/>
            <w:szCs w:val="20"/>
            <w:lang w:eastAsia="zh-CN"/>
          </w:rPr>
          <w:t xml:space="preserve"> </w:t>
        </w:r>
      </w:ins>
      <w:ins w:id="2007" w:author="Leeyoung" w:date="2018-10-05T10:04:00Z">
        <w:r w:rsidRPr="00886D01">
          <w:rPr>
            <w:sz w:val="20"/>
            <w:szCs w:val="20"/>
            <w:lang w:eastAsia="zh-CN"/>
          </w:rPr>
          <w:t xml:space="preserve">te mapping is added"; </w:t>
        </w:r>
      </w:ins>
    </w:p>
    <w:p w:rsidR="00886D01" w:rsidRPr="00886D01" w:rsidRDefault="00886D01" w:rsidP="00886D01">
      <w:pPr>
        <w:spacing w:after="0"/>
        <w:ind w:left="0"/>
        <w:rPr>
          <w:ins w:id="2008" w:author="Leeyoung" w:date="2018-10-05T10:04:00Z"/>
          <w:sz w:val="20"/>
          <w:szCs w:val="20"/>
          <w:lang w:eastAsia="zh-CN"/>
        </w:rPr>
      </w:pPr>
      <w:ins w:id="2009" w:author="Leeyoung" w:date="2018-10-05T10:04:00Z">
        <w:r w:rsidRPr="00886D01">
          <w:rPr>
            <w:sz w:val="20"/>
            <w:szCs w:val="20"/>
            <w:lang w:eastAsia="zh-CN"/>
          </w:rPr>
          <w:t xml:space="preserve">         </w:t>
        </w:r>
      </w:ins>
      <w:ins w:id="2010" w:author="Leeyoung" w:date="2018-10-05T10:06:00Z">
        <w:r>
          <w:rPr>
            <w:sz w:val="20"/>
            <w:szCs w:val="20"/>
            <w:lang w:eastAsia="zh-CN"/>
          </w:rPr>
          <w:t xml:space="preserve"> </w:t>
        </w:r>
      </w:ins>
      <w:ins w:id="2011" w:author="Leeyoung" w:date="2018-10-05T10:04:00Z">
        <w:r w:rsidRPr="00886D01">
          <w:rPr>
            <w:sz w:val="20"/>
            <w:szCs w:val="20"/>
            <w:lang w:eastAsia="zh-CN"/>
          </w:rPr>
          <w:t>uses tsm-types:te-mapping;</w:t>
        </w:r>
      </w:ins>
    </w:p>
    <w:p w:rsidR="00886D01" w:rsidRPr="00886D01" w:rsidRDefault="00886D01" w:rsidP="00886D01">
      <w:pPr>
        <w:spacing w:after="0"/>
        <w:ind w:left="0"/>
        <w:rPr>
          <w:ins w:id="2012" w:author="Leeyoung" w:date="2018-10-05T10:04:00Z"/>
          <w:sz w:val="20"/>
          <w:szCs w:val="20"/>
          <w:lang w:eastAsia="zh-CN"/>
        </w:rPr>
      </w:pPr>
      <w:ins w:id="2013" w:author="Leeyoung" w:date="2018-10-05T10:04:00Z">
        <w:r w:rsidRPr="00886D01">
          <w:rPr>
            <w:sz w:val="20"/>
            <w:szCs w:val="20"/>
            <w:lang w:eastAsia="zh-CN"/>
          </w:rPr>
          <w:t xml:space="preserve">       }</w:t>
        </w:r>
      </w:ins>
    </w:p>
    <w:p w:rsidR="00886D01" w:rsidRPr="00886D01" w:rsidRDefault="00886D01" w:rsidP="00886D01">
      <w:pPr>
        <w:spacing w:after="0"/>
        <w:ind w:left="0"/>
        <w:rPr>
          <w:ins w:id="2014" w:author="Leeyoung" w:date="2018-10-05T10:04:00Z"/>
          <w:sz w:val="20"/>
          <w:szCs w:val="20"/>
          <w:lang w:eastAsia="zh-CN"/>
        </w:rPr>
      </w:pPr>
      <w:ins w:id="2015" w:author="Leeyoung" w:date="2018-10-05T10:04:00Z">
        <w:r w:rsidRPr="00886D01">
          <w:rPr>
            <w:sz w:val="20"/>
            <w:szCs w:val="20"/>
            <w:lang w:eastAsia="zh-CN"/>
          </w:rPr>
          <w:tab/>
          <w:t xml:space="preserve">   </w:t>
        </w:r>
      </w:ins>
    </w:p>
    <w:p w:rsidR="00886D01" w:rsidRPr="00886D01" w:rsidRDefault="00886D01" w:rsidP="00886D01">
      <w:pPr>
        <w:spacing w:after="0"/>
        <w:ind w:left="0"/>
        <w:rPr>
          <w:ins w:id="2016" w:author="Leeyoung" w:date="2018-10-05T10:04:00Z"/>
          <w:sz w:val="20"/>
          <w:szCs w:val="20"/>
          <w:lang w:eastAsia="zh-CN"/>
        </w:rPr>
      </w:pPr>
      <w:ins w:id="2017" w:author="Leeyoung" w:date="2018-10-05T10:04:00Z">
        <w:r w:rsidRPr="00886D01">
          <w:rPr>
            <w:sz w:val="20"/>
            <w:szCs w:val="20"/>
            <w:lang w:eastAsia="zh-CN"/>
          </w:rPr>
          <w:t xml:space="preserve">       augment "/l3vpn-svc:l3vpn-svc/l3vpn-svc:sites/l3vpn-svc:site"</w:t>
        </w:r>
      </w:ins>
    </w:p>
    <w:p w:rsidR="00886D01" w:rsidRPr="00886D01" w:rsidRDefault="00886D01" w:rsidP="00886D01">
      <w:pPr>
        <w:spacing w:after="0"/>
        <w:ind w:left="0"/>
        <w:rPr>
          <w:ins w:id="2018" w:author="Leeyoung" w:date="2018-10-05T10:04:00Z"/>
          <w:sz w:val="20"/>
          <w:szCs w:val="20"/>
          <w:lang w:eastAsia="zh-CN"/>
        </w:rPr>
      </w:pPr>
      <w:ins w:id="2019" w:author="Leeyoung" w:date="2018-10-05T10:04:00Z">
        <w:r w:rsidRPr="00886D01">
          <w:rPr>
            <w:sz w:val="20"/>
            <w:szCs w:val="20"/>
            <w:lang w:eastAsia="zh-CN"/>
          </w:rPr>
          <w:tab/>
          <w:t xml:space="preserve">      +"/l3vpn-svc:site-network-accesses/l3vpn-svc:site-network-access" {</w:t>
        </w:r>
      </w:ins>
    </w:p>
    <w:p w:rsidR="00886D01" w:rsidRPr="00886D01" w:rsidRDefault="00886D01" w:rsidP="00886D01">
      <w:pPr>
        <w:spacing w:after="0"/>
        <w:ind w:left="0"/>
        <w:rPr>
          <w:ins w:id="2020" w:author="Leeyoung" w:date="2018-10-05T10:04:00Z"/>
          <w:sz w:val="20"/>
          <w:szCs w:val="20"/>
          <w:lang w:eastAsia="zh-CN"/>
        </w:rPr>
      </w:pPr>
      <w:ins w:id="2021" w:author="Leeyoung" w:date="2018-10-05T10:04:00Z">
        <w:r w:rsidRPr="00886D01">
          <w:rPr>
            <w:sz w:val="20"/>
            <w:szCs w:val="20"/>
            <w:lang w:eastAsia="zh-CN"/>
          </w:rPr>
          <w:tab/>
          <w:t xml:space="preserve"> </w:t>
        </w:r>
      </w:ins>
      <w:ins w:id="2022" w:author="Leeyoung" w:date="2018-10-05T10:06:00Z">
        <w:r>
          <w:rPr>
            <w:sz w:val="20"/>
            <w:szCs w:val="20"/>
            <w:lang w:eastAsia="zh-CN"/>
          </w:rPr>
          <w:t xml:space="preserve">     </w:t>
        </w:r>
      </w:ins>
      <w:ins w:id="2023" w:author="Leeyoung" w:date="2018-10-05T10:04:00Z">
        <w:r w:rsidRPr="00886D01">
          <w:rPr>
            <w:sz w:val="20"/>
            <w:szCs w:val="20"/>
            <w:lang w:eastAsia="zh-CN"/>
          </w:rPr>
          <w:t xml:space="preserve">description </w:t>
        </w:r>
      </w:ins>
    </w:p>
    <w:p w:rsidR="00886D01" w:rsidRPr="00886D01" w:rsidRDefault="00886D01" w:rsidP="00886D01">
      <w:pPr>
        <w:spacing w:after="0"/>
        <w:ind w:left="0"/>
        <w:rPr>
          <w:ins w:id="2024" w:author="Leeyoung" w:date="2018-10-05T10:04:00Z"/>
          <w:sz w:val="20"/>
          <w:szCs w:val="20"/>
          <w:lang w:eastAsia="zh-CN"/>
        </w:rPr>
      </w:pPr>
      <w:ins w:id="2025" w:author="Leeyoung" w:date="2018-10-05T10:04:00Z">
        <w:r w:rsidRPr="00886D01">
          <w:rPr>
            <w:sz w:val="20"/>
            <w:szCs w:val="20"/>
            <w:lang w:eastAsia="zh-CN"/>
          </w:rPr>
          <w:t xml:space="preserve">           </w:t>
        </w:r>
      </w:ins>
      <w:ins w:id="2026" w:author="Leeyoung" w:date="2018-10-05T10:06:00Z">
        <w:r>
          <w:rPr>
            <w:sz w:val="20"/>
            <w:szCs w:val="20"/>
            <w:lang w:eastAsia="zh-CN"/>
          </w:rPr>
          <w:t xml:space="preserve"> </w:t>
        </w:r>
      </w:ins>
      <w:ins w:id="2027" w:author="Leeyoung" w:date="2018-10-05T10:04:00Z">
        <w:r w:rsidRPr="00886D01">
          <w:rPr>
            <w:sz w:val="20"/>
            <w:szCs w:val="20"/>
            <w:lang w:eastAsia="zh-CN"/>
          </w:rPr>
          <w:t>"This augment is only valid for TE mapping --</w:t>
        </w:r>
      </w:ins>
    </w:p>
    <w:p w:rsidR="00886D01" w:rsidRPr="00886D01" w:rsidRDefault="00886D01" w:rsidP="00886D01">
      <w:pPr>
        <w:spacing w:after="0"/>
        <w:ind w:left="0"/>
        <w:rPr>
          <w:ins w:id="2028" w:author="Leeyoung" w:date="2018-10-05T10:04:00Z"/>
          <w:sz w:val="20"/>
          <w:szCs w:val="20"/>
          <w:lang w:eastAsia="zh-CN"/>
        </w:rPr>
      </w:pPr>
      <w:ins w:id="2029" w:author="Leeyoung" w:date="2018-10-05T10:04:00Z">
        <w:r w:rsidRPr="00886D01">
          <w:rPr>
            <w:sz w:val="20"/>
            <w:szCs w:val="20"/>
            <w:lang w:eastAsia="zh-CN"/>
          </w:rPr>
          <w:t xml:space="preserve">            </w:t>
        </w:r>
      </w:ins>
      <w:ins w:id="2030" w:author="Leeyoung" w:date="2018-10-05T10:06:00Z">
        <w:r>
          <w:rPr>
            <w:sz w:val="20"/>
            <w:szCs w:val="20"/>
            <w:lang w:eastAsia="zh-CN"/>
          </w:rPr>
          <w:t xml:space="preserve"> </w:t>
        </w:r>
      </w:ins>
      <w:ins w:id="2031" w:author="Leeyoung" w:date="2018-10-05T10:04:00Z">
        <w:r w:rsidRPr="00886D01">
          <w:rPr>
            <w:sz w:val="20"/>
            <w:szCs w:val="20"/>
            <w:lang w:eastAsia="zh-CN"/>
          </w:rPr>
          <w:t xml:space="preserve">network-access te-reference is added"; </w:t>
        </w:r>
      </w:ins>
    </w:p>
    <w:p w:rsidR="00886D01" w:rsidRPr="00886D01" w:rsidRDefault="00886D01" w:rsidP="00886D01">
      <w:pPr>
        <w:spacing w:after="0"/>
        <w:ind w:left="0"/>
        <w:rPr>
          <w:ins w:id="2032" w:author="Leeyoung" w:date="2018-10-05T10:04:00Z"/>
          <w:sz w:val="20"/>
          <w:szCs w:val="20"/>
          <w:lang w:eastAsia="zh-CN"/>
        </w:rPr>
      </w:pPr>
      <w:ins w:id="2033" w:author="Leeyoung" w:date="2018-10-05T10:04:00Z">
        <w:r w:rsidRPr="00886D01">
          <w:rPr>
            <w:sz w:val="20"/>
            <w:szCs w:val="20"/>
            <w:lang w:eastAsia="zh-CN"/>
          </w:rPr>
          <w:tab/>
          <w:t xml:space="preserve"> </w:t>
        </w:r>
      </w:ins>
      <w:ins w:id="2034" w:author="Leeyoung" w:date="2018-10-05T10:06:00Z">
        <w:r>
          <w:rPr>
            <w:sz w:val="20"/>
            <w:szCs w:val="20"/>
            <w:lang w:eastAsia="zh-CN"/>
          </w:rPr>
          <w:t xml:space="preserve">     </w:t>
        </w:r>
      </w:ins>
      <w:ins w:id="2035" w:author="Leeyoung" w:date="2018-10-05T10:04:00Z">
        <w:r w:rsidRPr="00886D01">
          <w:rPr>
            <w:sz w:val="20"/>
            <w:szCs w:val="20"/>
            <w:lang w:eastAsia="zh-CN"/>
          </w:rPr>
          <w:t>uses tsm-types:te-endpoint-ref;</w:t>
        </w:r>
      </w:ins>
    </w:p>
    <w:p w:rsidR="00886D01" w:rsidRPr="00886D01" w:rsidRDefault="00886D01" w:rsidP="00886D01">
      <w:pPr>
        <w:spacing w:after="0"/>
        <w:ind w:left="0"/>
        <w:rPr>
          <w:ins w:id="2036" w:author="Leeyoung" w:date="2018-10-05T10:04:00Z"/>
          <w:sz w:val="20"/>
          <w:szCs w:val="20"/>
          <w:lang w:eastAsia="zh-CN"/>
        </w:rPr>
      </w:pPr>
      <w:ins w:id="2037" w:author="Leeyoung" w:date="2018-10-05T10:04:00Z">
        <w:r w:rsidRPr="00886D01">
          <w:rPr>
            <w:sz w:val="20"/>
            <w:szCs w:val="20"/>
            <w:lang w:eastAsia="zh-CN"/>
          </w:rPr>
          <w:t xml:space="preserve">       }</w:t>
        </w:r>
      </w:ins>
    </w:p>
    <w:p w:rsidR="00886D01" w:rsidRPr="00886D01" w:rsidRDefault="00886D01" w:rsidP="00886D01">
      <w:pPr>
        <w:spacing w:after="0"/>
        <w:ind w:left="0"/>
        <w:rPr>
          <w:ins w:id="2038" w:author="Leeyoung" w:date="2018-10-05T10:04:00Z"/>
          <w:sz w:val="20"/>
          <w:szCs w:val="20"/>
          <w:lang w:eastAsia="zh-CN"/>
        </w:rPr>
      </w:pPr>
      <w:ins w:id="2039" w:author="Leeyoung" w:date="2018-10-05T10:04:00Z">
        <w:r w:rsidRPr="00886D01">
          <w:rPr>
            <w:sz w:val="20"/>
            <w:szCs w:val="20"/>
            <w:lang w:eastAsia="zh-CN"/>
          </w:rPr>
          <w:lastRenderedPageBreak/>
          <w:t xml:space="preserve">   }</w:t>
        </w:r>
      </w:ins>
    </w:p>
    <w:p w:rsidR="00886D01" w:rsidRPr="00886D01" w:rsidRDefault="00886D01" w:rsidP="00886D01">
      <w:pPr>
        <w:spacing w:after="0"/>
        <w:ind w:left="0"/>
        <w:rPr>
          <w:ins w:id="2040" w:author="Leeyoung" w:date="2018-10-05T10:04:00Z"/>
          <w:sz w:val="20"/>
          <w:szCs w:val="20"/>
          <w:lang w:eastAsia="zh-CN"/>
        </w:rPr>
      </w:pPr>
    </w:p>
    <w:p w:rsidR="00C57002" w:rsidRPr="00C57002" w:rsidDel="00886D01" w:rsidRDefault="00886D01" w:rsidP="00886D01">
      <w:pPr>
        <w:spacing w:after="0"/>
        <w:rPr>
          <w:del w:id="2041" w:author="Leeyoung" w:date="2018-10-05T10:04:00Z"/>
          <w:sz w:val="20"/>
          <w:szCs w:val="20"/>
          <w:lang w:eastAsia="zh-CN"/>
        </w:rPr>
      </w:pPr>
      <w:ins w:id="2042" w:author="Leeyoung" w:date="2018-10-05T10:04:00Z">
        <w:r w:rsidRPr="00886D01">
          <w:rPr>
            <w:sz w:val="20"/>
            <w:szCs w:val="20"/>
            <w:lang w:eastAsia="zh-CN"/>
          </w:rPr>
          <w:t xml:space="preserve">   </w:t>
        </w:r>
      </w:ins>
      <w:del w:id="2043" w:author="Leeyoung" w:date="2018-10-05T10:04:00Z">
        <w:r w:rsidR="00C57002" w:rsidRPr="00C57002" w:rsidDel="00886D01">
          <w:rPr>
            <w:sz w:val="20"/>
            <w:szCs w:val="20"/>
            <w:lang w:eastAsia="zh-CN"/>
          </w:rPr>
          <w:delText>module ietf-l3sm-te-service-mapping {</w:delText>
        </w:r>
      </w:del>
    </w:p>
    <w:p w:rsidR="00C57002" w:rsidRPr="00C57002" w:rsidDel="00886D01" w:rsidRDefault="00C57002" w:rsidP="00C57002">
      <w:pPr>
        <w:spacing w:after="0"/>
        <w:rPr>
          <w:del w:id="2044" w:author="Leeyoung" w:date="2018-10-05T10:04:00Z"/>
          <w:sz w:val="20"/>
          <w:szCs w:val="20"/>
          <w:lang w:eastAsia="zh-CN"/>
        </w:rPr>
      </w:pPr>
    </w:p>
    <w:p w:rsidR="00C57002" w:rsidRPr="00C57002" w:rsidDel="00886D01" w:rsidRDefault="00C57002" w:rsidP="00C57002">
      <w:pPr>
        <w:spacing w:after="0"/>
        <w:rPr>
          <w:del w:id="2045" w:author="Leeyoung" w:date="2018-10-05T10:04:00Z"/>
          <w:sz w:val="20"/>
          <w:szCs w:val="20"/>
          <w:lang w:eastAsia="zh-CN"/>
        </w:rPr>
      </w:pPr>
      <w:del w:id="2046" w:author="Leeyoung" w:date="2018-10-05T10:04:00Z">
        <w:r w:rsidRPr="00C57002" w:rsidDel="00886D01">
          <w:rPr>
            <w:sz w:val="20"/>
            <w:szCs w:val="20"/>
            <w:lang w:eastAsia="zh-CN"/>
          </w:rPr>
          <w:delText xml:space="preserve">       namespace "urn:ietf:params:xml:ns:yang:ietf-l2sm-te-service-mapping";</w:delText>
        </w:r>
      </w:del>
    </w:p>
    <w:p w:rsidR="00C57002" w:rsidRPr="00C57002" w:rsidDel="00886D01" w:rsidRDefault="00C57002" w:rsidP="00C57002">
      <w:pPr>
        <w:spacing w:after="0"/>
        <w:rPr>
          <w:del w:id="2047" w:author="Leeyoung" w:date="2018-10-05T10:04:00Z"/>
          <w:sz w:val="20"/>
          <w:szCs w:val="20"/>
          <w:lang w:eastAsia="zh-CN"/>
        </w:rPr>
      </w:pPr>
    </w:p>
    <w:p w:rsidR="00C57002" w:rsidRPr="00C57002" w:rsidDel="00886D01" w:rsidRDefault="00C57002" w:rsidP="00C57002">
      <w:pPr>
        <w:spacing w:after="0"/>
        <w:rPr>
          <w:del w:id="2048" w:author="Leeyoung" w:date="2018-10-05T10:04:00Z"/>
          <w:sz w:val="20"/>
          <w:szCs w:val="20"/>
          <w:lang w:eastAsia="zh-CN"/>
        </w:rPr>
      </w:pPr>
      <w:del w:id="2049" w:author="Leeyoung" w:date="2018-10-05T10:04:00Z">
        <w:r w:rsidRPr="00C57002" w:rsidDel="00886D01">
          <w:rPr>
            <w:sz w:val="20"/>
            <w:szCs w:val="20"/>
            <w:lang w:eastAsia="zh-CN"/>
          </w:rPr>
          <w:delText xml:space="preserve">       prefix "</w:delText>
        </w:r>
        <w:r w:rsidR="0040345A" w:rsidDel="00886D01">
          <w:rPr>
            <w:sz w:val="20"/>
            <w:szCs w:val="20"/>
            <w:lang w:eastAsia="zh-CN"/>
          </w:rPr>
          <w:delText>l3-</w:delText>
        </w:r>
        <w:r w:rsidRPr="00C57002" w:rsidDel="00886D01">
          <w:rPr>
            <w:sz w:val="20"/>
            <w:szCs w:val="20"/>
            <w:lang w:eastAsia="zh-CN"/>
          </w:rPr>
          <w:delText>t</w:delText>
        </w:r>
        <w:r w:rsidR="0040345A" w:rsidDel="00886D01">
          <w:rPr>
            <w:sz w:val="20"/>
            <w:szCs w:val="20"/>
            <w:lang w:eastAsia="zh-CN"/>
          </w:rPr>
          <w:delText>s</w:delText>
        </w:r>
        <w:r w:rsidRPr="00C57002" w:rsidDel="00886D01">
          <w:rPr>
            <w:sz w:val="20"/>
            <w:szCs w:val="20"/>
            <w:lang w:eastAsia="zh-CN"/>
          </w:rPr>
          <w:delText>m";</w:delText>
        </w:r>
      </w:del>
    </w:p>
    <w:p w:rsidR="00C57002" w:rsidRPr="00C57002" w:rsidDel="00886D01" w:rsidRDefault="00C57002" w:rsidP="00C57002">
      <w:pPr>
        <w:spacing w:after="0"/>
        <w:rPr>
          <w:del w:id="2050" w:author="Leeyoung" w:date="2018-10-05T10:04:00Z"/>
          <w:sz w:val="20"/>
          <w:szCs w:val="20"/>
          <w:lang w:eastAsia="zh-CN"/>
        </w:rPr>
      </w:pPr>
    </w:p>
    <w:p w:rsidR="00C57002" w:rsidRPr="00C57002" w:rsidDel="00886D01" w:rsidRDefault="00C57002" w:rsidP="00C57002">
      <w:pPr>
        <w:spacing w:after="0"/>
        <w:rPr>
          <w:del w:id="2051" w:author="Leeyoung" w:date="2018-10-05T10:04:00Z"/>
          <w:sz w:val="20"/>
          <w:szCs w:val="20"/>
          <w:lang w:eastAsia="zh-CN"/>
        </w:rPr>
      </w:pPr>
      <w:del w:id="2052" w:author="Leeyoung" w:date="2018-10-05T10:04:00Z">
        <w:r w:rsidRPr="00C57002" w:rsidDel="00886D01">
          <w:rPr>
            <w:sz w:val="20"/>
            <w:szCs w:val="20"/>
            <w:lang w:eastAsia="zh-CN"/>
          </w:rPr>
          <w:delText xml:space="preserve">       import ietf-te-service-mapping-types {</w:delText>
        </w:r>
      </w:del>
    </w:p>
    <w:p w:rsidR="00C57002" w:rsidRPr="00C57002" w:rsidDel="00886D01" w:rsidRDefault="00C57002" w:rsidP="00C57002">
      <w:pPr>
        <w:spacing w:after="0"/>
        <w:rPr>
          <w:del w:id="2053" w:author="Leeyoung" w:date="2018-10-05T10:04:00Z"/>
          <w:sz w:val="20"/>
          <w:szCs w:val="20"/>
          <w:lang w:eastAsia="zh-CN"/>
        </w:rPr>
      </w:pPr>
      <w:del w:id="2054" w:author="Leeyoung" w:date="2018-10-05T10:04:00Z">
        <w:r w:rsidRPr="00C57002" w:rsidDel="00886D01">
          <w:rPr>
            <w:sz w:val="20"/>
            <w:szCs w:val="20"/>
            <w:lang w:eastAsia="zh-CN"/>
          </w:rPr>
          <w:tab/>
          <w:delText xml:space="preserve">       prefix "tsm-types";</w:delText>
        </w:r>
      </w:del>
    </w:p>
    <w:p w:rsidR="00C57002" w:rsidRPr="00C57002" w:rsidDel="00886D01" w:rsidRDefault="00C57002" w:rsidP="00C57002">
      <w:pPr>
        <w:spacing w:after="0"/>
        <w:rPr>
          <w:del w:id="2055" w:author="Leeyoung" w:date="2018-10-05T10:04:00Z"/>
          <w:sz w:val="20"/>
          <w:szCs w:val="20"/>
          <w:lang w:eastAsia="zh-CN"/>
        </w:rPr>
      </w:pPr>
      <w:del w:id="2056" w:author="Leeyoung" w:date="2018-10-05T10:04:00Z">
        <w:r w:rsidRPr="00C57002" w:rsidDel="00886D01">
          <w:rPr>
            <w:sz w:val="20"/>
            <w:szCs w:val="20"/>
            <w:lang w:eastAsia="zh-CN"/>
          </w:rPr>
          <w:tab/>
          <w:delText xml:space="preserve">   }</w:delText>
        </w:r>
      </w:del>
    </w:p>
    <w:p w:rsidR="00C57002" w:rsidRPr="00C57002" w:rsidDel="00886D01" w:rsidRDefault="00C57002" w:rsidP="00C57002">
      <w:pPr>
        <w:spacing w:after="0"/>
        <w:rPr>
          <w:del w:id="2057" w:author="Leeyoung" w:date="2018-10-05T10:04:00Z"/>
          <w:sz w:val="20"/>
          <w:szCs w:val="20"/>
          <w:lang w:eastAsia="zh-CN"/>
        </w:rPr>
      </w:pPr>
      <w:del w:id="2058" w:author="Leeyoung" w:date="2018-10-05T10:04:00Z">
        <w:r w:rsidRPr="00C57002" w:rsidDel="00886D01">
          <w:rPr>
            <w:sz w:val="20"/>
            <w:szCs w:val="20"/>
            <w:lang w:eastAsia="zh-CN"/>
          </w:rPr>
          <w:tab/>
          <w:delText xml:space="preserve">   </w:delText>
        </w:r>
      </w:del>
    </w:p>
    <w:p w:rsidR="00C57002" w:rsidRPr="00C57002" w:rsidDel="00886D01" w:rsidRDefault="00C57002" w:rsidP="00C57002">
      <w:pPr>
        <w:spacing w:after="0"/>
        <w:rPr>
          <w:del w:id="2059" w:author="Leeyoung" w:date="2018-10-05T10:04:00Z"/>
          <w:sz w:val="20"/>
          <w:szCs w:val="20"/>
          <w:lang w:eastAsia="zh-CN"/>
        </w:rPr>
      </w:pPr>
      <w:del w:id="2060" w:author="Leeyoung" w:date="2018-10-05T10:04:00Z">
        <w:r w:rsidRPr="00C57002" w:rsidDel="00886D01">
          <w:rPr>
            <w:sz w:val="20"/>
            <w:szCs w:val="20"/>
            <w:lang w:eastAsia="zh-CN"/>
          </w:rPr>
          <w:tab/>
          <w:delText xml:space="preserve">   import ietf-l3vpn-svc {</w:delText>
        </w:r>
      </w:del>
    </w:p>
    <w:p w:rsidR="00C57002" w:rsidRPr="00C57002" w:rsidDel="00886D01" w:rsidRDefault="00C57002" w:rsidP="00C57002">
      <w:pPr>
        <w:spacing w:after="0"/>
        <w:rPr>
          <w:del w:id="2061" w:author="Leeyoung" w:date="2018-10-05T10:04:00Z"/>
          <w:sz w:val="20"/>
          <w:szCs w:val="20"/>
          <w:lang w:eastAsia="zh-CN"/>
        </w:rPr>
      </w:pPr>
      <w:del w:id="2062" w:author="Leeyoung" w:date="2018-10-05T10:04:00Z">
        <w:r w:rsidRPr="00C57002" w:rsidDel="00886D01">
          <w:rPr>
            <w:sz w:val="20"/>
            <w:szCs w:val="20"/>
            <w:lang w:eastAsia="zh-CN"/>
          </w:rPr>
          <w:delText xml:space="preserve">           prefix "l3";</w:delText>
        </w:r>
      </w:del>
    </w:p>
    <w:p w:rsidR="00C57002" w:rsidRPr="00C57002" w:rsidDel="00886D01" w:rsidRDefault="00C57002" w:rsidP="00C57002">
      <w:pPr>
        <w:spacing w:after="0"/>
        <w:rPr>
          <w:del w:id="2063" w:author="Leeyoung" w:date="2018-10-05T10:04:00Z"/>
          <w:sz w:val="20"/>
          <w:szCs w:val="20"/>
          <w:lang w:eastAsia="zh-CN"/>
        </w:rPr>
      </w:pPr>
      <w:del w:id="2064" w:author="Leeyoung" w:date="2018-10-05T10:04:00Z">
        <w:r w:rsidRPr="00C57002" w:rsidDel="00886D01">
          <w:rPr>
            <w:sz w:val="20"/>
            <w:szCs w:val="20"/>
            <w:lang w:eastAsia="zh-CN"/>
          </w:rPr>
          <w:delText xml:space="preserve">       }</w:delText>
        </w:r>
      </w:del>
    </w:p>
    <w:p w:rsidR="00C57002" w:rsidRPr="00C57002" w:rsidDel="00886D01" w:rsidRDefault="00C57002" w:rsidP="00C57002">
      <w:pPr>
        <w:spacing w:after="0"/>
        <w:rPr>
          <w:del w:id="2065" w:author="Leeyoung" w:date="2018-10-05T10:04:00Z"/>
          <w:sz w:val="20"/>
          <w:szCs w:val="20"/>
          <w:lang w:eastAsia="zh-CN"/>
        </w:rPr>
      </w:pPr>
    </w:p>
    <w:p w:rsidR="00C57002" w:rsidRPr="00C57002" w:rsidDel="00886D01" w:rsidRDefault="00C57002" w:rsidP="00C57002">
      <w:pPr>
        <w:spacing w:after="0"/>
        <w:rPr>
          <w:del w:id="2066" w:author="Leeyoung" w:date="2018-10-05T10:04:00Z"/>
          <w:sz w:val="20"/>
          <w:szCs w:val="20"/>
          <w:lang w:eastAsia="zh-CN"/>
        </w:rPr>
      </w:pPr>
      <w:del w:id="2067" w:author="Leeyoung" w:date="2018-10-05T10:04:00Z">
        <w:r w:rsidRPr="00C57002" w:rsidDel="00886D01">
          <w:rPr>
            <w:sz w:val="20"/>
            <w:szCs w:val="20"/>
            <w:lang w:eastAsia="zh-CN"/>
          </w:rPr>
          <w:delText xml:space="preserve">       organization</w:delText>
        </w:r>
      </w:del>
    </w:p>
    <w:p w:rsidR="00C57002" w:rsidRPr="00C57002" w:rsidDel="00886D01" w:rsidRDefault="00C57002" w:rsidP="00C57002">
      <w:pPr>
        <w:spacing w:after="0"/>
        <w:rPr>
          <w:del w:id="2068" w:author="Leeyoung" w:date="2018-10-05T10:04:00Z"/>
          <w:sz w:val="20"/>
          <w:szCs w:val="20"/>
          <w:lang w:eastAsia="zh-CN"/>
        </w:rPr>
      </w:pPr>
      <w:del w:id="2069" w:author="Leeyoung" w:date="2018-10-05T10:04:00Z">
        <w:r w:rsidRPr="00C57002" w:rsidDel="00886D01">
          <w:rPr>
            <w:sz w:val="20"/>
            <w:szCs w:val="20"/>
            <w:lang w:eastAsia="zh-CN"/>
          </w:rPr>
          <w:delText xml:space="preserve">           "IETF Traffic Engineering Architecture and Signaling (TEAS)</w:delText>
        </w:r>
      </w:del>
    </w:p>
    <w:p w:rsidR="00C57002" w:rsidRPr="00C57002" w:rsidDel="00886D01" w:rsidRDefault="00C57002" w:rsidP="00C57002">
      <w:pPr>
        <w:spacing w:after="0"/>
        <w:rPr>
          <w:del w:id="2070" w:author="Leeyoung" w:date="2018-10-05T10:04:00Z"/>
          <w:sz w:val="20"/>
          <w:szCs w:val="20"/>
          <w:lang w:eastAsia="zh-CN"/>
        </w:rPr>
      </w:pPr>
      <w:del w:id="2071" w:author="Leeyoung" w:date="2018-10-05T10:04:00Z">
        <w:r w:rsidRPr="00C57002" w:rsidDel="00886D01">
          <w:rPr>
            <w:sz w:val="20"/>
            <w:szCs w:val="20"/>
            <w:lang w:eastAsia="zh-CN"/>
          </w:rPr>
          <w:delText xml:space="preserve">           Working Group";</w:delText>
        </w:r>
      </w:del>
    </w:p>
    <w:p w:rsidR="00C57002" w:rsidRPr="00C57002" w:rsidDel="00886D01" w:rsidRDefault="00C57002" w:rsidP="00C57002">
      <w:pPr>
        <w:spacing w:after="0"/>
        <w:rPr>
          <w:del w:id="2072" w:author="Leeyoung" w:date="2018-10-05T10:04:00Z"/>
          <w:sz w:val="20"/>
          <w:szCs w:val="20"/>
          <w:lang w:eastAsia="zh-CN"/>
        </w:rPr>
      </w:pPr>
    </w:p>
    <w:p w:rsidR="00C57002" w:rsidRPr="00C57002" w:rsidDel="00886D01" w:rsidRDefault="00C57002" w:rsidP="00C57002">
      <w:pPr>
        <w:spacing w:after="0"/>
        <w:rPr>
          <w:del w:id="2073" w:author="Leeyoung" w:date="2018-10-05T10:04:00Z"/>
          <w:sz w:val="20"/>
          <w:szCs w:val="20"/>
          <w:lang w:eastAsia="zh-CN"/>
        </w:rPr>
      </w:pPr>
      <w:del w:id="2074" w:author="Leeyoung" w:date="2018-10-05T10:04:00Z">
        <w:r w:rsidRPr="00C57002" w:rsidDel="00886D01">
          <w:rPr>
            <w:sz w:val="20"/>
            <w:szCs w:val="20"/>
            <w:lang w:eastAsia="zh-CN"/>
          </w:rPr>
          <w:delText xml:space="preserve">       contact</w:delText>
        </w:r>
      </w:del>
    </w:p>
    <w:p w:rsidR="00C57002" w:rsidRPr="00C57002" w:rsidDel="00886D01" w:rsidRDefault="00C57002" w:rsidP="00C57002">
      <w:pPr>
        <w:spacing w:after="0"/>
        <w:rPr>
          <w:del w:id="2075" w:author="Leeyoung" w:date="2018-10-05T10:04:00Z"/>
          <w:sz w:val="20"/>
          <w:szCs w:val="20"/>
          <w:lang w:eastAsia="zh-CN"/>
        </w:rPr>
      </w:pPr>
      <w:del w:id="2076" w:author="Leeyoung" w:date="2018-10-05T10:04:00Z">
        <w:r w:rsidRPr="00C57002" w:rsidDel="00886D01">
          <w:rPr>
            <w:sz w:val="20"/>
            <w:szCs w:val="20"/>
            <w:lang w:eastAsia="zh-CN"/>
          </w:rPr>
          <w:delText xml:space="preserve">           "Editor: Young Lee &lt;leeyoung@huawei.com&gt;</w:delText>
        </w:r>
      </w:del>
    </w:p>
    <w:p w:rsidR="00C57002" w:rsidRPr="00C57002" w:rsidDel="00886D01" w:rsidRDefault="00C57002" w:rsidP="00C57002">
      <w:pPr>
        <w:spacing w:after="0"/>
        <w:rPr>
          <w:del w:id="2077" w:author="Leeyoung" w:date="2018-10-05T10:04:00Z"/>
          <w:sz w:val="20"/>
          <w:szCs w:val="20"/>
          <w:lang w:eastAsia="zh-CN"/>
        </w:rPr>
      </w:pPr>
      <w:del w:id="2078" w:author="Leeyoung" w:date="2018-10-05T10:04:00Z">
        <w:r w:rsidRPr="00C57002" w:rsidDel="00886D01">
          <w:rPr>
            <w:sz w:val="20"/>
            <w:szCs w:val="20"/>
            <w:lang w:eastAsia="zh-CN"/>
          </w:rPr>
          <w:delText xml:space="preserve">                    Dhruv Dhody &lt;dhruv.ietf@gmail.com&gt;</w:delText>
        </w:r>
      </w:del>
    </w:p>
    <w:p w:rsidR="00C57002" w:rsidRPr="00C57002" w:rsidDel="00886D01" w:rsidRDefault="00C57002" w:rsidP="00C57002">
      <w:pPr>
        <w:spacing w:after="0"/>
        <w:rPr>
          <w:del w:id="2079" w:author="Leeyoung" w:date="2018-10-05T10:04:00Z"/>
          <w:sz w:val="20"/>
          <w:szCs w:val="20"/>
          <w:lang w:eastAsia="zh-CN"/>
        </w:rPr>
      </w:pPr>
      <w:del w:id="2080" w:author="Leeyoung" w:date="2018-10-05T10:04:00Z">
        <w:r w:rsidRPr="00C57002" w:rsidDel="00886D01">
          <w:rPr>
            <w:sz w:val="20"/>
            <w:szCs w:val="20"/>
            <w:lang w:eastAsia="zh-CN"/>
          </w:rPr>
          <w:tab/>
        </w:r>
        <w:r w:rsidRPr="00C57002" w:rsidDel="00886D01">
          <w:rPr>
            <w:sz w:val="20"/>
            <w:szCs w:val="20"/>
            <w:lang w:eastAsia="zh-CN"/>
          </w:rPr>
          <w:tab/>
          <w:delText xml:space="preserve">            </w:delText>
        </w:r>
        <w:r w:rsidDel="00886D01">
          <w:rPr>
            <w:sz w:val="20"/>
            <w:szCs w:val="20"/>
            <w:lang w:eastAsia="zh-CN"/>
          </w:rPr>
          <w:delText xml:space="preserve"> </w:delText>
        </w:r>
        <w:r w:rsidRPr="00C57002" w:rsidDel="00886D01">
          <w:rPr>
            <w:sz w:val="20"/>
            <w:szCs w:val="20"/>
            <w:lang w:eastAsia="zh-CN"/>
          </w:rPr>
          <w:delText>Qin Wu &lt;bill.wu@huawei.com&gt;";</w:delText>
        </w:r>
      </w:del>
    </w:p>
    <w:p w:rsidR="00C57002" w:rsidRPr="00C57002" w:rsidDel="00886D01" w:rsidRDefault="00C57002" w:rsidP="00C57002">
      <w:pPr>
        <w:spacing w:after="0"/>
        <w:rPr>
          <w:del w:id="2081" w:author="Leeyoung" w:date="2018-10-05T10:04:00Z"/>
          <w:sz w:val="20"/>
          <w:szCs w:val="20"/>
          <w:lang w:eastAsia="zh-CN"/>
        </w:rPr>
      </w:pPr>
      <w:del w:id="2082" w:author="Leeyoung" w:date="2018-10-05T10:04:00Z">
        <w:r w:rsidRPr="00C57002" w:rsidDel="00886D01">
          <w:rPr>
            <w:sz w:val="20"/>
            <w:szCs w:val="20"/>
            <w:lang w:eastAsia="zh-CN"/>
          </w:rPr>
          <w:delText xml:space="preserve">       description</w:delText>
        </w:r>
      </w:del>
    </w:p>
    <w:p w:rsidR="00C57002" w:rsidRPr="00C57002" w:rsidDel="00886D01" w:rsidRDefault="00C57002" w:rsidP="00C57002">
      <w:pPr>
        <w:spacing w:after="0"/>
        <w:rPr>
          <w:del w:id="2083" w:author="Leeyoung" w:date="2018-10-05T10:04:00Z"/>
          <w:sz w:val="20"/>
          <w:szCs w:val="20"/>
          <w:lang w:eastAsia="zh-CN"/>
        </w:rPr>
      </w:pPr>
      <w:del w:id="2084" w:author="Leeyoung" w:date="2018-10-05T10:04:00Z">
        <w:r w:rsidRPr="00C57002" w:rsidDel="00886D01">
          <w:rPr>
            <w:sz w:val="20"/>
            <w:szCs w:val="20"/>
            <w:lang w:eastAsia="zh-CN"/>
          </w:rPr>
          <w:delText xml:space="preserve">           "This module contains a YANG module for the mapping of</w:delText>
        </w:r>
      </w:del>
    </w:p>
    <w:p w:rsidR="00C57002" w:rsidRPr="00C57002" w:rsidDel="00886D01" w:rsidRDefault="00C57002" w:rsidP="00C57002">
      <w:pPr>
        <w:spacing w:after="0"/>
        <w:rPr>
          <w:del w:id="2085" w:author="Leeyoung" w:date="2018-10-05T10:04:00Z"/>
          <w:sz w:val="20"/>
          <w:szCs w:val="20"/>
          <w:lang w:eastAsia="zh-CN"/>
        </w:rPr>
      </w:pPr>
      <w:del w:id="2086" w:author="Leeyoung" w:date="2018-10-05T10:04:00Z">
        <w:r w:rsidRPr="00C57002" w:rsidDel="00886D01">
          <w:rPr>
            <w:sz w:val="20"/>
            <w:szCs w:val="20"/>
            <w:lang w:eastAsia="zh-CN"/>
          </w:rPr>
          <w:delText xml:space="preserve">           Layer 3 Service Model (L3SM) to the TE and VN ";</w:delText>
        </w:r>
      </w:del>
    </w:p>
    <w:p w:rsidR="00C57002" w:rsidRPr="00C57002" w:rsidDel="00886D01" w:rsidRDefault="00C57002" w:rsidP="00C57002">
      <w:pPr>
        <w:spacing w:after="0"/>
        <w:rPr>
          <w:del w:id="2087" w:author="Leeyoung" w:date="2018-10-05T10:04:00Z"/>
          <w:sz w:val="20"/>
          <w:szCs w:val="20"/>
          <w:lang w:eastAsia="zh-CN"/>
        </w:rPr>
      </w:pPr>
    </w:p>
    <w:p w:rsidR="00C57002" w:rsidRPr="00C57002" w:rsidDel="00886D01" w:rsidRDefault="00C57002" w:rsidP="00C57002">
      <w:pPr>
        <w:spacing w:after="0"/>
        <w:rPr>
          <w:del w:id="2088" w:author="Leeyoung" w:date="2018-10-05T10:04:00Z"/>
          <w:sz w:val="20"/>
          <w:szCs w:val="20"/>
          <w:lang w:eastAsia="zh-CN"/>
        </w:rPr>
      </w:pPr>
      <w:del w:id="2089" w:author="Leeyoung" w:date="2018-10-05T10:04:00Z">
        <w:r w:rsidRPr="00C57002" w:rsidDel="00886D01">
          <w:rPr>
            <w:sz w:val="20"/>
            <w:szCs w:val="20"/>
            <w:lang w:eastAsia="zh-CN"/>
          </w:rPr>
          <w:delText xml:space="preserve">       revision 2018-10-01 {</w:delText>
        </w:r>
      </w:del>
    </w:p>
    <w:p w:rsidR="00C57002" w:rsidRPr="00C57002" w:rsidDel="00886D01" w:rsidRDefault="00C57002" w:rsidP="00C57002">
      <w:pPr>
        <w:spacing w:after="0"/>
        <w:rPr>
          <w:del w:id="2090" w:author="Leeyoung" w:date="2018-10-05T10:04:00Z"/>
          <w:sz w:val="20"/>
          <w:szCs w:val="20"/>
          <w:lang w:eastAsia="zh-CN"/>
        </w:rPr>
      </w:pPr>
      <w:del w:id="2091" w:author="Leeyoung" w:date="2018-10-05T10:04:00Z">
        <w:r w:rsidRPr="00C57002" w:rsidDel="00886D01">
          <w:rPr>
            <w:sz w:val="20"/>
            <w:szCs w:val="20"/>
            <w:lang w:eastAsia="zh-CN"/>
          </w:rPr>
          <w:delText xml:space="preserve">           description</w:delText>
        </w:r>
      </w:del>
    </w:p>
    <w:p w:rsidR="00C57002" w:rsidRPr="00C57002" w:rsidDel="00886D01" w:rsidRDefault="00C57002" w:rsidP="00C57002">
      <w:pPr>
        <w:spacing w:after="0"/>
        <w:rPr>
          <w:del w:id="2092" w:author="Leeyoung" w:date="2018-10-05T10:04:00Z"/>
          <w:sz w:val="20"/>
          <w:szCs w:val="20"/>
          <w:lang w:eastAsia="zh-CN"/>
        </w:rPr>
      </w:pPr>
      <w:del w:id="2093" w:author="Leeyoung" w:date="2018-10-05T10:04:00Z">
        <w:r w:rsidRPr="00C57002" w:rsidDel="00886D01">
          <w:rPr>
            <w:sz w:val="20"/>
            <w:szCs w:val="20"/>
            <w:lang w:eastAsia="zh-CN"/>
          </w:rPr>
          <w:delText xml:space="preserve">               "initial version.";</w:delText>
        </w:r>
      </w:del>
    </w:p>
    <w:p w:rsidR="00C57002" w:rsidRPr="00C57002" w:rsidDel="00886D01" w:rsidRDefault="00C57002" w:rsidP="00C57002">
      <w:pPr>
        <w:spacing w:after="0"/>
        <w:rPr>
          <w:del w:id="2094" w:author="Leeyoung" w:date="2018-10-05T10:04:00Z"/>
          <w:sz w:val="20"/>
          <w:szCs w:val="20"/>
          <w:lang w:eastAsia="zh-CN"/>
        </w:rPr>
      </w:pPr>
      <w:del w:id="2095" w:author="Leeyoung" w:date="2018-10-05T10:04:00Z">
        <w:r w:rsidRPr="00C57002" w:rsidDel="00886D01">
          <w:rPr>
            <w:sz w:val="20"/>
            <w:szCs w:val="20"/>
            <w:lang w:eastAsia="zh-CN"/>
          </w:rPr>
          <w:delText xml:space="preserve">           reference</w:delText>
        </w:r>
      </w:del>
    </w:p>
    <w:p w:rsidR="00C57002" w:rsidRPr="00C57002" w:rsidDel="00886D01" w:rsidRDefault="00C57002" w:rsidP="00C57002">
      <w:pPr>
        <w:spacing w:after="0"/>
        <w:rPr>
          <w:del w:id="2096" w:author="Leeyoung" w:date="2018-10-05T10:04:00Z"/>
          <w:sz w:val="20"/>
          <w:szCs w:val="20"/>
          <w:lang w:eastAsia="zh-CN"/>
        </w:rPr>
      </w:pPr>
      <w:del w:id="2097" w:author="Leeyoung" w:date="2018-10-05T10:04:00Z">
        <w:r w:rsidRPr="00C57002" w:rsidDel="00886D01">
          <w:rPr>
            <w:sz w:val="20"/>
            <w:szCs w:val="20"/>
            <w:lang w:eastAsia="zh-CN"/>
          </w:rPr>
          <w:delText xml:space="preserve">               "TBD";</w:delText>
        </w:r>
      </w:del>
    </w:p>
    <w:p w:rsidR="00C57002" w:rsidRPr="00C57002" w:rsidDel="00886D01" w:rsidRDefault="00C57002" w:rsidP="00C57002">
      <w:pPr>
        <w:spacing w:after="0"/>
        <w:rPr>
          <w:del w:id="2098" w:author="Leeyoung" w:date="2018-10-05T10:04:00Z"/>
          <w:sz w:val="20"/>
          <w:szCs w:val="20"/>
          <w:lang w:eastAsia="zh-CN"/>
        </w:rPr>
      </w:pPr>
      <w:del w:id="2099" w:author="Leeyoung" w:date="2018-10-05T10:04:00Z">
        <w:r w:rsidRPr="00C57002" w:rsidDel="00886D01">
          <w:rPr>
            <w:sz w:val="20"/>
            <w:szCs w:val="20"/>
            <w:lang w:eastAsia="zh-CN"/>
          </w:rPr>
          <w:delText xml:space="preserve">       }</w:delText>
        </w:r>
      </w:del>
    </w:p>
    <w:p w:rsidR="00C57002" w:rsidRPr="00C57002" w:rsidDel="00886D01" w:rsidRDefault="00C57002" w:rsidP="00C57002">
      <w:pPr>
        <w:spacing w:after="0"/>
        <w:rPr>
          <w:del w:id="2100" w:author="Leeyoung" w:date="2018-10-05T10:04:00Z"/>
          <w:sz w:val="20"/>
          <w:szCs w:val="20"/>
          <w:lang w:eastAsia="zh-CN"/>
        </w:rPr>
      </w:pPr>
    </w:p>
    <w:p w:rsidR="00C57002" w:rsidRPr="00C57002" w:rsidDel="00886D01" w:rsidRDefault="00C57002" w:rsidP="00C57002">
      <w:pPr>
        <w:spacing w:after="0"/>
        <w:rPr>
          <w:del w:id="2101" w:author="Leeyoung" w:date="2018-10-05T10:04:00Z"/>
          <w:sz w:val="20"/>
          <w:szCs w:val="20"/>
          <w:lang w:eastAsia="zh-CN"/>
        </w:rPr>
      </w:pPr>
      <w:del w:id="2102" w:author="Leeyoung" w:date="2018-10-05T10:04:00Z">
        <w:r w:rsidRPr="00C57002" w:rsidDel="00886D01">
          <w:rPr>
            <w:sz w:val="20"/>
            <w:szCs w:val="20"/>
            <w:lang w:eastAsia="zh-CN"/>
          </w:rPr>
          <w:delText xml:space="preserve">       /*</w:delText>
        </w:r>
      </w:del>
    </w:p>
    <w:p w:rsidR="00C57002" w:rsidRPr="00C57002" w:rsidDel="00886D01" w:rsidRDefault="00C57002" w:rsidP="00C57002">
      <w:pPr>
        <w:spacing w:after="0"/>
        <w:rPr>
          <w:del w:id="2103" w:author="Leeyoung" w:date="2018-10-05T10:04:00Z"/>
          <w:sz w:val="20"/>
          <w:szCs w:val="20"/>
          <w:lang w:eastAsia="zh-CN"/>
        </w:rPr>
      </w:pPr>
      <w:del w:id="2104" w:author="Leeyoung" w:date="2018-10-05T10:04:00Z">
        <w:r w:rsidRPr="00C57002" w:rsidDel="00886D01">
          <w:rPr>
            <w:sz w:val="20"/>
            <w:szCs w:val="20"/>
            <w:lang w:eastAsia="zh-CN"/>
          </w:rPr>
          <w:delText xml:space="preserve">        * Configuration data nodes</w:delText>
        </w:r>
      </w:del>
    </w:p>
    <w:p w:rsidR="00C57002" w:rsidRPr="00C57002" w:rsidDel="00886D01" w:rsidRDefault="00C57002" w:rsidP="00C57002">
      <w:pPr>
        <w:spacing w:after="0"/>
        <w:rPr>
          <w:del w:id="2105" w:author="Leeyoung" w:date="2018-10-05T10:04:00Z"/>
          <w:sz w:val="20"/>
          <w:szCs w:val="20"/>
          <w:lang w:eastAsia="zh-CN"/>
        </w:rPr>
      </w:pPr>
      <w:del w:id="2106" w:author="Leeyoung" w:date="2018-10-05T10:04:00Z">
        <w:r w:rsidRPr="00C57002" w:rsidDel="00886D01">
          <w:rPr>
            <w:sz w:val="20"/>
            <w:szCs w:val="20"/>
            <w:lang w:eastAsia="zh-CN"/>
          </w:rPr>
          <w:delText xml:space="preserve">        */</w:delText>
        </w:r>
      </w:del>
    </w:p>
    <w:p w:rsidR="00C57002" w:rsidRPr="00C57002" w:rsidDel="00886D01" w:rsidRDefault="00C57002" w:rsidP="00C57002">
      <w:pPr>
        <w:spacing w:after="0"/>
        <w:rPr>
          <w:del w:id="2107" w:author="Leeyoung" w:date="2018-10-05T10:04:00Z"/>
          <w:sz w:val="20"/>
          <w:szCs w:val="20"/>
          <w:lang w:eastAsia="zh-CN"/>
        </w:rPr>
      </w:pPr>
      <w:del w:id="2108" w:author="Leeyoung" w:date="2018-10-05T10:04:00Z">
        <w:r w:rsidRPr="00C57002" w:rsidDel="00886D01">
          <w:rPr>
            <w:sz w:val="20"/>
            <w:szCs w:val="20"/>
            <w:lang w:eastAsia="zh-CN"/>
          </w:rPr>
          <w:delText xml:space="preserve">       augment "/l3vpn-svc:l3vpn-svc/l3vpn-svc:vpn-services/l3vpn-svc:vpn-service" {</w:delText>
        </w:r>
      </w:del>
    </w:p>
    <w:p w:rsidR="00C57002" w:rsidRPr="00C57002" w:rsidDel="00886D01" w:rsidRDefault="00C57002" w:rsidP="00C57002">
      <w:pPr>
        <w:spacing w:after="0"/>
        <w:rPr>
          <w:del w:id="2109" w:author="Leeyoung" w:date="2018-10-05T10:04:00Z"/>
          <w:sz w:val="20"/>
          <w:szCs w:val="20"/>
          <w:lang w:eastAsia="zh-CN"/>
        </w:rPr>
      </w:pPr>
      <w:del w:id="2110" w:author="Leeyoung" w:date="2018-10-05T10:04:00Z">
        <w:r w:rsidRPr="00C57002" w:rsidDel="00886D01">
          <w:rPr>
            <w:sz w:val="20"/>
            <w:szCs w:val="20"/>
            <w:lang w:eastAsia="zh-CN"/>
          </w:rPr>
          <w:tab/>
          <w:delText xml:space="preserve">     description</w:delText>
        </w:r>
      </w:del>
    </w:p>
    <w:p w:rsidR="00C57002" w:rsidRPr="00C57002" w:rsidDel="00886D01" w:rsidRDefault="00C57002" w:rsidP="00C57002">
      <w:pPr>
        <w:spacing w:after="0"/>
        <w:rPr>
          <w:del w:id="2111" w:author="Leeyoung" w:date="2018-10-05T10:04:00Z"/>
          <w:sz w:val="20"/>
          <w:szCs w:val="20"/>
          <w:lang w:eastAsia="zh-CN"/>
        </w:rPr>
      </w:pPr>
      <w:del w:id="2112" w:author="Leeyoung" w:date="2018-10-05T10:04:00Z">
        <w:r w:rsidRPr="00C57002" w:rsidDel="00886D01">
          <w:rPr>
            <w:sz w:val="20"/>
            <w:szCs w:val="20"/>
            <w:lang w:eastAsia="zh-CN"/>
          </w:rPr>
          <w:delText xml:space="preserve">           "l3sm augmented to include TE parameters and mapping";</w:delText>
        </w:r>
      </w:del>
    </w:p>
    <w:p w:rsidR="00C57002" w:rsidRPr="00C57002" w:rsidDel="00886D01" w:rsidRDefault="00C57002" w:rsidP="00C57002">
      <w:pPr>
        <w:spacing w:after="0"/>
        <w:rPr>
          <w:del w:id="2113" w:author="Leeyoung" w:date="2018-10-05T10:04:00Z"/>
          <w:sz w:val="20"/>
          <w:szCs w:val="20"/>
          <w:lang w:eastAsia="zh-CN"/>
        </w:rPr>
      </w:pPr>
      <w:del w:id="2114" w:author="Leeyoung" w:date="2018-10-05T10:04:00Z">
        <w:r w:rsidRPr="00C57002" w:rsidDel="00886D01">
          <w:rPr>
            <w:sz w:val="20"/>
            <w:szCs w:val="20"/>
            <w:lang w:eastAsia="zh-CN"/>
          </w:rPr>
          <w:tab/>
          <w:delText xml:space="preserve">     container te-service-mapping {</w:delText>
        </w:r>
      </w:del>
    </w:p>
    <w:p w:rsidR="00C57002" w:rsidRPr="00C57002" w:rsidDel="00886D01" w:rsidRDefault="00C57002" w:rsidP="00C57002">
      <w:pPr>
        <w:spacing w:after="0"/>
        <w:rPr>
          <w:del w:id="2115" w:author="Leeyoung" w:date="2018-10-05T10:04:00Z"/>
          <w:sz w:val="20"/>
          <w:szCs w:val="20"/>
          <w:lang w:eastAsia="zh-CN"/>
        </w:rPr>
      </w:pPr>
      <w:del w:id="2116" w:author="Leeyoung" w:date="2018-10-05T10:04:00Z">
        <w:r w:rsidRPr="00C57002" w:rsidDel="00886D01">
          <w:rPr>
            <w:sz w:val="20"/>
            <w:szCs w:val="20"/>
            <w:lang w:eastAsia="zh-CN"/>
          </w:rPr>
          <w:delText xml:space="preserve">           presence "indicates l3 service to te mapping";</w:delText>
        </w:r>
      </w:del>
    </w:p>
    <w:p w:rsidR="00C57002" w:rsidRPr="00C57002" w:rsidDel="00886D01" w:rsidRDefault="00C57002" w:rsidP="00C57002">
      <w:pPr>
        <w:spacing w:after="0"/>
        <w:rPr>
          <w:del w:id="2117" w:author="Leeyoung" w:date="2018-10-05T10:04:00Z"/>
          <w:sz w:val="20"/>
          <w:szCs w:val="20"/>
          <w:lang w:eastAsia="zh-CN"/>
        </w:rPr>
      </w:pPr>
      <w:del w:id="2118" w:author="Leeyoung" w:date="2018-10-05T10:04:00Z">
        <w:r w:rsidRPr="00C57002" w:rsidDel="00886D01">
          <w:rPr>
            <w:sz w:val="20"/>
            <w:szCs w:val="20"/>
            <w:lang w:eastAsia="zh-CN"/>
          </w:rPr>
          <w:delText xml:space="preserve">           description</w:delText>
        </w:r>
      </w:del>
    </w:p>
    <w:p w:rsidR="00C57002" w:rsidRPr="00C57002" w:rsidDel="00886D01" w:rsidRDefault="00C57002" w:rsidP="00C57002">
      <w:pPr>
        <w:spacing w:after="0"/>
        <w:rPr>
          <w:del w:id="2119" w:author="Leeyoung" w:date="2018-10-05T10:04:00Z"/>
          <w:sz w:val="20"/>
          <w:szCs w:val="20"/>
          <w:lang w:eastAsia="zh-CN"/>
        </w:rPr>
      </w:pPr>
      <w:del w:id="2120" w:author="Leeyoung" w:date="2018-10-05T10:04:00Z">
        <w:r w:rsidRPr="00C57002" w:rsidDel="00886D01">
          <w:rPr>
            <w:sz w:val="20"/>
            <w:szCs w:val="20"/>
            <w:lang w:eastAsia="zh-CN"/>
          </w:rPr>
          <w:delText xml:space="preserve">             "Container to augment l3sm to TE parameters and mapping";</w:delText>
        </w:r>
        <w:r w:rsidRPr="00C57002" w:rsidDel="00886D01">
          <w:rPr>
            <w:sz w:val="20"/>
            <w:szCs w:val="20"/>
            <w:lang w:eastAsia="zh-CN"/>
          </w:rPr>
          <w:tab/>
        </w:r>
      </w:del>
    </w:p>
    <w:p w:rsidR="00C57002" w:rsidRPr="00C57002" w:rsidDel="00886D01" w:rsidRDefault="00C57002" w:rsidP="00C57002">
      <w:pPr>
        <w:spacing w:after="0"/>
        <w:rPr>
          <w:del w:id="2121" w:author="Leeyoung" w:date="2018-10-05T10:04:00Z"/>
          <w:sz w:val="20"/>
          <w:szCs w:val="20"/>
          <w:lang w:eastAsia="zh-CN"/>
        </w:rPr>
      </w:pPr>
      <w:del w:id="2122" w:author="Leeyoung" w:date="2018-10-05T10:04:00Z">
        <w:r w:rsidRPr="00C57002" w:rsidDel="00886D01">
          <w:rPr>
            <w:sz w:val="20"/>
            <w:szCs w:val="20"/>
            <w:lang w:eastAsia="zh-CN"/>
          </w:rPr>
          <w:delText xml:space="preserve">         }</w:delText>
        </w:r>
      </w:del>
    </w:p>
    <w:p w:rsidR="00C57002" w:rsidRPr="00C57002" w:rsidDel="00886D01" w:rsidRDefault="00C57002" w:rsidP="00C57002">
      <w:pPr>
        <w:spacing w:after="0"/>
        <w:rPr>
          <w:del w:id="2123" w:author="Leeyoung" w:date="2018-10-05T10:04:00Z"/>
          <w:sz w:val="20"/>
          <w:szCs w:val="20"/>
          <w:lang w:eastAsia="zh-CN"/>
        </w:rPr>
      </w:pPr>
      <w:del w:id="2124" w:author="Leeyoung" w:date="2018-10-05T10:04:00Z">
        <w:r w:rsidRPr="00C57002" w:rsidDel="00886D01">
          <w:rPr>
            <w:sz w:val="20"/>
            <w:szCs w:val="20"/>
            <w:lang w:eastAsia="zh-CN"/>
          </w:rPr>
          <w:delText xml:space="preserve">       }</w:delText>
        </w:r>
      </w:del>
    </w:p>
    <w:p w:rsidR="00C57002" w:rsidRPr="00C57002" w:rsidDel="00886D01" w:rsidRDefault="00C57002" w:rsidP="00C57002">
      <w:pPr>
        <w:spacing w:after="0"/>
        <w:rPr>
          <w:del w:id="2125" w:author="Leeyoung" w:date="2018-10-05T10:04:00Z"/>
          <w:sz w:val="20"/>
          <w:szCs w:val="20"/>
          <w:lang w:eastAsia="zh-CN"/>
        </w:rPr>
      </w:pPr>
      <w:del w:id="2126" w:author="Leeyoung" w:date="2018-10-05T10:04:00Z">
        <w:r w:rsidRPr="00C57002" w:rsidDel="00886D01">
          <w:rPr>
            <w:sz w:val="20"/>
            <w:szCs w:val="20"/>
            <w:lang w:eastAsia="zh-CN"/>
          </w:rPr>
          <w:tab/>
          <w:delText xml:space="preserve">   </w:delText>
        </w:r>
      </w:del>
    </w:p>
    <w:p w:rsidR="00C57002" w:rsidRPr="00C57002" w:rsidDel="00886D01" w:rsidRDefault="00C57002" w:rsidP="00C57002">
      <w:pPr>
        <w:spacing w:after="0"/>
        <w:rPr>
          <w:del w:id="2127" w:author="Leeyoung" w:date="2018-10-05T10:04:00Z"/>
          <w:sz w:val="20"/>
          <w:szCs w:val="20"/>
          <w:lang w:eastAsia="zh-CN"/>
        </w:rPr>
      </w:pPr>
      <w:del w:id="2128" w:author="Leeyoung" w:date="2018-10-05T10:04:00Z">
        <w:r w:rsidRPr="00C57002" w:rsidDel="00886D01">
          <w:rPr>
            <w:sz w:val="20"/>
            <w:szCs w:val="20"/>
            <w:lang w:eastAsia="zh-CN"/>
          </w:rPr>
          <w:delText xml:space="preserve">       augment "/l3vpn-svc:l3vpn-svc/l3vpn-svc:vpn-services/l3vpn-svc:vpn-service" {</w:delText>
        </w:r>
      </w:del>
    </w:p>
    <w:p w:rsidR="00C57002" w:rsidRPr="00C57002" w:rsidDel="00886D01" w:rsidRDefault="00C57002" w:rsidP="00C57002">
      <w:pPr>
        <w:spacing w:after="0"/>
        <w:rPr>
          <w:del w:id="2129" w:author="Leeyoung" w:date="2018-10-05T10:04:00Z"/>
          <w:sz w:val="20"/>
          <w:szCs w:val="20"/>
          <w:lang w:eastAsia="zh-CN"/>
        </w:rPr>
      </w:pPr>
      <w:del w:id="2130" w:author="Leeyoung" w:date="2018-10-05T10:04:00Z">
        <w:r w:rsidRPr="00C57002" w:rsidDel="00886D01">
          <w:rPr>
            <w:sz w:val="20"/>
            <w:szCs w:val="20"/>
            <w:lang w:eastAsia="zh-CN"/>
          </w:rPr>
          <w:delText xml:space="preserve">         description </w:delText>
        </w:r>
      </w:del>
    </w:p>
    <w:p w:rsidR="00C57002" w:rsidRPr="00C57002" w:rsidDel="00886D01" w:rsidRDefault="00C57002" w:rsidP="00C57002">
      <w:pPr>
        <w:spacing w:after="0"/>
        <w:rPr>
          <w:del w:id="2131" w:author="Leeyoung" w:date="2018-10-05T10:04:00Z"/>
          <w:sz w:val="20"/>
          <w:szCs w:val="20"/>
          <w:lang w:eastAsia="zh-CN"/>
        </w:rPr>
      </w:pPr>
      <w:del w:id="2132" w:author="Leeyoung" w:date="2018-10-05T10:04:00Z">
        <w:r w:rsidRPr="00C57002" w:rsidDel="00886D01">
          <w:rPr>
            <w:sz w:val="20"/>
            <w:szCs w:val="20"/>
            <w:lang w:eastAsia="zh-CN"/>
          </w:rPr>
          <w:tab/>
        </w:r>
        <w:r w:rsidRPr="00C57002" w:rsidDel="00886D01">
          <w:rPr>
            <w:sz w:val="20"/>
            <w:szCs w:val="20"/>
            <w:lang w:eastAsia="zh-CN"/>
          </w:rPr>
          <w:tab/>
          <w:delText xml:space="preserve">   "This augment is only valid for TE mapping --</w:delText>
        </w:r>
      </w:del>
    </w:p>
    <w:p w:rsidR="00C57002" w:rsidRPr="00C57002" w:rsidDel="00886D01" w:rsidRDefault="00C57002" w:rsidP="00C57002">
      <w:pPr>
        <w:spacing w:after="0"/>
        <w:rPr>
          <w:del w:id="2133" w:author="Leeyoung" w:date="2018-10-05T10:04:00Z"/>
          <w:sz w:val="20"/>
          <w:szCs w:val="20"/>
          <w:lang w:eastAsia="zh-CN"/>
        </w:rPr>
      </w:pPr>
      <w:del w:id="2134" w:author="Leeyoung" w:date="2018-10-05T10:04:00Z">
        <w:r w:rsidRPr="00C57002" w:rsidDel="00886D01">
          <w:rPr>
            <w:sz w:val="20"/>
            <w:szCs w:val="20"/>
            <w:lang w:eastAsia="zh-CN"/>
          </w:rPr>
          <w:tab/>
        </w:r>
        <w:r w:rsidRPr="00C57002" w:rsidDel="00886D01">
          <w:rPr>
            <w:sz w:val="20"/>
            <w:szCs w:val="20"/>
            <w:lang w:eastAsia="zh-CN"/>
          </w:rPr>
          <w:tab/>
          <w:delText xml:space="preserve">    te mapping is added"; </w:delText>
        </w:r>
      </w:del>
    </w:p>
    <w:p w:rsidR="00C57002" w:rsidRPr="00C57002" w:rsidDel="00886D01" w:rsidRDefault="00C57002" w:rsidP="00C57002">
      <w:pPr>
        <w:spacing w:after="0"/>
        <w:rPr>
          <w:del w:id="2135" w:author="Leeyoung" w:date="2018-10-05T10:04:00Z"/>
          <w:sz w:val="20"/>
          <w:szCs w:val="20"/>
          <w:lang w:eastAsia="zh-CN"/>
        </w:rPr>
      </w:pPr>
      <w:del w:id="2136" w:author="Leeyoung" w:date="2018-10-05T10:04:00Z">
        <w:r w:rsidRPr="00C57002" w:rsidDel="00886D01">
          <w:rPr>
            <w:sz w:val="20"/>
            <w:szCs w:val="20"/>
            <w:lang w:eastAsia="zh-CN"/>
          </w:rPr>
          <w:delText xml:space="preserve">         uses tsm-types:te-mapping;</w:delText>
        </w:r>
      </w:del>
    </w:p>
    <w:p w:rsidR="00C57002" w:rsidRPr="00C57002" w:rsidDel="00886D01" w:rsidRDefault="00C57002" w:rsidP="00C57002">
      <w:pPr>
        <w:spacing w:after="0"/>
        <w:rPr>
          <w:del w:id="2137" w:author="Leeyoung" w:date="2018-10-05T10:04:00Z"/>
          <w:sz w:val="20"/>
          <w:szCs w:val="20"/>
          <w:lang w:eastAsia="zh-CN"/>
        </w:rPr>
      </w:pPr>
      <w:del w:id="2138" w:author="Leeyoung" w:date="2018-10-05T10:04:00Z">
        <w:r w:rsidRPr="00C57002" w:rsidDel="00886D01">
          <w:rPr>
            <w:sz w:val="20"/>
            <w:szCs w:val="20"/>
            <w:lang w:eastAsia="zh-CN"/>
          </w:rPr>
          <w:delText xml:space="preserve">       }</w:delText>
        </w:r>
      </w:del>
    </w:p>
    <w:p w:rsidR="00C57002" w:rsidRPr="00C57002" w:rsidDel="00886D01" w:rsidRDefault="00C57002" w:rsidP="00C57002">
      <w:pPr>
        <w:spacing w:after="0"/>
        <w:rPr>
          <w:del w:id="2139" w:author="Leeyoung" w:date="2018-10-05T10:04:00Z"/>
          <w:sz w:val="20"/>
          <w:szCs w:val="20"/>
          <w:lang w:eastAsia="zh-CN"/>
        </w:rPr>
      </w:pPr>
      <w:del w:id="2140" w:author="Leeyoung" w:date="2018-10-05T10:04:00Z">
        <w:r w:rsidRPr="00C57002" w:rsidDel="00886D01">
          <w:rPr>
            <w:sz w:val="20"/>
            <w:szCs w:val="20"/>
            <w:lang w:eastAsia="zh-CN"/>
          </w:rPr>
          <w:tab/>
          <w:delText xml:space="preserve">   </w:delText>
        </w:r>
      </w:del>
    </w:p>
    <w:p w:rsidR="00C57002" w:rsidRPr="00C57002" w:rsidDel="00886D01" w:rsidRDefault="00C57002" w:rsidP="00C57002">
      <w:pPr>
        <w:spacing w:after="0"/>
        <w:rPr>
          <w:del w:id="2141" w:author="Leeyoung" w:date="2018-10-05T10:04:00Z"/>
          <w:sz w:val="20"/>
          <w:szCs w:val="20"/>
          <w:lang w:eastAsia="zh-CN"/>
        </w:rPr>
      </w:pPr>
      <w:del w:id="2142" w:author="Leeyoung" w:date="2018-10-05T10:04:00Z">
        <w:r w:rsidRPr="00C57002" w:rsidDel="00886D01">
          <w:rPr>
            <w:sz w:val="20"/>
            <w:szCs w:val="20"/>
            <w:lang w:eastAsia="zh-CN"/>
          </w:rPr>
          <w:tab/>
          <w:delText xml:space="preserve">   augment "/l3vpn-svc:l3vpn-svc/l3vpn-svc:sites/l3vpn-svc:site"</w:delText>
        </w:r>
      </w:del>
    </w:p>
    <w:p w:rsidR="00C57002" w:rsidRPr="00C57002" w:rsidDel="00886D01" w:rsidRDefault="00C57002" w:rsidP="00C57002">
      <w:pPr>
        <w:spacing w:after="0"/>
        <w:rPr>
          <w:del w:id="2143" w:author="Leeyoung" w:date="2018-10-05T10:04:00Z"/>
          <w:sz w:val="20"/>
          <w:szCs w:val="20"/>
          <w:lang w:eastAsia="zh-CN"/>
        </w:rPr>
      </w:pPr>
      <w:del w:id="2144" w:author="Leeyoung" w:date="2018-10-05T10:04:00Z">
        <w:r w:rsidRPr="00C57002" w:rsidDel="00886D01">
          <w:rPr>
            <w:sz w:val="20"/>
            <w:szCs w:val="20"/>
            <w:lang w:eastAsia="zh-CN"/>
          </w:rPr>
          <w:tab/>
          <w:delText xml:space="preserve">      +"/l3vpn-svc:site-network-accesses/l3vpn-svc:site-network-access" {</w:delText>
        </w:r>
      </w:del>
    </w:p>
    <w:p w:rsidR="00C57002" w:rsidRPr="00C57002" w:rsidDel="00886D01" w:rsidRDefault="00C57002" w:rsidP="00C57002">
      <w:pPr>
        <w:spacing w:after="0"/>
        <w:rPr>
          <w:del w:id="2145" w:author="Leeyoung" w:date="2018-10-05T10:04:00Z"/>
          <w:sz w:val="20"/>
          <w:szCs w:val="20"/>
          <w:lang w:eastAsia="zh-CN"/>
        </w:rPr>
      </w:pPr>
      <w:del w:id="2146" w:author="Leeyoung" w:date="2018-10-05T10:04:00Z">
        <w:r w:rsidRPr="00C57002" w:rsidDel="00886D01">
          <w:rPr>
            <w:sz w:val="20"/>
            <w:szCs w:val="20"/>
            <w:lang w:eastAsia="zh-CN"/>
          </w:rPr>
          <w:tab/>
          <w:delText xml:space="preserve">     description </w:delText>
        </w:r>
      </w:del>
    </w:p>
    <w:p w:rsidR="00C57002" w:rsidRPr="00C57002" w:rsidDel="00886D01" w:rsidRDefault="00C57002" w:rsidP="00C57002">
      <w:pPr>
        <w:spacing w:after="0"/>
        <w:rPr>
          <w:del w:id="2147" w:author="Leeyoung" w:date="2018-10-05T10:04:00Z"/>
          <w:sz w:val="20"/>
          <w:szCs w:val="20"/>
          <w:lang w:eastAsia="zh-CN"/>
        </w:rPr>
      </w:pPr>
      <w:del w:id="2148" w:author="Leeyoung" w:date="2018-10-05T10:04:00Z">
        <w:r w:rsidRPr="00C57002" w:rsidDel="00886D01">
          <w:rPr>
            <w:sz w:val="20"/>
            <w:szCs w:val="20"/>
            <w:lang w:eastAsia="zh-CN"/>
          </w:rPr>
          <w:tab/>
        </w:r>
        <w:r w:rsidRPr="00C57002" w:rsidDel="00886D01">
          <w:rPr>
            <w:sz w:val="20"/>
            <w:szCs w:val="20"/>
            <w:lang w:eastAsia="zh-CN"/>
          </w:rPr>
          <w:tab/>
          <w:delText xml:space="preserve">   "This augment is only valid for TE mapping --</w:delText>
        </w:r>
      </w:del>
    </w:p>
    <w:p w:rsidR="00C57002" w:rsidRPr="00C57002" w:rsidDel="00886D01" w:rsidRDefault="00C57002" w:rsidP="00C57002">
      <w:pPr>
        <w:spacing w:after="0"/>
        <w:rPr>
          <w:del w:id="2149" w:author="Leeyoung" w:date="2018-10-05T10:04:00Z"/>
          <w:sz w:val="20"/>
          <w:szCs w:val="20"/>
          <w:lang w:eastAsia="zh-CN"/>
        </w:rPr>
      </w:pPr>
      <w:del w:id="2150" w:author="Leeyoung" w:date="2018-10-05T10:04:00Z">
        <w:r w:rsidRPr="00C57002" w:rsidDel="00886D01">
          <w:rPr>
            <w:sz w:val="20"/>
            <w:szCs w:val="20"/>
            <w:lang w:eastAsia="zh-CN"/>
          </w:rPr>
          <w:tab/>
        </w:r>
        <w:r w:rsidRPr="00C57002" w:rsidDel="00886D01">
          <w:rPr>
            <w:sz w:val="20"/>
            <w:szCs w:val="20"/>
            <w:lang w:eastAsia="zh-CN"/>
          </w:rPr>
          <w:tab/>
          <w:delText xml:space="preserve">    network-access te-reference is added"; </w:delText>
        </w:r>
      </w:del>
    </w:p>
    <w:p w:rsidR="00C57002" w:rsidRPr="00C57002" w:rsidDel="00886D01" w:rsidRDefault="00C57002" w:rsidP="00C57002">
      <w:pPr>
        <w:spacing w:after="0"/>
        <w:rPr>
          <w:del w:id="2151" w:author="Leeyoung" w:date="2018-10-05T10:04:00Z"/>
          <w:sz w:val="20"/>
          <w:szCs w:val="20"/>
          <w:lang w:eastAsia="zh-CN"/>
        </w:rPr>
      </w:pPr>
      <w:del w:id="2152" w:author="Leeyoung" w:date="2018-10-05T10:04:00Z">
        <w:r w:rsidRPr="00C57002" w:rsidDel="00886D01">
          <w:rPr>
            <w:sz w:val="20"/>
            <w:szCs w:val="20"/>
            <w:lang w:eastAsia="zh-CN"/>
          </w:rPr>
          <w:tab/>
          <w:delText xml:space="preserve">     uses tsm-types:te-endpoint-ref;</w:delText>
        </w:r>
      </w:del>
    </w:p>
    <w:p w:rsidR="00C57002" w:rsidRPr="00C57002" w:rsidDel="00886D01" w:rsidRDefault="00C57002" w:rsidP="00C57002">
      <w:pPr>
        <w:spacing w:after="0"/>
        <w:rPr>
          <w:del w:id="2153" w:author="Leeyoung" w:date="2018-10-05T10:04:00Z"/>
          <w:sz w:val="20"/>
          <w:szCs w:val="20"/>
          <w:lang w:eastAsia="zh-CN"/>
        </w:rPr>
      </w:pPr>
      <w:del w:id="2154" w:author="Leeyoung" w:date="2018-10-05T10:04:00Z">
        <w:r w:rsidRPr="00C57002" w:rsidDel="00886D01">
          <w:rPr>
            <w:sz w:val="20"/>
            <w:szCs w:val="20"/>
            <w:lang w:eastAsia="zh-CN"/>
          </w:rPr>
          <w:delText xml:space="preserve">       }</w:delText>
        </w:r>
      </w:del>
    </w:p>
    <w:p w:rsidR="00C57002" w:rsidRPr="00C57002" w:rsidDel="00886D01" w:rsidRDefault="00C57002" w:rsidP="00C57002">
      <w:pPr>
        <w:spacing w:after="0"/>
        <w:rPr>
          <w:del w:id="2155" w:author="Leeyoung" w:date="2018-10-05T10:04:00Z"/>
          <w:sz w:val="20"/>
          <w:szCs w:val="20"/>
          <w:lang w:eastAsia="zh-CN"/>
        </w:rPr>
      </w:pPr>
      <w:del w:id="2156" w:author="Leeyoung" w:date="2018-10-05T10:04:00Z">
        <w:r w:rsidRPr="00C57002" w:rsidDel="00886D01">
          <w:rPr>
            <w:sz w:val="20"/>
            <w:szCs w:val="20"/>
            <w:lang w:eastAsia="zh-CN"/>
          </w:rPr>
          <w:delText xml:space="preserve">   }</w:delText>
        </w:r>
      </w:del>
    </w:p>
    <w:p w:rsidR="00C57002" w:rsidRPr="00C57002" w:rsidRDefault="00C57002" w:rsidP="004134C2">
      <w:pPr>
        <w:spacing w:after="0"/>
        <w:rPr>
          <w:sz w:val="20"/>
          <w:szCs w:val="20"/>
          <w:lang w:eastAsia="zh-CN"/>
        </w:rPr>
      </w:pPr>
    </w:p>
    <w:p w:rsidR="00C57002" w:rsidRPr="00AE26CB" w:rsidRDefault="00C57002" w:rsidP="004134C2">
      <w:pPr>
        <w:spacing w:after="0"/>
        <w:rPr>
          <w:lang w:eastAsia="zh-CN"/>
        </w:rPr>
      </w:pPr>
      <w:r>
        <w:rPr>
          <w:lang w:eastAsia="zh-CN"/>
        </w:rPr>
        <w:t>&lt;CODE ENDS&gt;</w:t>
      </w:r>
    </w:p>
    <w:p w:rsidR="004134C2" w:rsidRPr="00AE26CB" w:rsidRDefault="004134C2" w:rsidP="004134C2">
      <w:pPr>
        <w:spacing w:after="0"/>
        <w:rPr>
          <w:lang w:eastAsia="zh-CN"/>
        </w:rPr>
      </w:pPr>
    </w:p>
    <w:p w:rsidR="009E0201" w:rsidRPr="009E0201" w:rsidRDefault="009E0201" w:rsidP="00707DC6">
      <w:pPr>
        <w:pStyle w:val="Heading1"/>
      </w:pPr>
      <w:bookmarkStart w:id="2157" w:name="_Toc462648959"/>
      <w:bookmarkStart w:id="2158" w:name="_Toc533977161"/>
      <w:r>
        <w:t>Security</w:t>
      </w:r>
      <w:bookmarkEnd w:id="2157"/>
      <w:bookmarkEnd w:id="2158"/>
      <w:r>
        <w:t xml:space="preserve"> </w:t>
      </w:r>
    </w:p>
    <w:p w:rsidR="008A45FB" w:rsidRDefault="008A45FB" w:rsidP="008A45FB">
      <w:pPr>
        <w:spacing w:after="0" w:line="240" w:lineRule="auto"/>
      </w:pPr>
      <w:r>
        <w:t>The configuration, state, and action data defined in this document</w:t>
      </w:r>
    </w:p>
    <w:p w:rsidR="008A45FB" w:rsidRDefault="008A45FB" w:rsidP="008A45FB">
      <w:pPr>
        <w:spacing w:after="0" w:line="240" w:lineRule="auto"/>
      </w:pPr>
      <w:r>
        <w:t>are designed to be accessed via a management protocol with a secure</w:t>
      </w:r>
    </w:p>
    <w:p w:rsidR="008A45FB" w:rsidRDefault="008A45FB" w:rsidP="008A45FB">
      <w:pPr>
        <w:spacing w:after="0" w:line="240" w:lineRule="auto"/>
      </w:pPr>
      <w:r>
        <w:t>transport layer, such as NETCONF [</w:t>
      </w:r>
      <w:hyperlink r:id="rId10" w:tooltip="&quot;Network Configuration Protocol (NETCONF)&quot;" w:history="1">
        <w:r>
          <w:rPr>
            <w:rStyle w:val="Hyperlink"/>
          </w:rPr>
          <w:t>RFC6241</w:t>
        </w:r>
      </w:hyperlink>
      <w:r>
        <w:t>].  The NETCONF access</w:t>
      </w:r>
    </w:p>
    <w:p w:rsidR="008A45FB" w:rsidRDefault="008A45FB" w:rsidP="008A45FB">
      <w:pPr>
        <w:spacing w:after="0" w:line="240" w:lineRule="auto"/>
      </w:pPr>
      <w:r>
        <w:t>control model [</w:t>
      </w:r>
      <w:hyperlink r:id="rId11" w:tooltip="&quot;Network Configuration Protocol (NETCONF) Access Control Model&quot;" w:history="1">
        <w:r>
          <w:rPr>
            <w:rStyle w:val="Hyperlink"/>
          </w:rPr>
          <w:t>RFC6536</w:t>
        </w:r>
      </w:hyperlink>
      <w:r>
        <w:t>] provides the means to restrict access for</w:t>
      </w:r>
    </w:p>
    <w:p w:rsidR="008A45FB" w:rsidRDefault="008A45FB" w:rsidP="008A45FB">
      <w:pPr>
        <w:spacing w:after="0" w:line="240" w:lineRule="auto"/>
      </w:pPr>
      <w:r>
        <w:t>particular NETCONF users to a preconfigured subset of all available</w:t>
      </w:r>
    </w:p>
    <w:p w:rsidR="008A45FB" w:rsidRDefault="008A45FB" w:rsidP="008A45FB">
      <w:pPr>
        <w:spacing w:after="0" w:line="240" w:lineRule="auto"/>
      </w:pPr>
      <w:r>
        <w:t>NETCONF protocol operations and content.</w:t>
      </w:r>
    </w:p>
    <w:p w:rsidR="008A45FB" w:rsidRDefault="008A45FB" w:rsidP="008A45FB">
      <w:pPr>
        <w:spacing w:after="0" w:line="240" w:lineRule="auto"/>
      </w:pPr>
    </w:p>
    <w:p w:rsidR="008A45FB" w:rsidRDefault="008A45FB" w:rsidP="008A45FB">
      <w:pPr>
        <w:spacing w:after="0" w:line="240" w:lineRule="auto"/>
      </w:pPr>
      <w:r>
        <w:t>A number of configuration data nodes defined in this document are</w:t>
      </w:r>
    </w:p>
    <w:p w:rsidR="008A45FB" w:rsidRPr="002B68C0" w:rsidRDefault="008A45FB" w:rsidP="008A45FB">
      <w:pPr>
        <w:spacing w:after="0" w:line="240" w:lineRule="auto"/>
      </w:pPr>
      <w:r>
        <w:t xml:space="preserve">writable/deletable (i.e., "config true") These data nodes may be considered sensitive or vulnerable in some network environments. </w:t>
      </w:r>
    </w:p>
    <w:p w:rsidR="002942DC" w:rsidRDefault="002942DC" w:rsidP="007030DF">
      <w:pPr>
        <w:pStyle w:val="RFCFigure"/>
      </w:pPr>
    </w:p>
    <w:p w:rsidR="00B9449E" w:rsidRDefault="00B9449E" w:rsidP="00DA671C">
      <w:pPr>
        <w:pStyle w:val="Heading1"/>
      </w:pPr>
      <w:bookmarkStart w:id="2159" w:name="_Toc533977162"/>
      <w:bookmarkStart w:id="2160" w:name="_Toc462648960"/>
      <w:r>
        <w:t>IANA Considerations</w:t>
      </w:r>
      <w:bookmarkEnd w:id="2159"/>
    </w:p>
    <w:p w:rsidR="00B9449E" w:rsidRDefault="00B9449E" w:rsidP="005272F4">
      <w:pPr>
        <w:spacing w:after="0" w:line="240" w:lineRule="auto"/>
      </w:pPr>
      <w:r>
        <w:t>This document registers the following namespace URIs in the IETF XML</w:t>
      </w:r>
    </w:p>
    <w:p w:rsidR="00B9449E" w:rsidRDefault="00B9449E" w:rsidP="005272F4">
      <w:pPr>
        <w:spacing w:after="0" w:line="240" w:lineRule="auto"/>
      </w:pPr>
      <w:r>
        <w:t>registry [</w:t>
      </w:r>
      <w:hyperlink r:id="rId12" w:tooltip="&quot;The IETF XML Registry&quot;" w:history="1">
        <w:r>
          <w:rPr>
            <w:rStyle w:val="Hyperlink"/>
          </w:rPr>
          <w:t>RFC3688</w:t>
        </w:r>
      </w:hyperlink>
      <w:r>
        <w:t>]:</w:t>
      </w:r>
    </w:p>
    <w:p w:rsidR="00B9449E" w:rsidRDefault="00B9449E" w:rsidP="005272F4">
      <w:pPr>
        <w:spacing w:after="0" w:line="240" w:lineRule="auto"/>
      </w:pPr>
    </w:p>
    <w:p w:rsidR="00B9449E" w:rsidRDefault="00B9449E" w:rsidP="005272F4">
      <w:pPr>
        <w:spacing w:after="0" w:line="240" w:lineRule="auto"/>
      </w:pPr>
      <w:r>
        <w:t>--------------------------------------------------------------------</w:t>
      </w:r>
    </w:p>
    <w:p w:rsidR="00B9449E" w:rsidRDefault="005272F4" w:rsidP="005272F4">
      <w:pPr>
        <w:spacing w:after="0" w:line="240" w:lineRule="auto"/>
      </w:pPr>
      <w:r>
        <w:t xml:space="preserve">URI: </w:t>
      </w:r>
      <w:r>
        <w:rPr>
          <w:lang w:eastAsia="zh-CN"/>
        </w:rPr>
        <w:t>urn:ietf:params:xml:ns:yang:ietf-te-service-mapping</w:t>
      </w:r>
      <w:r w:rsidR="00857DBD">
        <w:rPr>
          <w:lang w:eastAsia="zh-CN"/>
        </w:rPr>
        <w:t>-types</w:t>
      </w:r>
    </w:p>
    <w:p w:rsidR="00B9449E" w:rsidRDefault="00B9449E" w:rsidP="005272F4">
      <w:pPr>
        <w:spacing w:after="0" w:line="240" w:lineRule="auto"/>
      </w:pPr>
      <w:r>
        <w:t>Registrant Contact: The IESG.</w:t>
      </w:r>
    </w:p>
    <w:p w:rsidR="00B9449E" w:rsidRDefault="00B9449E" w:rsidP="005272F4">
      <w:pPr>
        <w:spacing w:after="0" w:line="240" w:lineRule="auto"/>
      </w:pPr>
      <w:r>
        <w:t>XML: N/A, the requested URI is an XML namespace.</w:t>
      </w:r>
    </w:p>
    <w:p w:rsidR="00B9449E" w:rsidRDefault="00B9449E" w:rsidP="005272F4">
      <w:pPr>
        <w:spacing w:after="0" w:line="240" w:lineRule="auto"/>
      </w:pPr>
      <w:r>
        <w:t>--------------------------------------------------------------------</w:t>
      </w:r>
    </w:p>
    <w:p w:rsidR="00857DBD" w:rsidRDefault="00857DBD" w:rsidP="005272F4">
      <w:pPr>
        <w:spacing w:after="0" w:line="240" w:lineRule="auto"/>
      </w:pPr>
    </w:p>
    <w:p w:rsidR="00857DBD" w:rsidRDefault="00857DBD" w:rsidP="00857DBD">
      <w:pPr>
        <w:spacing w:after="0" w:line="240" w:lineRule="auto"/>
      </w:pPr>
      <w:r>
        <w:t>--------------------------------------------------------------------</w:t>
      </w:r>
    </w:p>
    <w:p w:rsidR="00857DBD" w:rsidRDefault="00857DBD" w:rsidP="00857DBD">
      <w:pPr>
        <w:spacing w:after="0" w:line="240" w:lineRule="auto"/>
      </w:pPr>
      <w:r>
        <w:t xml:space="preserve">URI: </w:t>
      </w:r>
      <w:r>
        <w:rPr>
          <w:lang w:eastAsia="zh-CN"/>
        </w:rPr>
        <w:t>urn:ietf:params:xml:ns:yang:ietf-l1csm-te-service-mapping</w:t>
      </w:r>
    </w:p>
    <w:p w:rsidR="00857DBD" w:rsidRDefault="00857DBD" w:rsidP="00857DBD">
      <w:pPr>
        <w:spacing w:after="0" w:line="240" w:lineRule="auto"/>
      </w:pPr>
      <w:r>
        <w:t>Registrant Contact: The IESG.</w:t>
      </w:r>
    </w:p>
    <w:p w:rsidR="00857DBD" w:rsidRDefault="00857DBD" w:rsidP="00857DBD">
      <w:pPr>
        <w:spacing w:after="0" w:line="240" w:lineRule="auto"/>
      </w:pPr>
      <w:r>
        <w:t>XML: N/A, the requested URI is an XML namespace.</w:t>
      </w:r>
    </w:p>
    <w:p w:rsidR="00857DBD" w:rsidRDefault="00857DBD" w:rsidP="00857DBD">
      <w:pPr>
        <w:spacing w:after="0" w:line="240" w:lineRule="auto"/>
      </w:pPr>
      <w:r>
        <w:t>--------------------------------------------------------------------</w:t>
      </w:r>
    </w:p>
    <w:p w:rsidR="00857DBD" w:rsidRDefault="00857DBD" w:rsidP="005272F4">
      <w:pPr>
        <w:spacing w:after="0" w:line="240" w:lineRule="auto"/>
      </w:pPr>
    </w:p>
    <w:p w:rsidR="00857DBD" w:rsidRDefault="00857DBD" w:rsidP="00857DBD">
      <w:pPr>
        <w:spacing w:after="0" w:line="240" w:lineRule="auto"/>
      </w:pPr>
      <w:r>
        <w:t>--------------------------------------------------------------------</w:t>
      </w:r>
    </w:p>
    <w:p w:rsidR="00857DBD" w:rsidRDefault="00857DBD" w:rsidP="00857DBD">
      <w:pPr>
        <w:spacing w:after="0" w:line="240" w:lineRule="auto"/>
      </w:pPr>
      <w:r>
        <w:t xml:space="preserve">URI: </w:t>
      </w:r>
      <w:r>
        <w:rPr>
          <w:lang w:eastAsia="zh-CN"/>
        </w:rPr>
        <w:t>urn:ietf:params:xml:ns:yang:ietf-l2sm-te-service-mapping</w:t>
      </w:r>
    </w:p>
    <w:p w:rsidR="00857DBD" w:rsidRDefault="00857DBD" w:rsidP="00857DBD">
      <w:pPr>
        <w:spacing w:after="0" w:line="240" w:lineRule="auto"/>
      </w:pPr>
      <w:r>
        <w:t>Registrant Contact: The IESG.</w:t>
      </w:r>
    </w:p>
    <w:p w:rsidR="00857DBD" w:rsidRDefault="00857DBD" w:rsidP="00857DBD">
      <w:pPr>
        <w:spacing w:after="0" w:line="240" w:lineRule="auto"/>
      </w:pPr>
      <w:r>
        <w:t>XML: N/A, the requested URI is an XML namespace.</w:t>
      </w:r>
    </w:p>
    <w:p w:rsidR="00857DBD" w:rsidRDefault="00857DBD" w:rsidP="00857DBD">
      <w:pPr>
        <w:spacing w:after="0" w:line="240" w:lineRule="auto"/>
      </w:pPr>
      <w:r>
        <w:t>--------------------------------------------------------------------</w:t>
      </w:r>
    </w:p>
    <w:p w:rsidR="00857DBD" w:rsidRDefault="00857DBD" w:rsidP="005272F4">
      <w:pPr>
        <w:spacing w:after="0" w:line="240" w:lineRule="auto"/>
      </w:pPr>
    </w:p>
    <w:p w:rsidR="00857DBD" w:rsidRDefault="00857DBD" w:rsidP="00857DBD">
      <w:pPr>
        <w:spacing w:after="0" w:line="240" w:lineRule="auto"/>
      </w:pPr>
      <w:r>
        <w:t>--------------------------------------------------------------------</w:t>
      </w:r>
    </w:p>
    <w:p w:rsidR="00857DBD" w:rsidRDefault="00857DBD" w:rsidP="00857DBD">
      <w:pPr>
        <w:spacing w:after="0" w:line="240" w:lineRule="auto"/>
      </w:pPr>
      <w:r>
        <w:lastRenderedPageBreak/>
        <w:t xml:space="preserve">URI: </w:t>
      </w:r>
      <w:r>
        <w:rPr>
          <w:lang w:eastAsia="zh-CN"/>
        </w:rPr>
        <w:t>urn:ietf:params:xml:ns:yang:ietf-l3sm-te-service-mapping</w:t>
      </w:r>
    </w:p>
    <w:p w:rsidR="00857DBD" w:rsidRDefault="00857DBD" w:rsidP="00857DBD">
      <w:pPr>
        <w:spacing w:after="0" w:line="240" w:lineRule="auto"/>
      </w:pPr>
      <w:r>
        <w:t>Registrant Contact: The IESG.</w:t>
      </w:r>
    </w:p>
    <w:p w:rsidR="00857DBD" w:rsidRDefault="00857DBD" w:rsidP="00857DBD">
      <w:pPr>
        <w:spacing w:after="0" w:line="240" w:lineRule="auto"/>
      </w:pPr>
      <w:r>
        <w:t>XML: N/A, the requested URI is an XML namespace.</w:t>
      </w:r>
    </w:p>
    <w:p w:rsidR="00857DBD" w:rsidRDefault="00857DBD" w:rsidP="00857DBD">
      <w:pPr>
        <w:spacing w:after="0" w:line="240" w:lineRule="auto"/>
      </w:pPr>
      <w:r>
        <w:t>--------------------------------------------------------------------</w:t>
      </w:r>
    </w:p>
    <w:p w:rsidR="00B9449E" w:rsidRDefault="00B9449E" w:rsidP="005272F4">
      <w:pPr>
        <w:spacing w:after="0" w:line="240" w:lineRule="auto"/>
      </w:pPr>
    </w:p>
    <w:p w:rsidR="00B9449E" w:rsidRDefault="00B9449E" w:rsidP="005272F4">
      <w:pPr>
        <w:spacing w:after="0" w:line="240" w:lineRule="auto"/>
      </w:pPr>
      <w:r>
        <w:t>This document registers the following YANG modules in the YANG Module</w:t>
      </w:r>
      <w:r w:rsidR="00112274">
        <w:t>.</w:t>
      </w:r>
    </w:p>
    <w:p w:rsidR="005272F4" w:rsidRDefault="005272F4" w:rsidP="005272F4">
      <w:pPr>
        <w:spacing w:after="0" w:line="240" w:lineRule="auto"/>
      </w:pPr>
    </w:p>
    <w:p w:rsidR="00B9449E" w:rsidRDefault="00B9449E" w:rsidP="005272F4">
      <w:pPr>
        <w:spacing w:after="0" w:line="240" w:lineRule="auto"/>
      </w:pPr>
      <w:r>
        <w:t>Names registry [</w:t>
      </w:r>
      <w:hyperlink r:id="rId13" w:tooltip="&quot;The YANG 1.1 Data Modeling Language&quot;" w:history="1">
        <w:r>
          <w:rPr>
            <w:rStyle w:val="Hyperlink"/>
          </w:rPr>
          <w:t>RFC7950</w:t>
        </w:r>
      </w:hyperlink>
      <w:r>
        <w:t>]:</w:t>
      </w:r>
    </w:p>
    <w:p w:rsidR="00B9449E" w:rsidRDefault="00B9449E" w:rsidP="005272F4">
      <w:pPr>
        <w:spacing w:after="0" w:line="240" w:lineRule="auto"/>
      </w:pPr>
    </w:p>
    <w:p w:rsidR="00B9449E" w:rsidRDefault="00B9449E" w:rsidP="005272F4">
      <w:pPr>
        <w:spacing w:after="0" w:line="240" w:lineRule="auto"/>
      </w:pPr>
      <w:r>
        <w:t>--------------------------------------------------------------------</w:t>
      </w:r>
    </w:p>
    <w:p w:rsidR="00B9449E" w:rsidRDefault="005272F4" w:rsidP="005272F4">
      <w:pPr>
        <w:spacing w:after="0" w:line="240" w:lineRule="auto"/>
      </w:pPr>
      <w:r>
        <w:t>name:         ietf-</w:t>
      </w:r>
      <w:r w:rsidR="008A45FB">
        <w:t>te-</w:t>
      </w:r>
      <w:r>
        <w:t>service-mapping</w:t>
      </w:r>
      <w:r w:rsidR="00857DBD">
        <w:t>-types</w:t>
      </w:r>
    </w:p>
    <w:p w:rsidR="00B9449E" w:rsidRDefault="00B9449E" w:rsidP="005272F4">
      <w:pPr>
        <w:spacing w:after="0" w:line="240" w:lineRule="auto"/>
      </w:pPr>
      <w:r>
        <w:t>namespac</w:t>
      </w:r>
      <w:r w:rsidR="005272F4">
        <w:t xml:space="preserve">e:    </w:t>
      </w:r>
      <w:r w:rsidR="005272F4">
        <w:rPr>
          <w:lang w:eastAsia="zh-CN"/>
        </w:rPr>
        <w:t>urn:ietf:params:xml:ns:yang:ietf-te-service-mapping</w:t>
      </w:r>
      <w:r w:rsidR="00857DBD">
        <w:rPr>
          <w:lang w:eastAsia="zh-CN"/>
        </w:rPr>
        <w:t>-types</w:t>
      </w:r>
    </w:p>
    <w:p w:rsidR="00B9449E" w:rsidRDefault="00B9449E" w:rsidP="005272F4">
      <w:pPr>
        <w:spacing w:after="0" w:line="240" w:lineRule="auto"/>
      </w:pPr>
      <w:r>
        <w:t>reference:    RFC XXXX</w:t>
      </w:r>
      <w:r w:rsidR="005272F4">
        <w:t xml:space="preserve"> (TDB)</w:t>
      </w:r>
    </w:p>
    <w:p w:rsidR="00B9449E" w:rsidRDefault="00B9449E" w:rsidP="005272F4">
      <w:pPr>
        <w:spacing w:after="0" w:line="240" w:lineRule="auto"/>
      </w:pPr>
      <w:r>
        <w:t>--------------------------------------------------------------------</w:t>
      </w:r>
    </w:p>
    <w:p w:rsidR="00112274" w:rsidRDefault="00112274" w:rsidP="005272F4">
      <w:pPr>
        <w:spacing w:after="0" w:line="240" w:lineRule="auto"/>
      </w:pPr>
    </w:p>
    <w:p w:rsidR="00857DBD" w:rsidRDefault="00857DBD" w:rsidP="00857DBD">
      <w:pPr>
        <w:spacing w:after="0" w:line="240" w:lineRule="auto"/>
      </w:pPr>
      <w:r>
        <w:t>--------------------------------------------------------------------</w:t>
      </w:r>
    </w:p>
    <w:p w:rsidR="00857DBD" w:rsidRDefault="00857DBD" w:rsidP="00857DBD">
      <w:pPr>
        <w:spacing w:after="0" w:line="240" w:lineRule="auto"/>
      </w:pPr>
      <w:r>
        <w:t>name:         ietf-l1csm-te-service-mapping</w:t>
      </w:r>
    </w:p>
    <w:p w:rsidR="00857DBD" w:rsidRDefault="00857DBD" w:rsidP="00857DBD">
      <w:pPr>
        <w:spacing w:after="0" w:line="240" w:lineRule="auto"/>
      </w:pPr>
      <w:r>
        <w:t xml:space="preserve">namespace:    </w:t>
      </w:r>
      <w:r>
        <w:rPr>
          <w:lang w:eastAsia="zh-CN"/>
        </w:rPr>
        <w:t>urn:ietf:params:xml:ns:yang:</w:t>
      </w:r>
      <w:r w:rsidRPr="00AE26CB">
        <w:rPr>
          <w:rFonts w:eastAsiaTheme="minorEastAsia"/>
          <w:lang w:eastAsia="zh-CN"/>
        </w:rPr>
        <w:t>ietf-</w:t>
      </w:r>
      <w:r>
        <w:rPr>
          <w:rFonts w:eastAsiaTheme="minorEastAsia"/>
          <w:lang w:eastAsia="zh-CN"/>
        </w:rPr>
        <w:t>l1cms-</w:t>
      </w:r>
      <w:r w:rsidRPr="00AE26CB">
        <w:rPr>
          <w:lang w:eastAsia="zh-CN"/>
        </w:rPr>
        <w:t>te-service-mapping</w:t>
      </w:r>
      <w:r>
        <w:t xml:space="preserve"> </w:t>
      </w:r>
    </w:p>
    <w:p w:rsidR="00857DBD" w:rsidRDefault="00857DBD" w:rsidP="00857DBD">
      <w:pPr>
        <w:spacing w:after="0" w:line="240" w:lineRule="auto"/>
      </w:pPr>
      <w:r>
        <w:t>reference:    RFC XXXX (TDB)</w:t>
      </w:r>
    </w:p>
    <w:p w:rsidR="00857DBD" w:rsidRDefault="00857DBD" w:rsidP="00857DBD">
      <w:pPr>
        <w:spacing w:after="0" w:line="240" w:lineRule="auto"/>
      </w:pPr>
      <w:r>
        <w:t>--------------------------------------------------------------------</w:t>
      </w:r>
    </w:p>
    <w:p w:rsidR="00857DBD" w:rsidRDefault="00857DBD" w:rsidP="005272F4">
      <w:pPr>
        <w:spacing w:after="0" w:line="240" w:lineRule="auto"/>
        <w:rPr>
          <w:b/>
        </w:rPr>
      </w:pPr>
    </w:p>
    <w:p w:rsidR="00857DBD" w:rsidRDefault="00857DBD" w:rsidP="00857DBD">
      <w:pPr>
        <w:spacing w:after="0" w:line="240" w:lineRule="auto"/>
      </w:pPr>
      <w:r>
        <w:t>--------------------------------------------------------------------</w:t>
      </w:r>
    </w:p>
    <w:p w:rsidR="00857DBD" w:rsidRDefault="00857DBD" w:rsidP="00857DBD">
      <w:pPr>
        <w:spacing w:after="0" w:line="240" w:lineRule="auto"/>
      </w:pPr>
      <w:r>
        <w:t>name:         ietf-l2sm-te-service-mapping</w:t>
      </w:r>
    </w:p>
    <w:p w:rsidR="00857DBD" w:rsidRDefault="00857DBD" w:rsidP="00857DBD">
      <w:pPr>
        <w:spacing w:after="0" w:line="240" w:lineRule="auto"/>
      </w:pPr>
      <w:r>
        <w:t xml:space="preserve">namespace:    </w:t>
      </w:r>
      <w:r>
        <w:rPr>
          <w:lang w:eastAsia="zh-CN"/>
        </w:rPr>
        <w:t>urn:ietf:params:xml:ns:yang:</w:t>
      </w:r>
      <w:r w:rsidRPr="00AE26CB">
        <w:rPr>
          <w:rFonts w:eastAsiaTheme="minorEastAsia"/>
          <w:lang w:eastAsia="zh-CN"/>
        </w:rPr>
        <w:t>ietf-</w:t>
      </w:r>
      <w:r>
        <w:rPr>
          <w:rFonts w:eastAsiaTheme="minorEastAsia"/>
          <w:lang w:eastAsia="zh-CN"/>
        </w:rPr>
        <w:t>l2sm-</w:t>
      </w:r>
      <w:r w:rsidRPr="00AE26CB">
        <w:rPr>
          <w:lang w:eastAsia="zh-CN"/>
        </w:rPr>
        <w:t>te-service-mapping</w:t>
      </w:r>
      <w:r>
        <w:t xml:space="preserve"> </w:t>
      </w:r>
    </w:p>
    <w:p w:rsidR="00857DBD" w:rsidRDefault="00857DBD" w:rsidP="00857DBD">
      <w:pPr>
        <w:spacing w:after="0" w:line="240" w:lineRule="auto"/>
      </w:pPr>
      <w:r>
        <w:t>reference:    RFC XXXX (TDB)</w:t>
      </w:r>
    </w:p>
    <w:p w:rsidR="00857DBD" w:rsidRDefault="00857DBD" w:rsidP="00857DBD">
      <w:pPr>
        <w:spacing w:after="0" w:line="240" w:lineRule="auto"/>
      </w:pPr>
      <w:r>
        <w:t>--------------------------------------------------------------------</w:t>
      </w:r>
    </w:p>
    <w:p w:rsidR="00857DBD" w:rsidRDefault="00857DBD" w:rsidP="005272F4">
      <w:pPr>
        <w:spacing w:after="0" w:line="240" w:lineRule="auto"/>
        <w:rPr>
          <w:b/>
        </w:rPr>
      </w:pPr>
    </w:p>
    <w:p w:rsidR="00857DBD" w:rsidRDefault="00857DBD" w:rsidP="00857DBD">
      <w:pPr>
        <w:spacing w:after="0" w:line="240" w:lineRule="auto"/>
      </w:pPr>
      <w:r>
        <w:t>--------------------------------------------------------------------</w:t>
      </w:r>
    </w:p>
    <w:p w:rsidR="00857DBD" w:rsidRDefault="00857DBD" w:rsidP="00857DBD">
      <w:pPr>
        <w:spacing w:after="0" w:line="240" w:lineRule="auto"/>
      </w:pPr>
      <w:r>
        <w:t>name:         ietf-l3sm-te-service-mapping</w:t>
      </w:r>
    </w:p>
    <w:p w:rsidR="00857DBD" w:rsidRDefault="00857DBD" w:rsidP="00857DBD">
      <w:pPr>
        <w:spacing w:after="0" w:line="240" w:lineRule="auto"/>
      </w:pPr>
      <w:r>
        <w:t xml:space="preserve">namespace:    </w:t>
      </w:r>
      <w:r>
        <w:rPr>
          <w:lang w:eastAsia="zh-CN"/>
        </w:rPr>
        <w:t>urn:ietf:params:xml:ns:yang:</w:t>
      </w:r>
      <w:r w:rsidRPr="00AE26CB">
        <w:rPr>
          <w:rFonts w:eastAsiaTheme="minorEastAsia"/>
          <w:lang w:eastAsia="zh-CN"/>
        </w:rPr>
        <w:t>ietf-</w:t>
      </w:r>
      <w:r>
        <w:rPr>
          <w:rFonts w:eastAsiaTheme="minorEastAsia"/>
          <w:lang w:eastAsia="zh-CN"/>
        </w:rPr>
        <w:t>l3sm-</w:t>
      </w:r>
      <w:r w:rsidRPr="00AE26CB">
        <w:rPr>
          <w:lang w:eastAsia="zh-CN"/>
        </w:rPr>
        <w:t>te-service-mapping</w:t>
      </w:r>
      <w:r>
        <w:t xml:space="preserve"> </w:t>
      </w:r>
    </w:p>
    <w:p w:rsidR="00857DBD" w:rsidRDefault="00857DBD" w:rsidP="00857DBD">
      <w:pPr>
        <w:spacing w:after="0" w:line="240" w:lineRule="auto"/>
      </w:pPr>
      <w:r>
        <w:t>reference:    RFC XXXX (TDB)</w:t>
      </w:r>
    </w:p>
    <w:p w:rsidR="00857DBD" w:rsidRDefault="00857DBD" w:rsidP="00857DBD">
      <w:pPr>
        <w:spacing w:after="0" w:line="240" w:lineRule="auto"/>
      </w:pPr>
      <w:r>
        <w:t>--------------------------------------------------------------------</w:t>
      </w:r>
    </w:p>
    <w:p w:rsidR="00857DBD" w:rsidRPr="00857DBD" w:rsidRDefault="00857DBD" w:rsidP="005272F4">
      <w:pPr>
        <w:spacing w:after="0" w:line="240" w:lineRule="auto"/>
        <w:rPr>
          <w:b/>
        </w:rPr>
      </w:pPr>
    </w:p>
    <w:p w:rsidR="00063043" w:rsidRDefault="00063043" w:rsidP="00DA671C">
      <w:pPr>
        <w:pStyle w:val="Heading1"/>
      </w:pPr>
      <w:bookmarkStart w:id="2161" w:name="_Toc533977163"/>
      <w:r>
        <w:lastRenderedPageBreak/>
        <w:t>Acknowledgements</w:t>
      </w:r>
      <w:bookmarkEnd w:id="2160"/>
      <w:bookmarkEnd w:id="2161"/>
    </w:p>
    <w:p w:rsidR="00BB1693" w:rsidRPr="00BB1693" w:rsidRDefault="00BB1693" w:rsidP="00BB1693">
      <w:r>
        <w:t xml:space="preserve">We thank Diego Caviglia and Igor Bryskin for useful discussions and motivation for this work. </w:t>
      </w:r>
    </w:p>
    <w:p w:rsidR="00DA671C" w:rsidRDefault="00DA671C" w:rsidP="00DA671C">
      <w:pPr>
        <w:pStyle w:val="Heading1"/>
      </w:pPr>
      <w:bookmarkStart w:id="2162" w:name="_Toc462648961"/>
      <w:bookmarkStart w:id="2163" w:name="_Toc533977164"/>
      <w:r w:rsidRPr="00891BA3">
        <w:t>References</w:t>
      </w:r>
      <w:bookmarkEnd w:id="2162"/>
      <w:bookmarkEnd w:id="2163"/>
    </w:p>
    <w:p w:rsidR="00DA671C" w:rsidRDefault="00DA671C" w:rsidP="00B4257F">
      <w:pPr>
        <w:pStyle w:val="Heading2"/>
        <w:ind w:left="1029" w:hanging="1029"/>
      </w:pPr>
      <w:bookmarkStart w:id="2164" w:name="_Toc462648962"/>
      <w:bookmarkStart w:id="2165" w:name="_Toc533977165"/>
      <w:r>
        <w:t>Informative References</w:t>
      </w:r>
      <w:bookmarkEnd w:id="2164"/>
      <w:bookmarkEnd w:id="2165"/>
    </w:p>
    <w:p w:rsidR="00382AC4" w:rsidRDefault="00382AC4" w:rsidP="006E2E51">
      <w:pPr>
        <w:pStyle w:val="RFCReferencesBookmark"/>
      </w:pPr>
      <w:r>
        <w:t>[RFC4110] R. Callon and M. Suzuki, “A Framework for Layer 3 Provider-Provisioned Virtual Private Networks (PPVPNs)”, RFC 4110, July 2005.</w:t>
      </w:r>
    </w:p>
    <w:p w:rsidR="00F31942" w:rsidRDefault="00F31942" w:rsidP="006E2E51">
      <w:pPr>
        <w:pStyle w:val="RFCReferencesBookmark"/>
      </w:pPr>
      <w:r>
        <w:t xml:space="preserve">[RFC6020] M. Bjorklund, Ed., “YANG – A Data Modeling Language for the Network Configuration Protocol (NETCONF)”, RFC 6020, October 2010. </w:t>
      </w:r>
    </w:p>
    <w:p w:rsidR="006E2E51" w:rsidRDefault="00804ACE" w:rsidP="006E2E51">
      <w:pPr>
        <w:pStyle w:val="RFCReferencesBookmark"/>
        <w:rPr>
          <w:rFonts w:eastAsia="Times New Roman"/>
        </w:rPr>
      </w:pPr>
      <w:r w:rsidRPr="00804ACE">
        <w:rPr>
          <w:rFonts w:hint="eastAsia"/>
        </w:rPr>
        <w:t>[</w:t>
      </w:r>
      <w:r w:rsidR="007012CE">
        <w:t>RFC8309</w:t>
      </w:r>
      <w:r w:rsidRPr="00804ACE">
        <w:rPr>
          <w:rFonts w:hint="eastAsia"/>
        </w:rPr>
        <w:t>]</w:t>
      </w:r>
      <w:r w:rsidRPr="00804ACE">
        <w:t xml:space="preserve"> Q. Wu, W. Liu and A. Farrel, “</w:t>
      </w:r>
      <w:r w:rsidRPr="00804ACE">
        <w:rPr>
          <w:rFonts w:eastAsia="Times New Roman"/>
        </w:rPr>
        <w:t>Service Models Explained”,</w:t>
      </w:r>
      <w:r>
        <w:rPr>
          <w:rFonts w:eastAsia="Times New Roman"/>
        </w:rPr>
        <w:t xml:space="preserve"> </w:t>
      </w:r>
      <w:r w:rsidR="007012CE">
        <w:rPr>
          <w:rFonts w:eastAsia="Times New Roman"/>
        </w:rPr>
        <w:t>RFC 8309, January 2018.</w:t>
      </w:r>
    </w:p>
    <w:p w:rsidR="006E2E51" w:rsidRDefault="006E2E51" w:rsidP="006E2E51">
      <w:pPr>
        <w:pStyle w:val="RFCReferencesBookmark"/>
      </w:pPr>
      <w:r>
        <w:t>[</w:t>
      </w:r>
      <w:r w:rsidR="009357D0">
        <w:t>RFC8199</w:t>
      </w:r>
      <w:r w:rsidRPr="00DA0AEF">
        <w:t>]</w:t>
      </w:r>
      <w:r>
        <w:t xml:space="preserve"> D. Bogdanovic, </w:t>
      </w:r>
      <w:r w:rsidRPr="006E2E51">
        <w:t>B. Claise</w:t>
      </w:r>
      <w:r>
        <w:t>, a</w:t>
      </w:r>
      <w:r w:rsidRPr="006E2E51">
        <w:t>nd C. Moberg</w:t>
      </w:r>
      <w:r>
        <w:t xml:space="preserve">, “YANG Module Classification”, </w:t>
      </w:r>
      <w:r w:rsidR="009357D0">
        <w:t>RFC 8199, July 2017.</w:t>
      </w:r>
      <w:r>
        <w:t xml:space="preserve"> </w:t>
      </w:r>
    </w:p>
    <w:p w:rsidR="00251C7E" w:rsidRDefault="00251C7E" w:rsidP="00F31942">
      <w:pPr>
        <w:pStyle w:val="RFCReferencesBookmark"/>
        <w:spacing w:after="0"/>
      </w:pPr>
      <w:r>
        <w:t>[</w:t>
      </w:r>
      <w:ins w:id="2166" w:author="Leeyoung" w:date="2018-12-30T22:38:00Z">
        <w:r w:rsidR="00A92F30">
          <w:t>RFC6241</w:t>
        </w:r>
      </w:ins>
      <w:del w:id="2167" w:author="Leeyoung" w:date="2018-12-30T22:38:00Z">
        <w:r w:rsidDel="00A92F30">
          <w:delText>Netconf</w:delText>
        </w:r>
      </w:del>
      <w:r>
        <w:t>] Enns, R., Ed., Bjorklund, M., Ed., Schoenwaelder, J., Ed.,</w:t>
      </w:r>
    </w:p>
    <w:p w:rsidR="00251C7E" w:rsidRDefault="00251C7E" w:rsidP="00F31942">
      <w:pPr>
        <w:pStyle w:val="RFCReferencesBookmark"/>
        <w:spacing w:after="0"/>
      </w:pPr>
      <w:r>
        <w:t xml:space="preserve">          and A. Bierman, Ed., "Network Configuration Protocol</w:t>
      </w:r>
    </w:p>
    <w:p w:rsidR="00251C7E" w:rsidRDefault="00251C7E" w:rsidP="00F31942">
      <w:pPr>
        <w:pStyle w:val="RFCReferencesBookmark"/>
        <w:spacing w:after="0"/>
      </w:pPr>
      <w:r>
        <w:t xml:space="preserve">          (NETCONF)", RFC 6241.</w:t>
      </w:r>
    </w:p>
    <w:p w:rsidR="00F31942" w:rsidRDefault="00F31942" w:rsidP="00F31942">
      <w:pPr>
        <w:pStyle w:val="RFCReferencesBookmark"/>
        <w:spacing w:after="0"/>
      </w:pPr>
    </w:p>
    <w:p w:rsidR="00804ACE" w:rsidRDefault="007030DF" w:rsidP="00804ACE">
      <w:pPr>
        <w:pStyle w:val="RFCReferencesBookmark"/>
      </w:pPr>
      <w:r>
        <w:t>[</w:t>
      </w:r>
      <w:r w:rsidR="00347A66">
        <w:t>RFC8453</w:t>
      </w:r>
      <w:r w:rsidR="00804ACE" w:rsidRPr="00804ACE">
        <w:t xml:space="preserve">] </w:t>
      </w:r>
      <w:r w:rsidR="00804ACE">
        <w:t>D. Cecarelli and Y. Lee, “</w:t>
      </w:r>
      <w:r w:rsidR="00804ACE" w:rsidRPr="00804ACE">
        <w:t>Framework for Abstraction and Control of Traffic Engineered Networks</w:t>
      </w:r>
      <w:r w:rsidR="00804ACE">
        <w:t xml:space="preserve">”, </w:t>
      </w:r>
      <w:r w:rsidR="00347A66">
        <w:t xml:space="preserve">RFC 8453, August 2018. </w:t>
      </w:r>
    </w:p>
    <w:p w:rsidR="00804ACE" w:rsidRDefault="00BE0D99" w:rsidP="002942DC">
      <w:pPr>
        <w:pStyle w:val="RFCReferencesBookmark"/>
      </w:pPr>
      <w:r>
        <w:t>[TE-T</w:t>
      </w:r>
      <w:r w:rsidR="00804ACE">
        <w:t>opo]</w:t>
      </w:r>
      <w:r>
        <w:t xml:space="preserve"> X. Liu, et. al., “YANG Data Model for TE Topologies”, draft-ietf-teas-yang-te-topo, work in progress. </w:t>
      </w:r>
    </w:p>
    <w:p w:rsidR="00804ACE" w:rsidRDefault="00804ACE" w:rsidP="00BE0D99">
      <w:pPr>
        <w:pStyle w:val="RFCReferencesBookmark"/>
      </w:pPr>
      <w:r>
        <w:t>[TE</w:t>
      </w:r>
      <w:r w:rsidR="00BE0D99">
        <w:t>-T</w:t>
      </w:r>
      <w:r>
        <w:t>unnel]</w:t>
      </w:r>
      <w:r w:rsidR="00BE0D99">
        <w:t xml:space="preserve"> T. Saad (Editor), “A YANG Data Model for Traffic Engineering Tunnels and Interfaces”, draft-ietf-teas-yang-te, work in progress. </w:t>
      </w:r>
    </w:p>
    <w:p w:rsidR="00823B5F" w:rsidRPr="00BE0D99" w:rsidRDefault="00823B5F" w:rsidP="00823B5F">
      <w:pPr>
        <w:pStyle w:val="RFCReferencesBookmark"/>
      </w:pPr>
      <w:r>
        <w:t>[TE-Types] T. Saad (Editor), “Traffic Engineering Common YANG Types”, draft-ietf-teas-yang-te-types, work in progress.</w:t>
      </w:r>
    </w:p>
    <w:p w:rsidR="00382AC4" w:rsidRDefault="007030DF" w:rsidP="00382AC4">
      <w:pPr>
        <w:pStyle w:val="RFCReferencesBookmark"/>
      </w:pPr>
      <w:r w:rsidRPr="00BE0D99">
        <w:t>[ACTN-VN-</w:t>
      </w:r>
      <w:r w:rsidR="002C6134" w:rsidRPr="00BE0D99">
        <w:t>YANG]</w:t>
      </w:r>
      <w:r w:rsidR="00BE0D99" w:rsidRPr="00BE0D99">
        <w:t xml:space="preserve"> Y. Lee (Editor), “A Yang </w:t>
      </w:r>
      <w:r w:rsidR="00BE0D99">
        <w:t xml:space="preserve">Data Model for ACTN VN Operation”, </w:t>
      </w:r>
      <w:r w:rsidR="00BE0D99" w:rsidRPr="00BE0D99">
        <w:t>dr</w:t>
      </w:r>
      <w:r w:rsidR="00BE0D99">
        <w:t>aft-lee-teas-actn-vn-yang, work in progress.</w:t>
      </w:r>
    </w:p>
    <w:p w:rsidR="008053E2" w:rsidRPr="008053E2" w:rsidRDefault="008053E2" w:rsidP="008053E2">
      <w:pPr>
        <w:pStyle w:val="RFCReferencesBookmark"/>
      </w:pPr>
      <w:r w:rsidRPr="008053E2">
        <w:t>[ACTN-Applicability] Y. Lee, et al, "</w:t>
      </w:r>
      <w:r w:rsidRPr="008053E2">
        <w:rPr>
          <w:rFonts w:eastAsia="Times New Roman"/>
          <w:lang w:val="en-GB" w:eastAsia="en-GB"/>
        </w:rPr>
        <w:t>Applicability of YANG models for Abstraction and Control of Traffic Engineered Networks</w:t>
      </w:r>
      <w:r>
        <w:rPr>
          <w:rFonts w:eastAsia="Times New Roman"/>
          <w:lang w:val="en-GB" w:eastAsia="en-GB"/>
        </w:rPr>
        <w:t xml:space="preserve">, </w:t>
      </w:r>
      <w:r>
        <w:t xml:space="preserve">draft-ietf-teas-actn-yang, work </w:t>
      </w:r>
      <w:r w:rsidRPr="008053E2">
        <w:rPr>
          <w:rFonts w:eastAsia="Times New Roman"/>
          <w:lang w:val="en-GB" w:eastAsia="en-GB"/>
        </w:rPr>
        <w:t>i</w:t>
      </w:r>
      <w:r>
        <w:rPr>
          <w:rFonts w:eastAsia="Times New Roman"/>
          <w:lang w:val="en-GB" w:eastAsia="en-GB"/>
        </w:rPr>
        <w:t>n progress.</w:t>
      </w:r>
    </w:p>
    <w:p w:rsidR="00382AC4" w:rsidRDefault="005272F4" w:rsidP="00382AC4">
      <w:pPr>
        <w:pStyle w:val="RFCReferencesBookmark"/>
      </w:pPr>
      <w:r>
        <w:lastRenderedPageBreak/>
        <w:t>[</w:t>
      </w:r>
      <w:r w:rsidR="001F39C2">
        <w:t>RFC8299</w:t>
      </w:r>
      <w:r w:rsidR="00382AC4">
        <w:t xml:space="preserve">] </w:t>
      </w:r>
      <w:r w:rsidR="001F39C2">
        <w:t xml:space="preserve">Q. Wu, </w:t>
      </w:r>
      <w:r w:rsidR="00F31942">
        <w:t xml:space="preserve">S. Litkowski, L.Tomotaki, and K. Ogaki, “YANG Data Model for L3VPN service delivery”, </w:t>
      </w:r>
      <w:r w:rsidR="008053E2">
        <w:t>RFC 8299, January 2018.</w:t>
      </w:r>
    </w:p>
    <w:p w:rsidR="00BE1B1F" w:rsidRDefault="008A45FB" w:rsidP="0045184F">
      <w:pPr>
        <w:pStyle w:val="RFCReferencesBookmark"/>
      </w:pPr>
      <w:r>
        <w:t>[L2SM]</w:t>
      </w:r>
      <w:r w:rsidR="0045184F">
        <w:t xml:space="preserve"> B. Wen, et al, “A YANG Data Model for L2VPN Service Delivery”, draft-ietf-l2sm-l2vpn-service-model, work in progress. </w:t>
      </w:r>
    </w:p>
    <w:p w:rsidR="008A45FB" w:rsidRDefault="008A45FB" w:rsidP="0045184F">
      <w:pPr>
        <w:pStyle w:val="RFCReferencesBookmark"/>
      </w:pPr>
      <w:r>
        <w:t>[L1CSM]</w:t>
      </w:r>
      <w:r w:rsidR="0045184F">
        <w:t xml:space="preserve"> G. Fioccola, et al, “A Yang Data Model for L1 Connectivity Service Model (L1CSM)”, draft-</w:t>
      </w:r>
      <w:r w:rsidR="007012CE">
        <w:t>ietf</w:t>
      </w:r>
      <w:r w:rsidR="0045184F">
        <w:t xml:space="preserve">-ccamp-l1csm-yang, work in progress. </w:t>
      </w:r>
    </w:p>
    <w:p w:rsidR="00172CF8" w:rsidRDefault="00172CF8" w:rsidP="00172CF8">
      <w:pPr>
        <w:pStyle w:val="Heading1"/>
      </w:pPr>
      <w:bookmarkStart w:id="2168" w:name="_Toc462648963"/>
      <w:bookmarkStart w:id="2169" w:name="_Toc533977166"/>
      <w:r>
        <w:t>Contributors</w:t>
      </w:r>
      <w:bookmarkEnd w:id="2168"/>
      <w:bookmarkEnd w:id="2169"/>
    </w:p>
    <w:p w:rsidR="007642D0" w:rsidRDefault="007642D0" w:rsidP="007642D0">
      <w:pPr>
        <w:spacing w:after="0" w:line="240" w:lineRule="auto"/>
      </w:pPr>
      <w:r>
        <w:rPr>
          <w:lang w:eastAsia="ko-KR"/>
        </w:rPr>
        <w:t>Adr</w:t>
      </w:r>
      <w:r>
        <w:t>ian Farrel</w:t>
      </w:r>
    </w:p>
    <w:p w:rsidR="00C85058" w:rsidRDefault="00C85058" w:rsidP="007642D0">
      <w:pPr>
        <w:spacing w:after="0" w:line="240" w:lineRule="auto"/>
      </w:pPr>
      <w:r>
        <w:t>Old Dog Consulting</w:t>
      </w:r>
    </w:p>
    <w:p w:rsidR="00C85058" w:rsidRDefault="00C85058" w:rsidP="007642D0">
      <w:pPr>
        <w:spacing w:after="0" w:line="240" w:lineRule="auto"/>
      </w:pPr>
    </w:p>
    <w:p w:rsidR="007642D0" w:rsidRDefault="00C85058" w:rsidP="007642D0">
      <w:pPr>
        <w:spacing w:after="0" w:line="240" w:lineRule="auto"/>
      </w:pPr>
      <w:r>
        <w:t xml:space="preserve">Email: </w:t>
      </w:r>
      <w:hyperlink r:id="rId14" w:history="1">
        <w:r w:rsidRPr="007511A1">
          <w:rPr>
            <w:rStyle w:val="Hyperlink"/>
          </w:rPr>
          <w:t>adrian@olddog.co.uk</w:t>
        </w:r>
      </w:hyperlink>
    </w:p>
    <w:p w:rsidR="00C85058" w:rsidRDefault="00C85058" w:rsidP="007642D0">
      <w:pPr>
        <w:spacing w:after="0" w:line="240" w:lineRule="auto"/>
      </w:pPr>
    </w:p>
    <w:p w:rsidR="00C85058" w:rsidRDefault="00C85058" w:rsidP="007642D0">
      <w:pPr>
        <w:spacing w:after="0" w:line="240" w:lineRule="auto"/>
      </w:pPr>
      <w:r>
        <w:t>Italo Busi</w:t>
      </w:r>
    </w:p>
    <w:p w:rsidR="00C85058" w:rsidRDefault="00C85058" w:rsidP="007642D0">
      <w:pPr>
        <w:spacing w:after="0" w:line="240" w:lineRule="auto"/>
        <w:rPr>
          <w:lang w:eastAsia="ko-KR"/>
        </w:rPr>
      </w:pPr>
      <w:r>
        <w:rPr>
          <w:lang w:eastAsia="ko-KR"/>
        </w:rPr>
        <w:t>Huawei Technologies</w:t>
      </w:r>
    </w:p>
    <w:p w:rsidR="00C85058" w:rsidRDefault="00C85058" w:rsidP="007642D0">
      <w:pPr>
        <w:spacing w:after="0" w:line="240" w:lineRule="auto"/>
        <w:rPr>
          <w:lang w:eastAsia="ko-KR"/>
        </w:rPr>
      </w:pPr>
    </w:p>
    <w:p w:rsidR="00C85058" w:rsidRDefault="00C85058" w:rsidP="007642D0">
      <w:pPr>
        <w:spacing w:after="0" w:line="240" w:lineRule="auto"/>
        <w:rPr>
          <w:lang w:eastAsia="ko-KR"/>
        </w:rPr>
      </w:pPr>
      <w:r>
        <w:rPr>
          <w:lang w:eastAsia="ko-KR"/>
        </w:rPr>
        <w:t xml:space="preserve">Email: </w:t>
      </w:r>
      <w:hyperlink r:id="rId15" w:history="1">
        <w:r w:rsidRPr="007511A1">
          <w:rPr>
            <w:rStyle w:val="Hyperlink"/>
            <w:lang w:eastAsia="ko-KR"/>
          </w:rPr>
          <w:t>Italo.Busi@huawei.com</w:t>
        </w:r>
      </w:hyperlink>
      <w:r>
        <w:rPr>
          <w:lang w:eastAsia="ko-KR"/>
        </w:rPr>
        <w:t xml:space="preserve"> </w:t>
      </w:r>
    </w:p>
    <w:p w:rsidR="00172CF8" w:rsidRDefault="00172CF8" w:rsidP="00172CF8">
      <w:pPr>
        <w:spacing w:after="0" w:line="240" w:lineRule="auto"/>
      </w:pPr>
    </w:p>
    <w:p w:rsidR="00DA671C" w:rsidRPr="00071D4E" w:rsidRDefault="00DA671C" w:rsidP="00DA671C">
      <w:pPr>
        <w:pStyle w:val="RFCH1-nonum"/>
      </w:pPr>
      <w:bookmarkStart w:id="2170" w:name="_Toc462648964"/>
      <w:bookmarkStart w:id="2171" w:name="_Toc533977167"/>
      <w:r w:rsidRPr="00071D4E">
        <w:t>Authors' Addresses</w:t>
      </w:r>
      <w:bookmarkEnd w:id="2170"/>
      <w:bookmarkEnd w:id="2171"/>
    </w:p>
    <w:p w:rsidR="00414696" w:rsidRPr="0080525B" w:rsidRDefault="00414696" w:rsidP="00414696">
      <w:pPr>
        <w:pStyle w:val="RFCFigure"/>
      </w:pPr>
      <w:r w:rsidRPr="0080525B">
        <w:t>Young Lee</w:t>
      </w:r>
    </w:p>
    <w:p w:rsidR="00414696" w:rsidRPr="0080525B" w:rsidRDefault="00414696" w:rsidP="00414696">
      <w:pPr>
        <w:pStyle w:val="RFCFigure"/>
      </w:pPr>
      <w:r w:rsidRPr="0080525B">
        <w:t xml:space="preserve">Huawei Technologies </w:t>
      </w:r>
    </w:p>
    <w:p w:rsidR="00414696" w:rsidRPr="0080525B" w:rsidRDefault="00414696" w:rsidP="00414696">
      <w:pPr>
        <w:pStyle w:val="RFCFigure"/>
      </w:pPr>
      <w:r w:rsidRPr="0080525B">
        <w:t>5340 Legacy Drive</w:t>
      </w:r>
    </w:p>
    <w:p w:rsidR="00414696" w:rsidRPr="0080525B" w:rsidRDefault="00414696" w:rsidP="00414696">
      <w:pPr>
        <w:pStyle w:val="RFCFigure"/>
      </w:pPr>
      <w:r w:rsidRPr="0080525B">
        <w:t xml:space="preserve">Plano, TX 75023, USA </w:t>
      </w:r>
    </w:p>
    <w:p w:rsidR="00414696" w:rsidRPr="0080525B" w:rsidRDefault="00414696" w:rsidP="00414696">
      <w:pPr>
        <w:pStyle w:val="RFCFigure"/>
      </w:pPr>
      <w:r w:rsidRPr="0080525B">
        <w:t xml:space="preserve">Phone: (469)277-5838 </w:t>
      </w:r>
    </w:p>
    <w:p w:rsidR="00414696" w:rsidRPr="0080525B" w:rsidRDefault="00414696" w:rsidP="00414696">
      <w:pPr>
        <w:pStyle w:val="RFCFigure"/>
      </w:pPr>
    </w:p>
    <w:p w:rsidR="00414696" w:rsidRPr="0080525B" w:rsidRDefault="00414696" w:rsidP="00414696">
      <w:pPr>
        <w:pStyle w:val="RFCFigure"/>
      </w:pPr>
      <w:r w:rsidRPr="0080525B">
        <w:t xml:space="preserve">Email: </w:t>
      </w:r>
      <w:hyperlink r:id="rId16" w:history="1">
        <w:r w:rsidRPr="0080525B">
          <w:rPr>
            <w:rStyle w:val="Hyperlink"/>
            <w:color w:val="auto"/>
            <w:u w:val="none"/>
          </w:rPr>
          <w:t>leeyoung@huawei.com</w:t>
        </w:r>
      </w:hyperlink>
    </w:p>
    <w:p w:rsidR="00414696" w:rsidRDefault="00414696" w:rsidP="0080525B">
      <w:pPr>
        <w:pStyle w:val="RFCFigure"/>
        <w:rPr>
          <w:rFonts w:eastAsiaTheme="minorEastAsia"/>
          <w:lang w:eastAsia="zh-CN"/>
        </w:rPr>
      </w:pPr>
    </w:p>
    <w:p w:rsidR="00F20EFE" w:rsidRDefault="00F20EFE" w:rsidP="00F20EFE">
      <w:pPr>
        <w:spacing w:after="0" w:line="240" w:lineRule="auto"/>
      </w:pPr>
      <w:r>
        <w:t>D</w:t>
      </w:r>
      <w:r w:rsidR="006262D1">
        <w:t>hruv Dhody</w:t>
      </w:r>
    </w:p>
    <w:p w:rsidR="006262D1" w:rsidRDefault="006262D1" w:rsidP="00F20EFE">
      <w:pPr>
        <w:spacing w:after="0" w:line="240" w:lineRule="auto"/>
      </w:pPr>
      <w:r>
        <w:t>Huawei Technologies</w:t>
      </w:r>
    </w:p>
    <w:p w:rsidR="006262D1" w:rsidRDefault="006262D1" w:rsidP="006262D1">
      <w:pPr>
        <w:spacing w:after="0" w:line="240" w:lineRule="auto"/>
      </w:pPr>
    </w:p>
    <w:p w:rsidR="006262D1" w:rsidRDefault="006262D1" w:rsidP="006262D1">
      <w:pPr>
        <w:spacing w:after="0" w:line="240" w:lineRule="auto"/>
      </w:pPr>
      <w:r>
        <w:t xml:space="preserve">Email: </w:t>
      </w:r>
      <w:hyperlink r:id="rId17" w:history="1">
        <w:r w:rsidRPr="00F66779">
          <w:rPr>
            <w:rStyle w:val="Hyperlink"/>
          </w:rPr>
          <w:t>dhruv.ietf@gmail.com</w:t>
        </w:r>
      </w:hyperlink>
    </w:p>
    <w:p w:rsidR="006262D1" w:rsidRDefault="006262D1" w:rsidP="0080525B">
      <w:pPr>
        <w:pStyle w:val="RFCFigure"/>
      </w:pPr>
    </w:p>
    <w:p w:rsidR="00DA671C" w:rsidRPr="0080525B" w:rsidRDefault="00804ACE" w:rsidP="0080525B">
      <w:pPr>
        <w:pStyle w:val="RFCFigure"/>
      </w:pPr>
      <w:r w:rsidRPr="0080525B">
        <w:t>Daniele Ceccarelli</w:t>
      </w:r>
    </w:p>
    <w:p w:rsidR="00DA671C" w:rsidRPr="0080525B" w:rsidRDefault="00DA671C" w:rsidP="0080525B">
      <w:pPr>
        <w:pStyle w:val="RFCFigure"/>
      </w:pPr>
      <w:r w:rsidRPr="0080525B">
        <w:t>Ericsson</w:t>
      </w:r>
    </w:p>
    <w:p w:rsidR="00DA671C" w:rsidRPr="0080525B" w:rsidRDefault="00DA671C" w:rsidP="0080525B">
      <w:pPr>
        <w:pStyle w:val="RFCFigure"/>
      </w:pPr>
      <w:r w:rsidRPr="0080525B">
        <w:t>Torshamnsgatan,48</w:t>
      </w:r>
    </w:p>
    <w:p w:rsidR="00DA671C" w:rsidRPr="0080525B" w:rsidRDefault="00DA671C" w:rsidP="0080525B">
      <w:pPr>
        <w:pStyle w:val="RFCFigure"/>
      </w:pPr>
      <w:r w:rsidRPr="0080525B">
        <w:t>Stockholm, Sweden</w:t>
      </w:r>
    </w:p>
    <w:p w:rsidR="0080525B" w:rsidRPr="0080525B" w:rsidRDefault="0080525B" w:rsidP="0080525B">
      <w:pPr>
        <w:pStyle w:val="RFCFigure"/>
      </w:pPr>
    </w:p>
    <w:p w:rsidR="00F20EFE" w:rsidRDefault="00DA671C" w:rsidP="00F20EFE">
      <w:pPr>
        <w:pStyle w:val="RFCFigure"/>
        <w:rPr>
          <w:rStyle w:val="Hyperlink"/>
          <w:color w:val="auto"/>
          <w:u w:val="none"/>
        </w:rPr>
      </w:pPr>
      <w:r w:rsidRPr="0080525B">
        <w:t xml:space="preserve">Email: </w:t>
      </w:r>
      <w:hyperlink r:id="rId18" w:history="1">
        <w:r w:rsidRPr="0080525B">
          <w:rPr>
            <w:rStyle w:val="Hyperlink"/>
            <w:color w:val="auto"/>
            <w:u w:val="none"/>
          </w:rPr>
          <w:t>daniele.ceccarelli@ericsson.com</w:t>
        </w:r>
      </w:hyperlink>
    </w:p>
    <w:p w:rsidR="00F20EFE" w:rsidRDefault="00F20EFE" w:rsidP="00F20EFE">
      <w:pPr>
        <w:pStyle w:val="RFCFigure"/>
        <w:rPr>
          <w:rStyle w:val="Hyperlink"/>
          <w:color w:val="auto"/>
          <w:u w:val="none"/>
        </w:rPr>
      </w:pPr>
    </w:p>
    <w:p w:rsidR="00816500" w:rsidRPr="00816500" w:rsidRDefault="00816500" w:rsidP="00F20EFE">
      <w:pPr>
        <w:pStyle w:val="RFCFigure"/>
      </w:pPr>
      <w:r w:rsidRPr="00816500">
        <w:t>Jeff Tantsura</w:t>
      </w:r>
    </w:p>
    <w:p w:rsidR="00816500" w:rsidRDefault="00A92F30" w:rsidP="00816500">
      <w:pPr>
        <w:pStyle w:val="RFCFigure"/>
      </w:pPr>
      <w:ins w:id="2172" w:author="Leeyoung" w:date="2018-12-30T22:39:00Z">
        <w:r>
          <w:t>Apstra</w:t>
        </w:r>
      </w:ins>
      <w:del w:id="2173" w:author="Leeyoung" w:date="2018-12-30T22:39:00Z">
        <w:r w:rsidR="00C85058" w:rsidDel="00A92F30">
          <w:delText>Nuage</w:delText>
        </w:r>
      </w:del>
    </w:p>
    <w:p w:rsidR="00816500" w:rsidRDefault="00816500" w:rsidP="00816500">
      <w:pPr>
        <w:pStyle w:val="RFCFigure"/>
      </w:pPr>
    </w:p>
    <w:p w:rsidR="00816500" w:rsidRDefault="00816500" w:rsidP="00816500">
      <w:pPr>
        <w:pStyle w:val="RFCFigure"/>
        <w:rPr>
          <w:rStyle w:val="Hyperlink"/>
        </w:rPr>
      </w:pPr>
      <w:r w:rsidRPr="00816500">
        <w:t xml:space="preserve">EMail: </w:t>
      </w:r>
      <w:hyperlink r:id="rId19" w:history="1">
        <w:r w:rsidRPr="005D23A8">
          <w:rPr>
            <w:rStyle w:val="Hyperlink"/>
          </w:rPr>
          <w:t>jefftant@gmail.com</w:t>
        </w:r>
      </w:hyperlink>
    </w:p>
    <w:p w:rsidR="00C7327E" w:rsidRDefault="00C7327E" w:rsidP="00816500">
      <w:pPr>
        <w:pStyle w:val="RFCFigure"/>
        <w:rPr>
          <w:rStyle w:val="Hyperlink"/>
        </w:rPr>
      </w:pPr>
    </w:p>
    <w:p w:rsidR="00C7327E" w:rsidRDefault="00C7327E" w:rsidP="00C7327E">
      <w:pPr>
        <w:spacing w:after="0" w:line="240" w:lineRule="auto"/>
        <w:rPr>
          <w:lang w:eastAsia="ko-KR"/>
        </w:rPr>
      </w:pPr>
      <w:r>
        <w:rPr>
          <w:lang w:eastAsia="ko-KR"/>
        </w:rPr>
        <w:t>Giuseppe Fioccola</w:t>
      </w:r>
    </w:p>
    <w:p w:rsidR="00C7327E" w:rsidRDefault="00A92F30" w:rsidP="00C7327E">
      <w:pPr>
        <w:spacing w:after="0" w:line="240" w:lineRule="auto"/>
        <w:rPr>
          <w:lang w:eastAsia="ko-KR"/>
        </w:rPr>
      </w:pPr>
      <w:ins w:id="2174" w:author="Leeyoung" w:date="2018-12-30T22:39:00Z">
        <w:r>
          <w:rPr>
            <w:lang w:eastAsia="ko-KR"/>
          </w:rPr>
          <w:t xml:space="preserve">Huawei </w:t>
        </w:r>
      </w:ins>
      <w:del w:id="2175" w:author="Leeyoung" w:date="2018-12-30T22:39:00Z">
        <w:r w:rsidR="00C7327E" w:rsidDel="00A92F30">
          <w:rPr>
            <w:lang w:eastAsia="ko-KR"/>
          </w:rPr>
          <w:delText>Telecom Italia</w:delText>
        </w:r>
      </w:del>
    </w:p>
    <w:p w:rsidR="00C7327E" w:rsidRDefault="00C7327E" w:rsidP="00C7327E">
      <w:pPr>
        <w:spacing w:after="0" w:line="240" w:lineRule="auto"/>
        <w:rPr>
          <w:rStyle w:val="Hyperlink"/>
          <w:lang w:eastAsia="ko-KR"/>
        </w:rPr>
      </w:pPr>
      <w:r>
        <w:t xml:space="preserve">Email: </w:t>
      </w:r>
      <w:r w:rsidRPr="00A92F30">
        <w:rPr>
          <w:lang w:eastAsia="ko-KR"/>
        </w:rPr>
        <w:t>giuseppe.fioccola@</w:t>
      </w:r>
      <w:ins w:id="2176" w:author="Leeyoung" w:date="2018-12-30T22:39:00Z">
        <w:r w:rsidR="00A92F30">
          <w:rPr>
            <w:rStyle w:val="Hyperlink"/>
            <w:lang w:eastAsia="ko-KR"/>
          </w:rPr>
          <w:t>huawei.com</w:t>
        </w:r>
      </w:ins>
      <w:del w:id="2177" w:author="Leeyoung" w:date="2018-12-30T22:39:00Z">
        <w:r w:rsidRPr="00A92F30" w:rsidDel="00A92F30">
          <w:rPr>
            <w:lang w:eastAsia="ko-KR"/>
          </w:rPr>
          <w:delText>telecomitalia.it</w:delText>
        </w:r>
      </w:del>
    </w:p>
    <w:p w:rsidR="0037568F" w:rsidRDefault="0037568F" w:rsidP="00C7327E">
      <w:pPr>
        <w:spacing w:after="0" w:line="240" w:lineRule="auto"/>
        <w:rPr>
          <w:rStyle w:val="Hyperlink"/>
          <w:lang w:eastAsia="ko-KR"/>
        </w:rPr>
      </w:pPr>
    </w:p>
    <w:p w:rsidR="0037568F" w:rsidRDefault="00A8405B" w:rsidP="00C7327E">
      <w:pPr>
        <w:spacing w:after="0" w:line="240" w:lineRule="auto"/>
        <w:rPr>
          <w:rStyle w:val="Hyperlink"/>
          <w:lang w:eastAsia="ko-KR"/>
        </w:rPr>
      </w:pPr>
      <w:r>
        <w:rPr>
          <w:rStyle w:val="Hyperlink"/>
          <w:lang w:eastAsia="ko-KR"/>
        </w:rPr>
        <w:t>Qin Wu</w:t>
      </w:r>
    </w:p>
    <w:p w:rsidR="00A8405B" w:rsidRDefault="00A8405B" w:rsidP="00C7327E">
      <w:pPr>
        <w:spacing w:after="0" w:line="240" w:lineRule="auto"/>
        <w:rPr>
          <w:rStyle w:val="Hyperlink"/>
          <w:lang w:eastAsia="ko-KR"/>
        </w:rPr>
      </w:pPr>
      <w:r>
        <w:rPr>
          <w:rStyle w:val="Hyperlink"/>
          <w:lang w:eastAsia="ko-KR"/>
        </w:rPr>
        <w:t>Huawei</w:t>
      </w:r>
    </w:p>
    <w:p w:rsidR="00512072" w:rsidRPr="00F20EFE" w:rsidRDefault="00A8405B" w:rsidP="00F20EFE">
      <w:pPr>
        <w:spacing w:after="0" w:line="240" w:lineRule="auto"/>
        <w:rPr>
          <w:color w:val="0000FF"/>
          <w:u w:val="single"/>
          <w:lang w:eastAsia="ko-KR"/>
        </w:rPr>
      </w:pPr>
      <w:r>
        <w:rPr>
          <w:rStyle w:val="Hyperlink"/>
          <w:lang w:eastAsia="ko-KR"/>
        </w:rPr>
        <w:t xml:space="preserve">Email: </w:t>
      </w:r>
      <w:hyperlink r:id="rId20" w:history="1">
        <w:r w:rsidRPr="00315EFB">
          <w:rPr>
            <w:rStyle w:val="Hyperlink"/>
            <w:lang w:eastAsia="ko-KR"/>
          </w:rPr>
          <w:t>bill.wu@huawei.com</w:t>
        </w:r>
      </w:hyperlink>
    </w:p>
    <w:sectPr w:rsidR="00512072" w:rsidRPr="00F20EFE" w:rsidSect="00F56B61">
      <w:headerReference w:type="default" r:id="rId21"/>
      <w:footerReference w:type="default" r:id="rId22"/>
      <w:headerReference w:type="first" r:id="rId23"/>
      <w:footerReference w:type="first" r:id="rId24"/>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8EC" w:rsidRDefault="00A158EC">
      <w:r>
        <w:separator/>
      </w:r>
    </w:p>
  </w:endnote>
  <w:endnote w:type="continuationSeparator" w:id="0">
    <w:p w:rsidR="00A158EC" w:rsidRDefault="00A15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F7" w:rsidRPr="006B3732" w:rsidRDefault="009109F7" w:rsidP="00F410C4">
    <w:pPr>
      <w:pStyle w:val="Footer"/>
    </w:pPr>
    <w:r w:rsidRPr="006B3732">
      <w:rPr>
        <w:highlight w:val="yellow"/>
      </w:rPr>
      <w:br/>
    </w:r>
    <w:r w:rsidRPr="006B3732">
      <w:rPr>
        <w:highlight w:val="yellow"/>
      </w:rPr>
      <w:br/>
    </w:r>
    <w:r>
      <w:t xml:space="preserve">Lee, et al. </w:t>
    </w:r>
    <w:r w:rsidRPr="006B3732">
      <w:rPr>
        <w:rFonts w:cs="Times New Roman"/>
      </w:rPr>
      <w:tab/>
    </w:r>
    <w:r w:rsidRPr="006B3732">
      <w:t>Expires</w:t>
    </w:r>
    <w:ins w:id="2181" w:author="Leeyoung" w:date="2019-03-05T10:32:00Z">
      <w:r w:rsidR="00DF1744">
        <w:t xml:space="preserve"> September</w:t>
      </w:r>
    </w:ins>
    <w:del w:id="2182" w:author="Leeyoung" w:date="2019-03-05T10:32:00Z">
      <w:r w:rsidRPr="006B3732" w:rsidDel="00DF1744">
        <w:delText xml:space="preserve"> </w:delText>
      </w:r>
      <w:r w:rsidDel="00DF1744">
        <w:delText>April</w:delText>
      </w:r>
    </w:del>
    <w:r>
      <w:t xml:space="preserve"> 201</w:t>
    </w:r>
    <w:ins w:id="2183" w:author="Leeyoung" w:date="2019-03-05T10:32:00Z">
      <w:r w:rsidR="00DF1744">
        <w:t>9</w:t>
      </w:r>
    </w:ins>
    <w:del w:id="2184" w:author="Leeyoung" w:date="2019-03-05T10:32:00Z">
      <w:r w:rsidDel="00DF1744">
        <w:delText>8</w:delText>
      </w:r>
    </w:del>
    <w:r w:rsidRPr="006B3732">
      <w:rPr>
        <w:rFonts w:cs="Times New Roman"/>
      </w:rPr>
      <w:tab/>
    </w:r>
    <w:r w:rsidRPr="006B3732">
      <w:t xml:space="preserve">[Page </w:t>
    </w:r>
    <w:r>
      <w:fldChar w:fldCharType="begin"/>
    </w:r>
    <w:r>
      <w:instrText xml:space="preserve"> PAGE </w:instrText>
    </w:r>
    <w:r>
      <w:fldChar w:fldCharType="separate"/>
    </w:r>
    <w:r w:rsidR="0054585D">
      <w:rPr>
        <w:noProof/>
      </w:rPr>
      <w:t>27</w:t>
    </w:r>
    <w:r>
      <w:rPr>
        <w:noProof/>
      </w:rPr>
      <w:fldChar w:fldCharType="end"/>
    </w:r>
    <w:r w:rsidRPr="006B3732">
      <w:t>]</w:t>
    </w:r>
  </w:p>
  <w:p w:rsidR="009109F7" w:rsidRPr="006B3732" w:rsidRDefault="009109F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F7" w:rsidRDefault="009109F7" w:rsidP="00F410C4">
    <w:pPr>
      <w:pStyle w:val="Footer"/>
      <w:rPr>
        <w:highlight w:val="yellow"/>
      </w:rPr>
    </w:pPr>
  </w:p>
  <w:p w:rsidR="009109F7" w:rsidRDefault="009109F7" w:rsidP="00F410C4">
    <w:pPr>
      <w:pStyle w:val="Footer"/>
      <w:rPr>
        <w:highlight w:val="yellow"/>
      </w:rPr>
    </w:pPr>
  </w:p>
  <w:p w:rsidR="009109F7" w:rsidRDefault="009109F7" w:rsidP="00F410C4">
    <w:pPr>
      <w:pStyle w:val="Footer"/>
      <w:rPr>
        <w:highlight w:val="yellow"/>
      </w:rPr>
    </w:pPr>
  </w:p>
  <w:p w:rsidR="009109F7" w:rsidRPr="00FD2373" w:rsidRDefault="009109F7" w:rsidP="00F410C4">
    <w:pPr>
      <w:pStyle w:val="Footer"/>
    </w:pPr>
    <w:r>
      <w:t>Lee, et al.</w:t>
    </w:r>
    <w:r>
      <w:tab/>
      <w:t xml:space="preserve">Expires </w:t>
    </w:r>
    <w:ins w:id="2196" w:author="Leeyoung" w:date="2019-03-05T10:31:00Z">
      <w:r w:rsidR="00DF1744">
        <w:t>September</w:t>
      </w:r>
    </w:ins>
    <w:del w:id="2197" w:author="Leeyoung" w:date="2018-12-30T22:27:00Z">
      <w:r w:rsidDel="009109F7">
        <w:delText>April</w:delText>
      </w:r>
    </w:del>
    <w:r>
      <w:t xml:space="preserve"> 2019</w:t>
    </w:r>
    <w:r>
      <w:tab/>
    </w:r>
    <w:r w:rsidRPr="00FD2373">
      <w:t xml:space="preserve">[Page </w:t>
    </w:r>
    <w:r>
      <w:fldChar w:fldCharType="begin"/>
    </w:r>
    <w:r>
      <w:instrText xml:space="preserve"> PAGE </w:instrText>
    </w:r>
    <w:r>
      <w:fldChar w:fldCharType="separate"/>
    </w:r>
    <w:r w:rsidR="0054585D">
      <w:rPr>
        <w:noProof/>
      </w:rPr>
      <w:t>1</w:t>
    </w:r>
    <w:r>
      <w:rPr>
        <w:noProof/>
      </w:rPr>
      <w:fldChar w:fldCharType="end"/>
    </w:r>
    <w:r w:rsidRPr="00FD2373">
      <w:t>]</w:t>
    </w:r>
  </w:p>
  <w:p w:rsidR="009109F7" w:rsidRPr="00FD2373" w:rsidRDefault="009109F7"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8EC" w:rsidRDefault="00A158EC">
      <w:r>
        <w:separator/>
      </w:r>
    </w:p>
  </w:footnote>
  <w:footnote w:type="continuationSeparator" w:id="0">
    <w:p w:rsidR="00A158EC" w:rsidRDefault="00A15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F7" w:rsidRPr="00DA671C" w:rsidRDefault="009109F7" w:rsidP="00F410C4">
    <w:pPr>
      <w:pStyle w:val="Header"/>
      <w:rPr>
        <w:lang w:val="sv-SE"/>
      </w:rPr>
    </w:pPr>
    <w:r w:rsidRPr="00DA671C">
      <w:rPr>
        <w:lang w:val="sv-SE" w:eastAsia="ko-KR"/>
      </w:rPr>
      <w:t>Internet-Draft</w:t>
    </w:r>
    <w:r>
      <w:rPr>
        <w:rFonts w:cs="Times New Roman"/>
        <w:lang w:val="sv-SE" w:eastAsia="ko-KR"/>
      </w:rPr>
      <w:t xml:space="preserve">             TE &amp; Service Mapping </w:t>
    </w:r>
    <w:r w:rsidRPr="00DA671C">
      <w:rPr>
        <w:lang w:val="sv-SE" w:eastAsia="ko-KR"/>
      </w:rPr>
      <w:tab/>
    </w:r>
    <w:ins w:id="2178" w:author="Leeyoung" w:date="2019-03-05T10:32:00Z">
      <w:r w:rsidR="00DF1744">
        <w:t>March 2019</w:t>
      </w:r>
    </w:ins>
    <w:del w:id="2179" w:author="Leeyoung" w:date="2018-12-30T22:26:00Z">
      <w:r w:rsidDel="009109F7">
        <w:delText>October</w:delText>
      </w:r>
    </w:del>
    <w:del w:id="2180" w:author="Leeyoung" w:date="2019-03-05T10:32:00Z">
      <w:r w:rsidDel="00DF1744">
        <w:delText xml:space="preserve"> 2018</w:delText>
      </w:r>
    </w:del>
  </w:p>
  <w:p w:rsidR="009109F7" w:rsidRPr="00DA671C" w:rsidRDefault="009109F7" w:rsidP="00AE0541">
    <w:pPr>
      <w:rPr>
        <w:lang w:val="sv-SE"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F7" w:rsidRDefault="009109F7" w:rsidP="008F1495">
    <w:pPr>
      <w:pStyle w:val="Header"/>
      <w:rPr>
        <w:bCs/>
        <w:color w:val="222222"/>
      </w:rPr>
    </w:pPr>
    <w:r>
      <w:rPr>
        <w:lang w:val="en-GB"/>
      </w:rPr>
      <w:t>TEAS WG</w:t>
    </w:r>
    <w:r>
      <w:rPr>
        <w:lang w:val="en-GB"/>
      </w:rPr>
      <w:tab/>
      <w:t xml:space="preserve">                                                       </w:t>
    </w:r>
    <w:r>
      <w:rPr>
        <w:bCs/>
        <w:color w:val="222222"/>
      </w:rPr>
      <w:t>Young Lee</w:t>
    </w:r>
  </w:p>
  <w:p w:rsidR="009109F7" w:rsidRPr="00272AE3" w:rsidRDefault="009109F7" w:rsidP="008F1495">
    <w:pPr>
      <w:pStyle w:val="Header"/>
      <w:rPr>
        <w:rFonts w:eastAsiaTheme="minorEastAsia"/>
        <w:lang w:val="en-GB" w:eastAsia="zh-CN"/>
      </w:rPr>
    </w:pPr>
    <w:r>
      <w:rPr>
        <w:bCs/>
        <w:color w:val="222222"/>
      </w:rPr>
      <w:t>Internet Draft</w:t>
    </w:r>
    <w:r>
      <w:rPr>
        <w:bCs/>
        <w:color w:val="222222"/>
      </w:rPr>
      <w:tab/>
      <w:t xml:space="preserve">                                              Dhruv Dhody</w:t>
    </w:r>
  </w:p>
  <w:p w:rsidR="009109F7" w:rsidRPr="00465669" w:rsidRDefault="009109F7" w:rsidP="006B2BC8">
    <w:pPr>
      <w:pStyle w:val="Header"/>
    </w:pPr>
    <w:r w:rsidRPr="00465669">
      <w:t xml:space="preserve">Intended status: </w:t>
    </w:r>
    <w:r>
      <w:t>standard track</w:t>
    </w:r>
    <w:r w:rsidRPr="00465669">
      <w:t xml:space="preserve">              </w:t>
    </w:r>
    <w:r>
      <w:t xml:space="preserve">                    </w:t>
    </w:r>
    <w:r>
      <w:rPr>
        <w:color w:val="222222"/>
      </w:rPr>
      <w:t>Huawei</w:t>
    </w:r>
  </w:p>
  <w:p w:rsidR="009109F7" w:rsidRDefault="009109F7" w:rsidP="008F1495">
    <w:pPr>
      <w:pStyle w:val="Header"/>
      <w:rPr>
        <w:color w:val="222222"/>
      </w:rPr>
    </w:pPr>
    <w:r w:rsidRPr="00710904">
      <w:rPr>
        <w:lang w:val="en-GB"/>
      </w:rPr>
      <w:t xml:space="preserve">Expires: </w:t>
    </w:r>
    <w:ins w:id="2185" w:author="Leeyoung" w:date="2018-12-30T22:24:00Z">
      <w:r w:rsidR="00DF1744">
        <w:rPr>
          <w:lang w:val="en-GB"/>
        </w:rPr>
        <w:t>September 5</w:t>
      </w:r>
    </w:ins>
    <w:del w:id="2186" w:author="Leeyoung" w:date="2018-12-30T22:24:00Z">
      <w:r w:rsidDel="009109F7">
        <w:rPr>
          <w:lang w:val="en-GB"/>
        </w:rPr>
        <w:delText xml:space="preserve">April </w:delText>
      </w:r>
    </w:del>
    <w:del w:id="2187" w:author="Leeyoung" w:date="2018-10-05T09:38:00Z">
      <w:r w:rsidDel="00013133">
        <w:rPr>
          <w:lang w:val="en-GB"/>
        </w:rPr>
        <w:delText>3</w:delText>
      </w:r>
    </w:del>
    <w:r>
      <w:rPr>
        <w:lang w:val="en-GB"/>
      </w:rPr>
      <w:t>, 2019</w:t>
    </w:r>
    <w:r w:rsidRPr="00465669">
      <w:t xml:space="preserve">                        </w:t>
    </w:r>
    <w:r>
      <w:t xml:space="preserve">                     </w:t>
    </w:r>
  </w:p>
  <w:p w:rsidR="009109F7" w:rsidRPr="00465669" w:rsidRDefault="009109F7" w:rsidP="008F1495">
    <w:pPr>
      <w:pStyle w:val="Header"/>
    </w:pPr>
    <w:r>
      <w:tab/>
    </w:r>
    <w:r w:rsidRPr="00465669">
      <w:t xml:space="preserve">      </w:t>
    </w:r>
    <w:r>
      <w:t xml:space="preserve">                                               </w:t>
    </w:r>
    <w:r>
      <w:rPr>
        <w:bCs/>
        <w:color w:val="222222"/>
      </w:rPr>
      <w:t>Daniele Ceccarelli</w:t>
    </w:r>
  </w:p>
  <w:p w:rsidR="009109F7" w:rsidRDefault="009109F7" w:rsidP="00107C14">
    <w:pPr>
      <w:pStyle w:val="Header"/>
      <w:rPr>
        <w:lang w:val="en-GB"/>
      </w:rPr>
    </w:pPr>
    <w:r w:rsidRPr="00710904">
      <w:rPr>
        <w:lang w:val="en-GB"/>
      </w:rPr>
      <w:tab/>
    </w:r>
    <w:r>
      <w:rPr>
        <w:lang w:val="en-GB"/>
      </w:rPr>
      <w:t xml:space="preserve">                                                               Ericsson</w:t>
    </w:r>
  </w:p>
  <w:p w:rsidR="009109F7" w:rsidRPr="00B76B76" w:rsidRDefault="009109F7" w:rsidP="006B2BC8">
    <w:pPr>
      <w:pStyle w:val="Header"/>
      <w:rPr>
        <w:lang w:val="it-IT"/>
      </w:rPr>
    </w:pPr>
  </w:p>
  <w:p w:rsidR="009109F7" w:rsidRDefault="009109F7" w:rsidP="008F1495">
    <w:pPr>
      <w:pStyle w:val="Header"/>
      <w:rPr>
        <w:lang w:val="de-DE"/>
      </w:rPr>
    </w:pPr>
    <w:r>
      <w:rPr>
        <w:lang w:val="de-DE"/>
      </w:rPr>
      <w:tab/>
      <w:t xml:space="preserve">                                                          Jeff Tantsura</w:t>
    </w:r>
  </w:p>
  <w:p w:rsidR="009109F7" w:rsidRDefault="009109F7" w:rsidP="008F1495">
    <w:pPr>
      <w:pStyle w:val="Header"/>
      <w:rPr>
        <w:lang w:val="de-DE"/>
      </w:rPr>
    </w:pPr>
    <w:r>
      <w:rPr>
        <w:lang w:val="de-DE"/>
      </w:rPr>
      <w:tab/>
      <w:t xml:space="preserve">                              </w:t>
    </w:r>
    <w:del w:id="2188" w:author="Leeyoung" w:date="2018-12-30T22:26:00Z">
      <w:r w:rsidDel="009109F7">
        <w:rPr>
          <w:lang w:val="de-DE"/>
        </w:rPr>
        <w:delText xml:space="preserve"> </w:delText>
      </w:r>
    </w:del>
    <w:r>
      <w:rPr>
        <w:lang w:val="de-DE"/>
      </w:rPr>
      <w:t xml:space="preserve">                                   </w:t>
    </w:r>
    <w:ins w:id="2189" w:author="Leeyoung" w:date="2018-12-30T22:26:00Z">
      <w:r>
        <w:rPr>
          <w:lang w:val="de-DE"/>
        </w:rPr>
        <w:t>Apstra</w:t>
      </w:r>
    </w:ins>
    <w:del w:id="2190" w:author="Leeyoung" w:date="2018-12-30T22:26:00Z">
      <w:r w:rsidDel="009109F7">
        <w:rPr>
          <w:lang w:val="de-DE"/>
        </w:rPr>
        <w:delText>Nuage</w:delText>
      </w:r>
    </w:del>
  </w:p>
  <w:p w:rsidR="009109F7" w:rsidRDefault="009109F7" w:rsidP="008F1495">
    <w:pPr>
      <w:pStyle w:val="Header"/>
      <w:rPr>
        <w:lang w:val="de-DE"/>
      </w:rPr>
    </w:pPr>
  </w:p>
  <w:p w:rsidR="009109F7" w:rsidRDefault="009109F7" w:rsidP="00637A27">
    <w:pPr>
      <w:pStyle w:val="Header"/>
      <w:rPr>
        <w:lang w:val="de-DE"/>
      </w:rPr>
    </w:pPr>
    <w:r>
      <w:rPr>
        <w:lang w:val="de-DE"/>
      </w:rPr>
      <w:t xml:space="preserve">                                                      </w:t>
    </w:r>
    <w:r>
      <w:rPr>
        <w:lang w:eastAsia="ko-KR"/>
      </w:rPr>
      <w:t>Giuseppe Fioccola</w:t>
    </w:r>
  </w:p>
  <w:p w:rsidR="009109F7" w:rsidRDefault="009109F7" w:rsidP="008F1495">
    <w:pPr>
      <w:pStyle w:val="Header"/>
      <w:rPr>
        <w:lang w:val="de-DE"/>
      </w:rPr>
    </w:pPr>
    <w:r>
      <w:rPr>
        <w:lang w:val="de-DE"/>
      </w:rPr>
      <w:tab/>
      <w:t xml:space="preserve">                                                         </w:t>
    </w:r>
    <w:ins w:id="2191" w:author="Leeyoung" w:date="2018-12-30T22:24:00Z">
      <w:r>
        <w:rPr>
          <w:lang w:val="de-DE"/>
        </w:rPr>
        <w:t xml:space="preserve">        Huawei</w:t>
      </w:r>
    </w:ins>
    <w:del w:id="2192" w:author="Leeyoung" w:date="2018-12-30T22:24:00Z">
      <w:r w:rsidDel="009109F7">
        <w:rPr>
          <w:lang w:val="de-DE"/>
        </w:rPr>
        <w:delText>Telecom Italia</w:delText>
      </w:r>
    </w:del>
  </w:p>
  <w:p w:rsidR="009109F7" w:rsidRDefault="009109F7" w:rsidP="008F1495">
    <w:pPr>
      <w:pStyle w:val="Header"/>
      <w:rPr>
        <w:lang w:val="de-DE"/>
      </w:rPr>
    </w:pPr>
  </w:p>
  <w:p w:rsidR="009109F7" w:rsidRDefault="009109F7" w:rsidP="008F1495">
    <w:pPr>
      <w:pStyle w:val="Header"/>
      <w:rPr>
        <w:lang w:val="de-DE"/>
      </w:rPr>
    </w:pPr>
    <w:r>
      <w:rPr>
        <w:lang w:val="de-DE"/>
      </w:rPr>
      <w:t xml:space="preserve">                                                                 Qin Wu</w:t>
    </w:r>
  </w:p>
  <w:p w:rsidR="009109F7" w:rsidRDefault="009109F7" w:rsidP="008F1495">
    <w:pPr>
      <w:pStyle w:val="Header"/>
      <w:rPr>
        <w:lang w:val="de-DE"/>
      </w:rPr>
    </w:pPr>
    <w:r>
      <w:rPr>
        <w:lang w:val="de-DE"/>
      </w:rPr>
      <w:t xml:space="preserve">                                                                 Huawei</w:t>
    </w:r>
  </w:p>
  <w:p w:rsidR="009109F7" w:rsidRDefault="009109F7" w:rsidP="008F1495">
    <w:pPr>
      <w:pStyle w:val="Header"/>
      <w:rPr>
        <w:lang w:val="de-DE"/>
      </w:rPr>
    </w:pPr>
  </w:p>
  <w:p w:rsidR="009109F7" w:rsidRPr="00F203A5" w:rsidRDefault="009109F7" w:rsidP="008F1495">
    <w:pPr>
      <w:pStyle w:val="Header"/>
      <w:rPr>
        <w:lang w:val="de-DE"/>
      </w:rPr>
    </w:pPr>
    <w:r>
      <w:rPr>
        <w:lang w:val="de-DE"/>
      </w:rPr>
      <w:t xml:space="preserve">                                                </w:t>
    </w:r>
    <w:ins w:id="2193" w:author="Leeyoung" w:date="2018-12-30T23:48:00Z">
      <w:r w:rsidR="00027ED8">
        <w:rPr>
          <w:lang w:val="de-DE"/>
        </w:rPr>
        <w:t xml:space="preserve"> </w:t>
      </w:r>
    </w:ins>
    <w:r>
      <w:rPr>
        <w:lang w:val="de-DE"/>
      </w:rPr>
      <w:t xml:space="preserve">     </w:t>
    </w:r>
    <w:r>
      <w:fldChar w:fldCharType="begin"/>
    </w:r>
    <w:r>
      <w:instrText xml:space="preserve"> DATE  \@ "MMMM d, yyyy" </w:instrText>
    </w:r>
    <w:r>
      <w:fldChar w:fldCharType="separate"/>
    </w:r>
    <w:ins w:id="2194" w:author="Leeyoung" w:date="2019-03-05T13:11:00Z">
      <w:r w:rsidR="0054585D">
        <w:rPr>
          <w:noProof/>
        </w:rPr>
        <w:t>March 5, 2019</w:t>
      </w:r>
    </w:ins>
    <w:del w:id="2195" w:author="Leeyoung" w:date="2018-10-05T09:38:00Z">
      <w:r w:rsidDel="00013133">
        <w:rPr>
          <w:noProof/>
        </w:rPr>
        <w:delText>October 2, 2018</w:delText>
      </w:r>
    </w:del>
    <w:r>
      <w:rPr>
        <w:noProof/>
      </w:rPr>
      <w:fldChar w:fldCharType="end"/>
    </w:r>
  </w:p>
  <w:p w:rsidR="009109F7" w:rsidRPr="0007403E" w:rsidRDefault="009109F7" w:rsidP="008F1495">
    <w:pPr>
      <w:pStyle w:val="Header"/>
      <w:rPr>
        <w:lang w:val="de-DE"/>
      </w:rPr>
    </w:pPr>
  </w:p>
  <w:p w:rsidR="009109F7" w:rsidRPr="00F203A5" w:rsidRDefault="009109F7" w:rsidP="004B54F1">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1885FC8"/>
    <w:multiLevelType w:val="hybridMultilevel"/>
    <w:tmpl w:val="E1842626"/>
    <w:lvl w:ilvl="0" w:tplc="99DC3DBE">
      <w:start w:val="1"/>
      <w:numFmt w:val="bullet"/>
      <w:lvlText w:val="-"/>
      <w:lvlJc w:val="left"/>
      <w:pPr>
        <w:ind w:left="720" w:hanging="360"/>
      </w:pPr>
      <w:rPr>
        <w:rFonts w:ascii="Courier" w:eastAsiaTheme="minorEastAsia" w:hAnsi="Courier" w:cstheme="minorBidi" w:hint="default"/>
      </w:rPr>
    </w:lvl>
    <w:lvl w:ilvl="1" w:tplc="04090003">
      <w:start w:val="1"/>
      <w:numFmt w:val="bullet"/>
      <w:lvlText w:val="o"/>
      <w:lvlJc w:val="left"/>
      <w:pPr>
        <w:ind w:left="1440" w:hanging="360"/>
      </w:pPr>
      <w:rPr>
        <w:rFonts w:ascii="Courier New" w:hAnsi="Courier New" w:cs="Courier New" w:hint="default"/>
      </w:rPr>
    </w:lvl>
    <w:lvl w:ilvl="2" w:tplc="99DC3DBE">
      <w:start w:val="1"/>
      <w:numFmt w:val="bullet"/>
      <w:lvlText w:val="-"/>
      <w:lvlJc w:val="left"/>
      <w:pPr>
        <w:ind w:left="2160" w:hanging="360"/>
      </w:pPr>
      <w:rPr>
        <w:rFonts w:ascii="Courier" w:eastAsiaTheme="minorEastAsia" w:hAnsi="Courier"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1871BC"/>
    <w:multiLevelType w:val="hybridMultilevel"/>
    <w:tmpl w:val="36EA0B96"/>
    <w:lvl w:ilvl="0" w:tplc="04090001">
      <w:start w:val="1"/>
      <w:numFmt w:val="bullet"/>
      <w:pStyle w:val="RFCListBullet"/>
      <w:lvlText w:val=""/>
      <w:lvlJc w:val="left"/>
      <w:pPr>
        <w:tabs>
          <w:tab w:val="num" w:pos="1296"/>
        </w:tabs>
        <w:ind w:left="1296"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2" w15:restartNumberingAfterBreak="0">
    <w:nsid w:val="0524605D"/>
    <w:multiLevelType w:val="hybridMultilevel"/>
    <w:tmpl w:val="2D2A1E7A"/>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05C62FB5"/>
    <w:multiLevelType w:val="hybridMultilevel"/>
    <w:tmpl w:val="85DCBB64"/>
    <w:lvl w:ilvl="0" w:tplc="82684916">
      <w:numFmt w:val="bullet"/>
      <w:lvlText w:val=""/>
      <w:lvlJc w:val="left"/>
      <w:pPr>
        <w:ind w:left="792" w:hanging="360"/>
      </w:pPr>
      <w:rPr>
        <w:rFonts w:ascii="Wingdings" w:eastAsia="Batang" w:hAnsi="Wingdings"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4" w15:restartNumberingAfterBreak="0">
    <w:nsid w:val="0D396EA3"/>
    <w:multiLevelType w:val="hybridMultilevel"/>
    <w:tmpl w:val="80AA8D68"/>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5" w15:restartNumberingAfterBreak="0">
    <w:nsid w:val="0D45404A"/>
    <w:multiLevelType w:val="multilevel"/>
    <w:tmpl w:val="5FDAC7AC"/>
    <w:styleLink w:val="Style1"/>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00543DE"/>
    <w:multiLevelType w:val="hybridMultilevel"/>
    <w:tmpl w:val="D5C8D7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105F4C40"/>
    <w:multiLevelType w:val="hybridMultilevel"/>
    <w:tmpl w:val="6B4E027C"/>
    <w:lvl w:ilvl="0" w:tplc="04090003">
      <w:start w:val="1"/>
      <w:numFmt w:val="bullet"/>
      <w:lvlText w:val="o"/>
      <w:lvlJc w:val="left"/>
      <w:pPr>
        <w:ind w:left="1224" w:hanging="360"/>
      </w:pPr>
      <w:rPr>
        <w:rFonts w:ascii="Courier New" w:hAnsi="Courier New" w:cs="Courier New" w:hint="default"/>
      </w:rPr>
    </w:lvl>
    <w:lvl w:ilvl="1" w:tplc="04090003">
      <w:start w:val="1"/>
      <w:numFmt w:val="bullet"/>
      <w:lvlText w:val="o"/>
      <w:lvlJc w:val="left"/>
      <w:pPr>
        <w:ind w:left="1944" w:hanging="360"/>
      </w:pPr>
      <w:rPr>
        <w:rFonts w:ascii="Courier New" w:hAnsi="Courier New" w:cs="Courier New" w:hint="default"/>
      </w:rPr>
    </w:lvl>
    <w:lvl w:ilvl="2" w:tplc="A4527C28">
      <w:numFmt w:val="bullet"/>
      <w:lvlText w:val="-"/>
      <w:lvlJc w:val="left"/>
      <w:pPr>
        <w:ind w:left="2664" w:hanging="360"/>
      </w:pPr>
      <w:rPr>
        <w:rFonts w:ascii="Courier New" w:eastAsia="Batang" w:hAnsi="Courier New" w:cs="Courier New"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8" w15:restartNumberingAfterBreak="0">
    <w:nsid w:val="1B413A13"/>
    <w:multiLevelType w:val="hybridMultilevel"/>
    <w:tmpl w:val="36920E4C"/>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9" w15:restartNumberingAfterBreak="0">
    <w:nsid w:val="23EC526E"/>
    <w:multiLevelType w:val="multilevel"/>
    <w:tmpl w:val="AC9A4538"/>
    <w:lvl w:ilvl="0">
      <w:start w:val="1"/>
      <w:numFmt w:val="upperLetter"/>
      <w:pStyle w:val="RFCApp"/>
      <w:suff w:val="nothing"/>
      <w:lvlText w:val="APPENDIX %1: "/>
      <w:lvlJc w:val="left"/>
      <w:pPr>
        <w:ind w:left="0" w:firstLine="0"/>
      </w:pPr>
      <w:rPr>
        <w:rFonts w:hint="default"/>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8E2D40"/>
    <w:multiLevelType w:val="multilevel"/>
    <w:tmpl w:val="CFE2C9FA"/>
    <w:lvl w:ilvl="0">
      <w:start w:val="1"/>
      <w:numFmt w:val="decimal"/>
      <w:pStyle w:val="Heading1"/>
      <w:suff w:val="nothing"/>
      <w:lvlText w:val="%1. "/>
      <w:lvlJc w:val="left"/>
      <w:pPr>
        <w:ind w:left="432" w:hanging="432"/>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suff w:val="nothing"/>
      <w:lvlText w:val="%1.%2. "/>
      <w:lvlJc w:val="left"/>
      <w:pPr>
        <w:ind w:left="1242" w:hanging="432"/>
      </w:pPr>
      <w:rPr>
        <w:rFonts w:hint="default"/>
      </w:rPr>
    </w:lvl>
    <w:lvl w:ilvl="2">
      <w:start w:val="1"/>
      <w:numFmt w:val="decimal"/>
      <w:pStyle w:val="Heading3"/>
      <w:suff w:val="nothing"/>
      <w:lvlText w:val="%1.%2.%3. "/>
      <w:lvlJc w:val="left"/>
      <w:pPr>
        <w:ind w:left="432" w:hanging="432"/>
      </w:pPr>
      <w:rPr>
        <w:b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suff w:val="nothing"/>
      <w:lvlText w:val="%1.%2.%3.%4. "/>
      <w:lvlJc w:val="left"/>
      <w:pPr>
        <w:ind w:left="-1098" w:hanging="432"/>
      </w:pPr>
      <w:rPr>
        <w:rFonts w:hint="default"/>
      </w:rPr>
    </w:lvl>
    <w:lvl w:ilvl="4">
      <w:start w:val="1"/>
      <w:numFmt w:val="decimal"/>
      <w:pStyle w:val="Heading5"/>
      <w:suff w:val="nothing"/>
      <w:lvlText w:val="%1.%2.%3.%4.%5. "/>
      <w:lvlJc w:val="left"/>
      <w:pPr>
        <w:ind w:left="-1098" w:hanging="432"/>
      </w:pPr>
      <w:rPr>
        <w:rFonts w:hint="default"/>
      </w:rPr>
    </w:lvl>
    <w:lvl w:ilvl="5">
      <w:start w:val="1"/>
      <w:numFmt w:val="decimal"/>
      <w:pStyle w:val="Heading6"/>
      <w:suff w:val="nothing"/>
      <w:lvlText w:val="%1.%2.%3.%4.%5.%6. "/>
      <w:lvlJc w:val="left"/>
      <w:pPr>
        <w:ind w:left="-1098" w:hanging="432"/>
      </w:pPr>
      <w:rPr>
        <w:rFonts w:hint="default"/>
      </w:rPr>
    </w:lvl>
    <w:lvl w:ilvl="6">
      <w:start w:val="1"/>
      <w:numFmt w:val="decimal"/>
      <w:pStyle w:val="Heading7"/>
      <w:suff w:val="nothing"/>
      <w:lvlText w:val="%1.%2.%3.%4.%5.%6.%7. "/>
      <w:lvlJc w:val="left"/>
      <w:pPr>
        <w:ind w:left="-1098" w:hanging="432"/>
      </w:pPr>
      <w:rPr>
        <w:rFonts w:hint="default"/>
      </w:rPr>
    </w:lvl>
    <w:lvl w:ilvl="7">
      <w:start w:val="1"/>
      <w:numFmt w:val="decimal"/>
      <w:pStyle w:val="Heading8"/>
      <w:suff w:val="nothing"/>
      <w:lvlText w:val="%1.%2.%3.%4.%5.%6.%7.%8. "/>
      <w:lvlJc w:val="left"/>
      <w:pPr>
        <w:ind w:left="-1098" w:hanging="432"/>
      </w:pPr>
      <w:rPr>
        <w:rFonts w:hint="default"/>
      </w:rPr>
    </w:lvl>
    <w:lvl w:ilvl="8">
      <w:start w:val="1"/>
      <w:numFmt w:val="decimal"/>
      <w:pStyle w:val="Heading9"/>
      <w:suff w:val="nothing"/>
      <w:lvlText w:val="%1.%2.%3.%4.%5.%6.%7.%8.%9. "/>
      <w:lvlJc w:val="left"/>
      <w:pPr>
        <w:ind w:left="-1098" w:hanging="432"/>
      </w:pPr>
      <w:rPr>
        <w:rFonts w:hint="default"/>
      </w:rPr>
    </w:lvl>
  </w:abstractNum>
  <w:abstractNum w:abstractNumId="22" w15:restartNumberingAfterBreak="0">
    <w:nsid w:val="2BFC2B68"/>
    <w:multiLevelType w:val="hybridMultilevel"/>
    <w:tmpl w:val="CBFE6E5C"/>
    <w:lvl w:ilvl="0" w:tplc="04090001">
      <w:start w:val="1"/>
      <w:numFmt w:val="bullet"/>
      <w:lvlText w:val=""/>
      <w:lvlJc w:val="left"/>
      <w:pPr>
        <w:ind w:left="1152" w:hanging="360"/>
      </w:pPr>
      <w:rPr>
        <w:rFonts w:ascii="Symbol" w:hAnsi="Symbol" w:hint="default"/>
      </w:rPr>
    </w:lvl>
    <w:lvl w:ilvl="1" w:tplc="0409000F">
      <w:start w:val="1"/>
      <w:numFmt w:val="decimal"/>
      <w:lvlText w:val="%2."/>
      <w:lvlJc w:val="left"/>
      <w:pPr>
        <w:ind w:left="1872" w:hanging="360"/>
      </w:pPr>
      <w:rPr>
        <w:rFonts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E93069D"/>
    <w:multiLevelType w:val="hybridMultilevel"/>
    <w:tmpl w:val="3B2EDB1E"/>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30A035A3"/>
    <w:multiLevelType w:val="hybridMultilevel"/>
    <w:tmpl w:val="DC9A95D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6" w15:restartNumberingAfterBreak="0">
    <w:nsid w:val="4EDB7C04"/>
    <w:multiLevelType w:val="hybridMultilevel"/>
    <w:tmpl w:val="88A6CED8"/>
    <w:lvl w:ilvl="0" w:tplc="99DC3DBE">
      <w:start w:val="1"/>
      <w:numFmt w:val="bullet"/>
      <w:lvlText w:val="-"/>
      <w:lvlJc w:val="left"/>
      <w:pPr>
        <w:ind w:left="2592" w:hanging="360"/>
      </w:pPr>
      <w:rPr>
        <w:rFonts w:ascii="Courier" w:eastAsiaTheme="minorEastAsia" w:hAnsi="Courier" w:cstheme="minorBidi"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905634B"/>
    <w:multiLevelType w:val="hybridMultilevel"/>
    <w:tmpl w:val="E1D2DE3E"/>
    <w:lvl w:ilvl="0" w:tplc="0409000F">
      <w:start w:val="1"/>
      <w:numFmt w:val="decimal"/>
      <w:lvlText w:val="%1."/>
      <w:lvlJc w:val="left"/>
      <w:pPr>
        <w:ind w:left="1872" w:hanging="360"/>
      </w:pPr>
      <w:rPr>
        <w:rFont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0" w15:restartNumberingAfterBreak="0">
    <w:nsid w:val="5951343E"/>
    <w:multiLevelType w:val="hybridMultilevel"/>
    <w:tmpl w:val="1206B6A4"/>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1" w15:restartNumberingAfterBreak="0">
    <w:nsid w:val="5E3159C0"/>
    <w:multiLevelType w:val="hybridMultilevel"/>
    <w:tmpl w:val="BF302DFC"/>
    <w:lvl w:ilvl="0" w:tplc="99DC3DBE">
      <w:start w:val="1"/>
      <w:numFmt w:val="bullet"/>
      <w:lvlText w:val="-"/>
      <w:lvlJc w:val="left"/>
      <w:pPr>
        <w:ind w:left="720" w:hanging="360"/>
      </w:pPr>
      <w:rPr>
        <w:rFonts w:ascii="Courier" w:eastAsiaTheme="minorEastAsia" w:hAnsi="Courie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C6A6A"/>
    <w:multiLevelType w:val="hybridMultilevel"/>
    <w:tmpl w:val="493CF672"/>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33" w15:restartNumberingAfterBreak="0">
    <w:nsid w:val="6E557DB6"/>
    <w:multiLevelType w:val="hybridMultilevel"/>
    <w:tmpl w:val="052E3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076D4"/>
    <w:multiLevelType w:val="hybridMultilevel"/>
    <w:tmpl w:val="E9167DEE"/>
    <w:lvl w:ilvl="0" w:tplc="6FACA35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5"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6"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C4330E"/>
    <w:multiLevelType w:val="hybridMultilevel"/>
    <w:tmpl w:val="AC56DFBC"/>
    <w:lvl w:ilvl="0" w:tplc="7A16FC5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 w15:restartNumberingAfterBreak="0">
    <w:nsid w:val="79F61638"/>
    <w:multiLevelType w:val="hybridMultilevel"/>
    <w:tmpl w:val="0912426A"/>
    <w:lvl w:ilvl="0" w:tplc="99DC3DBE">
      <w:start w:val="1"/>
      <w:numFmt w:val="bullet"/>
      <w:lvlText w:val="-"/>
      <w:lvlJc w:val="left"/>
      <w:pPr>
        <w:ind w:left="720" w:hanging="360"/>
      </w:pPr>
      <w:rPr>
        <w:rFonts w:ascii="Courier" w:eastAsiaTheme="minorEastAsia" w:hAnsi="Courier"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28"/>
  </w:num>
  <w:num w:numId="13">
    <w:abstractNumId w:val="27"/>
  </w:num>
  <w:num w:numId="14">
    <w:abstractNumId w:val="21"/>
  </w:num>
  <w:num w:numId="15">
    <w:abstractNumId w:val="25"/>
  </w:num>
  <w:num w:numId="16">
    <w:abstractNumId w:val="11"/>
  </w:num>
  <w:num w:numId="17">
    <w:abstractNumId w:val="19"/>
  </w:num>
  <w:num w:numId="18">
    <w:abstractNumId w:val="36"/>
  </w:num>
  <w:num w:numId="19">
    <w:abstractNumId w:val="20"/>
  </w:num>
  <w:num w:numId="20">
    <w:abstractNumId w:val="15"/>
  </w:num>
  <w:num w:numId="21">
    <w:abstractNumId w:val="12"/>
  </w:num>
  <w:num w:numId="22">
    <w:abstractNumId w:val="13"/>
  </w:num>
  <w:num w:numId="23">
    <w:abstractNumId w:val="16"/>
  </w:num>
  <w:num w:numId="24">
    <w:abstractNumId w:val="33"/>
  </w:num>
  <w:num w:numId="25">
    <w:abstractNumId w:val="17"/>
  </w:num>
  <w:num w:numId="26">
    <w:abstractNumId w:val="10"/>
  </w:num>
  <w:num w:numId="27">
    <w:abstractNumId w:val="14"/>
  </w:num>
  <w:num w:numId="28">
    <w:abstractNumId w:val="23"/>
  </w:num>
  <w:num w:numId="29">
    <w:abstractNumId w:val="22"/>
  </w:num>
  <w:num w:numId="30">
    <w:abstractNumId w:val="32"/>
  </w:num>
  <w:num w:numId="31">
    <w:abstractNumId w:val="31"/>
  </w:num>
  <w:num w:numId="32">
    <w:abstractNumId w:val="38"/>
  </w:num>
  <w:num w:numId="33">
    <w:abstractNumId w:val="26"/>
  </w:num>
  <w:num w:numId="34">
    <w:abstractNumId w:val="30"/>
  </w:num>
  <w:num w:numId="35">
    <w:abstractNumId w:val="37"/>
  </w:num>
  <w:num w:numId="36">
    <w:abstractNumId w:val="34"/>
  </w:num>
  <w:num w:numId="37">
    <w:abstractNumId w:val="29"/>
  </w:num>
  <w:num w:numId="38">
    <w:abstractNumId w:val="18"/>
  </w:num>
  <w:num w:numId="39">
    <w:abstractNumId w:val="24"/>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eyoung">
    <w15:presenceInfo w15:providerId="AD" w15:userId="S-1-5-21-147214757-305610072-1517763936-260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NotTrackFormatting/>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5"/>
    <w:rsid w:val="00000708"/>
    <w:rsid w:val="00000DA2"/>
    <w:rsid w:val="000013E1"/>
    <w:rsid w:val="000017CE"/>
    <w:rsid w:val="000034CE"/>
    <w:rsid w:val="00004235"/>
    <w:rsid w:val="00006726"/>
    <w:rsid w:val="000078CB"/>
    <w:rsid w:val="00007CB3"/>
    <w:rsid w:val="00010A83"/>
    <w:rsid w:val="00010E76"/>
    <w:rsid w:val="00011A34"/>
    <w:rsid w:val="00013133"/>
    <w:rsid w:val="00013C75"/>
    <w:rsid w:val="0001519F"/>
    <w:rsid w:val="00015336"/>
    <w:rsid w:val="000158FC"/>
    <w:rsid w:val="00016401"/>
    <w:rsid w:val="00017188"/>
    <w:rsid w:val="00020C4D"/>
    <w:rsid w:val="000210FA"/>
    <w:rsid w:val="00021839"/>
    <w:rsid w:val="000227E5"/>
    <w:rsid w:val="00023724"/>
    <w:rsid w:val="00023F72"/>
    <w:rsid w:val="000242D3"/>
    <w:rsid w:val="000252DE"/>
    <w:rsid w:val="00025647"/>
    <w:rsid w:val="000263A7"/>
    <w:rsid w:val="00026CC5"/>
    <w:rsid w:val="00026D6F"/>
    <w:rsid w:val="00027ED8"/>
    <w:rsid w:val="00030E32"/>
    <w:rsid w:val="0003161C"/>
    <w:rsid w:val="0003162B"/>
    <w:rsid w:val="00033485"/>
    <w:rsid w:val="00033BBD"/>
    <w:rsid w:val="000341EF"/>
    <w:rsid w:val="0003576F"/>
    <w:rsid w:val="0004005B"/>
    <w:rsid w:val="00040840"/>
    <w:rsid w:val="00040CDE"/>
    <w:rsid w:val="00040DE5"/>
    <w:rsid w:val="00042ACC"/>
    <w:rsid w:val="00042D6F"/>
    <w:rsid w:val="00043B4F"/>
    <w:rsid w:val="00043BF4"/>
    <w:rsid w:val="000440BE"/>
    <w:rsid w:val="00044F74"/>
    <w:rsid w:val="000455F0"/>
    <w:rsid w:val="00045A33"/>
    <w:rsid w:val="000461F2"/>
    <w:rsid w:val="00046441"/>
    <w:rsid w:val="00046A05"/>
    <w:rsid w:val="00047647"/>
    <w:rsid w:val="00047D12"/>
    <w:rsid w:val="00052B9E"/>
    <w:rsid w:val="00052D45"/>
    <w:rsid w:val="0005399E"/>
    <w:rsid w:val="00053DD6"/>
    <w:rsid w:val="00054BD7"/>
    <w:rsid w:val="000551AE"/>
    <w:rsid w:val="000554E6"/>
    <w:rsid w:val="0005588D"/>
    <w:rsid w:val="00055923"/>
    <w:rsid w:val="00055CCF"/>
    <w:rsid w:val="000566F5"/>
    <w:rsid w:val="0005797D"/>
    <w:rsid w:val="00057F96"/>
    <w:rsid w:val="00060345"/>
    <w:rsid w:val="0006107C"/>
    <w:rsid w:val="00061E0D"/>
    <w:rsid w:val="00061E5D"/>
    <w:rsid w:val="000627F8"/>
    <w:rsid w:val="00062FA4"/>
    <w:rsid w:val="00063043"/>
    <w:rsid w:val="00064A9B"/>
    <w:rsid w:val="00064AD9"/>
    <w:rsid w:val="00065EC0"/>
    <w:rsid w:val="00066EA5"/>
    <w:rsid w:val="00067FC1"/>
    <w:rsid w:val="00070F86"/>
    <w:rsid w:val="00071D4E"/>
    <w:rsid w:val="0007204B"/>
    <w:rsid w:val="00072E31"/>
    <w:rsid w:val="00073B3B"/>
    <w:rsid w:val="00075A85"/>
    <w:rsid w:val="00075D20"/>
    <w:rsid w:val="0007656C"/>
    <w:rsid w:val="0008020E"/>
    <w:rsid w:val="00082E4E"/>
    <w:rsid w:val="000853BB"/>
    <w:rsid w:val="00085BAF"/>
    <w:rsid w:val="00086AB5"/>
    <w:rsid w:val="00086D6D"/>
    <w:rsid w:val="00086ED4"/>
    <w:rsid w:val="000870D1"/>
    <w:rsid w:val="0008756B"/>
    <w:rsid w:val="00087CC3"/>
    <w:rsid w:val="00087E79"/>
    <w:rsid w:val="000901DB"/>
    <w:rsid w:val="00090EE4"/>
    <w:rsid w:val="000918A7"/>
    <w:rsid w:val="00092153"/>
    <w:rsid w:val="000936BD"/>
    <w:rsid w:val="00093D38"/>
    <w:rsid w:val="000944D8"/>
    <w:rsid w:val="00095154"/>
    <w:rsid w:val="00095BCF"/>
    <w:rsid w:val="00096242"/>
    <w:rsid w:val="000A0E42"/>
    <w:rsid w:val="000A2320"/>
    <w:rsid w:val="000A54DA"/>
    <w:rsid w:val="000A7147"/>
    <w:rsid w:val="000A757F"/>
    <w:rsid w:val="000B0B15"/>
    <w:rsid w:val="000B1845"/>
    <w:rsid w:val="000B1B64"/>
    <w:rsid w:val="000B2074"/>
    <w:rsid w:val="000B2485"/>
    <w:rsid w:val="000B33B4"/>
    <w:rsid w:val="000B3F6C"/>
    <w:rsid w:val="000B45BD"/>
    <w:rsid w:val="000B4E3D"/>
    <w:rsid w:val="000B4EC0"/>
    <w:rsid w:val="000B7986"/>
    <w:rsid w:val="000C0094"/>
    <w:rsid w:val="000C0118"/>
    <w:rsid w:val="000C027B"/>
    <w:rsid w:val="000C0320"/>
    <w:rsid w:val="000C147A"/>
    <w:rsid w:val="000C22EA"/>
    <w:rsid w:val="000C3D49"/>
    <w:rsid w:val="000C4693"/>
    <w:rsid w:val="000C48F0"/>
    <w:rsid w:val="000C5C00"/>
    <w:rsid w:val="000C7F1B"/>
    <w:rsid w:val="000D0D26"/>
    <w:rsid w:val="000D1F2E"/>
    <w:rsid w:val="000D3D6F"/>
    <w:rsid w:val="000D7EBA"/>
    <w:rsid w:val="000E06CD"/>
    <w:rsid w:val="000E08CC"/>
    <w:rsid w:val="000E0C9D"/>
    <w:rsid w:val="000E2C73"/>
    <w:rsid w:val="000E2DF8"/>
    <w:rsid w:val="000E32AA"/>
    <w:rsid w:val="000E453B"/>
    <w:rsid w:val="000E4782"/>
    <w:rsid w:val="000E4848"/>
    <w:rsid w:val="000E50BA"/>
    <w:rsid w:val="000E74ED"/>
    <w:rsid w:val="000F022D"/>
    <w:rsid w:val="000F11BF"/>
    <w:rsid w:val="000F1E54"/>
    <w:rsid w:val="000F2479"/>
    <w:rsid w:val="000F24ED"/>
    <w:rsid w:val="000F2706"/>
    <w:rsid w:val="000F2D89"/>
    <w:rsid w:val="000F4246"/>
    <w:rsid w:val="000F4719"/>
    <w:rsid w:val="000F51E4"/>
    <w:rsid w:val="000F5E5E"/>
    <w:rsid w:val="000F6746"/>
    <w:rsid w:val="000F6A4F"/>
    <w:rsid w:val="00100161"/>
    <w:rsid w:val="00100BDA"/>
    <w:rsid w:val="00101A66"/>
    <w:rsid w:val="001024B5"/>
    <w:rsid w:val="0010341A"/>
    <w:rsid w:val="0010357E"/>
    <w:rsid w:val="00103EB4"/>
    <w:rsid w:val="00103FD9"/>
    <w:rsid w:val="00104BB5"/>
    <w:rsid w:val="00105EA5"/>
    <w:rsid w:val="0010654D"/>
    <w:rsid w:val="00106D0C"/>
    <w:rsid w:val="00106FE4"/>
    <w:rsid w:val="001073DC"/>
    <w:rsid w:val="00107C14"/>
    <w:rsid w:val="00110652"/>
    <w:rsid w:val="00110B24"/>
    <w:rsid w:val="00112274"/>
    <w:rsid w:val="00112909"/>
    <w:rsid w:val="001129A3"/>
    <w:rsid w:val="00113300"/>
    <w:rsid w:val="001133B7"/>
    <w:rsid w:val="00113878"/>
    <w:rsid w:val="00113B7C"/>
    <w:rsid w:val="00113F07"/>
    <w:rsid w:val="001157EA"/>
    <w:rsid w:val="00115CEE"/>
    <w:rsid w:val="001165FF"/>
    <w:rsid w:val="00116B59"/>
    <w:rsid w:val="0011758D"/>
    <w:rsid w:val="001178D6"/>
    <w:rsid w:val="0011797E"/>
    <w:rsid w:val="00120D8D"/>
    <w:rsid w:val="00121052"/>
    <w:rsid w:val="001213A6"/>
    <w:rsid w:val="00121418"/>
    <w:rsid w:val="00121441"/>
    <w:rsid w:val="00121FA7"/>
    <w:rsid w:val="001224AF"/>
    <w:rsid w:val="001243DB"/>
    <w:rsid w:val="001245EB"/>
    <w:rsid w:val="00124E94"/>
    <w:rsid w:val="001258AA"/>
    <w:rsid w:val="0012626C"/>
    <w:rsid w:val="001267CE"/>
    <w:rsid w:val="0013009A"/>
    <w:rsid w:val="00130101"/>
    <w:rsid w:val="0013055C"/>
    <w:rsid w:val="00130571"/>
    <w:rsid w:val="00130907"/>
    <w:rsid w:val="00130957"/>
    <w:rsid w:val="001313B6"/>
    <w:rsid w:val="00132044"/>
    <w:rsid w:val="00132858"/>
    <w:rsid w:val="001336A0"/>
    <w:rsid w:val="001338F6"/>
    <w:rsid w:val="00135E73"/>
    <w:rsid w:val="00135F4C"/>
    <w:rsid w:val="001365F5"/>
    <w:rsid w:val="00136E3D"/>
    <w:rsid w:val="00141277"/>
    <w:rsid w:val="00141D86"/>
    <w:rsid w:val="001439C6"/>
    <w:rsid w:val="00143C8B"/>
    <w:rsid w:val="001446EA"/>
    <w:rsid w:val="00144C89"/>
    <w:rsid w:val="00145A89"/>
    <w:rsid w:val="00145D40"/>
    <w:rsid w:val="00145EA7"/>
    <w:rsid w:val="0014624A"/>
    <w:rsid w:val="00146956"/>
    <w:rsid w:val="00146E66"/>
    <w:rsid w:val="00147470"/>
    <w:rsid w:val="00151020"/>
    <w:rsid w:val="001542E2"/>
    <w:rsid w:val="00156586"/>
    <w:rsid w:val="0016069C"/>
    <w:rsid w:val="0016099B"/>
    <w:rsid w:val="001609FF"/>
    <w:rsid w:val="00160A5E"/>
    <w:rsid w:val="00160DC6"/>
    <w:rsid w:val="00161919"/>
    <w:rsid w:val="00162029"/>
    <w:rsid w:val="00164BA6"/>
    <w:rsid w:val="00164CAD"/>
    <w:rsid w:val="00164DBD"/>
    <w:rsid w:val="001652E7"/>
    <w:rsid w:val="00165768"/>
    <w:rsid w:val="00165E9F"/>
    <w:rsid w:val="00166327"/>
    <w:rsid w:val="001667B0"/>
    <w:rsid w:val="00166BBE"/>
    <w:rsid w:val="00171067"/>
    <w:rsid w:val="00171703"/>
    <w:rsid w:val="00171854"/>
    <w:rsid w:val="001719C3"/>
    <w:rsid w:val="00171B21"/>
    <w:rsid w:val="00171DE8"/>
    <w:rsid w:val="00172CB6"/>
    <w:rsid w:val="00172CF8"/>
    <w:rsid w:val="00172D4B"/>
    <w:rsid w:val="00173AA8"/>
    <w:rsid w:val="00174B32"/>
    <w:rsid w:val="00174DEE"/>
    <w:rsid w:val="00175BCF"/>
    <w:rsid w:val="00180115"/>
    <w:rsid w:val="0018134A"/>
    <w:rsid w:val="001818A0"/>
    <w:rsid w:val="00182B7F"/>
    <w:rsid w:val="001833E4"/>
    <w:rsid w:val="001851E3"/>
    <w:rsid w:val="00186A06"/>
    <w:rsid w:val="001900E5"/>
    <w:rsid w:val="001901E2"/>
    <w:rsid w:val="001902CB"/>
    <w:rsid w:val="00191A3F"/>
    <w:rsid w:val="00191EA4"/>
    <w:rsid w:val="0019243E"/>
    <w:rsid w:val="00192973"/>
    <w:rsid w:val="00194571"/>
    <w:rsid w:val="001948DE"/>
    <w:rsid w:val="0019497B"/>
    <w:rsid w:val="00194D25"/>
    <w:rsid w:val="00196C23"/>
    <w:rsid w:val="00197B1C"/>
    <w:rsid w:val="001A03E0"/>
    <w:rsid w:val="001A079D"/>
    <w:rsid w:val="001A209B"/>
    <w:rsid w:val="001A2B2B"/>
    <w:rsid w:val="001A335F"/>
    <w:rsid w:val="001A3789"/>
    <w:rsid w:val="001A382E"/>
    <w:rsid w:val="001A40C3"/>
    <w:rsid w:val="001A48EF"/>
    <w:rsid w:val="001A6E2B"/>
    <w:rsid w:val="001A7A9C"/>
    <w:rsid w:val="001B02C2"/>
    <w:rsid w:val="001B14E7"/>
    <w:rsid w:val="001B224F"/>
    <w:rsid w:val="001B2AAF"/>
    <w:rsid w:val="001B3A1B"/>
    <w:rsid w:val="001B44A8"/>
    <w:rsid w:val="001B4533"/>
    <w:rsid w:val="001B6021"/>
    <w:rsid w:val="001B7463"/>
    <w:rsid w:val="001B7EB5"/>
    <w:rsid w:val="001C00D2"/>
    <w:rsid w:val="001C02A0"/>
    <w:rsid w:val="001C05EB"/>
    <w:rsid w:val="001C079B"/>
    <w:rsid w:val="001C0E1B"/>
    <w:rsid w:val="001C426D"/>
    <w:rsid w:val="001C5058"/>
    <w:rsid w:val="001C56D0"/>
    <w:rsid w:val="001C698B"/>
    <w:rsid w:val="001C699C"/>
    <w:rsid w:val="001C7794"/>
    <w:rsid w:val="001C7A71"/>
    <w:rsid w:val="001D04F1"/>
    <w:rsid w:val="001D11CE"/>
    <w:rsid w:val="001D2323"/>
    <w:rsid w:val="001D257C"/>
    <w:rsid w:val="001D3A8D"/>
    <w:rsid w:val="001D3D30"/>
    <w:rsid w:val="001D430A"/>
    <w:rsid w:val="001D4EF1"/>
    <w:rsid w:val="001D6AB1"/>
    <w:rsid w:val="001D74FF"/>
    <w:rsid w:val="001E0120"/>
    <w:rsid w:val="001E1C25"/>
    <w:rsid w:val="001E1E86"/>
    <w:rsid w:val="001E2222"/>
    <w:rsid w:val="001E3DE1"/>
    <w:rsid w:val="001E3DE6"/>
    <w:rsid w:val="001E3E79"/>
    <w:rsid w:val="001E489A"/>
    <w:rsid w:val="001E59B4"/>
    <w:rsid w:val="001E7112"/>
    <w:rsid w:val="001F013D"/>
    <w:rsid w:val="001F0413"/>
    <w:rsid w:val="001F09B8"/>
    <w:rsid w:val="001F1101"/>
    <w:rsid w:val="001F247C"/>
    <w:rsid w:val="001F2823"/>
    <w:rsid w:val="001F343E"/>
    <w:rsid w:val="001F394B"/>
    <w:rsid w:val="001F39C2"/>
    <w:rsid w:val="001F3E36"/>
    <w:rsid w:val="001F50EC"/>
    <w:rsid w:val="001F51A0"/>
    <w:rsid w:val="001F5820"/>
    <w:rsid w:val="001F6550"/>
    <w:rsid w:val="001F6967"/>
    <w:rsid w:val="001F78CF"/>
    <w:rsid w:val="001F7FB3"/>
    <w:rsid w:val="00202D67"/>
    <w:rsid w:val="00206480"/>
    <w:rsid w:val="00206FC9"/>
    <w:rsid w:val="00211793"/>
    <w:rsid w:val="0021221F"/>
    <w:rsid w:val="00212972"/>
    <w:rsid w:val="00213271"/>
    <w:rsid w:val="00213745"/>
    <w:rsid w:val="00214528"/>
    <w:rsid w:val="00215051"/>
    <w:rsid w:val="002151FA"/>
    <w:rsid w:val="00215255"/>
    <w:rsid w:val="002155F5"/>
    <w:rsid w:val="00215E96"/>
    <w:rsid w:val="00217356"/>
    <w:rsid w:val="00221531"/>
    <w:rsid w:val="00221680"/>
    <w:rsid w:val="00221738"/>
    <w:rsid w:val="00223F92"/>
    <w:rsid w:val="00224D9A"/>
    <w:rsid w:val="00224E8C"/>
    <w:rsid w:val="00225353"/>
    <w:rsid w:val="002263B7"/>
    <w:rsid w:val="00226792"/>
    <w:rsid w:val="00226953"/>
    <w:rsid w:val="00227789"/>
    <w:rsid w:val="00227869"/>
    <w:rsid w:val="0023027C"/>
    <w:rsid w:val="002312BA"/>
    <w:rsid w:val="0023183D"/>
    <w:rsid w:val="0023384B"/>
    <w:rsid w:val="002344D0"/>
    <w:rsid w:val="00234559"/>
    <w:rsid w:val="00234834"/>
    <w:rsid w:val="0023631C"/>
    <w:rsid w:val="002365E1"/>
    <w:rsid w:val="0023720E"/>
    <w:rsid w:val="00237575"/>
    <w:rsid w:val="00237595"/>
    <w:rsid w:val="00237697"/>
    <w:rsid w:val="00237A75"/>
    <w:rsid w:val="0024037A"/>
    <w:rsid w:val="00240916"/>
    <w:rsid w:val="00242E49"/>
    <w:rsid w:val="00242ED3"/>
    <w:rsid w:val="00244E78"/>
    <w:rsid w:val="0024542A"/>
    <w:rsid w:val="00247C9F"/>
    <w:rsid w:val="00250CC4"/>
    <w:rsid w:val="002511F2"/>
    <w:rsid w:val="00251C7E"/>
    <w:rsid w:val="00251FBA"/>
    <w:rsid w:val="00254C86"/>
    <w:rsid w:val="00254E03"/>
    <w:rsid w:val="00254FD6"/>
    <w:rsid w:val="002550FC"/>
    <w:rsid w:val="00255620"/>
    <w:rsid w:val="00256607"/>
    <w:rsid w:val="002573C1"/>
    <w:rsid w:val="00260454"/>
    <w:rsid w:val="002604D4"/>
    <w:rsid w:val="00261380"/>
    <w:rsid w:val="002614A4"/>
    <w:rsid w:val="0026235C"/>
    <w:rsid w:val="002627E8"/>
    <w:rsid w:val="00263DBE"/>
    <w:rsid w:val="00264E21"/>
    <w:rsid w:val="00265135"/>
    <w:rsid w:val="00265169"/>
    <w:rsid w:val="00265CC4"/>
    <w:rsid w:val="002676C6"/>
    <w:rsid w:val="00270AF6"/>
    <w:rsid w:val="00271736"/>
    <w:rsid w:val="00271CE1"/>
    <w:rsid w:val="002729BE"/>
    <w:rsid w:val="00272AE3"/>
    <w:rsid w:val="00272E25"/>
    <w:rsid w:val="00273425"/>
    <w:rsid w:val="002736A4"/>
    <w:rsid w:val="00273D8A"/>
    <w:rsid w:val="0027430F"/>
    <w:rsid w:val="002745EC"/>
    <w:rsid w:val="00274AAF"/>
    <w:rsid w:val="0027759C"/>
    <w:rsid w:val="002809E1"/>
    <w:rsid w:val="00281083"/>
    <w:rsid w:val="0028162A"/>
    <w:rsid w:val="00281858"/>
    <w:rsid w:val="00282A5F"/>
    <w:rsid w:val="0028397A"/>
    <w:rsid w:val="0028406E"/>
    <w:rsid w:val="00284948"/>
    <w:rsid w:val="002851EA"/>
    <w:rsid w:val="0028548C"/>
    <w:rsid w:val="0028681A"/>
    <w:rsid w:val="00286C18"/>
    <w:rsid w:val="00286C53"/>
    <w:rsid w:val="00291216"/>
    <w:rsid w:val="002917BD"/>
    <w:rsid w:val="00292267"/>
    <w:rsid w:val="002924FB"/>
    <w:rsid w:val="002935B1"/>
    <w:rsid w:val="0029416D"/>
    <w:rsid w:val="00294221"/>
    <w:rsid w:val="002942DC"/>
    <w:rsid w:val="00294D68"/>
    <w:rsid w:val="00294ED4"/>
    <w:rsid w:val="00295B6A"/>
    <w:rsid w:val="00295D7E"/>
    <w:rsid w:val="002971FD"/>
    <w:rsid w:val="00297C07"/>
    <w:rsid w:val="002A0C9A"/>
    <w:rsid w:val="002A18C0"/>
    <w:rsid w:val="002A1D8C"/>
    <w:rsid w:val="002A30A7"/>
    <w:rsid w:val="002A3D80"/>
    <w:rsid w:val="002A3FB5"/>
    <w:rsid w:val="002A5D0E"/>
    <w:rsid w:val="002A6840"/>
    <w:rsid w:val="002A6887"/>
    <w:rsid w:val="002A6E35"/>
    <w:rsid w:val="002A707B"/>
    <w:rsid w:val="002A72BC"/>
    <w:rsid w:val="002A7BFE"/>
    <w:rsid w:val="002B0694"/>
    <w:rsid w:val="002B0CF4"/>
    <w:rsid w:val="002B102E"/>
    <w:rsid w:val="002B1977"/>
    <w:rsid w:val="002B2E96"/>
    <w:rsid w:val="002B2FC2"/>
    <w:rsid w:val="002B4A42"/>
    <w:rsid w:val="002B4A91"/>
    <w:rsid w:val="002B63C5"/>
    <w:rsid w:val="002B6872"/>
    <w:rsid w:val="002B6C8C"/>
    <w:rsid w:val="002B7B95"/>
    <w:rsid w:val="002C1E57"/>
    <w:rsid w:val="002C1F42"/>
    <w:rsid w:val="002C24B9"/>
    <w:rsid w:val="002C2C92"/>
    <w:rsid w:val="002C43F4"/>
    <w:rsid w:val="002C5BAD"/>
    <w:rsid w:val="002C5FD5"/>
    <w:rsid w:val="002C6134"/>
    <w:rsid w:val="002C6624"/>
    <w:rsid w:val="002C6E72"/>
    <w:rsid w:val="002C7A27"/>
    <w:rsid w:val="002D0180"/>
    <w:rsid w:val="002D0435"/>
    <w:rsid w:val="002D18C8"/>
    <w:rsid w:val="002D2D07"/>
    <w:rsid w:val="002D2F11"/>
    <w:rsid w:val="002D3201"/>
    <w:rsid w:val="002D3748"/>
    <w:rsid w:val="002D386D"/>
    <w:rsid w:val="002D4563"/>
    <w:rsid w:val="002D66D5"/>
    <w:rsid w:val="002E2A5C"/>
    <w:rsid w:val="002E3190"/>
    <w:rsid w:val="002E41B0"/>
    <w:rsid w:val="002E48E1"/>
    <w:rsid w:val="002E4EE1"/>
    <w:rsid w:val="002E5424"/>
    <w:rsid w:val="002E5DA5"/>
    <w:rsid w:val="002E5F3E"/>
    <w:rsid w:val="002F018A"/>
    <w:rsid w:val="002F0443"/>
    <w:rsid w:val="002F1757"/>
    <w:rsid w:val="002F20A7"/>
    <w:rsid w:val="002F3224"/>
    <w:rsid w:val="002F3266"/>
    <w:rsid w:val="002F3F0B"/>
    <w:rsid w:val="002F4935"/>
    <w:rsid w:val="002F5682"/>
    <w:rsid w:val="002F77C3"/>
    <w:rsid w:val="0030065A"/>
    <w:rsid w:val="00300B6A"/>
    <w:rsid w:val="003010B8"/>
    <w:rsid w:val="0030239C"/>
    <w:rsid w:val="00302CDB"/>
    <w:rsid w:val="00302DC7"/>
    <w:rsid w:val="0030406E"/>
    <w:rsid w:val="00304C46"/>
    <w:rsid w:val="003051BF"/>
    <w:rsid w:val="00305B15"/>
    <w:rsid w:val="00306164"/>
    <w:rsid w:val="003061F1"/>
    <w:rsid w:val="00307DBB"/>
    <w:rsid w:val="00307E77"/>
    <w:rsid w:val="00311C95"/>
    <w:rsid w:val="00311E06"/>
    <w:rsid w:val="00312240"/>
    <w:rsid w:val="00312A0A"/>
    <w:rsid w:val="00314861"/>
    <w:rsid w:val="00314A3F"/>
    <w:rsid w:val="00315D28"/>
    <w:rsid w:val="00316BB2"/>
    <w:rsid w:val="0031708F"/>
    <w:rsid w:val="003174D8"/>
    <w:rsid w:val="003178A7"/>
    <w:rsid w:val="00317D3A"/>
    <w:rsid w:val="00317E39"/>
    <w:rsid w:val="003208A9"/>
    <w:rsid w:val="00320C59"/>
    <w:rsid w:val="00320CB8"/>
    <w:rsid w:val="0032271C"/>
    <w:rsid w:val="00322A1D"/>
    <w:rsid w:val="00322D5E"/>
    <w:rsid w:val="00323366"/>
    <w:rsid w:val="00324D54"/>
    <w:rsid w:val="0032506B"/>
    <w:rsid w:val="00325123"/>
    <w:rsid w:val="00326CFA"/>
    <w:rsid w:val="00327B03"/>
    <w:rsid w:val="003301B9"/>
    <w:rsid w:val="00330A6E"/>
    <w:rsid w:val="0033129E"/>
    <w:rsid w:val="00332CD5"/>
    <w:rsid w:val="00333D88"/>
    <w:rsid w:val="003342E5"/>
    <w:rsid w:val="00334C43"/>
    <w:rsid w:val="00334F3E"/>
    <w:rsid w:val="00335733"/>
    <w:rsid w:val="003357F9"/>
    <w:rsid w:val="003364CA"/>
    <w:rsid w:val="003365F1"/>
    <w:rsid w:val="00336629"/>
    <w:rsid w:val="00336B03"/>
    <w:rsid w:val="00336B70"/>
    <w:rsid w:val="003404A4"/>
    <w:rsid w:val="00340991"/>
    <w:rsid w:val="00340A23"/>
    <w:rsid w:val="00341FFA"/>
    <w:rsid w:val="003424B6"/>
    <w:rsid w:val="00342A68"/>
    <w:rsid w:val="00342B4A"/>
    <w:rsid w:val="003434D9"/>
    <w:rsid w:val="003438C3"/>
    <w:rsid w:val="00344C12"/>
    <w:rsid w:val="00345132"/>
    <w:rsid w:val="00345474"/>
    <w:rsid w:val="00345788"/>
    <w:rsid w:val="003461F4"/>
    <w:rsid w:val="00347852"/>
    <w:rsid w:val="00347A3C"/>
    <w:rsid w:val="00347A66"/>
    <w:rsid w:val="00347F7B"/>
    <w:rsid w:val="00352093"/>
    <w:rsid w:val="00352C72"/>
    <w:rsid w:val="00352C73"/>
    <w:rsid w:val="00352FE7"/>
    <w:rsid w:val="00353800"/>
    <w:rsid w:val="00353868"/>
    <w:rsid w:val="0035424B"/>
    <w:rsid w:val="0035495F"/>
    <w:rsid w:val="00355D87"/>
    <w:rsid w:val="00356C30"/>
    <w:rsid w:val="00356D5A"/>
    <w:rsid w:val="00357EC0"/>
    <w:rsid w:val="00360444"/>
    <w:rsid w:val="0036141C"/>
    <w:rsid w:val="00361962"/>
    <w:rsid w:val="00362060"/>
    <w:rsid w:val="00362558"/>
    <w:rsid w:val="003629AA"/>
    <w:rsid w:val="00363A7F"/>
    <w:rsid w:val="0036408C"/>
    <w:rsid w:val="00364162"/>
    <w:rsid w:val="00364EA2"/>
    <w:rsid w:val="00365249"/>
    <w:rsid w:val="003658B7"/>
    <w:rsid w:val="0037000E"/>
    <w:rsid w:val="00371865"/>
    <w:rsid w:val="003721B1"/>
    <w:rsid w:val="00372406"/>
    <w:rsid w:val="00374108"/>
    <w:rsid w:val="003749F5"/>
    <w:rsid w:val="0037526A"/>
    <w:rsid w:val="003755C4"/>
    <w:rsid w:val="0037568F"/>
    <w:rsid w:val="00375B73"/>
    <w:rsid w:val="00376C0C"/>
    <w:rsid w:val="00377112"/>
    <w:rsid w:val="003804ED"/>
    <w:rsid w:val="00381568"/>
    <w:rsid w:val="00381FA7"/>
    <w:rsid w:val="003820FC"/>
    <w:rsid w:val="00382AC4"/>
    <w:rsid w:val="00382DB5"/>
    <w:rsid w:val="00383A66"/>
    <w:rsid w:val="00384AF3"/>
    <w:rsid w:val="0038761C"/>
    <w:rsid w:val="00390BE1"/>
    <w:rsid w:val="00391D71"/>
    <w:rsid w:val="00392BD8"/>
    <w:rsid w:val="00392C65"/>
    <w:rsid w:val="003937AF"/>
    <w:rsid w:val="0039446D"/>
    <w:rsid w:val="003953C6"/>
    <w:rsid w:val="0039624C"/>
    <w:rsid w:val="0039652D"/>
    <w:rsid w:val="00396774"/>
    <w:rsid w:val="003967AB"/>
    <w:rsid w:val="00396CDC"/>
    <w:rsid w:val="003A0E49"/>
    <w:rsid w:val="003A0F9C"/>
    <w:rsid w:val="003A1329"/>
    <w:rsid w:val="003A2EE9"/>
    <w:rsid w:val="003A5BEB"/>
    <w:rsid w:val="003A7107"/>
    <w:rsid w:val="003A7D5E"/>
    <w:rsid w:val="003A7DD2"/>
    <w:rsid w:val="003B0464"/>
    <w:rsid w:val="003B0B54"/>
    <w:rsid w:val="003B0C11"/>
    <w:rsid w:val="003B1227"/>
    <w:rsid w:val="003B156D"/>
    <w:rsid w:val="003B1F32"/>
    <w:rsid w:val="003B3D19"/>
    <w:rsid w:val="003B3E9D"/>
    <w:rsid w:val="003B40FE"/>
    <w:rsid w:val="003B416E"/>
    <w:rsid w:val="003B5063"/>
    <w:rsid w:val="003B5AEF"/>
    <w:rsid w:val="003B7761"/>
    <w:rsid w:val="003B7A79"/>
    <w:rsid w:val="003C2794"/>
    <w:rsid w:val="003C429A"/>
    <w:rsid w:val="003C4DB0"/>
    <w:rsid w:val="003C55E1"/>
    <w:rsid w:val="003C60D5"/>
    <w:rsid w:val="003C6BF6"/>
    <w:rsid w:val="003C6CDF"/>
    <w:rsid w:val="003C6F9D"/>
    <w:rsid w:val="003C7575"/>
    <w:rsid w:val="003C7845"/>
    <w:rsid w:val="003D14E5"/>
    <w:rsid w:val="003D1C2A"/>
    <w:rsid w:val="003D2B8F"/>
    <w:rsid w:val="003D4879"/>
    <w:rsid w:val="003D4A9E"/>
    <w:rsid w:val="003D532E"/>
    <w:rsid w:val="003D6482"/>
    <w:rsid w:val="003D68B4"/>
    <w:rsid w:val="003D7C00"/>
    <w:rsid w:val="003E096F"/>
    <w:rsid w:val="003E27BD"/>
    <w:rsid w:val="003E3FCA"/>
    <w:rsid w:val="003E4B6F"/>
    <w:rsid w:val="003E4CD3"/>
    <w:rsid w:val="003E5A72"/>
    <w:rsid w:val="003E5BE9"/>
    <w:rsid w:val="003E7490"/>
    <w:rsid w:val="003E7E3D"/>
    <w:rsid w:val="003F1434"/>
    <w:rsid w:val="003F202A"/>
    <w:rsid w:val="003F34A4"/>
    <w:rsid w:val="003F479B"/>
    <w:rsid w:val="003F4C86"/>
    <w:rsid w:val="003F5DEE"/>
    <w:rsid w:val="003F629C"/>
    <w:rsid w:val="003F6468"/>
    <w:rsid w:val="003F673E"/>
    <w:rsid w:val="003F75C6"/>
    <w:rsid w:val="003F7DA5"/>
    <w:rsid w:val="003F7F3A"/>
    <w:rsid w:val="004010FF"/>
    <w:rsid w:val="00402351"/>
    <w:rsid w:val="0040235E"/>
    <w:rsid w:val="0040345A"/>
    <w:rsid w:val="00403DBD"/>
    <w:rsid w:val="00404E15"/>
    <w:rsid w:val="00405B6B"/>
    <w:rsid w:val="00406917"/>
    <w:rsid w:val="0040742B"/>
    <w:rsid w:val="00410AD8"/>
    <w:rsid w:val="004134C2"/>
    <w:rsid w:val="004140F9"/>
    <w:rsid w:val="00414696"/>
    <w:rsid w:val="004151C4"/>
    <w:rsid w:val="00415A85"/>
    <w:rsid w:val="00416205"/>
    <w:rsid w:val="00416D00"/>
    <w:rsid w:val="00416E04"/>
    <w:rsid w:val="00417203"/>
    <w:rsid w:val="004173B0"/>
    <w:rsid w:val="00417C28"/>
    <w:rsid w:val="004213A9"/>
    <w:rsid w:val="00421F68"/>
    <w:rsid w:val="00422AAE"/>
    <w:rsid w:val="004230C6"/>
    <w:rsid w:val="00423D5D"/>
    <w:rsid w:val="00423D70"/>
    <w:rsid w:val="0042445E"/>
    <w:rsid w:val="00424E19"/>
    <w:rsid w:val="00424F06"/>
    <w:rsid w:val="00425CD0"/>
    <w:rsid w:val="00426250"/>
    <w:rsid w:val="0042630B"/>
    <w:rsid w:val="00426930"/>
    <w:rsid w:val="00426A67"/>
    <w:rsid w:val="00426AB8"/>
    <w:rsid w:val="00427B6A"/>
    <w:rsid w:val="004309EA"/>
    <w:rsid w:val="00430ECF"/>
    <w:rsid w:val="00431A55"/>
    <w:rsid w:val="00432BCB"/>
    <w:rsid w:val="0043307B"/>
    <w:rsid w:val="004339AF"/>
    <w:rsid w:val="00433E96"/>
    <w:rsid w:val="00434400"/>
    <w:rsid w:val="00434754"/>
    <w:rsid w:val="00434A3B"/>
    <w:rsid w:val="004359FC"/>
    <w:rsid w:val="00435E11"/>
    <w:rsid w:val="00436014"/>
    <w:rsid w:val="0043618D"/>
    <w:rsid w:val="0043781A"/>
    <w:rsid w:val="00437D57"/>
    <w:rsid w:val="00440338"/>
    <w:rsid w:val="00441213"/>
    <w:rsid w:val="00441500"/>
    <w:rsid w:val="00441BB6"/>
    <w:rsid w:val="00442928"/>
    <w:rsid w:val="00442C94"/>
    <w:rsid w:val="00443C42"/>
    <w:rsid w:val="00444524"/>
    <w:rsid w:val="004445BF"/>
    <w:rsid w:val="00444B78"/>
    <w:rsid w:val="00445C1F"/>
    <w:rsid w:val="00446D49"/>
    <w:rsid w:val="00447024"/>
    <w:rsid w:val="00450161"/>
    <w:rsid w:val="004509D0"/>
    <w:rsid w:val="00451005"/>
    <w:rsid w:val="00451477"/>
    <w:rsid w:val="0045184F"/>
    <w:rsid w:val="00452E92"/>
    <w:rsid w:val="004538BC"/>
    <w:rsid w:val="004538EF"/>
    <w:rsid w:val="004546DB"/>
    <w:rsid w:val="00454981"/>
    <w:rsid w:val="004553DD"/>
    <w:rsid w:val="00456B0B"/>
    <w:rsid w:val="004629C3"/>
    <w:rsid w:val="00463531"/>
    <w:rsid w:val="004637D9"/>
    <w:rsid w:val="00463A9C"/>
    <w:rsid w:val="004645E0"/>
    <w:rsid w:val="004651C2"/>
    <w:rsid w:val="004722F5"/>
    <w:rsid w:val="00472783"/>
    <w:rsid w:val="004734CF"/>
    <w:rsid w:val="00474C16"/>
    <w:rsid w:val="00476016"/>
    <w:rsid w:val="004767A9"/>
    <w:rsid w:val="00476B26"/>
    <w:rsid w:val="00477408"/>
    <w:rsid w:val="00480977"/>
    <w:rsid w:val="0048240F"/>
    <w:rsid w:val="00483598"/>
    <w:rsid w:val="004837F5"/>
    <w:rsid w:val="00484AD5"/>
    <w:rsid w:val="00486543"/>
    <w:rsid w:val="00486C86"/>
    <w:rsid w:val="00486F30"/>
    <w:rsid w:val="00487AF3"/>
    <w:rsid w:val="00487C85"/>
    <w:rsid w:val="00490865"/>
    <w:rsid w:val="00492997"/>
    <w:rsid w:val="00494565"/>
    <w:rsid w:val="004948FC"/>
    <w:rsid w:val="00494987"/>
    <w:rsid w:val="004A0DC2"/>
    <w:rsid w:val="004A2868"/>
    <w:rsid w:val="004A2AED"/>
    <w:rsid w:val="004A6203"/>
    <w:rsid w:val="004A6651"/>
    <w:rsid w:val="004B0DF0"/>
    <w:rsid w:val="004B20BC"/>
    <w:rsid w:val="004B3398"/>
    <w:rsid w:val="004B4A07"/>
    <w:rsid w:val="004B4B22"/>
    <w:rsid w:val="004B54F1"/>
    <w:rsid w:val="004B5F96"/>
    <w:rsid w:val="004B62EC"/>
    <w:rsid w:val="004B72F0"/>
    <w:rsid w:val="004C0CB6"/>
    <w:rsid w:val="004C182B"/>
    <w:rsid w:val="004C2287"/>
    <w:rsid w:val="004C2948"/>
    <w:rsid w:val="004C2DCF"/>
    <w:rsid w:val="004C2DE7"/>
    <w:rsid w:val="004C561A"/>
    <w:rsid w:val="004C5D34"/>
    <w:rsid w:val="004C61B8"/>
    <w:rsid w:val="004C61C5"/>
    <w:rsid w:val="004C7531"/>
    <w:rsid w:val="004D06BC"/>
    <w:rsid w:val="004D1778"/>
    <w:rsid w:val="004D2949"/>
    <w:rsid w:val="004D2A2B"/>
    <w:rsid w:val="004D32A6"/>
    <w:rsid w:val="004D392D"/>
    <w:rsid w:val="004D4E0E"/>
    <w:rsid w:val="004D4EBF"/>
    <w:rsid w:val="004D5229"/>
    <w:rsid w:val="004D52EF"/>
    <w:rsid w:val="004D589C"/>
    <w:rsid w:val="004D62C5"/>
    <w:rsid w:val="004D6F6B"/>
    <w:rsid w:val="004E1979"/>
    <w:rsid w:val="004E219D"/>
    <w:rsid w:val="004E25F7"/>
    <w:rsid w:val="004E3DFD"/>
    <w:rsid w:val="004E45AD"/>
    <w:rsid w:val="004E739A"/>
    <w:rsid w:val="004F02F6"/>
    <w:rsid w:val="004F1046"/>
    <w:rsid w:val="004F1304"/>
    <w:rsid w:val="004F21C8"/>
    <w:rsid w:val="004F26FA"/>
    <w:rsid w:val="004F6747"/>
    <w:rsid w:val="004F73D6"/>
    <w:rsid w:val="004F7B61"/>
    <w:rsid w:val="004F7DFE"/>
    <w:rsid w:val="005001B4"/>
    <w:rsid w:val="00500AAF"/>
    <w:rsid w:val="005010FF"/>
    <w:rsid w:val="00501984"/>
    <w:rsid w:val="00501996"/>
    <w:rsid w:val="0050286E"/>
    <w:rsid w:val="0050290B"/>
    <w:rsid w:val="00502F29"/>
    <w:rsid w:val="005041B4"/>
    <w:rsid w:val="0050458F"/>
    <w:rsid w:val="00504FCD"/>
    <w:rsid w:val="0050675F"/>
    <w:rsid w:val="005067DE"/>
    <w:rsid w:val="00507DDA"/>
    <w:rsid w:val="00507FD8"/>
    <w:rsid w:val="00511103"/>
    <w:rsid w:val="00511ECC"/>
    <w:rsid w:val="00512072"/>
    <w:rsid w:val="005125DB"/>
    <w:rsid w:val="00512A16"/>
    <w:rsid w:val="00513998"/>
    <w:rsid w:val="0051407D"/>
    <w:rsid w:val="0051562B"/>
    <w:rsid w:val="00516997"/>
    <w:rsid w:val="005171D2"/>
    <w:rsid w:val="00517380"/>
    <w:rsid w:val="00517A24"/>
    <w:rsid w:val="005200B6"/>
    <w:rsid w:val="0052122D"/>
    <w:rsid w:val="00523102"/>
    <w:rsid w:val="005240B4"/>
    <w:rsid w:val="005245A0"/>
    <w:rsid w:val="00524A0D"/>
    <w:rsid w:val="00525EB8"/>
    <w:rsid w:val="005272F4"/>
    <w:rsid w:val="0052735F"/>
    <w:rsid w:val="0053045B"/>
    <w:rsid w:val="005305E3"/>
    <w:rsid w:val="00530C28"/>
    <w:rsid w:val="00531543"/>
    <w:rsid w:val="00532637"/>
    <w:rsid w:val="005329C9"/>
    <w:rsid w:val="005329DC"/>
    <w:rsid w:val="00533A67"/>
    <w:rsid w:val="005350EA"/>
    <w:rsid w:val="00535335"/>
    <w:rsid w:val="00535544"/>
    <w:rsid w:val="00536D61"/>
    <w:rsid w:val="00540742"/>
    <w:rsid w:val="0054088F"/>
    <w:rsid w:val="00541DA2"/>
    <w:rsid w:val="0054278C"/>
    <w:rsid w:val="005430D2"/>
    <w:rsid w:val="005447A4"/>
    <w:rsid w:val="00545665"/>
    <w:rsid w:val="0054585D"/>
    <w:rsid w:val="0054771B"/>
    <w:rsid w:val="00551BD4"/>
    <w:rsid w:val="0055246C"/>
    <w:rsid w:val="00552B3E"/>
    <w:rsid w:val="005535B6"/>
    <w:rsid w:val="0055413F"/>
    <w:rsid w:val="00554894"/>
    <w:rsid w:val="00554D61"/>
    <w:rsid w:val="00555388"/>
    <w:rsid w:val="00555818"/>
    <w:rsid w:val="005561AC"/>
    <w:rsid w:val="00556963"/>
    <w:rsid w:val="00556D58"/>
    <w:rsid w:val="00557A3A"/>
    <w:rsid w:val="005613B7"/>
    <w:rsid w:val="0056171C"/>
    <w:rsid w:val="00562652"/>
    <w:rsid w:val="00563336"/>
    <w:rsid w:val="0056462F"/>
    <w:rsid w:val="00564AA2"/>
    <w:rsid w:val="00565EA5"/>
    <w:rsid w:val="00566693"/>
    <w:rsid w:val="00566B0F"/>
    <w:rsid w:val="005672E9"/>
    <w:rsid w:val="0057038C"/>
    <w:rsid w:val="00570528"/>
    <w:rsid w:val="0057136A"/>
    <w:rsid w:val="0057261D"/>
    <w:rsid w:val="00572A0E"/>
    <w:rsid w:val="00572F00"/>
    <w:rsid w:val="00573FCF"/>
    <w:rsid w:val="0057409A"/>
    <w:rsid w:val="005741CD"/>
    <w:rsid w:val="005749C3"/>
    <w:rsid w:val="00574D36"/>
    <w:rsid w:val="00575501"/>
    <w:rsid w:val="0057592E"/>
    <w:rsid w:val="005769FB"/>
    <w:rsid w:val="005771A8"/>
    <w:rsid w:val="005771F1"/>
    <w:rsid w:val="005804D6"/>
    <w:rsid w:val="00581197"/>
    <w:rsid w:val="00581409"/>
    <w:rsid w:val="00581F25"/>
    <w:rsid w:val="00582762"/>
    <w:rsid w:val="00583989"/>
    <w:rsid w:val="00584A66"/>
    <w:rsid w:val="00586A12"/>
    <w:rsid w:val="00587483"/>
    <w:rsid w:val="00587C02"/>
    <w:rsid w:val="005904C7"/>
    <w:rsid w:val="0059261C"/>
    <w:rsid w:val="00593454"/>
    <w:rsid w:val="0059514C"/>
    <w:rsid w:val="0059564C"/>
    <w:rsid w:val="00595A72"/>
    <w:rsid w:val="00596B46"/>
    <w:rsid w:val="00596DFF"/>
    <w:rsid w:val="00597ACE"/>
    <w:rsid w:val="00597DB1"/>
    <w:rsid w:val="005A02FB"/>
    <w:rsid w:val="005A0F16"/>
    <w:rsid w:val="005A1C6B"/>
    <w:rsid w:val="005A2281"/>
    <w:rsid w:val="005A4D1E"/>
    <w:rsid w:val="005A5EA4"/>
    <w:rsid w:val="005A691C"/>
    <w:rsid w:val="005A789C"/>
    <w:rsid w:val="005A7CE7"/>
    <w:rsid w:val="005B0838"/>
    <w:rsid w:val="005B1118"/>
    <w:rsid w:val="005B1400"/>
    <w:rsid w:val="005B2B1B"/>
    <w:rsid w:val="005B348C"/>
    <w:rsid w:val="005B37AB"/>
    <w:rsid w:val="005B389A"/>
    <w:rsid w:val="005B44FB"/>
    <w:rsid w:val="005B57D1"/>
    <w:rsid w:val="005C012B"/>
    <w:rsid w:val="005C03FF"/>
    <w:rsid w:val="005C1408"/>
    <w:rsid w:val="005C409B"/>
    <w:rsid w:val="005C4247"/>
    <w:rsid w:val="005C48F4"/>
    <w:rsid w:val="005C4E7A"/>
    <w:rsid w:val="005C7355"/>
    <w:rsid w:val="005C7643"/>
    <w:rsid w:val="005C7B49"/>
    <w:rsid w:val="005D1656"/>
    <w:rsid w:val="005D48C2"/>
    <w:rsid w:val="005D48EF"/>
    <w:rsid w:val="005D69B2"/>
    <w:rsid w:val="005D6EF1"/>
    <w:rsid w:val="005D73C0"/>
    <w:rsid w:val="005E0129"/>
    <w:rsid w:val="005E13F3"/>
    <w:rsid w:val="005E16DF"/>
    <w:rsid w:val="005E227E"/>
    <w:rsid w:val="005E2387"/>
    <w:rsid w:val="005E3EB7"/>
    <w:rsid w:val="005E4C99"/>
    <w:rsid w:val="005E5EF9"/>
    <w:rsid w:val="005E6378"/>
    <w:rsid w:val="005E6702"/>
    <w:rsid w:val="005E6E63"/>
    <w:rsid w:val="005E7440"/>
    <w:rsid w:val="005F066B"/>
    <w:rsid w:val="005F1738"/>
    <w:rsid w:val="005F1C5E"/>
    <w:rsid w:val="005F1D39"/>
    <w:rsid w:val="005F2ACC"/>
    <w:rsid w:val="005F40E6"/>
    <w:rsid w:val="005F41B2"/>
    <w:rsid w:val="005F5001"/>
    <w:rsid w:val="00600227"/>
    <w:rsid w:val="00601A35"/>
    <w:rsid w:val="00602509"/>
    <w:rsid w:val="0060369B"/>
    <w:rsid w:val="00604073"/>
    <w:rsid w:val="006042AE"/>
    <w:rsid w:val="00605243"/>
    <w:rsid w:val="0060578B"/>
    <w:rsid w:val="00605997"/>
    <w:rsid w:val="006063DE"/>
    <w:rsid w:val="00606485"/>
    <w:rsid w:val="00606635"/>
    <w:rsid w:val="00606AD3"/>
    <w:rsid w:val="006073AC"/>
    <w:rsid w:val="006073C9"/>
    <w:rsid w:val="00607902"/>
    <w:rsid w:val="00607FD9"/>
    <w:rsid w:val="00610D83"/>
    <w:rsid w:val="00610E78"/>
    <w:rsid w:val="00611846"/>
    <w:rsid w:val="00612D24"/>
    <w:rsid w:val="00613F0A"/>
    <w:rsid w:val="006143C9"/>
    <w:rsid w:val="006159BD"/>
    <w:rsid w:val="00615E47"/>
    <w:rsid w:val="00616919"/>
    <w:rsid w:val="006176A6"/>
    <w:rsid w:val="0062052E"/>
    <w:rsid w:val="00622442"/>
    <w:rsid w:val="00623D48"/>
    <w:rsid w:val="00623FDF"/>
    <w:rsid w:val="006257E0"/>
    <w:rsid w:val="006258B6"/>
    <w:rsid w:val="006259F8"/>
    <w:rsid w:val="00626227"/>
    <w:rsid w:val="006262D1"/>
    <w:rsid w:val="00626323"/>
    <w:rsid w:val="00626768"/>
    <w:rsid w:val="00626DE2"/>
    <w:rsid w:val="00627125"/>
    <w:rsid w:val="00627C2A"/>
    <w:rsid w:val="00631821"/>
    <w:rsid w:val="00631C5D"/>
    <w:rsid w:val="006321C3"/>
    <w:rsid w:val="00634A54"/>
    <w:rsid w:val="00634E49"/>
    <w:rsid w:val="00635A8F"/>
    <w:rsid w:val="00635C58"/>
    <w:rsid w:val="00635EBF"/>
    <w:rsid w:val="00636953"/>
    <w:rsid w:val="00636CDD"/>
    <w:rsid w:val="0063752C"/>
    <w:rsid w:val="00637A27"/>
    <w:rsid w:val="00637FA0"/>
    <w:rsid w:val="006409B9"/>
    <w:rsid w:val="00640FA8"/>
    <w:rsid w:val="0064131C"/>
    <w:rsid w:val="00641FFA"/>
    <w:rsid w:val="00642655"/>
    <w:rsid w:val="00642F6F"/>
    <w:rsid w:val="0064543A"/>
    <w:rsid w:val="006456A9"/>
    <w:rsid w:val="00645BC0"/>
    <w:rsid w:val="006469F2"/>
    <w:rsid w:val="006472B9"/>
    <w:rsid w:val="00647AAE"/>
    <w:rsid w:val="00650EF0"/>
    <w:rsid w:val="00651AFD"/>
    <w:rsid w:val="006524CB"/>
    <w:rsid w:val="00653D80"/>
    <w:rsid w:val="00656A2C"/>
    <w:rsid w:val="00657594"/>
    <w:rsid w:val="00657BAD"/>
    <w:rsid w:val="00662559"/>
    <w:rsid w:val="006627E4"/>
    <w:rsid w:val="00664741"/>
    <w:rsid w:val="006649BE"/>
    <w:rsid w:val="00672582"/>
    <w:rsid w:val="006739AD"/>
    <w:rsid w:val="00676D9E"/>
    <w:rsid w:val="00676EB6"/>
    <w:rsid w:val="00681653"/>
    <w:rsid w:val="00681886"/>
    <w:rsid w:val="006822F0"/>
    <w:rsid w:val="00683194"/>
    <w:rsid w:val="00684270"/>
    <w:rsid w:val="00684891"/>
    <w:rsid w:val="00686551"/>
    <w:rsid w:val="0069011E"/>
    <w:rsid w:val="006916B9"/>
    <w:rsid w:val="00692FDD"/>
    <w:rsid w:val="006934A3"/>
    <w:rsid w:val="00693E5F"/>
    <w:rsid w:val="0069486F"/>
    <w:rsid w:val="00694A2C"/>
    <w:rsid w:val="006956C5"/>
    <w:rsid w:val="00695894"/>
    <w:rsid w:val="00695A90"/>
    <w:rsid w:val="00696527"/>
    <w:rsid w:val="006966EC"/>
    <w:rsid w:val="00696974"/>
    <w:rsid w:val="0069744D"/>
    <w:rsid w:val="006A0019"/>
    <w:rsid w:val="006A1998"/>
    <w:rsid w:val="006A1D37"/>
    <w:rsid w:val="006A2737"/>
    <w:rsid w:val="006A40B3"/>
    <w:rsid w:val="006A5F0F"/>
    <w:rsid w:val="006A6033"/>
    <w:rsid w:val="006A79CB"/>
    <w:rsid w:val="006A7F07"/>
    <w:rsid w:val="006B00C0"/>
    <w:rsid w:val="006B0731"/>
    <w:rsid w:val="006B0936"/>
    <w:rsid w:val="006B10C5"/>
    <w:rsid w:val="006B13A3"/>
    <w:rsid w:val="006B2638"/>
    <w:rsid w:val="006B2726"/>
    <w:rsid w:val="006B2B0A"/>
    <w:rsid w:val="006B2B78"/>
    <w:rsid w:val="006B2BC8"/>
    <w:rsid w:val="006B3732"/>
    <w:rsid w:val="006B38CF"/>
    <w:rsid w:val="006B4B96"/>
    <w:rsid w:val="006B4D16"/>
    <w:rsid w:val="006B5201"/>
    <w:rsid w:val="006B5D0D"/>
    <w:rsid w:val="006B6155"/>
    <w:rsid w:val="006B6757"/>
    <w:rsid w:val="006B6CF7"/>
    <w:rsid w:val="006B7356"/>
    <w:rsid w:val="006C01E2"/>
    <w:rsid w:val="006C1B91"/>
    <w:rsid w:val="006C208D"/>
    <w:rsid w:val="006C29A7"/>
    <w:rsid w:val="006C2D4D"/>
    <w:rsid w:val="006C2FB2"/>
    <w:rsid w:val="006C3558"/>
    <w:rsid w:val="006C359D"/>
    <w:rsid w:val="006C43F0"/>
    <w:rsid w:val="006C48F2"/>
    <w:rsid w:val="006C56AE"/>
    <w:rsid w:val="006C6567"/>
    <w:rsid w:val="006C6589"/>
    <w:rsid w:val="006D12BF"/>
    <w:rsid w:val="006D1775"/>
    <w:rsid w:val="006D230C"/>
    <w:rsid w:val="006D2E6F"/>
    <w:rsid w:val="006D38D0"/>
    <w:rsid w:val="006D3C3F"/>
    <w:rsid w:val="006D47AB"/>
    <w:rsid w:val="006D497A"/>
    <w:rsid w:val="006D4A2F"/>
    <w:rsid w:val="006D5203"/>
    <w:rsid w:val="006D58C6"/>
    <w:rsid w:val="006D5ACF"/>
    <w:rsid w:val="006D5DE5"/>
    <w:rsid w:val="006D6884"/>
    <w:rsid w:val="006D6FDB"/>
    <w:rsid w:val="006E00FE"/>
    <w:rsid w:val="006E1AC3"/>
    <w:rsid w:val="006E1AEF"/>
    <w:rsid w:val="006E2E51"/>
    <w:rsid w:val="006E330E"/>
    <w:rsid w:val="006E3627"/>
    <w:rsid w:val="006E3699"/>
    <w:rsid w:val="006E39C0"/>
    <w:rsid w:val="006E47D5"/>
    <w:rsid w:val="006E5AC3"/>
    <w:rsid w:val="006E63BC"/>
    <w:rsid w:val="006E7069"/>
    <w:rsid w:val="006E71D4"/>
    <w:rsid w:val="006E7839"/>
    <w:rsid w:val="006F0EE0"/>
    <w:rsid w:val="006F2D73"/>
    <w:rsid w:val="006F3E80"/>
    <w:rsid w:val="006F4076"/>
    <w:rsid w:val="006F49DC"/>
    <w:rsid w:val="006F50E7"/>
    <w:rsid w:val="006F57E0"/>
    <w:rsid w:val="006F580B"/>
    <w:rsid w:val="006F58E3"/>
    <w:rsid w:val="006F6AF0"/>
    <w:rsid w:val="006F6D4A"/>
    <w:rsid w:val="006F6F19"/>
    <w:rsid w:val="006F6F4C"/>
    <w:rsid w:val="006F7357"/>
    <w:rsid w:val="006F7D37"/>
    <w:rsid w:val="00700754"/>
    <w:rsid w:val="00700889"/>
    <w:rsid w:val="00700A74"/>
    <w:rsid w:val="00700CDE"/>
    <w:rsid w:val="007012CE"/>
    <w:rsid w:val="007030DF"/>
    <w:rsid w:val="0070362E"/>
    <w:rsid w:val="007046C9"/>
    <w:rsid w:val="0070741F"/>
    <w:rsid w:val="007076EA"/>
    <w:rsid w:val="00707DC6"/>
    <w:rsid w:val="00710904"/>
    <w:rsid w:val="00710A1A"/>
    <w:rsid w:val="00711EFE"/>
    <w:rsid w:val="007124AB"/>
    <w:rsid w:val="00712588"/>
    <w:rsid w:val="00712865"/>
    <w:rsid w:val="00713412"/>
    <w:rsid w:val="00713F70"/>
    <w:rsid w:val="007140F4"/>
    <w:rsid w:val="00715131"/>
    <w:rsid w:val="0071694F"/>
    <w:rsid w:val="00720D70"/>
    <w:rsid w:val="007221ED"/>
    <w:rsid w:val="00722346"/>
    <w:rsid w:val="00723D90"/>
    <w:rsid w:val="00725148"/>
    <w:rsid w:val="007257BF"/>
    <w:rsid w:val="007303D4"/>
    <w:rsid w:val="00730BD1"/>
    <w:rsid w:val="00731DD7"/>
    <w:rsid w:val="00732C6E"/>
    <w:rsid w:val="00732E0A"/>
    <w:rsid w:val="00733CCB"/>
    <w:rsid w:val="00734522"/>
    <w:rsid w:val="00734DCE"/>
    <w:rsid w:val="00736446"/>
    <w:rsid w:val="00740A41"/>
    <w:rsid w:val="007413B5"/>
    <w:rsid w:val="00741752"/>
    <w:rsid w:val="00741D09"/>
    <w:rsid w:val="00742E5A"/>
    <w:rsid w:val="0074317F"/>
    <w:rsid w:val="00743ABE"/>
    <w:rsid w:val="00744918"/>
    <w:rsid w:val="0074687E"/>
    <w:rsid w:val="0074699F"/>
    <w:rsid w:val="00747021"/>
    <w:rsid w:val="00747828"/>
    <w:rsid w:val="00747F85"/>
    <w:rsid w:val="007503BE"/>
    <w:rsid w:val="00750C66"/>
    <w:rsid w:val="00751698"/>
    <w:rsid w:val="00752346"/>
    <w:rsid w:val="00754D58"/>
    <w:rsid w:val="00755ECD"/>
    <w:rsid w:val="0075610B"/>
    <w:rsid w:val="00756310"/>
    <w:rsid w:val="007564ED"/>
    <w:rsid w:val="0075676B"/>
    <w:rsid w:val="00757691"/>
    <w:rsid w:val="0075794E"/>
    <w:rsid w:val="00757C76"/>
    <w:rsid w:val="00760374"/>
    <w:rsid w:val="007608F6"/>
    <w:rsid w:val="0076094E"/>
    <w:rsid w:val="00760CBB"/>
    <w:rsid w:val="00761092"/>
    <w:rsid w:val="007642D0"/>
    <w:rsid w:val="00767EBD"/>
    <w:rsid w:val="007703F4"/>
    <w:rsid w:val="007706AA"/>
    <w:rsid w:val="00770FE7"/>
    <w:rsid w:val="007715D8"/>
    <w:rsid w:val="00772408"/>
    <w:rsid w:val="00772CF5"/>
    <w:rsid w:val="00772D1B"/>
    <w:rsid w:val="007736F5"/>
    <w:rsid w:val="007763BD"/>
    <w:rsid w:val="00776578"/>
    <w:rsid w:val="00776B91"/>
    <w:rsid w:val="0078070B"/>
    <w:rsid w:val="00780B18"/>
    <w:rsid w:val="00780DFD"/>
    <w:rsid w:val="0078127A"/>
    <w:rsid w:val="007814A0"/>
    <w:rsid w:val="00781D5D"/>
    <w:rsid w:val="0078209B"/>
    <w:rsid w:val="00783A8A"/>
    <w:rsid w:val="0078453C"/>
    <w:rsid w:val="0078497C"/>
    <w:rsid w:val="00790A51"/>
    <w:rsid w:val="00791B60"/>
    <w:rsid w:val="00791CC6"/>
    <w:rsid w:val="00791D42"/>
    <w:rsid w:val="00791ED3"/>
    <w:rsid w:val="0079200D"/>
    <w:rsid w:val="0079263E"/>
    <w:rsid w:val="007931C1"/>
    <w:rsid w:val="007941B7"/>
    <w:rsid w:val="007946EE"/>
    <w:rsid w:val="00794B4F"/>
    <w:rsid w:val="00797CBA"/>
    <w:rsid w:val="007A01B5"/>
    <w:rsid w:val="007A1D70"/>
    <w:rsid w:val="007A1EA1"/>
    <w:rsid w:val="007A2854"/>
    <w:rsid w:val="007A3F29"/>
    <w:rsid w:val="007A4204"/>
    <w:rsid w:val="007A551D"/>
    <w:rsid w:val="007A64CF"/>
    <w:rsid w:val="007B0C98"/>
    <w:rsid w:val="007B29C6"/>
    <w:rsid w:val="007B4F4D"/>
    <w:rsid w:val="007B67A2"/>
    <w:rsid w:val="007B68DA"/>
    <w:rsid w:val="007B775F"/>
    <w:rsid w:val="007C047D"/>
    <w:rsid w:val="007C3040"/>
    <w:rsid w:val="007C3675"/>
    <w:rsid w:val="007C44EF"/>
    <w:rsid w:val="007C44F4"/>
    <w:rsid w:val="007C44F7"/>
    <w:rsid w:val="007C46C0"/>
    <w:rsid w:val="007C4E95"/>
    <w:rsid w:val="007C5928"/>
    <w:rsid w:val="007C6126"/>
    <w:rsid w:val="007C68D7"/>
    <w:rsid w:val="007D1FF5"/>
    <w:rsid w:val="007D218A"/>
    <w:rsid w:val="007D3202"/>
    <w:rsid w:val="007D4330"/>
    <w:rsid w:val="007D4B7E"/>
    <w:rsid w:val="007D4DEE"/>
    <w:rsid w:val="007D5104"/>
    <w:rsid w:val="007D525E"/>
    <w:rsid w:val="007D61D1"/>
    <w:rsid w:val="007D6C12"/>
    <w:rsid w:val="007D6D71"/>
    <w:rsid w:val="007D70D8"/>
    <w:rsid w:val="007E33B0"/>
    <w:rsid w:val="007E45A9"/>
    <w:rsid w:val="007E552B"/>
    <w:rsid w:val="007E567D"/>
    <w:rsid w:val="007E6B29"/>
    <w:rsid w:val="007E79F2"/>
    <w:rsid w:val="007E7DE3"/>
    <w:rsid w:val="007F0196"/>
    <w:rsid w:val="007F356E"/>
    <w:rsid w:val="007F3AA8"/>
    <w:rsid w:val="007F450C"/>
    <w:rsid w:val="007F6DDE"/>
    <w:rsid w:val="007F6E7C"/>
    <w:rsid w:val="007F7864"/>
    <w:rsid w:val="007F7886"/>
    <w:rsid w:val="007F7AED"/>
    <w:rsid w:val="007F7DB5"/>
    <w:rsid w:val="008002EB"/>
    <w:rsid w:val="00801E45"/>
    <w:rsid w:val="00802208"/>
    <w:rsid w:val="0080296F"/>
    <w:rsid w:val="00803157"/>
    <w:rsid w:val="00803480"/>
    <w:rsid w:val="008041C8"/>
    <w:rsid w:val="00804ACE"/>
    <w:rsid w:val="00804F21"/>
    <w:rsid w:val="0080525B"/>
    <w:rsid w:val="0080525E"/>
    <w:rsid w:val="008053E2"/>
    <w:rsid w:val="0080591B"/>
    <w:rsid w:val="008061C6"/>
    <w:rsid w:val="00806AD3"/>
    <w:rsid w:val="008075B0"/>
    <w:rsid w:val="00810248"/>
    <w:rsid w:val="00810558"/>
    <w:rsid w:val="0081114C"/>
    <w:rsid w:val="008119DA"/>
    <w:rsid w:val="008122D3"/>
    <w:rsid w:val="00812F2F"/>
    <w:rsid w:val="0081357B"/>
    <w:rsid w:val="00813AAD"/>
    <w:rsid w:val="00813E90"/>
    <w:rsid w:val="00815D1E"/>
    <w:rsid w:val="00816500"/>
    <w:rsid w:val="00816C33"/>
    <w:rsid w:val="00816D1A"/>
    <w:rsid w:val="00816F75"/>
    <w:rsid w:val="0081734C"/>
    <w:rsid w:val="00817598"/>
    <w:rsid w:val="0082072B"/>
    <w:rsid w:val="00821CA9"/>
    <w:rsid w:val="0082240A"/>
    <w:rsid w:val="00822E20"/>
    <w:rsid w:val="00823B5F"/>
    <w:rsid w:val="0082460B"/>
    <w:rsid w:val="0082753C"/>
    <w:rsid w:val="0082797D"/>
    <w:rsid w:val="00827A7D"/>
    <w:rsid w:val="008301F1"/>
    <w:rsid w:val="0083107B"/>
    <w:rsid w:val="00831BFA"/>
    <w:rsid w:val="008328F1"/>
    <w:rsid w:val="00832AE0"/>
    <w:rsid w:val="00832F16"/>
    <w:rsid w:val="0083348F"/>
    <w:rsid w:val="008340BB"/>
    <w:rsid w:val="00834330"/>
    <w:rsid w:val="00836CE5"/>
    <w:rsid w:val="0083767B"/>
    <w:rsid w:val="00837C0C"/>
    <w:rsid w:val="0084015B"/>
    <w:rsid w:val="008420E6"/>
    <w:rsid w:val="00842832"/>
    <w:rsid w:val="00843628"/>
    <w:rsid w:val="00843D58"/>
    <w:rsid w:val="00844143"/>
    <w:rsid w:val="00845B3B"/>
    <w:rsid w:val="00850297"/>
    <w:rsid w:val="00850AD8"/>
    <w:rsid w:val="008517EC"/>
    <w:rsid w:val="00853CFC"/>
    <w:rsid w:val="00853E1D"/>
    <w:rsid w:val="008544FD"/>
    <w:rsid w:val="00854888"/>
    <w:rsid w:val="008574DC"/>
    <w:rsid w:val="00857824"/>
    <w:rsid w:val="00857DBD"/>
    <w:rsid w:val="00857F96"/>
    <w:rsid w:val="008601EF"/>
    <w:rsid w:val="0086195E"/>
    <w:rsid w:val="00863520"/>
    <w:rsid w:val="00863537"/>
    <w:rsid w:val="00863FA1"/>
    <w:rsid w:val="00866432"/>
    <w:rsid w:val="00866AD8"/>
    <w:rsid w:val="0086703E"/>
    <w:rsid w:val="00867243"/>
    <w:rsid w:val="00867248"/>
    <w:rsid w:val="00870328"/>
    <w:rsid w:val="00870AAD"/>
    <w:rsid w:val="008713E3"/>
    <w:rsid w:val="00872693"/>
    <w:rsid w:val="00872946"/>
    <w:rsid w:val="008734BE"/>
    <w:rsid w:val="008734F9"/>
    <w:rsid w:val="00874364"/>
    <w:rsid w:val="008750C5"/>
    <w:rsid w:val="0087522A"/>
    <w:rsid w:val="0087532B"/>
    <w:rsid w:val="00875E93"/>
    <w:rsid w:val="00880E26"/>
    <w:rsid w:val="00880F05"/>
    <w:rsid w:val="00882671"/>
    <w:rsid w:val="00883DCB"/>
    <w:rsid w:val="0088433B"/>
    <w:rsid w:val="00884A9F"/>
    <w:rsid w:val="00884DCF"/>
    <w:rsid w:val="00885514"/>
    <w:rsid w:val="00885CE9"/>
    <w:rsid w:val="00885E35"/>
    <w:rsid w:val="00886A0A"/>
    <w:rsid w:val="00886D01"/>
    <w:rsid w:val="008911E6"/>
    <w:rsid w:val="0089160A"/>
    <w:rsid w:val="00891BA3"/>
    <w:rsid w:val="00892D48"/>
    <w:rsid w:val="008966DE"/>
    <w:rsid w:val="008978C2"/>
    <w:rsid w:val="008A0865"/>
    <w:rsid w:val="008A122B"/>
    <w:rsid w:val="008A3A9F"/>
    <w:rsid w:val="008A3CFF"/>
    <w:rsid w:val="008A43C3"/>
    <w:rsid w:val="008A45FB"/>
    <w:rsid w:val="008A55F8"/>
    <w:rsid w:val="008A597F"/>
    <w:rsid w:val="008A64C7"/>
    <w:rsid w:val="008B0211"/>
    <w:rsid w:val="008B05DB"/>
    <w:rsid w:val="008B05E5"/>
    <w:rsid w:val="008B08A7"/>
    <w:rsid w:val="008B24BD"/>
    <w:rsid w:val="008B298D"/>
    <w:rsid w:val="008B56BC"/>
    <w:rsid w:val="008B5991"/>
    <w:rsid w:val="008B6F46"/>
    <w:rsid w:val="008B76DB"/>
    <w:rsid w:val="008B7E8B"/>
    <w:rsid w:val="008C06B2"/>
    <w:rsid w:val="008C083D"/>
    <w:rsid w:val="008C1C1C"/>
    <w:rsid w:val="008C1D2C"/>
    <w:rsid w:val="008C4ED7"/>
    <w:rsid w:val="008C52CC"/>
    <w:rsid w:val="008C5373"/>
    <w:rsid w:val="008C625D"/>
    <w:rsid w:val="008C667C"/>
    <w:rsid w:val="008C7D1C"/>
    <w:rsid w:val="008D1132"/>
    <w:rsid w:val="008D12B8"/>
    <w:rsid w:val="008D2D16"/>
    <w:rsid w:val="008D2FBB"/>
    <w:rsid w:val="008D31B3"/>
    <w:rsid w:val="008D3444"/>
    <w:rsid w:val="008D3B86"/>
    <w:rsid w:val="008D4C4E"/>
    <w:rsid w:val="008D4D89"/>
    <w:rsid w:val="008D50C0"/>
    <w:rsid w:val="008D58E6"/>
    <w:rsid w:val="008D6CC0"/>
    <w:rsid w:val="008D755F"/>
    <w:rsid w:val="008E0CAD"/>
    <w:rsid w:val="008E2C59"/>
    <w:rsid w:val="008E3911"/>
    <w:rsid w:val="008E3D3F"/>
    <w:rsid w:val="008E42BB"/>
    <w:rsid w:val="008E4CDC"/>
    <w:rsid w:val="008E4E7C"/>
    <w:rsid w:val="008E5B2C"/>
    <w:rsid w:val="008E670E"/>
    <w:rsid w:val="008E6FDA"/>
    <w:rsid w:val="008E7679"/>
    <w:rsid w:val="008F014B"/>
    <w:rsid w:val="008F1495"/>
    <w:rsid w:val="008F1838"/>
    <w:rsid w:val="008F1D7A"/>
    <w:rsid w:val="008F211F"/>
    <w:rsid w:val="008F3E26"/>
    <w:rsid w:val="008F52B1"/>
    <w:rsid w:val="008F68DA"/>
    <w:rsid w:val="008F7CEA"/>
    <w:rsid w:val="008F7DAD"/>
    <w:rsid w:val="008F7DDE"/>
    <w:rsid w:val="00900A46"/>
    <w:rsid w:val="009023F1"/>
    <w:rsid w:val="00903E5E"/>
    <w:rsid w:val="009042AF"/>
    <w:rsid w:val="0090447B"/>
    <w:rsid w:val="00904E45"/>
    <w:rsid w:val="00906DA9"/>
    <w:rsid w:val="00907286"/>
    <w:rsid w:val="009076D8"/>
    <w:rsid w:val="00910881"/>
    <w:rsid w:val="00910972"/>
    <w:rsid w:val="009109F7"/>
    <w:rsid w:val="009111DF"/>
    <w:rsid w:val="00912C39"/>
    <w:rsid w:val="00912FA2"/>
    <w:rsid w:val="009143F1"/>
    <w:rsid w:val="00915D0D"/>
    <w:rsid w:val="00915DC2"/>
    <w:rsid w:val="0091607B"/>
    <w:rsid w:val="009200B1"/>
    <w:rsid w:val="00921227"/>
    <w:rsid w:val="009219FA"/>
    <w:rsid w:val="00922C7E"/>
    <w:rsid w:val="00924B0B"/>
    <w:rsid w:val="00925F94"/>
    <w:rsid w:val="00927A13"/>
    <w:rsid w:val="00927A40"/>
    <w:rsid w:val="00927D0C"/>
    <w:rsid w:val="00931358"/>
    <w:rsid w:val="0093245B"/>
    <w:rsid w:val="00932A0E"/>
    <w:rsid w:val="0093365D"/>
    <w:rsid w:val="009336F0"/>
    <w:rsid w:val="00933A48"/>
    <w:rsid w:val="00933D6D"/>
    <w:rsid w:val="009347A5"/>
    <w:rsid w:val="009347C8"/>
    <w:rsid w:val="00935223"/>
    <w:rsid w:val="00935778"/>
    <w:rsid w:val="009357D0"/>
    <w:rsid w:val="00936A66"/>
    <w:rsid w:val="00936E61"/>
    <w:rsid w:val="00937E3A"/>
    <w:rsid w:val="00937F7C"/>
    <w:rsid w:val="009402C9"/>
    <w:rsid w:val="009412AA"/>
    <w:rsid w:val="00941553"/>
    <w:rsid w:val="00942F6B"/>
    <w:rsid w:val="009437C5"/>
    <w:rsid w:val="009439D8"/>
    <w:rsid w:val="009446EE"/>
    <w:rsid w:val="00944A86"/>
    <w:rsid w:val="0094575F"/>
    <w:rsid w:val="00945E70"/>
    <w:rsid w:val="00946196"/>
    <w:rsid w:val="00946627"/>
    <w:rsid w:val="009473D2"/>
    <w:rsid w:val="00950099"/>
    <w:rsid w:val="00952234"/>
    <w:rsid w:val="00952CF0"/>
    <w:rsid w:val="00954E56"/>
    <w:rsid w:val="00957898"/>
    <w:rsid w:val="009579E0"/>
    <w:rsid w:val="00957A96"/>
    <w:rsid w:val="00961238"/>
    <w:rsid w:val="009613D7"/>
    <w:rsid w:val="0096295E"/>
    <w:rsid w:val="00962F60"/>
    <w:rsid w:val="0096341C"/>
    <w:rsid w:val="009653E0"/>
    <w:rsid w:val="00965755"/>
    <w:rsid w:val="0096614A"/>
    <w:rsid w:val="009668C8"/>
    <w:rsid w:val="0096738F"/>
    <w:rsid w:val="00967761"/>
    <w:rsid w:val="00967E52"/>
    <w:rsid w:val="009705E7"/>
    <w:rsid w:val="0097195F"/>
    <w:rsid w:val="00971B74"/>
    <w:rsid w:val="00971C41"/>
    <w:rsid w:val="00972DA7"/>
    <w:rsid w:val="00973708"/>
    <w:rsid w:val="00974025"/>
    <w:rsid w:val="009754F3"/>
    <w:rsid w:val="009755D8"/>
    <w:rsid w:val="00975C3D"/>
    <w:rsid w:val="009764B0"/>
    <w:rsid w:val="00976A4E"/>
    <w:rsid w:val="00976AC1"/>
    <w:rsid w:val="00977D83"/>
    <w:rsid w:val="009808D7"/>
    <w:rsid w:val="009819C7"/>
    <w:rsid w:val="00982437"/>
    <w:rsid w:val="00983B53"/>
    <w:rsid w:val="0098550D"/>
    <w:rsid w:val="0098581A"/>
    <w:rsid w:val="00985C9C"/>
    <w:rsid w:val="00986022"/>
    <w:rsid w:val="00986A18"/>
    <w:rsid w:val="00986B6E"/>
    <w:rsid w:val="00987280"/>
    <w:rsid w:val="00990B8F"/>
    <w:rsid w:val="00992AC2"/>
    <w:rsid w:val="00992D34"/>
    <w:rsid w:val="009939CA"/>
    <w:rsid w:val="009942D2"/>
    <w:rsid w:val="00994920"/>
    <w:rsid w:val="00994A42"/>
    <w:rsid w:val="00995A02"/>
    <w:rsid w:val="00995FDF"/>
    <w:rsid w:val="00997A8C"/>
    <w:rsid w:val="009A0469"/>
    <w:rsid w:val="009A0B4E"/>
    <w:rsid w:val="009A0C7B"/>
    <w:rsid w:val="009A15FB"/>
    <w:rsid w:val="009A1C9D"/>
    <w:rsid w:val="009A2BF4"/>
    <w:rsid w:val="009A2D33"/>
    <w:rsid w:val="009A3324"/>
    <w:rsid w:val="009A4CC5"/>
    <w:rsid w:val="009A526F"/>
    <w:rsid w:val="009A52AF"/>
    <w:rsid w:val="009A686E"/>
    <w:rsid w:val="009A7B35"/>
    <w:rsid w:val="009B0913"/>
    <w:rsid w:val="009B19A7"/>
    <w:rsid w:val="009B1A19"/>
    <w:rsid w:val="009B2588"/>
    <w:rsid w:val="009B27D6"/>
    <w:rsid w:val="009B2ADD"/>
    <w:rsid w:val="009B2B2C"/>
    <w:rsid w:val="009B34D3"/>
    <w:rsid w:val="009B3523"/>
    <w:rsid w:val="009B39FC"/>
    <w:rsid w:val="009B4133"/>
    <w:rsid w:val="009B479A"/>
    <w:rsid w:val="009B5716"/>
    <w:rsid w:val="009B7347"/>
    <w:rsid w:val="009B7DB5"/>
    <w:rsid w:val="009C0EF4"/>
    <w:rsid w:val="009C16A4"/>
    <w:rsid w:val="009C319B"/>
    <w:rsid w:val="009C3CA5"/>
    <w:rsid w:val="009C4E67"/>
    <w:rsid w:val="009C57C4"/>
    <w:rsid w:val="009C5CE3"/>
    <w:rsid w:val="009C5F01"/>
    <w:rsid w:val="009C7497"/>
    <w:rsid w:val="009D0BEA"/>
    <w:rsid w:val="009D0BF8"/>
    <w:rsid w:val="009D1BDF"/>
    <w:rsid w:val="009D475D"/>
    <w:rsid w:val="009D47D8"/>
    <w:rsid w:val="009D50B7"/>
    <w:rsid w:val="009D50BB"/>
    <w:rsid w:val="009D6D7C"/>
    <w:rsid w:val="009D7DBA"/>
    <w:rsid w:val="009E0201"/>
    <w:rsid w:val="009E028F"/>
    <w:rsid w:val="009E076E"/>
    <w:rsid w:val="009E0865"/>
    <w:rsid w:val="009E0BC4"/>
    <w:rsid w:val="009E0E75"/>
    <w:rsid w:val="009E456C"/>
    <w:rsid w:val="009E638D"/>
    <w:rsid w:val="009E6BEB"/>
    <w:rsid w:val="009E6E65"/>
    <w:rsid w:val="009E7926"/>
    <w:rsid w:val="009F052B"/>
    <w:rsid w:val="009F077F"/>
    <w:rsid w:val="009F112F"/>
    <w:rsid w:val="009F1A77"/>
    <w:rsid w:val="009F250B"/>
    <w:rsid w:val="009F321C"/>
    <w:rsid w:val="009F392D"/>
    <w:rsid w:val="009F39E8"/>
    <w:rsid w:val="009F3C28"/>
    <w:rsid w:val="009F5CD1"/>
    <w:rsid w:val="009F6CC0"/>
    <w:rsid w:val="009F7846"/>
    <w:rsid w:val="00A0048D"/>
    <w:rsid w:val="00A0090F"/>
    <w:rsid w:val="00A00B75"/>
    <w:rsid w:val="00A0195D"/>
    <w:rsid w:val="00A02636"/>
    <w:rsid w:val="00A0333D"/>
    <w:rsid w:val="00A05150"/>
    <w:rsid w:val="00A05C21"/>
    <w:rsid w:val="00A05E25"/>
    <w:rsid w:val="00A06B77"/>
    <w:rsid w:val="00A06E25"/>
    <w:rsid w:val="00A072E1"/>
    <w:rsid w:val="00A07FEE"/>
    <w:rsid w:val="00A100EE"/>
    <w:rsid w:val="00A10A41"/>
    <w:rsid w:val="00A12161"/>
    <w:rsid w:val="00A124A6"/>
    <w:rsid w:val="00A12D20"/>
    <w:rsid w:val="00A12D65"/>
    <w:rsid w:val="00A133AB"/>
    <w:rsid w:val="00A13569"/>
    <w:rsid w:val="00A15179"/>
    <w:rsid w:val="00A158EC"/>
    <w:rsid w:val="00A15E3F"/>
    <w:rsid w:val="00A16233"/>
    <w:rsid w:val="00A16F50"/>
    <w:rsid w:val="00A207D5"/>
    <w:rsid w:val="00A2123C"/>
    <w:rsid w:val="00A22142"/>
    <w:rsid w:val="00A225D6"/>
    <w:rsid w:val="00A22783"/>
    <w:rsid w:val="00A2407F"/>
    <w:rsid w:val="00A25604"/>
    <w:rsid w:val="00A258D3"/>
    <w:rsid w:val="00A259B7"/>
    <w:rsid w:val="00A25FD8"/>
    <w:rsid w:val="00A265F5"/>
    <w:rsid w:val="00A269FF"/>
    <w:rsid w:val="00A26C34"/>
    <w:rsid w:val="00A26F10"/>
    <w:rsid w:val="00A27A5F"/>
    <w:rsid w:val="00A31641"/>
    <w:rsid w:val="00A3251B"/>
    <w:rsid w:val="00A32798"/>
    <w:rsid w:val="00A32C7A"/>
    <w:rsid w:val="00A3481E"/>
    <w:rsid w:val="00A34B93"/>
    <w:rsid w:val="00A36C41"/>
    <w:rsid w:val="00A36F7F"/>
    <w:rsid w:val="00A3737D"/>
    <w:rsid w:val="00A37A23"/>
    <w:rsid w:val="00A37BCE"/>
    <w:rsid w:val="00A41241"/>
    <w:rsid w:val="00A41519"/>
    <w:rsid w:val="00A43372"/>
    <w:rsid w:val="00A4376D"/>
    <w:rsid w:val="00A43DE9"/>
    <w:rsid w:val="00A452FC"/>
    <w:rsid w:val="00A454F5"/>
    <w:rsid w:val="00A47C47"/>
    <w:rsid w:val="00A501CD"/>
    <w:rsid w:val="00A50C4F"/>
    <w:rsid w:val="00A51CE6"/>
    <w:rsid w:val="00A52A39"/>
    <w:rsid w:val="00A538D1"/>
    <w:rsid w:val="00A53CA8"/>
    <w:rsid w:val="00A549D9"/>
    <w:rsid w:val="00A54B88"/>
    <w:rsid w:val="00A57707"/>
    <w:rsid w:val="00A6009C"/>
    <w:rsid w:val="00A61011"/>
    <w:rsid w:val="00A62163"/>
    <w:rsid w:val="00A62F3D"/>
    <w:rsid w:val="00A658AE"/>
    <w:rsid w:val="00A65A11"/>
    <w:rsid w:val="00A65A2D"/>
    <w:rsid w:val="00A661CF"/>
    <w:rsid w:val="00A70812"/>
    <w:rsid w:val="00A7088E"/>
    <w:rsid w:val="00A70EDD"/>
    <w:rsid w:val="00A7238B"/>
    <w:rsid w:val="00A7279A"/>
    <w:rsid w:val="00A72B5B"/>
    <w:rsid w:val="00A72E42"/>
    <w:rsid w:val="00A749A8"/>
    <w:rsid w:val="00A74A63"/>
    <w:rsid w:val="00A74EE8"/>
    <w:rsid w:val="00A75096"/>
    <w:rsid w:val="00A75E21"/>
    <w:rsid w:val="00A7607E"/>
    <w:rsid w:val="00A7613F"/>
    <w:rsid w:val="00A76318"/>
    <w:rsid w:val="00A775E8"/>
    <w:rsid w:val="00A815B2"/>
    <w:rsid w:val="00A8355A"/>
    <w:rsid w:val="00A83654"/>
    <w:rsid w:val="00A8405B"/>
    <w:rsid w:val="00A84A94"/>
    <w:rsid w:val="00A8568F"/>
    <w:rsid w:val="00A86438"/>
    <w:rsid w:val="00A8666D"/>
    <w:rsid w:val="00A90F61"/>
    <w:rsid w:val="00A910CF"/>
    <w:rsid w:val="00A91615"/>
    <w:rsid w:val="00A91B6A"/>
    <w:rsid w:val="00A91C7F"/>
    <w:rsid w:val="00A929B0"/>
    <w:rsid w:val="00A92F30"/>
    <w:rsid w:val="00A93271"/>
    <w:rsid w:val="00A95721"/>
    <w:rsid w:val="00A95B29"/>
    <w:rsid w:val="00A97AE8"/>
    <w:rsid w:val="00AA0072"/>
    <w:rsid w:val="00AA05C7"/>
    <w:rsid w:val="00AA1893"/>
    <w:rsid w:val="00AA2654"/>
    <w:rsid w:val="00AA2C56"/>
    <w:rsid w:val="00AA3530"/>
    <w:rsid w:val="00AA3A60"/>
    <w:rsid w:val="00AA4F57"/>
    <w:rsid w:val="00AA5454"/>
    <w:rsid w:val="00AA54E7"/>
    <w:rsid w:val="00AA638D"/>
    <w:rsid w:val="00AA6E08"/>
    <w:rsid w:val="00AA7183"/>
    <w:rsid w:val="00AA7621"/>
    <w:rsid w:val="00AA782E"/>
    <w:rsid w:val="00AA7A17"/>
    <w:rsid w:val="00AB0C6E"/>
    <w:rsid w:val="00AB1F96"/>
    <w:rsid w:val="00AB2CE2"/>
    <w:rsid w:val="00AB3C5D"/>
    <w:rsid w:val="00AB40A1"/>
    <w:rsid w:val="00AB4201"/>
    <w:rsid w:val="00AB52B4"/>
    <w:rsid w:val="00AB53E4"/>
    <w:rsid w:val="00AB6F12"/>
    <w:rsid w:val="00AB7A06"/>
    <w:rsid w:val="00AC1807"/>
    <w:rsid w:val="00AC1EF7"/>
    <w:rsid w:val="00AC2718"/>
    <w:rsid w:val="00AC4055"/>
    <w:rsid w:val="00AC43D3"/>
    <w:rsid w:val="00AC4410"/>
    <w:rsid w:val="00AC48FF"/>
    <w:rsid w:val="00AC4B12"/>
    <w:rsid w:val="00AC585E"/>
    <w:rsid w:val="00AC6A59"/>
    <w:rsid w:val="00AC73B8"/>
    <w:rsid w:val="00AC7A7C"/>
    <w:rsid w:val="00AD048B"/>
    <w:rsid w:val="00AD3598"/>
    <w:rsid w:val="00AD3F2C"/>
    <w:rsid w:val="00AD4D7D"/>
    <w:rsid w:val="00AD5077"/>
    <w:rsid w:val="00AD589C"/>
    <w:rsid w:val="00AD685E"/>
    <w:rsid w:val="00AD6CA2"/>
    <w:rsid w:val="00AD6E83"/>
    <w:rsid w:val="00AE009F"/>
    <w:rsid w:val="00AE0541"/>
    <w:rsid w:val="00AE1659"/>
    <w:rsid w:val="00AE1E21"/>
    <w:rsid w:val="00AE26CB"/>
    <w:rsid w:val="00AE33E0"/>
    <w:rsid w:val="00AE378D"/>
    <w:rsid w:val="00AE46B5"/>
    <w:rsid w:val="00AE4D5D"/>
    <w:rsid w:val="00AE6E44"/>
    <w:rsid w:val="00AE7B17"/>
    <w:rsid w:val="00AF035F"/>
    <w:rsid w:val="00AF06E7"/>
    <w:rsid w:val="00AF3028"/>
    <w:rsid w:val="00AF3B48"/>
    <w:rsid w:val="00AF454F"/>
    <w:rsid w:val="00AF5956"/>
    <w:rsid w:val="00AF719A"/>
    <w:rsid w:val="00AF7F0D"/>
    <w:rsid w:val="00B008EF"/>
    <w:rsid w:val="00B016B1"/>
    <w:rsid w:val="00B01DFE"/>
    <w:rsid w:val="00B01E06"/>
    <w:rsid w:val="00B022FF"/>
    <w:rsid w:val="00B023E9"/>
    <w:rsid w:val="00B03940"/>
    <w:rsid w:val="00B04E4E"/>
    <w:rsid w:val="00B04E55"/>
    <w:rsid w:val="00B05D40"/>
    <w:rsid w:val="00B06B29"/>
    <w:rsid w:val="00B07AD7"/>
    <w:rsid w:val="00B07C9A"/>
    <w:rsid w:val="00B07F6E"/>
    <w:rsid w:val="00B10AC7"/>
    <w:rsid w:val="00B114A1"/>
    <w:rsid w:val="00B11E11"/>
    <w:rsid w:val="00B12E5C"/>
    <w:rsid w:val="00B144BB"/>
    <w:rsid w:val="00B14577"/>
    <w:rsid w:val="00B14804"/>
    <w:rsid w:val="00B155F3"/>
    <w:rsid w:val="00B1619F"/>
    <w:rsid w:val="00B169E4"/>
    <w:rsid w:val="00B1791D"/>
    <w:rsid w:val="00B17EC6"/>
    <w:rsid w:val="00B2193D"/>
    <w:rsid w:val="00B21B97"/>
    <w:rsid w:val="00B21E1C"/>
    <w:rsid w:val="00B2247C"/>
    <w:rsid w:val="00B22771"/>
    <w:rsid w:val="00B2424A"/>
    <w:rsid w:val="00B24316"/>
    <w:rsid w:val="00B2464C"/>
    <w:rsid w:val="00B2624A"/>
    <w:rsid w:val="00B274DF"/>
    <w:rsid w:val="00B279E8"/>
    <w:rsid w:val="00B3007E"/>
    <w:rsid w:val="00B317B5"/>
    <w:rsid w:val="00B31D9D"/>
    <w:rsid w:val="00B33A69"/>
    <w:rsid w:val="00B33D71"/>
    <w:rsid w:val="00B34EE1"/>
    <w:rsid w:val="00B35626"/>
    <w:rsid w:val="00B35D6F"/>
    <w:rsid w:val="00B360F4"/>
    <w:rsid w:val="00B3636B"/>
    <w:rsid w:val="00B36650"/>
    <w:rsid w:val="00B375A7"/>
    <w:rsid w:val="00B376AE"/>
    <w:rsid w:val="00B400E6"/>
    <w:rsid w:val="00B405D2"/>
    <w:rsid w:val="00B40A72"/>
    <w:rsid w:val="00B40C03"/>
    <w:rsid w:val="00B40E7C"/>
    <w:rsid w:val="00B4152D"/>
    <w:rsid w:val="00B420D2"/>
    <w:rsid w:val="00B4257F"/>
    <w:rsid w:val="00B42EC3"/>
    <w:rsid w:val="00B42EDF"/>
    <w:rsid w:val="00B43227"/>
    <w:rsid w:val="00B443C0"/>
    <w:rsid w:val="00B44E2F"/>
    <w:rsid w:val="00B452A3"/>
    <w:rsid w:val="00B45D40"/>
    <w:rsid w:val="00B4632D"/>
    <w:rsid w:val="00B4633E"/>
    <w:rsid w:val="00B4733B"/>
    <w:rsid w:val="00B51104"/>
    <w:rsid w:val="00B522E0"/>
    <w:rsid w:val="00B5279C"/>
    <w:rsid w:val="00B52FB3"/>
    <w:rsid w:val="00B5537A"/>
    <w:rsid w:val="00B55468"/>
    <w:rsid w:val="00B5635C"/>
    <w:rsid w:val="00B5702F"/>
    <w:rsid w:val="00B57EF2"/>
    <w:rsid w:val="00B60428"/>
    <w:rsid w:val="00B61668"/>
    <w:rsid w:val="00B623B0"/>
    <w:rsid w:val="00B62498"/>
    <w:rsid w:val="00B638ED"/>
    <w:rsid w:val="00B63BD6"/>
    <w:rsid w:val="00B641D8"/>
    <w:rsid w:val="00B66047"/>
    <w:rsid w:val="00B665D7"/>
    <w:rsid w:val="00B6754D"/>
    <w:rsid w:val="00B70158"/>
    <w:rsid w:val="00B71833"/>
    <w:rsid w:val="00B72C50"/>
    <w:rsid w:val="00B72C8C"/>
    <w:rsid w:val="00B72E4A"/>
    <w:rsid w:val="00B75E4D"/>
    <w:rsid w:val="00B76B76"/>
    <w:rsid w:val="00B77E78"/>
    <w:rsid w:val="00B8025E"/>
    <w:rsid w:val="00B80A7A"/>
    <w:rsid w:val="00B82340"/>
    <w:rsid w:val="00B823D4"/>
    <w:rsid w:val="00B83BB6"/>
    <w:rsid w:val="00B83FF3"/>
    <w:rsid w:val="00B8422B"/>
    <w:rsid w:val="00B847D2"/>
    <w:rsid w:val="00B86830"/>
    <w:rsid w:val="00B86E59"/>
    <w:rsid w:val="00B87A97"/>
    <w:rsid w:val="00B87FDB"/>
    <w:rsid w:val="00B92C15"/>
    <w:rsid w:val="00B93474"/>
    <w:rsid w:val="00B93C90"/>
    <w:rsid w:val="00B93E02"/>
    <w:rsid w:val="00B93EEA"/>
    <w:rsid w:val="00B9449E"/>
    <w:rsid w:val="00B95405"/>
    <w:rsid w:val="00B95874"/>
    <w:rsid w:val="00B96732"/>
    <w:rsid w:val="00B97220"/>
    <w:rsid w:val="00B9759D"/>
    <w:rsid w:val="00B97B8A"/>
    <w:rsid w:val="00B97DEB"/>
    <w:rsid w:val="00BA3405"/>
    <w:rsid w:val="00BA347D"/>
    <w:rsid w:val="00BA35F1"/>
    <w:rsid w:val="00BA469F"/>
    <w:rsid w:val="00BA47FE"/>
    <w:rsid w:val="00BA4B3E"/>
    <w:rsid w:val="00BA4FA1"/>
    <w:rsid w:val="00BA5B11"/>
    <w:rsid w:val="00BA6857"/>
    <w:rsid w:val="00BB0CC7"/>
    <w:rsid w:val="00BB1693"/>
    <w:rsid w:val="00BB1A1E"/>
    <w:rsid w:val="00BB1B3C"/>
    <w:rsid w:val="00BB2AE2"/>
    <w:rsid w:val="00BB2E88"/>
    <w:rsid w:val="00BB321D"/>
    <w:rsid w:val="00BB5A89"/>
    <w:rsid w:val="00BB5B87"/>
    <w:rsid w:val="00BB6030"/>
    <w:rsid w:val="00BC00DB"/>
    <w:rsid w:val="00BC042E"/>
    <w:rsid w:val="00BC1F58"/>
    <w:rsid w:val="00BC32C1"/>
    <w:rsid w:val="00BC394F"/>
    <w:rsid w:val="00BC4A0D"/>
    <w:rsid w:val="00BC554F"/>
    <w:rsid w:val="00BC5731"/>
    <w:rsid w:val="00BC6074"/>
    <w:rsid w:val="00BC6E19"/>
    <w:rsid w:val="00BC71E3"/>
    <w:rsid w:val="00BC73C3"/>
    <w:rsid w:val="00BD1679"/>
    <w:rsid w:val="00BD1BA0"/>
    <w:rsid w:val="00BD364A"/>
    <w:rsid w:val="00BD4FF7"/>
    <w:rsid w:val="00BD6000"/>
    <w:rsid w:val="00BD664B"/>
    <w:rsid w:val="00BD6969"/>
    <w:rsid w:val="00BD6FDE"/>
    <w:rsid w:val="00BD7316"/>
    <w:rsid w:val="00BD743C"/>
    <w:rsid w:val="00BE0941"/>
    <w:rsid w:val="00BE0A9F"/>
    <w:rsid w:val="00BE0D99"/>
    <w:rsid w:val="00BE1B1F"/>
    <w:rsid w:val="00BE1CB5"/>
    <w:rsid w:val="00BE1F88"/>
    <w:rsid w:val="00BE209E"/>
    <w:rsid w:val="00BE611E"/>
    <w:rsid w:val="00BE6286"/>
    <w:rsid w:val="00BE6C8A"/>
    <w:rsid w:val="00BF0345"/>
    <w:rsid w:val="00BF3B1A"/>
    <w:rsid w:val="00BF4E63"/>
    <w:rsid w:val="00BF6DF1"/>
    <w:rsid w:val="00BF7D53"/>
    <w:rsid w:val="00C0058B"/>
    <w:rsid w:val="00C02B60"/>
    <w:rsid w:val="00C02D39"/>
    <w:rsid w:val="00C030F0"/>
    <w:rsid w:val="00C031AF"/>
    <w:rsid w:val="00C03269"/>
    <w:rsid w:val="00C05550"/>
    <w:rsid w:val="00C06569"/>
    <w:rsid w:val="00C10367"/>
    <w:rsid w:val="00C107EF"/>
    <w:rsid w:val="00C10A3C"/>
    <w:rsid w:val="00C10F8A"/>
    <w:rsid w:val="00C11658"/>
    <w:rsid w:val="00C11A83"/>
    <w:rsid w:val="00C126F8"/>
    <w:rsid w:val="00C150E1"/>
    <w:rsid w:val="00C15D99"/>
    <w:rsid w:val="00C16262"/>
    <w:rsid w:val="00C165B1"/>
    <w:rsid w:val="00C170D3"/>
    <w:rsid w:val="00C20270"/>
    <w:rsid w:val="00C20A86"/>
    <w:rsid w:val="00C21188"/>
    <w:rsid w:val="00C2126F"/>
    <w:rsid w:val="00C21801"/>
    <w:rsid w:val="00C25762"/>
    <w:rsid w:val="00C259B9"/>
    <w:rsid w:val="00C25A6A"/>
    <w:rsid w:val="00C2643B"/>
    <w:rsid w:val="00C27097"/>
    <w:rsid w:val="00C30897"/>
    <w:rsid w:val="00C30D4D"/>
    <w:rsid w:val="00C3189F"/>
    <w:rsid w:val="00C33284"/>
    <w:rsid w:val="00C3492B"/>
    <w:rsid w:val="00C350E8"/>
    <w:rsid w:val="00C35B23"/>
    <w:rsid w:val="00C36163"/>
    <w:rsid w:val="00C36A60"/>
    <w:rsid w:val="00C37171"/>
    <w:rsid w:val="00C37B11"/>
    <w:rsid w:val="00C37E10"/>
    <w:rsid w:val="00C40879"/>
    <w:rsid w:val="00C41189"/>
    <w:rsid w:val="00C423F9"/>
    <w:rsid w:val="00C42BF0"/>
    <w:rsid w:val="00C42C10"/>
    <w:rsid w:val="00C44693"/>
    <w:rsid w:val="00C44845"/>
    <w:rsid w:val="00C44964"/>
    <w:rsid w:val="00C45006"/>
    <w:rsid w:val="00C4591D"/>
    <w:rsid w:val="00C460A7"/>
    <w:rsid w:val="00C46F76"/>
    <w:rsid w:val="00C50BAA"/>
    <w:rsid w:val="00C51DB5"/>
    <w:rsid w:val="00C53914"/>
    <w:rsid w:val="00C57002"/>
    <w:rsid w:val="00C6022B"/>
    <w:rsid w:val="00C60438"/>
    <w:rsid w:val="00C60C0E"/>
    <w:rsid w:val="00C614DC"/>
    <w:rsid w:val="00C62483"/>
    <w:rsid w:val="00C63A15"/>
    <w:rsid w:val="00C64B57"/>
    <w:rsid w:val="00C64EDD"/>
    <w:rsid w:val="00C6514F"/>
    <w:rsid w:val="00C65842"/>
    <w:rsid w:val="00C662F4"/>
    <w:rsid w:val="00C673B9"/>
    <w:rsid w:val="00C679AD"/>
    <w:rsid w:val="00C67AAE"/>
    <w:rsid w:val="00C70E86"/>
    <w:rsid w:val="00C71A13"/>
    <w:rsid w:val="00C71E67"/>
    <w:rsid w:val="00C730AF"/>
    <w:rsid w:val="00C7327E"/>
    <w:rsid w:val="00C73778"/>
    <w:rsid w:val="00C73DD2"/>
    <w:rsid w:val="00C744E6"/>
    <w:rsid w:val="00C74912"/>
    <w:rsid w:val="00C75330"/>
    <w:rsid w:val="00C75398"/>
    <w:rsid w:val="00C75494"/>
    <w:rsid w:val="00C771A2"/>
    <w:rsid w:val="00C77731"/>
    <w:rsid w:val="00C77C3A"/>
    <w:rsid w:val="00C80262"/>
    <w:rsid w:val="00C814C6"/>
    <w:rsid w:val="00C82E8B"/>
    <w:rsid w:val="00C844DF"/>
    <w:rsid w:val="00C84643"/>
    <w:rsid w:val="00C849D0"/>
    <w:rsid w:val="00C85058"/>
    <w:rsid w:val="00C85448"/>
    <w:rsid w:val="00C85DC6"/>
    <w:rsid w:val="00C863D0"/>
    <w:rsid w:val="00C868FB"/>
    <w:rsid w:val="00C86E80"/>
    <w:rsid w:val="00C8728B"/>
    <w:rsid w:val="00C87615"/>
    <w:rsid w:val="00C87A2B"/>
    <w:rsid w:val="00C90156"/>
    <w:rsid w:val="00C91824"/>
    <w:rsid w:val="00C924E4"/>
    <w:rsid w:val="00C93045"/>
    <w:rsid w:val="00C93CAC"/>
    <w:rsid w:val="00C93CE6"/>
    <w:rsid w:val="00C949B1"/>
    <w:rsid w:val="00C94C27"/>
    <w:rsid w:val="00C95313"/>
    <w:rsid w:val="00C95C21"/>
    <w:rsid w:val="00C95D63"/>
    <w:rsid w:val="00C963D9"/>
    <w:rsid w:val="00C96623"/>
    <w:rsid w:val="00C97AF9"/>
    <w:rsid w:val="00CA0E16"/>
    <w:rsid w:val="00CA2943"/>
    <w:rsid w:val="00CA2986"/>
    <w:rsid w:val="00CA2D35"/>
    <w:rsid w:val="00CA315E"/>
    <w:rsid w:val="00CA352D"/>
    <w:rsid w:val="00CA3602"/>
    <w:rsid w:val="00CA3D62"/>
    <w:rsid w:val="00CA4223"/>
    <w:rsid w:val="00CA4E33"/>
    <w:rsid w:val="00CA5EB0"/>
    <w:rsid w:val="00CA65A6"/>
    <w:rsid w:val="00CA6987"/>
    <w:rsid w:val="00CA7EE8"/>
    <w:rsid w:val="00CB0B07"/>
    <w:rsid w:val="00CB10C3"/>
    <w:rsid w:val="00CB118C"/>
    <w:rsid w:val="00CB28D1"/>
    <w:rsid w:val="00CB405A"/>
    <w:rsid w:val="00CB437C"/>
    <w:rsid w:val="00CB4493"/>
    <w:rsid w:val="00CB63B2"/>
    <w:rsid w:val="00CC0F2B"/>
    <w:rsid w:val="00CC1051"/>
    <w:rsid w:val="00CC12E0"/>
    <w:rsid w:val="00CC19B9"/>
    <w:rsid w:val="00CC1DD8"/>
    <w:rsid w:val="00CC2DE5"/>
    <w:rsid w:val="00CC2FC1"/>
    <w:rsid w:val="00CC30CC"/>
    <w:rsid w:val="00CC3910"/>
    <w:rsid w:val="00CC4069"/>
    <w:rsid w:val="00CC4955"/>
    <w:rsid w:val="00CC532A"/>
    <w:rsid w:val="00CC57B4"/>
    <w:rsid w:val="00CC5BB1"/>
    <w:rsid w:val="00CC77CC"/>
    <w:rsid w:val="00CD00AE"/>
    <w:rsid w:val="00CD10C8"/>
    <w:rsid w:val="00CD300C"/>
    <w:rsid w:val="00CD399E"/>
    <w:rsid w:val="00CD489F"/>
    <w:rsid w:val="00CD4D04"/>
    <w:rsid w:val="00CD566F"/>
    <w:rsid w:val="00CD57FA"/>
    <w:rsid w:val="00CE150A"/>
    <w:rsid w:val="00CE275A"/>
    <w:rsid w:val="00CE28E2"/>
    <w:rsid w:val="00CE2FBB"/>
    <w:rsid w:val="00CE5350"/>
    <w:rsid w:val="00CE5D93"/>
    <w:rsid w:val="00CE5E08"/>
    <w:rsid w:val="00CE5F73"/>
    <w:rsid w:val="00CF083D"/>
    <w:rsid w:val="00CF0887"/>
    <w:rsid w:val="00CF0B71"/>
    <w:rsid w:val="00CF0EE7"/>
    <w:rsid w:val="00CF1DED"/>
    <w:rsid w:val="00CF219A"/>
    <w:rsid w:val="00CF3498"/>
    <w:rsid w:val="00CF3625"/>
    <w:rsid w:val="00CF4818"/>
    <w:rsid w:val="00CF4836"/>
    <w:rsid w:val="00CF51B9"/>
    <w:rsid w:val="00CF60A5"/>
    <w:rsid w:val="00CF64C8"/>
    <w:rsid w:val="00CF70C2"/>
    <w:rsid w:val="00CF7C74"/>
    <w:rsid w:val="00D0018C"/>
    <w:rsid w:val="00D009A7"/>
    <w:rsid w:val="00D00FB9"/>
    <w:rsid w:val="00D01D7D"/>
    <w:rsid w:val="00D02969"/>
    <w:rsid w:val="00D062B7"/>
    <w:rsid w:val="00D070A5"/>
    <w:rsid w:val="00D07C1A"/>
    <w:rsid w:val="00D07CD1"/>
    <w:rsid w:val="00D07F3C"/>
    <w:rsid w:val="00D107D9"/>
    <w:rsid w:val="00D11769"/>
    <w:rsid w:val="00D127FF"/>
    <w:rsid w:val="00D12852"/>
    <w:rsid w:val="00D1288C"/>
    <w:rsid w:val="00D12922"/>
    <w:rsid w:val="00D141DF"/>
    <w:rsid w:val="00D14F4C"/>
    <w:rsid w:val="00D15777"/>
    <w:rsid w:val="00D16EDB"/>
    <w:rsid w:val="00D16F4D"/>
    <w:rsid w:val="00D17976"/>
    <w:rsid w:val="00D20042"/>
    <w:rsid w:val="00D20F93"/>
    <w:rsid w:val="00D21105"/>
    <w:rsid w:val="00D2158F"/>
    <w:rsid w:val="00D215F2"/>
    <w:rsid w:val="00D21B3E"/>
    <w:rsid w:val="00D21B66"/>
    <w:rsid w:val="00D22276"/>
    <w:rsid w:val="00D22420"/>
    <w:rsid w:val="00D22ABE"/>
    <w:rsid w:val="00D25E62"/>
    <w:rsid w:val="00D26534"/>
    <w:rsid w:val="00D26B50"/>
    <w:rsid w:val="00D27BAA"/>
    <w:rsid w:val="00D27F76"/>
    <w:rsid w:val="00D30F0D"/>
    <w:rsid w:val="00D31762"/>
    <w:rsid w:val="00D32902"/>
    <w:rsid w:val="00D3299F"/>
    <w:rsid w:val="00D33CA2"/>
    <w:rsid w:val="00D340A2"/>
    <w:rsid w:val="00D34239"/>
    <w:rsid w:val="00D346E4"/>
    <w:rsid w:val="00D34740"/>
    <w:rsid w:val="00D34EC2"/>
    <w:rsid w:val="00D35577"/>
    <w:rsid w:val="00D364E4"/>
    <w:rsid w:val="00D368E6"/>
    <w:rsid w:val="00D36A91"/>
    <w:rsid w:val="00D37B78"/>
    <w:rsid w:val="00D37D2D"/>
    <w:rsid w:val="00D400A0"/>
    <w:rsid w:val="00D41291"/>
    <w:rsid w:val="00D41F63"/>
    <w:rsid w:val="00D4250B"/>
    <w:rsid w:val="00D429ED"/>
    <w:rsid w:val="00D4322A"/>
    <w:rsid w:val="00D438E4"/>
    <w:rsid w:val="00D45366"/>
    <w:rsid w:val="00D4689B"/>
    <w:rsid w:val="00D47271"/>
    <w:rsid w:val="00D4742C"/>
    <w:rsid w:val="00D47F24"/>
    <w:rsid w:val="00D525C5"/>
    <w:rsid w:val="00D536EA"/>
    <w:rsid w:val="00D555C9"/>
    <w:rsid w:val="00D56615"/>
    <w:rsid w:val="00D571E0"/>
    <w:rsid w:val="00D57212"/>
    <w:rsid w:val="00D574B3"/>
    <w:rsid w:val="00D57D1F"/>
    <w:rsid w:val="00D60B40"/>
    <w:rsid w:val="00D60B72"/>
    <w:rsid w:val="00D6202C"/>
    <w:rsid w:val="00D62C0F"/>
    <w:rsid w:val="00D6467A"/>
    <w:rsid w:val="00D654D2"/>
    <w:rsid w:val="00D65E2F"/>
    <w:rsid w:val="00D6747E"/>
    <w:rsid w:val="00D67CC5"/>
    <w:rsid w:val="00D71237"/>
    <w:rsid w:val="00D727F8"/>
    <w:rsid w:val="00D72940"/>
    <w:rsid w:val="00D72EA4"/>
    <w:rsid w:val="00D72FD8"/>
    <w:rsid w:val="00D73D58"/>
    <w:rsid w:val="00D73D6B"/>
    <w:rsid w:val="00D73EE8"/>
    <w:rsid w:val="00D74679"/>
    <w:rsid w:val="00D7531D"/>
    <w:rsid w:val="00D76CDF"/>
    <w:rsid w:val="00D77374"/>
    <w:rsid w:val="00D80121"/>
    <w:rsid w:val="00D802AD"/>
    <w:rsid w:val="00D80C37"/>
    <w:rsid w:val="00D8262E"/>
    <w:rsid w:val="00D842C0"/>
    <w:rsid w:val="00D842E8"/>
    <w:rsid w:val="00D84811"/>
    <w:rsid w:val="00D84860"/>
    <w:rsid w:val="00D84B50"/>
    <w:rsid w:val="00D875A0"/>
    <w:rsid w:val="00D87B74"/>
    <w:rsid w:val="00D91131"/>
    <w:rsid w:val="00D939E0"/>
    <w:rsid w:val="00D93A6D"/>
    <w:rsid w:val="00D952D2"/>
    <w:rsid w:val="00D95D38"/>
    <w:rsid w:val="00D95DFD"/>
    <w:rsid w:val="00D96147"/>
    <w:rsid w:val="00D96499"/>
    <w:rsid w:val="00D97B3F"/>
    <w:rsid w:val="00DA0AEF"/>
    <w:rsid w:val="00DA1B42"/>
    <w:rsid w:val="00DA3007"/>
    <w:rsid w:val="00DA5F1C"/>
    <w:rsid w:val="00DA671C"/>
    <w:rsid w:val="00DA6769"/>
    <w:rsid w:val="00DA72CC"/>
    <w:rsid w:val="00DA7A94"/>
    <w:rsid w:val="00DB0170"/>
    <w:rsid w:val="00DB1636"/>
    <w:rsid w:val="00DB353D"/>
    <w:rsid w:val="00DB35E1"/>
    <w:rsid w:val="00DB4791"/>
    <w:rsid w:val="00DB541E"/>
    <w:rsid w:val="00DB5642"/>
    <w:rsid w:val="00DB5C94"/>
    <w:rsid w:val="00DB604B"/>
    <w:rsid w:val="00DB6399"/>
    <w:rsid w:val="00DB64DD"/>
    <w:rsid w:val="00DC09AA"/>
    <w:rsid w:val="00DC0C5B"/>
    <w:rsid w:val="00DC15E4"/>
    <w:rsid w:val="00DC17C0"/>
    <w:rsid w:val="00DC34AA"/>
    <w:rsid w:val="00DC520D"/>
    <w:rsid w:val="00DC5824"/>
    <w:rsid w:val="00DD0184"/>
    <w:rsid w:val="00DD0842"/>
    <w:rsid w:val="00DD253E"/>
    <w:rsid w:val="00DD2941"/>
    <w:rsid w:val="00DD33E2"/>
    <w:rsid w:val="00DD3C3F"/>
    <w:rsid w:val="00DD4803"/>
    <w:rsid w:val="00DD5381"/>
    <w:rsid w:val="00DD55A0"/>
    <w:rsid w:val="00DD67CB"/>
    <w:rsid w:val="00DD69E2"/>
    <w:rsid w:val="00DD6A0E"/>
    <w:rsid w:val="00DD717A"/>
    <w:rsid w:val="00DD76FB"/>
    <w:rsid w:val="00DD7D95"/>
    <w:rsid w:val="00DE0268"/>
    <w:rsid w:val="00DE0485"/>
    <w:rsid w:val="00DE09BE"/>
    <w:rsid w:val="00DE12AA"/>
    <w:rsid w:val="00DE350C"/>
    <w:rsid w:val="00DE3920"/>
    <w:rsid w:val="00DE46B6"/>
    <w:rsid w:val="00DE6BD0"/>
    <w:rsid w:val="00DE707A"/>
    <w:rsid w:val="00DF0FBF"/>
    <w:rsid w:val="00DF1509"/>
    <w:rsid w:val="00DF1744"/>
    <w:rsid w:val="00DF2F80"/>
    <w:rsid w:val="00DF3301"/>
    <w:rsid w:val="00DF34CA"/>
    <w:rsid w:val="00DF41E3"/>
    <w:rsid w:val="00DF45D0"/>
    <w:rsid w:val="00DF4A3C"/>
    <w:rsid w:val="00DF58BE"/>
    <w:rsid w:val="00DF6D0C"/>
    <w:rsid w:val="00DF7343"/>
    <w:rsid w:val="00DF7911"/>
    <w:rsid w:val="00E0003F"/>
    <w:rsid w:val="00E0086C"/>
    <w:rsid w:val="00E02016"/>
    <w:rsid w:val="00E021E3"/>
    <w:rsid w:val="00E03B27"/>
    <w:rsid w:val="00E03BB6"/>
    <w:rsid w:val="00E0430E"/>
    <w:rsid w:val="00E0505F"/>
    <w:rsid w:val="00E05D4B"/>
    <w:rsid w:val="00E062D3"/>
    <w:rsid w:val="00E0703F"/>
    <w:rsid w:val="00E073AD"/>
    <w:rsid w:val="00E113A7"/>
    <w:rsid w:val="00E11625"/>
    <w:rsid w:val="00E1336F"/>
    <w:rsid w:val="00E134C8"/>
    <w:rsid w:val="00E1420C"/>
    <w:rsid w:val="00E16D46"/>
    <w:rsid w:val="00E208CF"/>
    <w:rsid w:val="00E2152C"/>
    <w:rsid w:val="00E22773"/>
    <w:rsid w:val="00E22776"/>
    <w:rsid w:val="00E22E42"/>
    <w:rsid w:val="00E2339B"/>
    <w:rsid w:val="00E24415"/>
    <w:rsid w:val="00E24FCE"/>
    <w:rsid w:val="00E254CE"/>
    <w:rsid w:val="00E2596A"/>
    <w:rsid w:val="00E25F78"/>
    <w:rsid w:val="00E27589"/>
    <w:rsid w:val="00E31F2D"/>
    <w:rsid w:val="00E324A2"/>
    <w:rsid w:val="00E326DD"/>
    <w:rsid w:val="00E347B6"/>
    <w:rsid w:val="00E349E5"/>
    <w:rsid w:val="00E34C1A"/>
    <w:rsid w:val="00E35746"/>
    <w:rsid w:val="00E358BC"/>
    <w:rsid w:val="00E35FCB"/>
    <w:rsid w:val="00E370CE"/>
    <w:rsid w:val="00E371A7"/>
    <w:rsid w:val="00E372D2"/>
    <w:rsid w:val="00E41321"/>
    <w:rsid w:val="00E41BF0"/>
    <w:rsid w:val="00E42CB0"/>
    <w:rsid w:val="00E43406"/>
    <w:rsid w:val="00E4464B"/>
    <w:rsid w:val="00E44BAD"/>
    <w:rsid w:val="00E44FDA"/>
    <w:rsid w:val="00E474AD"/>
    <w:rsid w:val="00E474BB"/>
    <w:rsid w:val="00E5076A"/>
    <w:rsid w:val="00E517F9"/>
    <w:rsid w:val="00E51CD5"/>
    <w:rsid w:val="00E52C9B"/>
    <w:rsid w:val="00E52FB2"/>
    <w:rsid w:val="00E554D9"/>
    <w:rsid w:val="00E55A25"/>
    <w:rsid w:val="00E5718E"/>
    <w:rsid w:val="00E603AE"/>
    <w:rsid w:val="00E60ABF"/>
    <w:rsid w:val="00E64D1B"/>
    <w:rsid w:val="00E65283"/>
    <w:rsid w:val="00E65F9A"/>
    <w:rsid w:val="00E67218"/>
    <w:rsid w:val="00E70A34"/>
    <w:rsid w:val="00E70FD8"/>
    <w:rsid w:val="00E72243"/>
    <w:rsid w:val="00E7286F"/>
    <w:rsid w:val="00E736E5"/>
    <w:rsid w:val="00E74332"/>
    <w:rsid w:val="00E7613B"/>
    <w:rsid w:val="00E76AE3"/>
    <w:rsid w:val="00E76BB6"/>
    <w:rsid w:val="00E77F4F"/>
    <w:rsid w:val="00E809E5"/>
    <w:rsid w:val="00E81578"/>
    <w:rsid w:val="00E81CC9"/>
    <w:rsid w:val="00E82526"/>
    <w:rsid w:val="00E827A5"/>
    <w:rsid w:val="00E8322E"/>
    <w:rsid w:val="00E834D3"/>
    <w:rsid w:val="00E83FF5"/>
    <w:rsid w:val="00E84240"/>
    <w:rsid w:val="00E843A6"/>
    <w:rsid w:val="00E8484D"/>
    <w:rsid w:val="00E863F1"/>
    <w:rsid w:val="00E87DEC"/>
    <w:rsid w:val="00E90560"/>
    <w:rsid w:val="00E90D41"/>
    <w:rsid w:val="00E915FE"/>
    <w:rsid w:val="00E91C9E"/>
    <w:rsid w:val="00E9200D"/>
    <w:rsid w:val="00E940A8"/>
    <w:rsid w:val="00E965AE"/>
    <w:rsid w:val="00E967DB"/>
    <w:rsid w:val="00E967DF"/>
    <w:rsid w:val="00E96A9C"/>
    <w:rsid w:val="00E97BD6"/>
    <w:rsid w:val="00EA0E63"/>
    <w:rsid w:val="00EA28C3"/>
    <w:rsid w:val="00EA2CEF"/>
    <w:rsid w:val="00EA4C90"/>
    <w:rsid w:val="00EA6C6B"/>
    <w:rsid w:val="00EA790C"/>
    <w:rsid w:val="00EA7A99"/>
    <w:rsid w:val="00EB127E"/>
    <w:rsid w:val="00EB17CF"/>
    <w:rsid w:val="00EB1C03"/>
    <w:rsid w:val="00EB2695"/>
    <w:rsid w:val="00EB2AF9"/>
    <w:rsid w:val="00EB308C"/>
    <w:rsid w:val="00EB3917"/>
    <w:rsid w:val="00EB3DEA"/>
    <w:rsid w:val="00EB41EC"/>
    <w:rsid w:val="00EB5625"/>
    <w:rsid w:val="00EB5869"/>
    <w:rsid w:val="00EB5ECE"/>
    <w:rsid w:val="00EB612E"/>
    <w:rsid w:val="00EB7FCA"/>
    <w:rsid w:val="00EC0669"/>
    <w:rsid w:val="00EC0A31"/>
    <w:rsid w:val="00EC0A6D"/>
    <w:rsid w:val="00EC0D21"/>
    <w:rsid w:val="00EC0E17"/>
    <w:rsid w:val="00EC1109"/>
    <w:rsid w:val="00EC321D"/>
    <w:rsid w:val="00EC3C57"/>
    <w:rsid w:val="00EC477F"/>
    <w:rsid w:val="00EC4D11"/>
    <w:rsid w:val="00EC5349"/>
    <w:rsid w:val="00EC538E"/>
    <w:rsid w:val="00EC570E"/>
    <w:rsid w:val="00EC6D36"/>
    <w:rsid w:val="00EC755C"/>
    <w:rsid w:val="00ED01CC"/>
    <w:rsid w:val="00ED2023"/>
    <w:rsid w:val="00ED2134"/>
    <w:rsid w:val="00ED2931"/>
    <w:rsid w:val="00ED2D12"/>
    <w:rsid w:val="00ED3200"/>
    <w:rsid w:val="00ED5DC0"/>
    <w:rsid w:val="00ED662C"/>
    <w:rsid w:val="00ED6B0B"/>
    <w:rsid w:val="00EE2C82"/>
    <w:rsid w:val="00EE2DBF"/>
    <w:rsid w:val="00EE3881"/>
    <w:rsid w:val="00EE3E41"/>
    <w:rsid w:val="00EE3EDB"/>
    <w:rsid w:val="00EE5835"/>
    <w:rsid w:val="00EE5F97"/>
    <w:rsid w:val="00EE5FE8"/>
    <w:rsid w:val="00EE61E1"/>
    <w:rsid w:val="00EE6D6D"/>
    <w:rsid w:val="00EE6DB0"/>
    <w:rsid w:val="00EE6F04"/>
    <w:rsid w:val="00EF0C4A"/>
    <w:rsid w:val="00EF0D60"/>
    <w:rsid w:val="00EF0FC9"/>
    <w:rsid w:val="00EF127A"/>
    <w:rsid w:val="00EF1788"/>
    <w:rsid w:val="00EF3E59"/>
    <w:rsid w:val="00EF5EEB"/>
    <w:rsid w:val="00EF6685"/>
    <w:rsid w:val="00EF7DAD"/>
    <w:rsid w:val="00F003D3"/>
    <w:rsid w:val="00F00774"/>
    <w:rsid w:val="00F00E18"/>
    <w:rsid w:val="00F01C07"/>
    <w:rsid w:val="00F01CA2"/>
    <w:rsid w:val="00F03014"/>
    <w:rsid w:val="00F0376C"/>
    <w:rsid w:val="00F03DA7"/>
    <w:rsid w:val="00F03E5B"/>
    <w:rsid w:val="00F03F12"/>
    <w:rsid w:val="00F04FF8"/>
    <w:rsid w:val="00F07A8E"/>
    <w:rsid w:val="00F121DB"/>
    <w:rsid w:val="00F12C38"/>
    <w:rsid w:val="00F12D13"/>
    <w:rsid w:val="00F134D1"/>
    <w:rsid w:val="00F1423F"/>
    <w:rsid w:val="00F14F23"/>
    <w:rsid w:val="00F15366"/>
    <w:rsid w:val="00F15393"/>
    <w:rsid w:val="00F15A53"/>
    <w:rsid w:val="00F1607D"/>
    <w:rsid w:val="00F17380"/>
    <w:rsid w:val="00F203A5"/>
    <w:rsid w:val="00F20DE5"/>
    <w:rsid w:val="00F20E40"/>
    <w:rsid w:val="00F20EFE"/>
    <w:rsid w:val="00F222DA"/>
    <w:rsid w:val="00F22914"/>
    <w:rsid w:val="00F22A55"/>
    <w:rsid w:val="00F234CA"/>
    <w:rsid w:val="00F2410E"/>
    <w:rsid w:val="00F24C9F"/>
    <w:rsid w:val="00F25292"/>
    <w:rsid w:val="00F25490"/>
    <w:rsid w:val="00F26815"/>
    <w:rsid w:val="00F26C82"/>
    <w:rsid w:val="00F270E2"/>
    <w:rsid w:val="00F27527"/>
    <w:rsid w:val="00F279FE"/>
    <w:rsid w:val="00F31379"/>
    <w:rsid w:val="00F31639"/>
    <w:rsid w:val="00F317DA"/>
    <w:rsid w:val="00F31942"/>
    <w:rsid w:val="00F31AE8"/>
    <w:rsid w:val="00F31D39"/>
    <w:rsid w:val="00F32AB2"/>
    <w:rsid w:val="00F32C3A"/>
    <w:rsid w:val="00F332E2"/>
    <w:rsid w:val="00F343A4"/>
    <w:rsid w:val="00F351ED"/>
    <w:rsid w:val="00F35C07"/>
    <w:rsid w:val="00F35EE7"/>
    <w:rsid w:val="00F374B7"/>
    <w:rsid w:val="00F37EB8"/>
    <w:rsid w:val="00F4039E"/>
    <w:rsid w:val="00F4070D"/>
    <w:rsid w:val="00F410C4"/>
    <w:rsid w:val="00F410FC"/>
    <w:rsid w:val="00F41860"/>
    <w:rsid w:val="00F41F6E"/>
    <w:rsid w:val="00F42D97"/>
    <w:rsid w:val="00F441E3"/>
    <w:rsid w:val="00F4714F"/>
    <w:rsid w:val="00F47960"/>
    <w:rsid w:val="00F5015A"/>
    <w:rsid w:val="00F509B7"/>
    <w:rsid w:val="00F524B6"/>
    <w:rsid w:val="00F52DFA"/>
    <w:rsid w:val="00F52E90"/>
    <w:rsid w:val="00F5475F"/>
    <w:rsid w:val="00F54AD2"/>
    <w:rsid w:val="00F56871"/>
    <w:rsid w:val="00F56B61"/>
    <w:rsid w:val="00F60DF1"/>
    <w:rsid w:val="00F61D68"/>
    <w:rsid w:val="00F6236B"/>
    <w:rsid w:val="00F638E1"/>
    <w:rsid w:val="00F64611"/>
    <w:rsid w:val="00F64F5C"/>
    <w:rsid w:val="00F700E4"/>
    <w:rsid w:val="00F705CA"/>
    <w:rsid w:val="00F71229"/>
    <w:rsid w:val="00F717E0"/>
    <w:rsid w:val="00F71E2F"/>
    <w:rsid w:val="00F72193"/>
    <w:rsid w:val="00F730A7"/>
    <w:rsid w:val="00F74B03"/>
    <w:rsid w:val="00F7571C"/>
    <w:rsid w:val="00F76202"/>
    <w:rsid w:val="00F76BB4"/>
    <w:rsid w:val="00F76E05"/>
    <w:rsid w:val="00F8082A"/>
    <w:rsid w:val="00F808C5"/>
    <w:rsid w:val="00F8116F"/>
    <w:rsid w:val="00F81455"/>
    <w:rsid w:val="00F837F0"/>
    <w:rsid w:val="00F84A89"/>
    <w:rsid w:val="00F852A8"/>
    <w:rsid w:val="00F855B0"/>
    <w:rsid w:val="00F855E6"/>
    <w:rsid w:val="00F86036"/>
    <w:rsid w:val="00F866CD"/>
    <w:rsid w:val="00F86B57"/>
    <w:rsid w:val="00F86C72"/>
    <w:rsid w:val="00F875E5"/>
    <w:rsid w:val="00F87FE4"/>
    <w:rsid w:val="00F91EC9"/>
    <w:rsid w:val="00F937D8"/>
    <w:rsid w:val="00F939B1"/>
    <w:rsid w:val="00F952C3"/>
    <w:rsid w:val="00F974CB"/>
    <w:rsid w:val="00FA1139"/>
    <w:rsid w:val="00FA1331"/>
    <w:rsid w:val="00FA2E20"/>
    <w:rsid w:val="00FA2EB7"/>
    <w:rsid w:val="00FA2EF5"/>
    <w:rsid w:val="00FA33A1"/>
    <w:rsid w:val="00FA5909"/>
    <w:rsid w:val="00FA5F07"/>
    <w:rsid w:val="00FA63C8"/>
    <w:rsid w:val="00FA6A5F"/>
    <w:rsid w:val="00FB072A"/>
    <w:rsid w:val="00FB09E7"/>
    <w:rsid w:val="00FB0CA1"/>
    <w:rsid w:val="00FB2618"/>
    <w:rsid w:val="00FB3B95"/>
    <w:rsid w:val="00FB4148"/>
    <w:rsid w:val="00FB48BB"/>
    <w:rsid w:val="00FB530B"/>
    <w:rsid w:val="00FB58A8"/>
    <w:rsid w:val="00FB7356"/>
    <w:rsid w:val="00FB7488"/>
    <w:rsid w:val="00FC03FB"/>
    <w:rsid w:val="00FC0A3F"/>
    <w:rsid w:val="00FC0CDF"/>
    <w:rsid w:val="00FC1076"/>
    <w:rsid w:val="00FC1D1B"/>
    <w:rsid w:val="00FC2185"/>
    <w:rsid w:val="00FC232F"/>
    <w:rsid w:val="00FC362C"/>
    <w:rsid w:val="00FC400F"/>
    <w:rsid w:val="00FC448B"/>
    <w:rsid w:val="00FC4CFF"/>
    <w:rsid w:val="00FC5A90"/>
    <w:rsid w:val="00FC61EE"/>
    <w:rsid w:val="00FD2373"/>
    <w:rsid w:val="00FD2BF2"/>
    <w:rsid w:val="00FD2E0E"/>
    <w:rsid w:val="00FD2EAC"/>
    <w:rsid w:val="00FD2F8C"/>
    <w:rsid w:val="00FD3490"/>
    <w:rsid w:val="00FD5CA2"/>
    <w:rsid w:val="00FD6E79"/>
    <w:rsid w:val="00FD6F31"/>
    <w:rsid w:val="00FD70DB"/>
    <w:rsid w:val="00FE0815"/>
    <w:rsid w:val="00FE0931"/>
    <w:rsid w:val="00FE1E2C"/>
    <w:rsid w:val="00FE2F1E"/>
    <w:rsid w:val="00FE32CF"/>
    <w:rsid w:val="00FE46B5"/>
    <w:rsid w:val="00FE4E0C"/>
    <w:rsid w:val="00FE50ED"/>
    <w:rsid w:val="00FE6C84"/>
    <w:rsid w:val="00FF1324"/>
    <w:rsid w:val="00FF1792"/>
    <w:rsid w:val="00FF3407"/>
    <w:rsid w:val="00FF3D0C"/>
    <w:rsid w:val="00FF4624"/>
    <w:rsid w:val="00FF4827"/>
    <w:rsid w:val="00FF49E1"/>
    <w:rsid w:val="00FF524F"/>
    <w:rsid w:val="00FF7141"/>
    <w:rsid w:val="00FF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582EC5"/>
  <w15:docId w15:val="{45881B69-35EA-44C2-A622-E69925BA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iPriority="99" w:unhideWhenUsed="1"/>
    <w:lsdException w:name="caption"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uiPriority="20" w:qFormat="1"/>
    <w:lsdException w:name="Document Map" w:locked="1" w:semiHidden="1" w:uiPriority="99" w:unhideWhenUsed="1"/>
    <w:lsdException w:name="Plain Text" w:locked="1" w:semiHidden="1" w:uiPriority="99" w:unhideWhenUsed="1"/>
    <w:lsdException w:name="E-mail Signature" w:locked="1"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link w:val="Heading1Char"/>
    <w:qFormat/>
    <w:rsid w:val="009437C5"/>
    <w:pPr>
      <w:keepNext/>
      <w:numPr>
        <w:numId w:val="14"/>
      </w:numPr>
      <w:outlineLvl w:val="0"/>
    </w:pPr>
  </w:style>
  <w:style w:type="paragraph" w:styleId="Heading2">
    <w:name w:val="heading 2"/>
    <w:basedOn w:val="Normal"/>
    <w:next w:val="Normal"/>
    <w:link w:val="Heading2Char"/>
    <w:qFormat/>
    <w:rsid w:val="009437C5"/>
    <w:pPr>
      <w:keepNext/>
      <w:numPr>
        <w:ilvl w:val="1"/>
        <w:numId w:val="14"/>
      </w:numPr>
      <w:ind w:left="5112"/>
      <w:outlineLvl w:val="1"/>
    </w:pPr>
    <w:rPr>
      <w:rFonts w:cs="Arial"/>
      <w:bCs/>
      <w:iCs/>
      <w:szCs w:val="28"/>
    </w:rPr>
  </w:style>
  <w:style w:type="paragraph" w:styleId="Heading3">
    <w:name w:val="heading 3"/>
    <w:basedOn w:val="Normal"/>
    <w:next w:val="Normal"/>
    <w:link w:val="Heading3Char"/>
    <w:qFormat/>
    <w:rsid w:val="009437C5"/>
    <w:pPr>
      <w:keepNext/>
      <w:numPr>
        <w:ilvl w:val="2"/>
        <w:numId w:val="14"/>
      </w:numPr>
      <w:ind w:left="1602"/>
      <w:outlineLvl w:val="2"/>
    </w:pPr>
    <w:rPr>
      <w:rFonts w:cs="Arial"/>
      <w:bCs/>
      <w:szCs w:val="26"/>
    </w:rPr>
  </w:style>
  <w:style w:type="paragraph" w:styleId="Heading4">
    <w:name w:val="heading 4"/>
    <w:basedOn w:val="Normal"/>
    <w:next w:val="Normal"/>
    <w:link w:val="Heading4Char"/>
    <w:qFormat/>
    <w:rsid w:val="009437C5"/>
    <w:pPr>
      <w:keepNext/>
      <w:numPr>
        <w:ilvl w:val="3"/>
        <w:numId w:val="14"/>
      </w:numPr>
      <w:outlineLvl w:val="3"/>
    </w:pPr>
    <w:rPr>
      <w:bCs/>
      <w:szCs w:val="28"/>
    </w:rPr>
  </w:style>
  <w:style w:type="paragraph" w:styleId="Heading5">
    <w:name w:val="heading 5"/>
    <w:basedOn w:val="Normal"/>
    <w:next w:val="Normal"/>
    <w:link w:val="Heading5Char"/>
    <w:qFormat/>
    <w:rsid w:val="009437C5"/>
    <w:pPr>
      <w:keepNext/>
      <w:numPr>
        <w:ilvl w:val="4"/>
        <w:numId w:val="14"/>
      </w:numPr>
      <w:outlineLvl w:val="4"/>
    </w:pPr>
    <w:rPr>
      <w:bCs/>
      <w:iCs/>
      <w:szCs w:val="26"/>
    </w:rPr>
  </w:style>
  <w:style w:type="paragraph" w:styleId="Heading6">
    <w:name w:val="heading 6"/>
    <w:basedOn w:val="Normal"/>
    <w:next w:val="Normal"/>
    <w:link w:val="Heading6Char"/>
    <w:qFormat/>
    <w:rsid w:val="009437C5"/>
    <w:pPr>
      <w:keepNext/>
      <w:numPr>
        <w:ilvl w:val="5"/>
        <w:numId w:val="14"/>
      </w:numPr>
      <w:outlineLvl w:val="5"/>
    </w:pPr>
    <w:rPr>
      <w:bCs/>
      <w:szCs w:val="22"/>
    </w:rPr>
  </w:style>
  <w:style w:type="paragraph" w:styleId="Heading7">
    <w:name w:val="heading 7"/>
    <w:basedOn w:val="Normal"/>
    <w:next w:val="Normal"/>
    <w:link w:val="Heading7Char"/>
    <w:qFormat/>
    <w:rsid w:val="009437C5"/>
    <w:pPr>
      <w:keepNext/>
      <w:numPr>
        <w:ilvl w:val="6"/>
        <w:numId w:val="14"/>
      </w:numPr>
      <w:outlineLvl w:val="6"/>
    </w:pPr>
  </w:style>
  <w:style w:type="paragraph" w:styleId="Heading8">
    <w:name w:val="heading 8"/>
    <w:basedOn w:val="Normal"/>
    <w:next w:val="Normal"/>
    <w:link w:val="Heading8Char"/>
    <w:qFormat/>
    <w:rsid w:val="009437C5"/>
    <w:pPr>
      <w:keepNext/>
      <w:numPr>
        <w:ilvl w:val="7"/>
        <w:numId w:val="14"/>
      </w:numPr>
      <w:outlineLvl w:val="7"/>
    </w:pPr>
    <w:rPr>
      <w:iCs/>
    </w:rPr>
  </w:style>
  <w:style w:type="paragraph" w:styleId="Heading9">
    <w:name w:val="heading 9"/>
    <w:basedOn w:val="Normal"/>
    <w:next w:val="Normal"/>
    <w:link w:val="Heading9Char"/>
    <w:qFormat/>
    <w:rsid w:val="009437C5"/>
    <w:pPr>
      <w:keepNext/>
      <w:numPr>
        <w:ilvl w:val="8"/>
        <w:numId w:val="1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A0E42"/>
    <w:rPr>
      <w:rFonts w:ascii="Courier New" w:eastAsia="Batang" w:hAnsi="Courier New" w:cs="Courier New"/>
      <w:sz w:val="24"/>
      <w:szCs w:val="24"/>
    </w:rPr>
  </w:style>
  <w:style w:type="character" w:customStyle="1" w:styleId="Heading2Char">
    <w:name w:val="Heading 2 Char"/>
    <w:link w:val="Heading2"/>
    <w:locked/>
    <w:rsid w:val="006C6589"/>
    <w:rPr>
      <w:rFonts w:ascii="Courier New" w:eastAsia="Batang" w:hAnsi="Courier New" w:cs="Arial"/>
      <w:bCs/>
      <w:iCs/>
      <w:sz w:val="24"/>
      <w:szCs w:val="28"/>
    </w:rPr>
  </w:style>
  <w:style w:type="character" w:customStyle="1" w:styleId="Heading3Char">
    <w:name w:val="Heading 3 Char"/>
    <w:link w:val="Heading3"/>
    <w:locked/>
    <w:rsid w:val="00664741"/>
    <w:rPr>
      <w:rFonts w:ascii="Courier New" w:eastAsia="Batang" w:hAnsi="Courier New" w:cs="Arial"/>
      <w:bCs/>
      <w:sz w:val="24"/>
      <w:szCs w:val="26"/>
    </w:rPr>
  </w:style>
  <w:style w:type="character" w:customStyle="1" w:styleId="Heading4Char">
    <w:name w:val="Heading 4 Char"/>
    <w:link w:val="Heading4"/>
    <w:locked/>
    <w:rsid w:val="00664741"/>
    <w:rPr>
      <w:rFonts w:ascii="Courier New" w:eastAsia="Batang" w:hAnsi="Courier New" w:cs="Courier New"/>
      <w:bCs/>
      <w:sz w:val="24"/>
      <w:szCs w:val="28"/>
    </w:rPr>
  </w:style>
  <w:style w:type="character" w:customStyle="1" w:styleId="Heading5Char">
    <w:name w:val="Heading 5 Char"/>
    <w:link w:val="Heading5"/>
    <w:locked/>
    <w:rsid w:val="00664741"/>
    <w:rPr>
      <w:rFonts w:ascii="Courier New" w:eastAsia="Batang" w:hAnsi="Courier New" w:cs="Courier New"/>
      <w:bCs/>
      <w:iCs/>
      <w:sz w:val="24"/>
      <w:szCs w:val="26"/>
    </w:rPr>
  </w:style>
  <w:style w:type="character" w:customStyle="1" w:styleId="Heading6Char">
    <w:name w:val="Heading 6 Char"/>
    <w:link w:val="Heading6"/>
    <w:locked/>
    <w:rsid w:val="00664741"/>
    <w:rPr>
      <w:rFonts w:ascii="Courier New" w:eastAsia="Batang" w:hAnsi="Courier New" w:cs="Courier New"/>
      <w:bCs/>
      <w:sz w:val="24"/>
      <w:szCs w:val="22"/>
    </w:rPr>
  </w:style>
  <w:style w:type="character" w:customStyle="1" w:styleId="Heading7Char">
    <w:name w:val="Heading 7 Char"/>
    <w:link w:val="Heading7"/>
    <w:locked/>
    <w:rsid w:val="00664741"/>
    <w:rPr>
      <w:rFonts w:ascii="Courier New" w:eastAsia="Batang" w:hAnsi="Courier New" w:cs="Courier New"/>
      <w:sz w:val="24"/>
      <w:szCs w:val="24"/>
    </w:rPr>
  </w:style>
  <w:style w:type="character" w:customStyle="1" w:styleId="Heading8Char">
    <w:name w:val="Heading 8 Char"/>
    <w:link w:val="Heading8"/>
    <w:locked/>
    <w:rsid w:val="00664741"/>
    <w:rPr>
      <w:rFonts w:ascii="Courier New" w:eastAsia="Batang" w:hAnsi="Courier New" w:cs="Courier New"/>
      <w:iCs/>
      <w:sz w:val="24"/>
      <w:szCs w:val="24"/>
    </w:rPr>
  </w:style>
  <w:style w:type="character" w:customStyle="1" w:styleId="Heading9Char">
    <w:name w:val="Heading 9 Char"/>
    <w:link w:val="Heading9"/>
    <w:locked/>
    <w:rsid w:val="00664741"/>
    <w:rPr>
      <w:rFonts w:ascii="Courier New" w:eastAsia="Batang" w:hAnsi="Courier New" w:cs="Arial"/>
      <w:sz w:val="24"/>
      <w:szCs w:val="22"/>
    </w:rPr>
  </w:style>
  <w:style w:type="paragraph" w:styleId="Header">
    <w:name w:val="header"/>
    <w:basedOn w:val="Normal"/>
    <w:link w:val="HeaderChar"/>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character" w:customStyle="1" w:styleId="HeaderChar">
    <w:name w:val="Header Char"/>
    <w:link w:val="Header"/>
    <w:locked/>
    <w:rsid w:val="00664741"/>
    <w:rPr>
      <w:rFonts w:ascii="Courier New" w:eastAsia="Batang" w:hAnsi="Courier New" w:cs="Courier New"/>
      <w:sz w:val="24"/>
      <w:szCs w:val="24"/>
      <w:lang w:eastAsia="en-US"/>
    </w:rPr>
  </w:style>
  <w:style w:type="paragraph" w:styleId="Footer">
    <w:name w:val="footer"/>
    <w:basedOn w:val="Header"/>
    <w:link w:val="FooterChar"/>
    <w:rsid w:val="009437C5"/>
    <w:rPr>
      <w:lang w:eastAsia="ko-KR"/>
    </w:rPr>
  </w:style>
  <w:style w:type="character" w:customStyle="1" w:styleId="FooterChar">
    <w:name w:val="Footer Char"/>
    <w:link w:val="Footer"/>
    <w:locked/>
    <w:rsid w:val="00664741"/>
    <w:rPr>
      <w:rFonts w:ascii="Courier New" w:eastAsia="Batang" w:hAnsi="Courier New" w:cs="Courier New"/>
      <w:sz w:val="24"/>
      <w:szCs w:val="24"/>
      <w:lang w:eastAsia="ko-KR"/>
    </w:rPr>
  </w:style>
  <w:style w:type="paragraph" w:styleId="TOC1">
    <w:name w:val="toc 1"/>
    <w:basedOn w:val="Normal"/>
    <w:next w:val="Normal"/>
    <w:autoRedefine/>
    <w:uiPriority w:val="39"/>
    <w:rsid w:val="00364EA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TOC4">
    <w:name w:val="toc 4"/>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9437C5"/>
    <w:pPr>
      <w:spacing w:after="120"/>
      <w:ind w:left="1440" w:right="1440"/>
    </w:pPr>
  </w:style>
  <w:style w:type="paragraph" w:styleId="BodyText">
    <w:name w:val="Body Text"/>
    <w:basedOn w:val="Normal"/>
    <w:link w:val="BodyTextChar"/>
    <w:semiHidden/>
    <w:rsid w:val="009437C5"/>
    <w:pPr>
      <w:spacing w:after="120"/>
    </w:pPr>
  </w:style>
  <w:style w:type="character" w:customStyle="1" w:styleId="BodyTextChar">
    <w:name w:val="Body Text Char"/>
    <w:link w:val="BodyText"/>
    <w:semiHidden/>
    <w:locked/>
    <w:rsid w:val="00664741"/>
    <w:rPr>
      <w:rFonts w:ascii="Courier New" w:eastAsia="Batang" w:hAnsi="Courier New" w:cs="Courier New"/>
      <w:sz w:val="24"/>
      <w:szCs w:val="24"/>
      <w:lang w:eastAsia="en-US"/>
    </w:rPr>
  </w:style>
  <w:style w:type="paragraph" w:customStyle="1" w:styleId="RFCH1-noTOCnonum">
    <w:name w:val="RFC H1 - no TOC no num"/>
    <w:basedOn w:val="RFCH1-nonum"/>
    <w:next w:val="Normal"/>
    <w:rsid w:val="009437C5"/>
    <w:pPr>
      <w:outlineLvl w:val="9"/>
    </w:pPr>
  </w:style>
  <w:style w:type="paragraph" w:styleId="FootnoteText">
    <w:name w:val="footnote text"/>
    <w:basedOn w:val="Normal"/>
    <w:link w:val="FootnoteTextChar"/>
    <w:semiHidden/>
    <w:rsid w:val="009437C5"/>
    <w:rPr>
      <w:sz w:val="20"/>
      <w:szCs w:val="20"/>
    </w:rPr>
  </w:style>
  <w:style w:type="character" w:customStyle="1" w:styleId="FootnoteTextChar">
    <w:name w:val="Footnote Text Char"/>
    <w:link w:val="FootnoteText"/>
    <w:semiHidden/>
    <w:locked/>
    <w:rsid w:val="00664741"/>
    <w:rPr>
      <w:rFonts w:ascii="Courier New" w:eastAsia="Batang" w:hAnsi="Courier New" w:cs="Courier New"/>
      <w:lang w:eastAsia="en-US"/>
    </w:rPr>
  </w:style>
  <w:style w:type="character" w:styleId="EndnoteReference">
    <w:name w:val="endnote reference"/>
    <w:semiHidden/>
    <w:rsid w:val="009437C5"/>
    <w:rPr>
      <w:vertAlign w:val="baseline"/>
    </w:rPr>
  </w:style>
  <w:style w:type="paragraph" w:styleId="Caption">
    <w:name w:val="caption"/>
    <w:basedOn w:val="Normal"/>
    <w:next w:val="Normal"/>
    <w:qFormat/>
    <w:rsid w:val="009437C5"/>
    <w:pPr>
      <w:numPr>
        <w:numId w:val="18"/>
      </w:numPr>
      <w:jc w:val="center"/>
    </w:pPr>
    <w:rPr>
      <w:bCs/>
      <w:szCs w:val="20"/>
    </w:rPr>
  </w:style>
  <w:style w:type="character" w:styleId="FootnoteReference">
    <w:name w:val="footnote reference"/>
    <w:semiHidden/>
    <w:rsid w:val="009437C5"/>
    <w:rPr>
      <w:vertAlign w:val="superscript"/>
    </w:rPr>
  </w:style>
  <w:style w:type="paragraph" w:customStyle="1" w:styleId="RFCReferencesBookmark">
    <w:name w:val="RFC References Bookmark"/>
    <w:basedOn w:val="RFCReferences"/>
    <w:rsid w:val="009437C5"/>
    <w:pPr>
      <w:numPr>
        <w:numId w:val="0"/>
      </w:numPr>
      <w:ind w:left="1872" w:hanging="1440"/>
    </w:pPr>
  </w:style>
  <w:style w:type="paragraph" w:customStyle="1" w:styleId="RFCReferences">
    <w:name w:val="RFC References"/>
    <w:basedOn w:val="Normal"/>
    <w:rsid w:val="009437C5"/>
    <w:pPr>
      <w:keepLines/>
      <w:numPr>
        <w:numId w:val="15"/>
      </w:numPr>
      <w:tabs>
        <w:tab w:val="clear" w:pos="432"/>
        <w:tab w:val="clear" w:pos="864"/>
      </w:tabs>
    </w:pPr>
  </w:style>
  <w:style w:type="paragraph" w:customStyle="1" w:styleId="RFCH1-nonum">
    <w:name w:val="RFC H1 - no num"/>
    <w:basedOn w:val="Normal"/>
    <w:next w:val="Normal"/>
    <w:semiHidden/>
    <w:rsid w:val="009437C5"/>
    <w:pPr>
      <w:keepNext/>
      <w:ind w:left="0"/>
      <w:outlineLvl w:val="0"/>
    </w:pPr>
    <w:rPr>
      <w:rFonts w:eastAsia="Times New Roman"/>
      <w:bCs/>
    </w:rPr>
  </w:style>
  <w:style w:type="paragraph" w:customStyle="1" w:styleId="RFCTitle">
    <w:name w:val="RFC Title"/>
    <w:basedOn w:val="Normal"/>
    <w:rsid w:val="009437C5"/>
    <w:pPr>
      <w:spacing w:after="480"/>
      <w:jc w:val="center"/>
    </w:pPr>
    <w:rPr>
      <w:rFonts w:eastAsia="Times New Roman"/>
    </w:rPr>
  </w:style>
  <w:style w:type="paragraph" w:customStyle="1" w:styleId="RFCInstructions">
    <w:name w:val="RFC Instructions"/>
    <w:basedOn w:val="Normal"/>
    <w:next w:val="Normal"/>
    <w:semiHidden/>
    <w:rsid w:val="009437C5"/>
    <w:rPr>
      <w:b/>
    </w:rPr>
  </w:style>
  <w:style w:type="paragraph" w:customStyle="1" w:styleId="RFCListNumbered">
    <w:name w:val="RFC List Numbered"/>
    <w:basedOn w:val="Normal"/>
    <w:link w:val="RFCListNumberedChar"/>
    <w:rsid w:val="009437C5"/>
    <w:pPr>
      <w:keepLines/>
      <w:numPr>
        <w:numId w:val="19"/>
      </w:numPr>
    </w:pPr>
  </w:style>
  <w:style w:type="paragraph" w:customStyle="1" w:styleId="RFCApp">
    <w:name w:val="RFC App"/>
    <w:basedOn w:val="RFCH1-nonum"/>
    <w:next w:val="Normal"/>
    <w:rsid w:val="009437C5"/>
    <w:pPr>
      <w:pageBreakBefore/>
      <w:numPr>
        <w:numId w:val="17"/>
      </w:numPr>
    </w:pPr>
  </w:style>
  <w:style w:type="paragraph" w:customStyle="1" w:styleId="RFCAppH1">
    <w:name w:val="RFC App H1"/>
    <w:basedOn w:val="RFCH1-nonum"/>
    <w:next w:val="Normal"/>
    <w:rsid w:val="009437C5"/>
    <w:pPr>
      <w:numPr>
        <w:ilvl w:val="1"/>
        <w:numId w:val="17"/>
      </w:numPr>
      <w:outlineLvl w:val="1"/>
    </w:pPr>
  </w:style>
  <w:style w:type="paragraph" w:customStyle="1" w:styleId="RFCAppH2">
    <w:name w:val="RFC App H2"/>
    <w:basedOn w:val="RFCH1-nonum"/>
    <w:next w:val="Normal"/>
    <w:rsid w:val="009437C5"/>
    <w:pPr>
      <w:numPr>
        <w:ilvl w:val="2"/>
        <w:numId w:val="17"/>
      </w:numPr>
      <w:outlineLvl w:val="2"/>
    </w:pPr>
  </w:style>
  <w:style w:type="paragraph" w:styleId="BodyText2">
    <w:name w:val="Body Text 2"/>
    <w:basedOn w:val="Normal"/>
    <w:link w:val="BodyText2Char"/>
    <w:semiHidden/>
    <w:rsid w:val="009437C5"/>
    <w:pPr>
      <w:spacing w:after="120" w:line="480" w:lineRule="auto"/>
    </w:pPr>
  </w:style>
  <w:style w:type="character" w:customStyle="1" w:styleId="BodyText2Char">
    <w:name w:val="Body Text 2 Char"/>
    <w:link w:val="BodyText2"/>
    <w:semiHidden/>
    <w:locked/>
    <w:rsid w:val="00664741"/>
    <w:rPr>
      <w:rFonts w:ascii="Courier New" w:eastAsia="Batang" w:hAnsi="Courier New" w:cs="Courier New"/>
      <w:sz w:val="24"/>
      <w:szCs w:val="24"/>
      <w:lang w:eastAsia="en-US"/>
    </w:rPr>
  </w:style>
  <w:style w:type="paragraph" w:styleId="BodyText3">
    <w:name w:val="Body Text 3"/>
    <w:basedOn w:val="Normal"/>
    <w:link w:val="BodyText3Char"/>
    <w:semiHidden/>
    <w:rsid w:val="009437C5"/>
    <w:pPr>
      <w:spacing w:after="120"/>
    </w:pPr>
    <w:rPr>
      <w:sz w:val="16"/>
      <w:szCs w:val="16"/>
    </w:rPr>
  </w:style>
  <w:style w:type="character" w:customStyle="1" w:styleId="BodyText3Char">
    <w:name w:val="Body Text 3 Char"/>
    <w:link w:val="BodyText3"/>
    <w:semiHidden/>
    <w:locked/>
    <w:rsid w:val="00664741"/>
    <w:rPr>
      <w:rFonts w:ascii="Courier New" w:eastAsia="Batang" w:hAnsi="Courier New" w:cs="Courier New"/>
      <w:sz w:val="16"/>
      <w:szCs w:val="16"/>
      <w:lang w:eastAsia="en-US"/>
    </w:rPr>
  </w:style>
  <w:style w:type="paragraph" w:styleId="BodyTextFirstIndent">
    <w:name w:val="Body Text First Indent"/>
    <w:basedOn w:val="BodyText"/>
    <w:link w:val="BodyTextFirstIndentChar"/>
    <w:semiHidden/>
    <w:rsid w:val="009437C5"/>
    <w:pPr>
      <w:ind w:firstLine="210"/>
    </w:pPr>
  </w:style>
  <w:style w:type="character" w:customStyle="1" w:styleId="BodyTextFirstIndentChar">
    <w:name w:val="Body Text First Indent Char"/>
    <w:basedOn w:val="BodyTextChar"/>
    <w:link w:val="BodyTextFirstIndent"/>
    <w:semiHidden/>
    <w:locked/>
    <w:rsid w:val="00664741"/>
    <w:rPr>
      <w:rFonts w:ascii="Courier New" w:eastAsia="Batang" w:hAnsi="Courier New" w:cs="Courier New"/>
      <w:sz w:val="24"/>
      <w:szCs w:val="24"/>
      <w:lang w:eastAsia="en-US"/>
    </w:rPr>
  </w:style>
  <w:style w:type="paragraph" w:styleId="BodyTextIndent">
    <w:name w:val="Body Text Indent"/>
    <w:basedOn w:val="Normal"/>
    <w:link w:val="BodyTextIndentChar"/>
    <w:semiHidden/>
    <w:rsid w:val="009437C5"/>
    <w:pPr>
      <w:spacing w:after="120"/>
      <w:ind w:left="360"/>
    </w:pPr>
  </w:style>
  <w:style w:type="character" w:customStyle="1" w:styleId="BodyTextIndentChar">
    <w:name w:val="Body Text Indent Char"/>
    <w:link w:val="BodyTextIndent"/>
    <w:semiHidden/>
    <w:locked/>
    <w:rsid w:val="00664741"/>
    <w:rPr>
      <w:rFonts w:ascii="Courier New" w:eastAsia="Batang" w:hAnsi="Courier New" w:cs="Courier New"/>
      <w:sz w:val="24"/>
      <w:szCs w:val="24"/>
      <w:lang w:eastAsia="en-US"/>
    </w:rPr>
  </w:style>
  <w:style w:type="paragraph" w:styleId="BodyTextFirstIndent2">
    <w:name w:val="Body Text First Indent 2"/>
    <w:basedOn w:val="BodyTextIndent"/>
    <w:link w:val="BodyTextFirstIndent2Char"/>
    <w:semiHidden/>
    <w:rsid w:val="009437C5"/>
    <w:pPr>
      <w:ind w:firstLine="210"/>
    </w:pPr>
  </w:style>
  <w:style w:type="character" w:customStyle="1" w:styleId="BodyTextFirstIndent2Char">
    <w:name w:val="Body Text First Indent 2 Char"/>
    <w:basedOn w:val="BodyTextIndentChar"/>
    <w:link w:val="BodyTextFirstIndent2"/>
    <w:semiHidden/>
    <w:locked/>
    <w:rsid w:val="00664741"/>
    <w:rPr>
      <w:rFonts w:ascii="Courier New" w:eastAsia="Batang" w:hAnsi="Courier New" w:cs="Courier New"/>
      <w:sz w:val="24"/>
      <w:szCs w:val="24"/>
      <w:lang w:eastAsia="en-US"/>
    </w:rPr>
  </w:style>
  <w:style w:type="paragraph" w:styleId="BodyTextIndent2">
    <w:name w:val="Body Text Indent 2"/>
    <w:basedOn w:val="Normal"/>
    <w:link w:val="BodyTextIndent2Char"/>
    <w:semiHidden/>
    <w:rsid w:val="009437C5"/>
    <w:pPr>
      <w:spacing w:after="120" w:line="480" w:lineRule="auto"/>
      <w:ind w:left="360"/>
    </w:pPr>
  </w:style>
  <w:style w:type="character" w:customStyle="1" w:styleId="BodyTextIndent2Char">
    <w:name w:val="Body Text Indent 2 Char"/>
    <w:link w:val="BodyTextIndent2"/>
    <w:semiHidden/>
    <w:locked/>
    <w:rsid w:val="00664741"/>
    <w:rPr>
      <w:rFonts w:ascii="Courier New" w:eastAsia="Batang" w:hAnsi="Courier New" w:cs="Courier New"/>
      <w:sz w:val="24"/>
      <w:szCs w:val="24"/>
      <w:lang w:eastAsia="en-US"/>
    </w:rPr>
  </w:style>
  <w:style w:type="paragraph" w:styleId="BodyTextIndent3">
    <w:name w:val="Body Text Indent 3"/>
    <w:basedOn w:val="Normal"/>
    <w:link w:val="BodyTextIndent3Char"/>
    <w:semiHidden/>
    <w:rsid w:val="009437C5"/>
    <w:pPr>
      <w:spacing w:after="120"/>
      <w:ind w:left="360"/>
    </w:pPr>
    <w:rPr>
      <w:sz w:val="16"/>
      <w:szCs w:val="16"/>
    </w:rPr>
  </w:style>
  <w:style w:type="character" w:customStyle="1" w:styleId="BodyTextIndent3Char">
    <w:name w:val="Body Text Indent 3 Char"/>
    <w:link w:val="BodyTextIndent3"/>
    <w:semiHidden/>
    <w:locked/>
    <w:rsid w:val="00664741"/>
    <w:rPr>
      <w:rFonts w:ascii="Courier New" w:eastAsia="Batang" w:hAnsi="Courier New" w:cs="Courier New"/>
      <w:sz w:val="16"/>
      <w:szCs w:val="16"/>
      <w:lang w:eastAsia="en-US"/>
    </w:rPr>
  </w:style>
  <w:style w:type="paragraph" w:styleId="Closing">
    <w:name w:val="Closing"/>
    <w:basedOn w:val="Normal"/>
    <w:link w:val="ClosingChar"/>
    <w:semiHidden/>
    <w:rsid w:val="009437C5"/>
    <w:pPr>
      <w:ind w:left="4320"/>
    </w:pPr>
  </w:style>
  <w:style w:type="character" w:customStyle="1" w:styleId="ClosingChar">
    <w:name w:val="Closing Char"/>
    <w:link w:val="Closing"/>
    <w:semiHidden/>
    <w:locked/>
    <w:rsid w:val="00664741"/>
    <w:rPr>
      <w:rFonts w:ascii="Courier New" w:eastAsia="Batang" w:hAnsi="Courier New" w:cs="Courier New"/>
      <w:sz w:val="24"/>
      <w:szCs w:val="24"/>
      <w:lang w:eastAsia="en-US"/>
    </w:rPr>
  </w:style>
  <w:style w:type="paragraph" w:styleId="Date">
    <w:name w:val="Date"/>
    <w:basedOn w:val="Normal"/>
    <w:next w:val="Normal"/>
    <w:link w:val="DateChar"/>
    <w:semiHidden/>
    <w:rsid w:val="009437C5"/>
  </w:style>
  <w:style w:type="character" w:customStyle="1" w:styleId="DateChar">
    <w:name w:val="Date Char"/>
    <w:link w:val="Date"/>
    <w:semiHidden/>
    <w:locked/>
    <w:rsid w:val="00664741"/>
    <w:rPr>
      <w:rFonts w:ascii="Courier New" w:eastAsia="Batang" w:hAnsi="Courier New" w:cs="Courier New"/>
      <w:sz w:val="24"/>
      <w:szCs w:val="24"/>
      <w:lang w:eastAsia="en-US"/>
    </w:rPr>
  </w:style>
  <w:style w:type="paragraph" w:styleId="E-mailSignature">
    <w:name w:val="E-mail Signature"/>
    <w:basedOn w:val="Normal"/>
    <w:link w:val="E-mailSignatureChar"/>
    <w:semiHidden/>
    <w:rsid w:val="009437C5"/>
  </w:style>
  <w:style w:type="character" w:customStyle="1" w:styleId="E-mailSignatureChar">
    <w:name w:val="E-mail Signature Char"/>
    <w:link w:val="E-mailSignature"/>
    <w:semiHidden/>
    <w:locked/>
    <w:rsid w:val="00664741"/>
    <w:rPr>
      <w:rFonts w:ascii="Courier New" w:eastAsia="Batang" w:hAnsi="Courier New" w:cs="Courier New"/>
      <w:sz w:val="24"/>
      <w:szCs w:val="24"/>
      <w:lang w:eastAsia="en-US"/>
    </w:rPr>
  </w:style>
  <w:style w:type="character" w:styleId="Emphasis">
    <w:name w:val="Emphasis"/>
    <w:uiPriority w:val="20"/>
    <w:qFormat/>
    <w:rsid w:val="009437C5"/>
    <w:rPr>
      <w:i/>
      <w:iCs/>
    </w:rPr>
  </w:style>
  <w:style w:type="paragraph" w:styleId="EnvelopeAddress">
    <w:name w:val="envelope address"/>
    <w:basedOn w:val="Normal"/>
    <w:semiHidden/>
    <w:rsid w:val="009437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9437C5"/>
    <w:rPr>
      <w:rFonts w:ascii="Arial" w:hAnsi="Arial" w:cs="Arial"/>
      <w:sz w:val="20"/>
      <w:szCs w:val="20"/>
    </w:rPr>
  </w:style>
  <w:style w:type="character" w:styleId="FollowedHyperlink">
    <w:name w:val="FollowedHyperlink"/>
    <w:semiHidden/>
    <w:rsid w:val="009437C5"/>
    <w:rPr>
      <w:color w:val="800080"/>
      <w:u w:val="single"/>
    </w:rPr>
  </w:style>
  <w:style w:type="character" w:styleId="HTMLAcronym">
    <w:name w:val="HTML Acronym"/>
    <w:semiHidden/>
    <w:rsid w:val="009437C5"/>
  </w:style>
  <w:style w:type="paragraph" w:styleId="HTMLAddress">
    <w:name w:val="HTML Address"/>
    <w:basedOn w:val="Normal"/>
    <w:link w:val="HTMLAddressChar"/>
    <w:semiHidden/>
    <w:rsid w:val="009437C5"/>
    <w:rPr>
      <w:i/>
      <w:iCs/>
    </w:rPr>
  </w:style>
  <w:style w:type="character" w:customStyle="1" w:styleId="HTMLAddressChar">
    <w:name w:val="HTML Address Char"/>
    <w:link w:val="HTMLAddress"/>
    <w:semiHidden/>
    <w:locked/>
    <w:rsid w:val="00664741"/>
    <w:rPr>
      <w:rFonts w:ascii="Courier New" w:eastAsia="Batang" w:hAnsi="Courier New" w:cs="Courier New"/>
      <w:i/>
      <w:iCs/>
      <w:sz w:val="24"/>
      <w:szCs w:val="24"/>
      <w:lang w:eastAsia="en-US"/>
    </w:rPr>
  </w:style>
  <w:style w:type="character" w:styleId="HTMLCite">
    <w:name w:val="HTML Cite"/>
    <w:semiHidden/>
    <w:rsid w:val="009437C5"/>
    <w:rPr>
      <w:i/>
      <w:iCs/>
    </w:rPr>
  </w:style>
  <w:style w:type="character" w:styleId="HTMLCode">
    <w:name w:val="HTML Code"/>
    <w:semiHidden/>
    <w:rsid w:val="009437C5"/>
    <w:rPr>
      <w:rFonts w:ascii="Courier New" w:hAnsi="Courier New" w:cs="Courier New"/>
      <w:sz w:val="20"/>
      <w:szCs w:val="20"/>
    </w:rPr>
  </w:style>
  <w:style w:type="character" w:styleId="HTMLDefinition">
    <w:name w:val="HTML Definition"/>
    <w:semiHidden/>
    <w:rsid w:val="009437C5"/>
    <w:rPr>
      <w:i/>
      <w:iCs/>
    </w:rPr>
  </w:style>
  <w:style w:type="character" w:styleId="HTMLKeyboard">
    <w:name w:val="HTML Keyboard"/>
    <w:semiHidden/>
    <w:rsid w:val="009437C5"/>
    <w:rPr>
      <w:rFonts w:ascii="Courier New" w:hAnsi="Courier New" w:cs="Courier New"/>
      <w:sz w:val="20"/>
      <w:szCs w:val="20"/>
    </w:rPr>
  </w:style>
  <w:style w:type="paragraph" w:styleId="HTMLPreformatted">
    <w:name w:val="HTML Preformatted"/>
    <w:basedOn w:val="Normal"/>
    <w:link w:val="HTMLPreformattedChar"/>
    <w:uiPriority w:val="99"/>
    <w:semiHidden/>
    <w:rsid w:val="009437C5"/>
    <w:rPr>
      <w:sz w:val="20"/>
      <w:szCs w:val="20"/>
    </w:rPr>
  </w:style>
  <w:style w:type="character" w:customStyle="1" w:styleId="HTMLPreformattedChar">
    <w:name w:val="HTML Preformatted Char"/>
    <w:link w:val="HTMLPreformatted"/>
    <w:uiPriority w:val="99"/>
    <w:semiHidden/>
    <w:locked/>
    <w:rsid w:val="00A76318"/>
    <w:rPr>
      <w:rFonts w:ascii="Courier New" w:eastAsia="Batang" w:hAnsi="Courier New" w:cs="Courier New"/>
      <w:lang w:eastAsia="en-US"/>
    </w:rPr>
  </w:style>
  <w:style w:type="character" w:styleId="HTMLSample">
    <w:name w:val="HTML Sample"/>
    <w:semiHidden/>
    <w:rsid w:val="009437C5"/>
    <w:rPr>
      <w:rFonts w:ascii="Courier New" w:hAnsi="Courier New" w:cs="Courier New"/>
    </w:rPr>
  </w:style>
  <w:style w:type="character" w:styleId="HTMLTypewriter">
    <w:name w:val="HTML Typewriter"/>
    <w:semiHidden/>
    <w:rsid w:val="009437C5"/>
    <w:rPr>
      <w:rFonts w:ascii="Courier New" w:hAnsi="Courier New" w:cs="Courier New"/>
      <w:sz w:val="20"/>
      <w:szCs w:val="20"/>
    </w:rPr>
  </w:style>
  <w:style w:type="character" w:styleId="HTMLVariable">
    <w:name w:val="HTML Variable"/>
    <w:semiHidden/>
    <w:rsid w:val="009437C5"/>
    <w:rPr>
      <w:i/>
      <w:iCs/>
    </w:rPr>
  </w:style>
  <w:style w:type="character" w:styleId="Hyperlink">
    <w:name w:val="Hyperlink"/>
    <w:uiPriority w:val="99"/>
    <w:rsid w:val="009437C5"/>
    <w:rPr>
      <w:color w:val="0000FF"/>
      <w:u w:val="single"/>
    </w:rPr>
  </w:style>
  <w:style w:type="character" w:styleId="LineNumber">
    <w:name w:val="line number"/>
    <w:semiHidden/>
    <w:rsid w:val="009437C5"/>
  </w:style>
  <w:style w:type="paragraph" w:styleId="List">
    <w:name w:val="List"/>
    <w:basedOn w:val="Normal"/>
    <w:semiHidden/>
    <w:rsid w:val="009437C5"/>
    <w:pPr>
      <w:ind w:left="360" w:hanging="360"/>
    </w:pPr>
  </w:style>
  <w:style w:type="paragraph" w:styleId="List2">
    <w:name w:val="List 2"/>
    <w:basedOn w:val="Normal"/>
    <w:semiHidden/>
    <w:rsid w:val="009437C5"/>
    <w:pPr>
      <w:ind w:left="720" w:hanging="360"/>
    </w:pPr>
  </w:style>
  <w:style w:type="paragraph" w:styleId="List3">
    <w:name w:val="List 3"/>
    <w:basedOn w:val="Normal"/>
    <w:semiHidden/>
    <w:rsid w:val="009437C5"/>
    <w:pPr>
      <w:ind w:left="1080" w:hanging="360"/>
    </w:pPr>
  </w:style>
  <w:style w:type="paragraph" w:styleId="List4">
    <w:name w:val="List 4"/>
    <w:basedOn w:val="Normal"/>
    <w:semiHidden/>
    <w:rsid w:val="009437C5"/>
    <w:pPr>
      <w:ind w:left="1440" w:hanging="360"/>
    </w:pPr>
  </w:style>
  <w:style w:type="paragraph" w:styleId="List5">
    <w:name w:val="List 5"/>
    <w:basedOn w:val="Normal"/>
    <w:semiHidden/>
    <w:rsid w:val="009437C5"/>
    <w:pPr>
      <w:ind w:left="1800" w:hanging="360"/>
    </w:pPr>
  </w:style>
  <w:style w:type="paragraph" w:styleId="ListBullet">
    <w:name w:val="List Bullet"/>
    <w:basedOn w:val="Normal"/>
    <w:autoRedefine/>
    <w:semiHidden/>
    <w:rsid w:val="009437C5"/>
    <w:pPr>
      <w:numPr>
        <w:numId w:val="1"/>
      </w:numPr>
    </w:pPr>
  </w:style>
  <w:style w:type="paragraph" w:styleId="ListBullet2">
    <w:name w:val="List Bullet 2"/>
    <w:basedOn w:val="Normal"/>
    <w:autoRedefine/>
    <w:semiHidden/>
    <w:rsid w:val="009437C5"/>
    <w:pPr>
      <w:numPr>
        <w:numId w:val="2"/>
      </w:numPr>
    </w:pPr>
  </w:style>
  <w:style w:type="paragraph" w:styleId="ListBullet3">
    <w:name w:val="List Bullet 3"/>
    <w:basedOn w:val="Normal"/>
    <w:autoRedefine/>
    <w:semiHidden/>
    <w:rsid w:val="009437C5"/>
    <w:pPr>
      <w:numPr>
        <w:numId w:val="3"/>
      </w:numPr>
    </w:pPr>
  </w:style>
  <w:style w:type="paragraph" w:styleId="ListBullet4">
    <w:name w:val="List Bullet 4"/>
    <w:basedOn w:val="Normal"/>
    <w:autoRedefine/>
    <w:semiHidden/>
    <w:rsid w:val="009437C5"/>
    <w:pPr>
      <w:numPr>
        <w:numId w:val="4"/>
      </w:numPr>
    </w:pPr>
  </w:style>
  <w:style w:type="paragraph" w:styleId="ListBullet5">
    <w:name w:val="List Bullet 5"/>
    <w:basedOn w:val="Normal"/>
    <w:autoRedefine/>
    <w:semiHidden/>
    <w:rsid w:val="009437C5"/>
    <w:pPr>
      <w:numPr>
        <w:numId w:val="5"/>
      </w:numPr>
    </w:pPr>
  </w:style>
  <w:style w:type="paragraph" w:styleId="ListContinue">
    <w:name w:val="List Continue"/>
    <w:basedOn w:val="Normal"/>
    <w:semiHidden/>
    <w:rsid w:val="009437C5"/>
    <w:pPr>
      <w:spacing w:after="120"/>
      <w:ind w:left="360"/>
    </w:pPr>
  </w:style>
  <w:style w:type="paragraph" w:styleId="ListContinue2">
    <w:name w:val="List Continue 2"/>
    <w:basedOn w:val="Normal"/>
    <w:semiHidden/>
    <w:rsid w:val="009437C5"/>
    <w:pPr>
      <w:spacing w:after="120"/>
      <w:ind w:left="720"/>
    </w:pPr>
  </w:style>
  <w:style w:type="paragraph" w:styleId="ListContinue3">
    <w:name w:val="List Continue 3"/>
    <w:basedOn w:val="Normal"/>
    <w:semiHidden/>
    <w:rsid w:val="009437C5"/>
    <w:pPr>
      <w:spacing w:after="120"/>
      <w:ind w:left="1080"/>
    </w:pPr>
  </w:style>
  <w:style w:type="paragraph" w:styleId="ListContinue4">
    <w:name w:val="List Continue 4"/>
    <w:basedOn w:val="Normal"/>
    <w:semiHidden/>
    <w:rsid w:val="009437C5"/>
    <w:pPr>
      <w:spacing w:after="120"/>
      <w:ind w:left="1440"/>
    </w:pPr>
  </w:style>
  <w:style w:type="paragraph" w:styleId="ListContinue5">
    <w:name w:val="List Continue 5"/>
    <w:basedOn w:val="Normal"/>
    <w:semiHidden/>
    <w:rsid w:val="009437C5"/>
    <w:pPr>
      <w:spacing w:after="120"/>
      <w:ind w:left="1800"/>
    </w:pPr>
  </w:style>
  <w:style w:type="paragraph" w:styleId="ListNumber">
    <w:name w:val="List Number"/>
    <w:basedOn w:val="Normal"/>
    <w:semiHidden/>
    <w:rsid w:val="009437C5"/>
    <w:pPr>
      <w:numPr>
        <w:numId w:val="6"/>
      </w:numPr>
    </w:pPr>
  </w:style>
  <w:style w:type="paragraph" w:styleId="ListNumber2">
    <w:name w:val="List Number 2"/>
    <w:basedOn w:val="Normal"/>
    <w:semiHidden/>
    <w:rsid w:val="009437C5"/>
    <w:pPr>
      <w:numPr>
        <w:numId w:val="7"/>
      </w:numPr>
    </w:pPr>
  </w:style>
  <w:style w:type="paragraph" w:styleId="ListNumber3">
    <w:name w:val="List Number 3"/>
    <w:basedOn w:val="Normal"/>
    <w:semiHidden/>
    <w:rsid w:val="009437C5"/>
    <w:pPr>
      <w:numPr>
        <w:numId w:val="8"/>
      </w:numPr>
    </w:pPr>
  </w:style>
  <w:style w:type="paragraph" w:styleId="ListNumber4">
    <w:name w:val="List Number 4"/>
    <w:basedOn w:val="Normal"/>
    <w:rsid w:val="009437C5"/>
    <w:pPr>
      <w:numPr>
        <w:numId w:val="9"/>
      </w:numPr>
    </w:pPr>
  </w:style>
  <w:style w:type="paragraph" w:styleId="ListNumber5">
    <w:name w:val="List Number 5"/>
    <w:basedOn w:val="Normal"/>
    <w:semiHidden/>
    <w:rsid w:val="009437C5"/>
    <w:pPr>
      <w:numPr>
        <w:numId w:val="10"/>
      </w:numPr>
    </w:pPr>
  </w:style>
  <w:style w:type="paragraph" w:styleId="MessageHeader">
    <w:name w:val="Message Header"/>
    <w:basedOn w:val="Normal"/>
    <w:link w:val="MessageHeaderChar"/>
    <w:semiHidden/>
    <w:rsid w:val="009437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664741"/>
    <w:rPr>
      <w:rFonts w:ascii="Arial" w:eastAsia="Batang" w:hAnsi="Arial" w:cs="Arial"/>
      <w:sz w:val="24"/>
      <w:szCs w:val="24"/>
      <w:shd w:val="pct20" w:color="auto" w:fill="auto"/>
      <w:lang w:eastAsia="en-US"/>
    </w:rPr>
  </w:style>
  <w:style w:type="paragraph" w:styleId="NormalWeb">
    <w:name w:val="Normal (Web)"/>
    <w:basedOn w:val="Normal"/>
    <w:uiPriority w:val="99"/>
    <w:semiHidden/>
    <w:rsid w:val="009437C5"/>
    <w:rPr>
      <w:rFonts w:ascii="Times New Roman" w:hAnsi="Times New Roman" w:cs="Times New Roman"/>
    </w:rPr>
  </w:style>
  <w:style w:type="paragraph" w:styleId="NormalIndent">
    <w:name w:val="Normal Indent"/>
    <w:basedOn w:val="Normal"/>
    <w:semiHidden/>
    <w:rsid w:val="009437C5"/>
    <w:pPr>
      <w:ind w:left="720"/>
    </w:pPr>
  </w:style>
  <w:style w:type="paragraph" w:styleId="NoteHeading">
    <w:name w:val="Note Heading"/>
    <w:basedOn w:val="Normal"/>
    <w:next w:val="Normal"/>
    <w:link w:val="NoteHeadingChar"/>
    <w:semiHidden/>
    <w:rsid w:val="009437C5"/>
  </w:style>
  <w:style w:type="character" w:customStyle="1" w:styleId="NoteHeadingChar">
    <w:name w:val="Note Heading Char"/>
    <w:link w:val="NoteHeading"/>
    <w:semiHidden/>
    <w:locked/>
    <w:rsid w:val="00664741"/>
    <w:rPr>
      <w:rFonts w:ascii="Courier New" w:eastAsia="Batang" w:hAnsi="Courier New" w:cs="Courier New"/>
      <w:sz w:val="24"/>
      <w:szCs w:val="24"/>
      <w:lang w:eastAsia="en-US"/>
    </w:rPr>
  </w:style>
  <w:style w:type="character" w:styleId="PageNumber">
    <w:name w:val="page number"/>
    <w:semiHidden/>
    <w:rsid w:val="009437C5"/>
  </w:style>
  <w:style w:type="paragraph" w:styleId="Salutation">
    <w:name w:val="Salutation"/>
    <w:basedOn w:val="Normal"/>
    <w:next w:val="Normal"/>
    <w:link w:val="SalutationChar"/>
    <w:semiHidden/>
    <w:rsid w:val="009437C5"/>
  </w:style>
  <w:style w:type="character" w:customStyle="1" w:styleId="SalutationChar">
    <w:name w:val="Salutation Char"/>
    <w:link w:val="Salutation"/>
    <w:semiHidden/>
    <w:locked/>
    <w:rsid w:val="00664741"/>
    <w:rPr>
      <w:rFonts w:ascii="Courier New" w:eastAsia="Batang" w:hAnsi="Courier New" w:cs="Courier New"/>
      <w:sz w:val="24"/>
      <w:szCs w:val="24"/>
      <w:lang w:eastAsia="en-US"/>
    </w:rPr>
  </w:style>
  <w:style w:type="paragraph" w:styleId="Signature">
    <w:name w:val="Signature"/>
    <w:basedOn w:val="Normal"/>
    <w:link w:val="SignatureChar"/>
    <w:semiHidden/>
    <w:rsid w:val="009437C5"/>
    <w:pPr>
      <w:ind w:left="4320"/>
    </w:pPr>
  </w:style>
  <w:style w:type="character" w:customStyle="1" w:styleId="SignatureChar">
    <w:name w:val="Signature Char"/>
    <w:link w:val="Signature"/>
    <w:semiHidden/>
    <w:locked/>
    <w:rsid w:val="00664741"/>
    <w:rPr>
      <w:rFonts w:ascii="Courier New" w:eastAsia="Batang" w:hAnsi="Courier New" w:cs="Courier New"/>
      <w:sz w:val="24"/>
      <w:szCs w:val="24"/>
      <w:lang w:eastAsia="en-US"/>
    </w:rPr>
  </w:style>
  <w:style w:type="character" w:styleId="Strong">
    <w:name w:val="Strong"/>
    <w:qFormat/>
    <w:rsid w:val="009437C5"/>
    <w:rPr>
      <w:b/>
      <w:bCs/>
    </w:rPr>
  </w:style>
  <w:style w:type="paragraph" w:styleId="Subtitle">
    <w:name w:val="Subtitle"/>
    <w:basedOn w:val="Normal"/>
    <w:link w:val="SubtitleChar"/>
    <w:qFormat/>
    <w:rsid w:val="009437C5"/>
    <w:pPr>
      <w:spacing w:after="60"/>
      <w:jc w:val="center"/>
      <w:outlineLvl w:val="1"/>
    </w:pPr>
    <w:rPr>
      <w:rFonts w:ascii="Arial" w:hAnsi="Arial" w:cs="Arial"/>
    </w:rPr>
  </w:style>
  <w:style w:type="character" w:customStyle="1" w:styleId="SubtitleChar">
    <w:name w:val="Subtitle Char"/>
    <w:link w:val="Subtitle"/>
    <w:locked/>
    <w:rsid w:val="00664741"/>
    <w:rPr>
      <w:rFonts w:ascii="Arial" w:eastAsia="Batang" w:hAnsi="Arial" w:cs="Arial"/>
      <w:sz w:val="24"/>
      <w:szCs w:val="24"/>
      <w:lang w:eastAsia="en-US"/>
    </w:rPr>
  </w:style>
  <w:style w:type="table" w:styleId="Table3Deffects1">
    <w:name w:val="Table 3D effects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437C5"/>
    <w:pPr>
      <w:spacing w:before="240" w:after="60"/>
      <w:jc w:val="center"/>
      <w:outlineLvl w:val="0"/>
    </w:pPr>
    <w:rPr>
      <w:rFonts w:ascii="Arial" w:hAnsi="Arial" w:cs="Arial"/>
      <w:b/>
      <w:bCs/>
      <w:kern w:val="28"/>
      <w:sz w:val="32"/>
      <w:szCs w:val="32"/>
    </w:rPr>
  </w:style>
  <w:style w:type="character" w:customStyle="1" w:styleId="TitleChar">
    <w:name w:val="Title Char"/>
    <w:link w:val="Title"/>
    <w:locked/>
    <w:rsid w:val="00664741"/>
    <w:rPr>
      <w:rFonts w:ascii="Arial" w:eastAsia="Batang" w:hAnsi="Arial" w:cs="Arial"/>
      <w:b/>
      <w:bCs/>
      <w:kern w:val="28"/>
      <w:sz w:val="32"/>
      <w:szCs w:val="32"/>
      <w:lang w:eastAsia="en-US"/>
    </w:rPr>
  </w:style>
  <w:style w:type="paragraph" w:customStyle="1" w:styleId="RFCFigure">
    <w:name w:val="RFC Figure"/>
    <w:basedOn w:val="Normal"/>
    <w:rsid w:val="009437C5"/>
    <w:pPr>
      <w:keepNext/>
      <w:keepLines/>
      <w:spacing w:after="0"/>
    </w:pPr>
  </w:style>
  <w:style w:type="paragraph" w:customStyle="1" w:styleId="RFCListBullet">
    <w:name w:val="RFC List Bullet"/>
    <w:basedOn w:val="Normal"/>
    <w:rsid w:val="009437C5"/>
    <w:pPr>
      <w:keepLines/>
      <w:numPr>
        <w:numId w:val="16"/>
      </w:numPr>
    </w:pPr>
  </w:style>
  <w:style w:type="paragraph" w:customStyle="1" w:styleId="RFCAppH3">
    <w:name w:val="RFC App H3"/>
    <w:basedOn w:val="RFCH1-nonum"/>
    <w:next w:val="Normal"/>
    <w:rsid w:val="009437C5"/>
    <w:pPr>
      <w:numPr>
        <w:ilvl w:val="3"/>
        <w:numId w:val="17"/>
      </w:numPr>
      <w:outlineLvl w:val="3"/>
    </w:pPr>
  </w:style>
  <w:style w:type="paragraph" w:customStyle="1" w:styleId="RFCAppH4">
    <w:name w:val="RFC App H4"/>
    <w:basedOn w:val="RFCH1-nonum"/>
    <w:next w:val="Normal"/>
    <w:rsid w:val="009437C5"/>
    <w:pPr>
      <w:numPr>
        <w:ilvl w:val="4"/>
        <w:numId w:val="17"/>
      </w:numPr>
      <w:outlineLvl w:val="4"/>
    </w:pPr>
  </w:style>
  <w:style w:type="paragraph" w:customStyle="1" w:styleId="RFCAppH5">
    <w:name w:val="RFC App H5"/>
    <w:basedOn w:val="RFCH1-nonum"/>
    <w:next w:val="Normal"/>
    <w:rsid w:val="009437C5"/>
    <w:pPr>
      <w:numPr>
        <w:ilvl w:val="5"/>
        <w:numId w:val="17"/>
      </w:numPr>
      <w:outlineLvl w:val="5"/>
    </w:pPr>
  </w:style>
  <w:style w:type="paragraph" w:customStyle="1" w:styleId="RFCBoilerplate">
    <w:name w:val="RFC Boilerplate"/>
    <w:basedOn w:val="Normal"/>
    <w:next w:val="Normal"/>
    <w:semiHidden/>
    <w:rsid w:val="009437C5"/>
  </w:style>
  <w:style w:type="paragraph" w:styleId="PlainText">
    <w:name w:val="Plain Text"/>
    <w:basedOn w:val="Normal"/>
    <w:link w:val="PlainTextChar"/>
    <w:uiPriority w:val="99"/>
    <w:rsid w:val="00E8322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SimSun" w:eastAsia="SimSun"/>
      <w:sz w:val="21"/>
      <w:szCs w:val="21"/>
      <w:lang w:eastAsia="zh-CN"/>
    </w:rPr>
  </w:style>
  <w:style w:type="character" w:customStyle="1" w:styleId="PlainTextChar">
    <w:name w:val="Plain Text Char"/>
    <w:link w:val="PlainText"/>
    <w:uiPriority w:val="99"/>
    <w:locked/>
    <w:rsid w:val="00664741"/>
    <w:rPr>
      <w:rFonts w:ascii="Courier New" w:eastAsia="Batang" w:hAnsi="Courier New" w:cs="Courier New"/>
      <w:sz w:val="20"/>
      <w:szCs w:val="20"/>
    </w:rPr>
  </w:style>
  <w:style w:type="paragraph" w:styleId="BalloonText">
    <w:name w:val="Balloon Text"/>
    <w:basedOn w:val="Normal"/>
    <w:link w:val="BalloonTextChar"/>
    <w:uiPriority w:val="99"/>
    <w:semiHidden/>
    <w:rsid w:val="00EC1109"/>
    <w:rPr>
      <w:rFonts w:ascii="Tahoma" w:hAnsi="Tahoma" w:cs="Tahoma"/>
      <w:sz w:val="16"/>
      <w:szCs w:val="16"/>
    </w:rPr>
  </w:style>
  <w:style w:type="character" w:customStyle="1" w:styleId="BalloonTextChar">
    <w:name w:val="Balloon Text Char"/>
    <w:link w:val="BalloonText"/>
    <w:uiPriority w:val="99"/>
    <w:semiHidden/>
    <w:locked/>
    <w:rsid w:val="00664741"/>
    <w:rPr>
      <w:rFonts w:eastAsia="Batang" w:cs="Times New Roman"/>
      <w:sz w:val="2"/>
    </w:rPr>
  </w:style>
  <w:style w:type="character" w:styleId="CommentReference">
    <w:name w:val="annotation reference"/>
    <w:rsid w:val="0074687E"/>
    <w:rPr>
      <w:rFonts w:cs="Times New Roman"/>
      <w:sz w:val="16"/>
    </w:rPr>
  </w:style>
  <w:style w:type="paragraph" w:styleId="CommentText">
    <w:name w:val="annotation text"/>
    <w:basedOn w:val="Normal"/>
    <w:link w:val="CommentTextChar"/>
    <w:rsid w:val="0074687E"/>
    <w:rPr>
      <w:sz w:val="20"/>
      <w:szCs w:val="20"/>
    </w:rPr>
  </w:style>
  <w:style w:type="character" w:customStyle="1" w:styleId="CommentTextChar">
    <w:name w:val="Comment Text Char"/>
    <w:link w:val="CommentText"/>
    <w:locked/>
    <w:rsid w:val="00664741"/>
    <w:rPr>
      <w:rFonts w:ascii="Courier New" w:eastAsia="Batang" w:hAnsi="Courier New" w:cs="Courier New"/>
      <w:sz w:val="20"/>
      <w:szCs w:val="20"/>
    </w:rPr>
  </w:style>
  <w:style w:type="paragraph" w:styleId="CommentSubject">
    <w:name w:val="annotation subject"/>
    <w:basedOn w:val="CommentText"/>
    <w:next w:val="CommentText"/>
    <w:link w:val="CommentSubjectChar"/>
    <w:uiPriority w:val="99"/>
    <w:semiHidden/>
    <w:rsid w:val="0074687E"/>
    <w:rPr>
      <w:b/>
      <w:bCs/>
    </w:rPr>
  </w:style>
  <w:style w:type="character" w:customStyle="1" w:styleId="CommentSubjectChar">
    <w:name w:val="Comment Subject Char"/>
    <w:link w:val="CommentSubject"/>
    <w:uiPriority w:val="99"/>
    <w:semiHidden/>
    <w:locked/>
    <w:rsid w:val="00664741"/>
    <w:rPr>
      <w:rFonts w:ascii="Courier New" w:eastAsia="Batang" w:hAnsi="Courier New" w:cs="Courier New"/>
      <w:b/>
      <w:bCs/>
      <w:sz w:val="20"/>
      <w:szCs w:val="20"/>
    </w:rPr>
  </w:style>
  <w:style w:type="paragraph" w:styleId="DocumentMap">
    <w:name w:val="Document Map"/>
    <w:basedOn w:val="Normal"/>
    <w:link w:val="DocumentMapChar"/>
    <w:uiPriority w:val="99"/>
    <w:semiHidden/>
    <w:rsid w:val="00227789"/>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664741"/>
    <w:rPr>
      <w:rFonts w:eastAsia="Batang" w:cs="Times New Roman"/>
      <w:sz w:val="2"/>
    </w:rPr>
  </w:style>
  <w:style w:type="character" w:customStyle="1" w:styleId="RFCListNumberedChar">
    <w:name w:val="RFC List Numbered Char"/>
    <w:link w:val="RFCListNumbered"/>
    <w:locked/>
    <w:rsid w:val="009B34D3"/>
    <w:rPr>
      <w:rFonts w:ascii="Courier New" w:eastAsia="Batang" w:hAnsi="Courier New" w:cs="Courier New"/>
      <w:sz w:val="24"/>
      <w:szCs w:val="24"/>
    </w:rPr>
  </w:style>
  <w:style w:type="paragraph" w:customStyle="1" w:styleId="b">
    <w:name w:val="b"/>
    <w:basedOn w:val="Heading3"/>
    <w:uiPriority w:val="99"/>
    <w:rsid w:val="00EB5869"/>
  </w:style>
  <w:style w:type="character" w:customStyle="1" w:styleId="mh">
    <w:name w:val="m_h"/>
    <w:uiPriority w:val="99"/>
    <w:rsid w:val="009A4CC5"/>
    <w:rPr>
      <w:rFonts w:cs="Times New Roman"/>
    </w:rPr>
  </w:style>
  <w:style w:type="character" w:customStyle="1" w:styleId="mftr">
    <w:name w:val="m_ftr"/>
    <w:uiPriority w:val="99"/>
    <w:rsid w:val="00C95D63"/>
    <w:rPr>
      <w:rFonts w:cs="Times New Roman"/>
    </w:rPr>
  </w:style>
  <w:style w:type="character" w:customStyle="1" w:styleId="mhdr">
    <w:name w:val="m_hdr"/>
    <w:uiPriority w:val="99"/>
    <w:rsid w:val="00C95D63"/>
    <w:rPr>
      <w:rFonts w:cs="Times New Roman"/>
    </w:rPr>
  </w:style>
  <w:style w:type="paragraph" w:customStyle="1" w:styleId="bullet">
    <w:name w:val="bullet"/>
    <w:basedOn w:val="Normal"/>
    <w:uiPriority w:val="99"/>
    <w:rsid w:val="00637FA0"/>
    <w:rPr>
      <w:rFonts w:eastAsia="MS Mincho"/>
      <w:lang w:eastAsia="ja-JP"/>
    </w:rPr>
  </w:style>
  <w:style w:type="character" w:customStyle="1" w:styleId="EmailStyle1961">
    <w:name w:val="EmailStyle1961"/>
    <w:uiPriority w:val="99"/>
    <w:semiHidden/>
    <w:rsid w:val="0037526A"/>
    <w:rPr>
      <w:rFonts w:ascii="Arial" w:hAnsi="Arial"/>
      <w:color w:val="000080"/>
      <w:sz w:val="20"/>
    </w:rPr>
  </w:style>
  <w:style w:type="paragraph" w:customStyle="1" w:styleId="ListParagraph1">
    <w:name w:val="List Paragraph1"/>
    <w:basedOn w:val="Normal"/>
    <w:uiPriority w:val="99"/>
    <w:qFormat/>
    <w:rsid w:val="00B93E02"/>
    <w:pPr>
      <w:ind w:left="720"/>
      <w:contextualSpacing/>
    </w:pPr>
  </w:style>
  <w:style w:type="numbering" w:styleId="ArticleSection">
    <w:name w:val="Outline List 3"/>
    <w:basedOn w:val="NoList"/>
    <w:semiHidden/>
    <w:locked/>
    <w:rsid w:val="009437C5"/>
    <w:pPr>
      <w:numPr>
        <w:numId w:val="13"/>
      </w:numPr>
    </w:pPr>
  </w:style>
  <w:style w:type="numbering" w:styleId="1ai">
    <w:name w:val="Outline List 1"/>
    <w:basedOn w:val="NoList"/>
    <w:semiHidden/>
    <w:locked/>
    <w:rsid w:val="009437C5"/>
    <w:pPr>
      <w:numPr>
        <w:numId w:val="12"/>
      </w:numPr>
    </w:pPr>
  </w:style>
  <w:style w:type="numbering" w:styleId="111111">
    <w:name w:val="Outline List 2"/>
    <w:basedOn w:val="NoList"/>
    <w:semiHidden/>
    <w:locked/>
    <w:rsid w:val="009437C5"/>
    <w:pPr>
      <w:numPr>
        <w:numId w:val="11"/>
      </w:numPr>
    </w:pPr>
  </w:style>
  <w:style w:type="character" w:styleId="SubtleEmphasis">
    <w:name w:val="Subtle Emphasis"/>
    <w:uiPriority w:val="19"/>
    <w:qFormat/>
    <w:rsid w:val="000A0E42"/>
    <w:rPr>
      <w:i/>
      <w:iCs/>
      <w:color w:val="808080"/>
    </w:rPr>
  </w:style>
  <w:style w:type="paragraph" w:styleId="ListParagraph">
    <w:name w:val="List Paragraph"/>
    <w:basedOn w:val="Normal"/>
    <w:uiPriority w:val="34"/>
    <w:qFormat/>
    <w:rsid w:val="00053DD6"/>
    <w:pPr>
      <w:ind w:left="720"/>
      <w:contextualSpacing/>
    </w:pPr>
  </w:style>
  <w:style w:type="paragraph" w:customStyle="1" w:styleId="OFC-Title">
    <w:name w:val="OFC-Title"/>
    <w:basedOn w:val="Normal"/>
    <w:rsid w:val="006916B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SimSun" w:hAnsi="Times New Roman" w:cs="Times New Roman"/>
      <w:sz w:val="36"/>
      <w:szCs w:val="36"/>
    </w:rPr>
  </w:style>
  <w:style w:type="paragraph" w:customStyle="1" w:styleId="Normal2">
    <w:name w:val="Normal2"/>
    <w:basedOn w:val="Normal"/>
    <w:link w:val="Normal2Char"/>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firstLine="288"/>
      <w:jc w:val="both"/>
    </w:pPr>
    <w:rPr>
      <w:rFonts w:ascii="Times New Roman" w:eastAsia="SimSun" w:hAnsi="Times New Roman" w:cs="Times New Roman"/>
      <w:sz w:val="20"/>
    </w:rPr>
  </w:style>
  <w:style w:type="character" w:customStyle="1" w:styleId="Normal2Char">
    <w:name w:val="Normal2 Char"/>
    <w:basedOn w:val="DefaultParagraphFont"/>
    <w:link w:val="Normal2"/>
    <w:rsid w:val="00C30897"/>
    <w:rPr>
      <w:szCs w:val="24"/>
    </w:rPr>
  </w:style>
  <w:style w:type="paragraph" w:customStyle="1" w:styleId="OFC-Reference">
    <w:name w:val="OFC-Reference"/>
    <w:basedOn w:val="Normal"/>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Times New Roman" w:eastAsia="SimSun" w:hAnsi="Times New Roman" w:cs="Times New Roman"/>
      <w:sz w:val="16"/>
    </w:rPr>
  </w:style>
  <w:style w:type="paragraph" w:customStyle="1" w:styleId="FigureCaption">
    <w:name w:val="FigureCaption"/>
    <w:basedOn w:val="Normal"/>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SimSun" w:hAnsi="Times New Roman" w:cs="Times New Roman"/>
      <w:sz w:val="16"/>
    </w:rPr>
  </w:style>
  <w:style w:type="character" w:customStyle="1" w:styleId="st">
    <w:name w:val="st"/>
    <w:basedOn w:val="DefaultParagraphFont"/>
    <w:rsid w:val="005F2ACC"/>
  </w:style>
  <w:style w:type="paragraph" w:styleId="Revision">
    <w:name w:val="Revision"/>
    <w:hidden/>
    <w:uiPriority w:val="99"/>
    <w:semiHidden/>
    <w:rsid w:val="00174B32"/>
    <w:rPr>
      <w:rFonts w:ascii="Courier New" w:eastAsia="Batang" w:hAnsi="Courier New" w:cs="Courier New"/>
      <w:sz w:val="24"/>
      <w:szCs w:val="24"/>
    </w:rPr>
  </w:style>
  <w:style w:type="paragraph" w:styleId="NoSpacing">
    <w:name w:val="No Spacing"/>
    <w:uiPriority w:val="1"/>
    <w:qFormat/>
    <w:rsid w:val="00364162"/>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11">
    <w:name w:val="h11"/>
    <w:basedOn w:val="DefaultParagraphFont"/>
    <w:rsid w:val="00F52DFA"/>
    <w:rPr>
      <w:rFonts w:ascii="Courier New" w:hAnsi="Courier New" w:cs="Courier New" w:hint="default"/>
      <w:b/>
      <w:bCs/>
      <w:vanish w:val="0"/>
      <w:webHidden w:val="0"/>
      <w:sz w:val="24"/>
      <w:szCs w:val="24"/>
      <w:specVanish w:val="0"/>
    </w:rPr>
  </w:style>
  <w:style w:type="numbering" w:customStyle="1" w:styleId="Style1">
    <w:name w:val="Style1"/>
    <w:uiPriority w:val="99"/>
    <w:rsid w:val="003364CA"/>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17">
      <w:bodyDiv w:val="1"/>
      <w:marLeft w:val="0"/>
      <w:marRight w:val="0"/>
      <w:marTop w:val="0"/>
      <w:marBottom w:val="0"/>
      <w:divBdr>
        <w:top w:val="none" w:sz="0" w:space="0" w:color="auto"/>
        <w:left w:val="none" w:sz="0" w:space="0" w:color="auto"/>
        <w:bottom w:val="none" w:sz="0" w:space="0" w:color="auto"/>
        <w:right w:val="none" w:sz="0" w:space="0" w:color="auto"/>
      </w:divBdr>
    </w:div>
    <w:div w:id="13266678">
      <w:bodyDiv w:val="1"/>
      <w:marLeft w:val="0"/>
      <w:marRight w:val="0"/>
      <w:marTop w:val="0"/>
      <w:marBottom w:val="0"/>
      <w:divBdr>
        <w:top w:val="none" w:sz="0" w:space="0" w:color="auto"/>
        <w:left w:val="none" w:sz="0" w:space="0" w:color="auto"/>
        <w:bottom w:val="none" w:sz="0" w:space="0" w:color="auto"/>
        <w:right w:val="none" w:sz="0" w:space="0" w:color="auto"/>
      </w:divBdr>
      <w:divsChild>
        <w:div w:id="955713640">
          <w:marLeft w:val="0"/>
          <w:marRight w:val="0"/>
          <w:marTop w:val="0"/>
          <w:marBottom w:val="0"/>
          <w:divBdr>
            <w:top w:val="none" w:sz="0" w:space="0" w:color="auto"/>
            <w:left w:val="none" w:sz="0" w:space="0" w:color="auto"/>
            <w:bottom w:val="none" w:sz="0" w:space="0" w:color="auto"/>
            <w:right w:val="none" w:sz="0" w:space="0" w:color="auto"/>
          </w:divBdr>
        </w:div>
      </w:divsChild>
    </w:div>
    <w:div w:id="33044680">
      <w:bodyDiv w:val="1"/>
      <w:marLeft w:val="0"/>
      <w:marRight w:val="0"/>
      <w:marTop w:val="0"/>
      <w:marBottom w:val="0"/>
      <w:divBdr>
        <w:top w:val="none" w:sz="0" w:space="0" w:color="auto"/>
        <w:left w:val="none" w:sz="0" w:space="0" w:color="auto"/>
        <w:bottom w:val="none" w:sz="0" w:space="0" w:color="auto"/>
        <w:right w:val="none" w:sz="0" w:space="0" w:color="auto"/>
      </w:divBdr>
      <w:divsChild>
        <w:div w:id="38215399">
          <w:marLeft w:val="0"/>
          <w:marRight w:val="0"/>
          <w:marTop w:val="0"/>
          <w:marBottom w:val="0"/>
          <w:divBdr>
            <w:top w:val="none" w:sz="0" w:space="0" w:color="auto"/>
            <w:left w:val="none" w:sz="0" w:space="0" w:color="auto"/>
            <w:bottom w:val="none" w:sz="0" w:space="0" w:color="auto"/>
            <w:right w:val="none" w:sz="0" w:space="0" w:color="auto"/>
          </w:divBdr>
        </w:div>
      </w:divsChild>
    </w:div>
    <w:div w:id="37319472">
      <w:bodyDiv w:val="1"/>
      <w:marLeft w:val="0"/>
      <w:marRight w:val="0"/>
      <w:marTop w:val="0"/>
      <w:marBottom w:val="0"/>
      <w:divBdr>
        <w:top w:val="none" w:sz="0" w:space="0" w:color="auto"/>
        <w:left w:val="none" w:sz="0" w:space="0" w:color="auto"/>
        <w:bottom w:val="none" w:sz="0" w:space="0" w:color="auto"/>
        <w:right w:val="none" w:sz="0" w:space="0" w:color="auto"/>
      </w:divBdr>
    </w:div>
    <w:div w:id="52192880">
      <w:bodyDiv w:val="1"/>
      <w:marLeft w:val="0"/>
      <w:marRight w:val="0"/>
      <w:marTop w:val="0"/>
      <w:marBottom w:val="0"/>
      <w:divBdr>
        <w:top w:val="none" w:sz="0" w:space="0" w:color="auto"/>
        <w:left w:val="none" w:sz="0" w:space="0" w:color="auto"/>
        <w:bottom w:val="none" w:sz="0" w:space="0" w:color="auto"/>
        <w:right w:val="none" w:sz="0" w:space="0" w:color="auto"/>
      </w:divBdr>
      <w:divsChild>
        <w:div w:id="1221095145">
          <w:marLeft w:val="0"/>
          <w:marRight w:val="0"/>
          <w:marTop w:val="0"/>
          <w:marBottom w:val="0"/>
          <w:divBdr>
            <w:top w:val="none" w:sz="0" w:space="0" w:color="auto"/>
            <w:left w:val="none" w:sz="0" w:space="0" w:color="auto"/>
            <w:bottom w:val="none" w:sz="0" w:space="0" w:color="auto"/>
            <w:right w:val="none" w:sz="0" w:space="0" w:color="auto"/>
          </w:divBdr>
        </w:div>
      </w:divsChild>
    </w:div>
    <w:div w:id="53435749">
      <w:bodyDiv w:val="1"/>
      <w:marLeft w:val="0"/>
      <w:marRight w:val="0"/>
      <w:marTop w:val="0"/>
      <w:marBottom w:val="0"/>
      <w:divBdr>
        <w:top w:val="none" w:sz="0" w:space="0" w:color="auto"/>
        <w:left w:val="none" w:sz="0" w:space="0" w:color="auto"/>
        <w:bottom w:val="none" w:sz="0" w:space="0" w:color="auto"/>
        <w:right w:val="none" w:sz="0" w:space="0" w:color="auto"/>
      </w:divBdr>
    </w:div>
    <w:div w:id="96760295">
      <w:bodyDiv w:val="1"/>
      <w:marLeft w:val="0"/>
      <w:marRight w:val="0"/>
      <w:marTop w:val="0"/>
      <w:marBottom w:val="0"/>
      <w:divBdr>
        <w:top w:val="none" w:sz="0" w:space="0" w:color="auto"/>
        <w:left w:val="none" w:sz="0" w:space="0" w:color="auto"/>
        <w:bottom w:val="none" w:sz="0" w:space="0" w:color="auto"/>
        <w:right w:val="none" w:sz="0" w:space="0" w:color="auto"/>
      </w:divBdr>
      <w:divsChild>
        <w:div w:id="245458120">
          <w:marLeft w:val="0"/>
          <w:marRight w:val="0"/>
          <w:marTop w:val="0"/>
          <w:marBottom w:val="0"/>
          <w:divBdr>
            <w:top w:val="none" w:sz="0" w:space="0" w:color="auto"/>
            <w:left w:val="none" w:sz="0" w:space="0" w:color="auto"/>
            <w:bottom w:val="none" w:sz="0" w:space="0" w:color="auto"/>
            <w:right w:val="none" w:sz="0" w:space="0" w:color="auto"/>
          </w:divBdr>
        </w:div>
      </w:divsChild>
    </w:div>
    <w:div w:id="98335415">
      <w:bodyDiv w:val="1"/>
      <w:marLeft w:val="0"/>
      <w:marRight w:val="0"/>
      <w:marTop w:val="0"/>
      <w:marBottom w:val="0"/>
      <w:divBdr>
        <w:top w:val="none" w:sz="0" w:space="0" w:color="auto"/>
        <w:left w:val="none" w:sz="0" w:space="0" w:color="auto"/>
        <w:bottom w:val="none" w:sz="0" w:space="0" w:color="auto"/>
        <w:right w:val="none" w:sz="0" w:space="0" w:color="auto"/>
      </w:divBdr>
    </w:div>
    <w:div w:id="124198501">
      <w:bodyDiv w:val="1"/>
      <w:marLeft w:val="0"/>
      <w:marRight w:val="0"/>
      <w:marTop w:val="0"/>
      <w:marBottom w:val="0"/>
      <w:divBdr>
        <w:top w:val="none" w:sz="0" w:space="0" w:color="auto"/>
        <w:left w:val="none" w:sz="0" w:space="0" w:color="auto"/>
        <w:bottom w:val="none" w:sz="0" w:space="0" w:color="auto"/>
        <w:right w:val="none" w:sz="0" w:space="0" w:color="auto"/>
      </w:divBdr>
    </w:div>
    <w:div w:id="153306960">
      <w:bodyDiv w:val="1"/>
      <w:marLeft w:val="0"/>
      <w:marRight w:val="0"/>
      <w:marTop w:val="0"/>
      <w:marBottom w:val="0"/>
      <w:divBdr>
        <w:top w:val="none" w:sz="0" w:space="0" w:color="auto"/>
        <w:left w:val="none" w:sz="0" w:space="0" w:color="auto"/>
        <w:bottom w:val="none" w:sz="0" w:space="0" w:color="auto"/>
        <w:right w:val="none" w:sz="0" w:space="0" w:color="auto"/>
      </w:divBdr>
    </w:div>
    <w:div w:id="190191243">
      <w:marLeft w:val="0"/>
      <w:marRight w:val="0"/>
      <w:marTop w:val="0"/>
      <w:marBottom w:val="0"/>
      <w:divBdr>
        <w:top w:val="none" w:sz="0" w:space="0" w:color="auto"/>
        <w:left w:val="none" w:sz="0" w:space="0" w:color="auto"/>
        <w:bottom w:val="none" w:sz="0" w:space="0" w:color="auto"/>
        <w:right w:val="none" w:sz="0" w:space="0" w:color="auto"/>
      </w:divBdr>
    </w:div>
    <w:div w:id="190191244">
      <w:marLeft w:val="0"/>
      <w:marRight w:val="0"/>
      <w:marTop w:val="0"/>
      <w:marBottom w:val="0"/>
      <w:divBdr>
        <w:top w:val="none" w:sz="0" w:space="0" w:color="auto"/>
        <w:left w:val="none" w:sz="0" w:space="0" w:color="auto"/>
        <w:bottom w:val="none" w:sz="0" w:space="0" w:color="auto"/>
        <w:right w:val="none" w:sz="0" w:space="0" w:color="auto"/>
      </w:divBdr>
    </w:div>
    <w:div w:id="190191245">
      <w:marLeft w:val="0"/>
      <w:marRight w:val="0"/>
      <w:marTop w:val="0"/>
      <w:marBottom w:val="0"/>
      <w:divBdr>
        <w:top w:val="none" w:sz="0" w:space="0" w:color="auto"/>
        <w:left w:val="none" w:sz="0" w:space="0" w:color="auto"/>
        <w:bottom w:val="none" w:sz="0" w:space="0" w:color="auto"/>
        <w:right w:val="none" w:sz="0" w:space="0" w:color="auto"/>
      </w:divBdr>
    </w:div>
    <w:div w:id="190191246">
      <w:marLeft w:val="0"/>
      <w:marRight w:val="0"/>
      <w:marTop w:val="0"/>
      <w:marBottom w:val="0"/>
      <w:divBdr>
        <w:top w:val="none" w:sz="0" w:space="0" w:color="auto"/>
        <w:left w:val="none" w:sz="0" w:space="0" w:color="auto"/>
        <w:bottom w:val="none" w:sz="0" w:space="0" w:color="auto"/>
        <w:right w:val="none" w:sz="0" w:space="0" w:color="auto"/>
      </w:divBdr>
    </w:div>
    <w:div w:id="190191247">
      <w:marLeft w:val="0"/>
      <w:marRight w:val="0"/>
      <w:marTop w:val="0"/>
      <w:marBottom w:val="0"/>
      <w:divBdr>
        <w:top w:val="none" w:sz="0" w:space="0" w:color="auto"/>
        <w:left w:val="none" w:sz="0" w:space="0" w:color="auto"/>
        <w:bottom w:val="none" w:sz="0" w:space="0" w:color="auto"/>
        <w:right w:val="none" w:sz="0" w:space="0" w:color="auto"/>
      </w:divBdr>
    </w:div>
    <w:div w:id="190191248">
      <w:marLeft w:val="0"/>
      <w:marRight w:val="0"/>
      <w:marTop w:val="0"/>
      <w:marBottom w:val="0"/>
      <w:divBdr>
        <w:top w:val="none" w:sz="0" w:space="0" w:color="auto"/>
        <w:left w:val="none" w:sz="0" w:space="0" w:color="auto"/>
        <w:bottom w:val="none" w:sz="0" w:space="0" w:color="auto"/>
        <w:right w:val="none" w:sz="0" w:space="0" w:color="auto"/>
      </w:divBdr>
    </w:div>
    <w:div w:id="190191249">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0191251">
      <w:marLeft w:val="0"/>
      <w:marRight w:val="0"/>
      <w:marTop w:val="0"/>
      <w:marBottom w:val="0"/>
      <w:divBdr>
        <w:top w:val="none" w:sz="0" w:space="0" w:color="auto"/>
        <w:left w:val="none" w:sz="0" w:space="0" w:color="auto"/>
        <w:bottom w:val="none" w:sz="0" w:space="0" w:color="auto"/>
        <w:right w:val="none" w:sz="0" w:space="0" w:color="auto"/>
      </w:divBdr>
    </w:div>
    <w:div w:id="190191252">
      <w:marLeft w:val="0"/>
      <w:marRight w:val="0"/>
      <w:marTop w:val="0"/>
      <w:marBottom w:val="0"/>
      <w:divBdr>
        <w:top w:val="none" w:sz="0" w:space="0" w:color="auto"/>
        <w:left w:val="none" w:sz="0" w:space="0" w:color="auto"/>
        <w:bottom w:val="none" w:sz="0" w:space="0" w:color="auto"/>
        <w:right w:val="none" w:sz="0" w:space="0" w:color="auto"/>
      </w:divBdr>
    </w:div>
    <w:div w:id="190191253">
      <w:marLeft w:val="0"/>
      <w:marRight w:val="0"/>
      <w:marTop w:val="0"/>
      <w:marBottom w:val="0"/>
      <w:divBdr>
        <w:top w:val="none" w:sz="0" w:space="0" w:color="auto"/>
        <w:left w:val="none" w:sz="0" w:space="0" w:color="auto"/>
        <w:bottom w:val="none" w:sz="0" w:space="0" w:color="auto"/>
        <w:right w:val="none" w:sz="0" w:space="0" w:color="auto"/>
      </w:divBdr>
    </w:div>
    <w:div w:id="190191254">
      <w:marLeft w:val="0"/>
      <w:marRight w:val="0"/>
      <w:marTop w:val="0"/>
      <w:marBottom w:val="0"/>
      <w:divBdr>
        <w:top w:val="none" w:sz="0" w:space="0" w:color="auto"/>
        <w:left w:val="none" w:sz="0" w:space="0" w:color="auto"/>
        <w:bottom w:val="none" w:sz="0" w:space="0" w:color="auto"/>
        <w:right w:val="none" w:sz="0" w:space="0" w:color="auto"/>
      </w:divBdr>
    </w:div>
    <w:div w:id="190191255">
      <w:marLeft w:val="0"/>
      <w:marRight w:val="0"/>
      <w:marTop w:val="0"/>
      <w:marBottom w:val="0"/>
      <w:divBdr>
        <w:top w:val="none" w:sz="0" w:space="0" w:color="auto"/>
        <w:left w:val="none" w:sz="0" w:space="0" w:color="auto"/>
        <w:bottom w:val="none" w:sz="0" w:space="0" w:color="auto"/>
        <w:right w:val="none" w:sz="0" w:space="0" w:color="auto"/>
      </w:divBdr>
    </w:div>
    <w:div w:id="190191257">
      <w:marLeft w:val="0"/>
      <w:marRight w:val="0"/>
      <w:marTop w:val="0"/>
      <w:marBottom w:val="0"/>
      <w:divBdr>
        <w:top w:val="none" w:sz="0" w:space="0" w:color="auto"/>
        <w:left w:val="none" w:sz="0" w:space="0" w:color="auto"/>
        <w:bottom w:val="none" w:sz="0" w:space="0" w:color="auto"/>
        <w:right w:val="none" w:sz="0" w:space="0" w:color="auto"/>
      </w:divBdr>
    </w:div>
    <w:div w:id="190191258">
      <w:marLeft w:val="0"/>
      <w:marRight w:val="0"/>
      <w:marTop w:val="0"/>
      <w:marBottom w:val="0"/>
      <w:divBdr>
        <w:top w:val="none" w:sz="0" w:space="0" w:color="auto"/>
        <w:left w:val="none" w:sz="0" w:space="0" w:color="auto"/>
        <w:bottom w:val="none" w:sz="0" w:space="0" w:color="auto"/>
        <w:right w:val="none" w:sz="0" w:space="0" w:color="auto"/>
      </w:divBdr>
    </w:div>
    <w:div w:id="190191259">
      <w:marLeft w:val="0"/>
      <w:marRight w:val="0"/>
      <w:marTop w:val="0"/>
      <w:marBottom w:val="0"/>
      <w:divBdr>
        <w:top w:val="none" w:sz="0" w:space="0" w:color="auto"/>
        <w:left w:val="none" w:sz="0" w:space="0" w:color="auto"/>
        <w:bottom w:val="none" w:sz="0" w:space="0" w:color="auto"/>
        <w:right w:val="none" w:sz="0" w:space="0" w:color="auto"/>
      </w:divBdr>
    </w:div>
    <w:div w:id="190191260">
      <w:marLeft w:val="0"/>
      <w:marRight w:val="0"/>
      <w:marTop w:val="0"/>
      <w:marBottom w:val="0"/>
      <w:divBdr>
        <w:top w:val="none" w:sz="0" w:space="0" w:color="auto"/>
        <w:left w:val="none" w:sz="0" w:space="0" w:color="auto"/>
        <w:bottom w:val="none" w:sz="0" w:space="0" w:color="auto"/>
        <w:right w:val="none" w:sz="0" w:space="0" w:color="auto"/>
      </w:divBdr>
    </w:div>
    <w:div w:id="190191261">
      <w:marLeft w:val="0"/>
      <w:marRight w:val="0"/>
      <w:marTop w:val="0"/>
      <w:marBottom w:val="0"/>
      <w:divBdr>
        <w:top w:val="none" w:sz="0" w:space="0" w:color="auto"/>
        <w:left w:val="none" w:sz="0" w:space="0" w:color="auto"/>
        <w:bottom w:val="none" w:sz="0" w:space="0" w:color="auto"/>
        <w:right w:val="none" w:sz="0" w:space="0" w:color="auto"/>
      </w:divBdr>
    </w:div>
    <w:div w:id="190191263">
      <w:marLeft w:val="0"/>
      <w:marRight w:val="0"/>
      <w:marTop w:val="0"/>
      <w:marBottom w:val="0"/>
      <w:divBdr>
        <w:top w:val="none" w:sz="0" w:space="0" w:color="auto"/>
        <w:left w:val="none" w:sz="0" w:space="0" w:color="auto"/>
        <w:bottom w:val="none" w:sz="0" w:space="0" w:color="auto"/>
        <w:right w:val="none" w:sz="0" w:space="0" w:color="auto"/>
      </w:divBdr>
    </w:div>
    <w:div w:id="190191264">
      <w:marLeft w:val="0"/>
      <w:marRight w:val="0"/>
      <w:marTop w:val="0"/>
      <w:marBottom w:val="0"/>
      <w:divBdr>
        <w:top w:val="none" w:sz="0" w:space="0" w:color="auto"/>
        <w:left w:val="none" w:sz="0" w:space="0" w:color="auto"/>
        <w:bottom w:val="none" w:sz="0" w:space="0" w:color="auto"/>
        <w:right w:val="none" w:sz="0" w:space="0" w:color="auto"/>
      </w:divBdr>
    </w:div>
    <w:div w:id="190191265">
      <w:marLeft w:val="0"/>
      <w:marRight w:val="0"/>
      <w:marTop w:val="0"/>
      <w:marBottom w:val="0"/>
      <w:divBdr>
        <w:top w:val="none" w:sz="0" w:space="0" w:color="auto"/>
        <w:left w:val="none" w:sz="0" w:space="0" w:color="auto"/>
        <w:bottom w:val="none" w:sz="0" w:space="0" w:color="auto"/>
        <w:right w:val="none" w:sz="0" w:space="0" w:color="auto"/>
      </w:divBdr>
    </w:div>
    <w:div w:id="190191266">
      <w:marLeft w:val="0"/>
      <w:marRight w:val="0"/>
      <w:marTop w:val="0"/>
      <w:marBottom w:val="0"/>
      <w:divBdr>
        <w:top w:val="none" w:sz="0" w:space="0" w:color="auto"/>
        <w:left w:val="none" w:sz="0" w:space="0" w:color="auto"/>
        <w:bottom w:val="none" w:sz="0" w:space="0" w:color="auto"/>
        <w:right w:val="none" w:sz="0" w:space="0" w:color="auto"/>
      </w:divBdr>
    </w:div>
    <w:div w:id="190191267">
      <w:marLeft w:val="0"/>
      <w:marRight w:val="0"/>
      <w:marTop w:val="0"/>
      <w:marBottom w:val="0"/>
      <w:divBdr>
        <w:top w:val="none" w:sz="0" w:space="0" w:color="auto"/>
        <w:left w:val="none" w:sz="0" w:space="0" w:color="auto"/>
        <w:bottom w:val="none" w:sz="0" w:space="0" w:color="auto"/>
        <w:right w:val="none" w:sz="0" w:space="0" w:color="auto"/>
      </w:divBdr>
    </w:div>
    <w:div w:id="190191268">
      <w:marLeft w:val="0"/>
      <w:marRight w:val="0"/>
      <w:marTop w:val="0"/>
      <w:marBottom w:val="0"/>
      <w:divBdr>
        <w:top w:val="none" w:sz="0" w:space="0" w:color="auto"/>
        <w:left w:val="none" w:sz="0" w:space="0" w:color="auto"/>
        <w:bottom w:val="none" w:sz="0" w:space="0" w:color="auto"/>
        <w:right w:val="none" w:sz="0" w:space="0" w:color="auto"/>
      </w:divBdr>
    </w:div>
    <w:div w:id="190191269">
      <w:marLeft w:val="0"/>
      <w:marRight w:val="0"/>
      <w:marTop w:val="0"/>
      <w:marBottom w:val="0"/>
      <w:divBdr>
        <w:top w:val="none" w:sz="0" w:space="0" w:color="auto"/>
        <w:left w:val="none" w:sz="0" w:space="0" w:color="auto"/>
        <w:bottom w:val="none" w:sz="0" w:space="0" w:color="auto"/>
        <w:right w:val="none" w:sz="0" w:space="0" w:color="auto"/>
      </w:divBdr>
    </w:div>
    <w:div w:id="190191270">
      <w:marLeft w:val="0"/>
      <w:marRight w:val="0"/>
      <w:marTop w:val="0"/>
      <w:marBottom w:val="0"/>
      <w:divBdr>
        <w:top w:val="none" w:sz="0" w:space="0" w:color="auto"/>
        <w:left w:val="none" w:sz="0" w:space="0" w:color="auto"/>
        <w:bottom w:val="none" w:sz="0" w:space="0" w:color="auto"/>
        <w:right w:val="none" w:sz="0" w:space="0" w:color="auto"/>
      </w:divBdr>
    </w:div>
    <w:div w:id="190191271">
      <w:marLeft w:val="0"/>
      <w:marRight w:val="0"/>
      <w:marTop w:val="0"/>
      <w:marBottom w:val="0"/>
      <w:divBdr>
        <w:top w:val="none" w:sz="0" w:space="0" w:color="auto"/>
        <w:left w:val="none" w:sz="0" w:space="0" w:color="auto"/>
        <w:bottom w:val="none" w:sz="0" w:space="0" w:color="auto"/>
        <w:right w:val="none" w:sz="0" w:space="0" w:color="auto"/>
      </w:divBdr>
      <w:divsChild>
        <w:div w:id="190191262">
          <w:marLeft w:val="0"/>
          <w:marRight w:val="0"/>
          <w:marTop w:val="0"/>
          <w:marBottom w:val="0"/>
          <w:divBdr>
            <w:top w:val="none" w:sz="0" w:space="0" w:color="auto"/>
            <w:left w:val="none" w:sz="0" w:space="0" w:color="auto"/>
            <w:bottom w:val="none" w:sz="0" w:space="0" w:color="auto"/>
            <w:right w:val="none" w:sz="0" w:space="0" w:color="auto"/>
          </w:divBdr>
          <w:divsChild>
            <w:div w:id="190191256">
              <w:marLeft w:val="0"/>
              <w:marRight w:val="0"/>
              <w:marTop w:val="0"/>
              <w:marBottom w:val="0"/>
              <w:divBdr>
                <w:top w:val="none" w:sz="0" w:space="0" w:color="auto"/>
                <w:left w:val="none" w:sz="0" w:space="0" w:color="auto"/>
                <w:bottom w:val="none" w:sz="0" w:space="0" w:color="auto"/>
                <w:right w:val="none" w:sz="0" w:space="0" w:color="auto"/>
              </w:divBdr>
            </w:div>
            <w:div w:id="190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72">
      <w:marLeft w:val="0"/>
      <w:marRight w:val="0"/>
      <w:marTop w:val="0"/>
      <w:marBottom w:val="0"/>
      <w:divBdr>
        <w:top w:val="none" w:sz="0" w:space="0" w:color="auto"/>
        <w:left w:val="none" w:sz="0" w:space="0" w:color="auto"/>
        <w:bottom w:val="none" w:sz="0" w:space="0" w:color="auto"/>
        <w:right w:val="none" w:sz="0" w:space="0" w:color="auto"/>
      </w:divBdr>
    </w:div>
    <w:div w:id="190191273">
      <w:marLeft w:val="0"/>
      <w:marRight w:val="0"/>
      <w:marTop w:val="0"/>
      <w:marBottom w:val="0"/>
      <w:divBdr>
        <w:top w:val="none" w:sz="0" w:space="0" w:color="auto"/>
        <w:left w:val="none" w:sz="0" w:space="0" w:color="auto"/>
        <w:bottom w:val="none" w:sz="0" w:space="0" w:color="auto"/>
        <w:right w:val="none" w:sz="0" w:space="0" w:color="auto"/>
      </w:divBdr>
    </w:div>
    <w:div w:id="190191274">
      <w:marLeft w:val="0"/>
      <w:marRight w:val="0"/>
      <w:marTop w:val="0"/>
      <w:marBottom w:val="0"/>
      <w:divBdr>
        <w:top w:val="none" w:sz="0" w:space="0" w:color="auto"/>
        <w:left w:val="none" w:sz="0" w:space="0" w:color="auto"/>
        <w:bottom w:val="none" w:sz="0" w:space="0" w:color="auto"/>
        <w:right w:val="none" w:sz="0" w:space="0" w:color="auto"/>
      </w:divBdr>
    </w:div>
    <w:div w:id="190191275">
      <w:marLeft w:val="0"/>
      <w:marRight w:val="0"/>
      <w:marTop w:val="0"/>
      <w:marBottom w:val="0"/>
      <w:divBdr>
        <w:top w:val="none" w:sz="0" w:space="0" w:color="auto"/>
        <w:left w:val="none" w:sz="0" w:space="0" w:color="auto"/>
        <w:bottom w:val="none" w:sz="0" w:space="0" w:color="auto"/>
        <w:right w:val="none" w:sz="0" w:space="0" w:color="auto"/>
      </w:divBdr>
    </w:div>
    <w:div w:id="190191276">
      <w:marLeft w:val="0"/>
      <w:marRight w:val="0"/>
      <w:marTop w:val="0"/>
      <w:marBottom w:val="0"/>
      <w:divBdr>
        <w:top w:val="none" w:sz="0" w:space="0" w:color="auto"/>
        <w:left w:val="none" w:sz="0" w:space="0" w:color="auto"/>
        <w:bottom w:val="none" w:sz="0" w:space="0" w:color="auto"/>
        <w:right w:val="none" w:sz="0" w:space="0" w:color="auto"/>
      </w:divBdr>
    </w:div>
    <w:div w:id="190191277">
      <w:marLeft w:val="0"/>
      <w:marRight w:val="0"/>
      <w:marTop w:val="0"/>
      <w:marBottom w:val="0"/>
      <w:divBdr>
        <w:top w:val="none" w:sz="0" w:space="0" w:color="auto"/>
        <w:left w:val="none" w:sz="0" w:space="0" w:color="auto"/>
        <w:bottom w:val="none" w:sz="0" w:space="0" w:color="auto"/>
        <w:right w:val="none" w:sz="0" w:space="0" w:color="auto"/>
      </w:divBdr>
    </w:div>
    <w:div w:id="190191278">
      <w:marLeft w:val="0"/>
      <w:marRight w:val="0"/>
      <w:marTop w:val="0"/>
      <w:marBottom w:val="0"/>
      <w:divBdr>
        <w:top w:val="none" w:sz="0" w:space="0" w:color="auto"/>
        <w:left w:val="none" w:sz="0" w:space="0" w:color="auto"/>
        <w:bottom w:val="none" w:sz="0" w:space="0" w:color="auto"/>
        <w:right w:val="none" w:sz="0" w:space="0" w:color="auto"/>
      </w:divBdr>
    </w:div>
    <w:div w:id="190191279">
      <w:marLeft w:val="0"/>
      <w:marRight w:val="0"/>
      <w:marTop w:val="0"/>
      <w:marBottom w:val="0"/>
      <w:divBdr>
        <w:top w:val="none" w:sz="0" w:space="0" w:color="auto"/>
        <w:left w:val="none" w:sz="0" w:space="0" w:color="auto"/>
        <w:bottom w:val="none" w:sz="0" w:space="0" w:color="auto"/>
        <w:right w:val="none" w:sz="0" w:space="0" w:color="auto"/>
      </w:divBdr>
    </w:div>
    <w:div w:id="190191280">
      <w:marLeft w:val="0"/>
      <w:marRight w:val="0"/>
      <w:marTop w:val="0"/>
      <w:marBottom w:val="0"/>
      <w:divBdr>
        <w:top w:val="none" w:sz="0" w:space="0" w:color="auto"/>
        <w:left w:val="none" w:sz="0" w:space="0" w:color="auto"/>
        <w:bottom w:val="none" w:sz="0" w:space="0" w:color="auto"/>
        <w:right w:val="none" w:sz="0" w:space="0" w:color="auto"/>
      </w:divBdr>
    </w:div>
    <w:div w:id="190191281">
      <w:marLeft w:val="0"/>
      <w:marRight w:val="0"/>
      <w:marTop w:val="0"/>
      <w:marBottom w:val="0"/>
      <w:divBdr>
        <w:top w:val="none" w:sz="0" w:space="0" w:color="auto"/>
        <w:left w:val="none" w:sz="0" w:space="0" w:color="auto"/>
        <w:bottom w:val="none" w:sz="0" w:space="0" w:color="auto"/>
        <w:right w:val="none" w:sz="0" w:space="0" w:color="auto"/>
      </w:divBdr>
    </w:div>
    <w:div w:id="190191282">
      <w:marLeft w:val="0"/>
      <w:marRight w:val="0"/>
      <w:marTop w:val="0"/>
      <w:marBottom w:val="0"/>
      <w:divBdr>
        <w:top w:val="none" w:sz="0" w:space="0" w:color="auto"/>
        <w:left w:val="none" w:sz="0" w:space="0" w:color="auto"/>
        <w:bottom w:val="none" w:sz="0" w:space="0" w:color="auto"/>
        <w:right w:val="none" w:sz="0" w:space="0" w:color="auto"/>
      </w:divBdr>
    </w:div>
    <w:div w:id="190191283">
      <w:marLeft w:val="0"/>
      <w:marRight w:val="0"/>
      <w:marTop w:val="0"/>
      <w:marBottom w:val="0"/>
      <w:divBdr>
        <w:top w:val="none" w:sz="0" w:space="0" w:color="auto"/>
        <w:left w:val="none" w:sz="0" w:space="0" w:color="auto"/>
        <w:bottom w:val="none" w:sz="0" w:space="0" w:color="auto"/>
        <w:right w:val="none" w:sz="0" w:space="0" w:color="auto"/>
      </w:divBdr>
    </w:div>
    <w:div w:id="190191284">
      <w:marLeft w:val="0"/>
      <w:marRight w:val="0"/>
      <w:marTop w:val="0"/>
      <w:marBottom w:val="0"/>
      <w:divBdr>
        <w:top w:val="none" w:sz="0" w:space="0" w:color="auto"/>
        <w:left w:val="none" w:sz="0" w:space="0" w:color="auto"/>
        <w:bottom w:val="none" w:sz="0" w:space="0" w:color="auto"/>
        <w:right w:val="none" w:sz="0" w:space="0" w:color="auto"/>
      </w:divBdr>
    </w:div>
    <w:div w:id="190191285">
      <w:marLeft w:val="0"/>
      <w:marRight w:val="0"/>
      <w:marTop w:val="0"/>
      <w:marBottom w:val="0"/>
      <w:divBdr>
        <w:top w:val="none" w:sz="0" w:space="0" w:color="auto"/>
        <w:left w:val="none" w:sz="0" w:space="0" w:color="auto"/>
        <w:bottom w:val="none" w:sz="0" w:space="0" w:color="auto"/>
        <w:right w:val="none" w:sz="0" w:space="0" w:color="auto"/>
      </w:divBdr>
    </w:div>
    <w:div w:id="190191286">
      <w:marLeft w:val="0"/>
      <w:marRight w:val="0"/>
      <w:marTop w:val="0"/>
      <w:marBottom w:val="0"/>
      <w:divBdr>
        <w:top w:val="none" w:sz="0" w:space="0" w:color="auto"/>
        <w:left w:val="none" w:sz="0" w:space="0" w:color="auto"/>
        <w:bottom w:val="none" w:sz="0" w:space="0" w:color="auto"/>
        <w:right w:val="none" w:sz="0" w:space="0" w:color="auto"/>
      </w:divBdr>
    </w:div>
    <w:div w:id="190191287">
      <w:marLeft w:val="0"/>
      <w:marRight w:val="0"/>
      <w:marTop w:val="0"/>
      <w:marBottom w:val="0"/>
      <w:divBdr>
        <w:top w:val="none" w:sz="0" w:space="0" w:color="auto"/>
        <w:left w:val="none" w:sz="0" w:space="0" w:color="auto"/>
        <w:bottom w:val="none" w:sz="0" w:space="0" w:color="auto"/>
        <w:right w:val="none" w:sz="0" w:space="0" w:color="auto"/>
      </w:divBdr>
    </w:div>
    <w:div w:id="190191288">
      <w:marLeft w:val="0"/>
      <w:marRight w:val="0"/>
      <w:marTop w:val="0"/>
      <w:marBottom w:val="0"/>
      <w:divBdr>
        <w:top w:val="none" w:sz="0" w:space="0" w:color="auto"/>
        <w:left w:val="none" w:sz="0" w:space="0" w:color="auto"/>
        <w:bottom w:val="none" w:sz="0" w:space="0" w:color="auto"/>
        <w:right w:val="none" w:sz="0" w:space="0" w:color="auto"/>
      </w:divBdr>
    </w:div>
    <w:div w:id="190191289">
      <w:marLeft w:val="0"/>
      <w:marRight w:val="0"/>
      <w:marTop w:val="0"/>
      <w:marBottom w:val="0"/>
      <w:divBdr>
        <w:top w:val="none" w:sz="0" w:space="0" w:color="auto"/>
        <w:left w:val="none" w:sz="0" w:space="0" w:color="auto"/>
        <w:bottom w:val="none" w:sz="0" w:space="0" w:color="auto"/>
        <w:right w:val="none" w:sz="0" w:space="0" w:color="auto"/>
      </w:divBdr>
    </w:div>
    <w:div w:id="190191290">
      <w:marLeft w:val="0"/>
      <w:marRight w:val="0"/>
      <w:marTop w:val="0"/>
      <w:marBottom w:val="0"/>
      <w:divBdr>
        <w:top w:val="none" w:sz="0" w:space="0" w:color="auto"/>
        <w:left w:val="none" w:sz="0" w:space="0" w:color="auto"/>
        <w:bottom w:val="none" w:sz="0" w:space="0" w:color="auto"/>
        <w:right w:val="none" w:sz="0" w:space="0" w:color="auto"/>
      </w:divBdr>
    </w:div>
    <w:div w:id="190191291">
      <w:marLeft w:val="0"/>
      <w:marRight w:val="0"/>
      <w:marTop w:val="0"/>
      <w:marBottom w:val="0"/>
      <w:divBdr>
        <w:top w:val="none" w:sz="0" w:space="0" w:color="auto"/>
        <w:left w:val="none" w:sz="0" w:space="0" w:color="auto"/>
        <w:bottom w:val="none" w:sz="0" w:space="0" w:color="auto"/>
        <w:right w:val="none" w:sz="0" w:space="0" w:color="auto"/>
      </w:divBdr>
    </w:div>
    <w:div w:id="190191293">
      <w:marLeft w:val="0"/>
      <w:marRight w:val="0"/>
      <w:marTop w:val="0"/>
      <w:marBottom w:val="0"/>
      <w:divBdr>
        <w:top w:val="none" w:sz="0" w:space="0" w:color="auto"/>
        <w:left w:val="none" w:sz="0" w:space="0" w:color="auto"/>
        <w:bottom w:val="none" w:sz="0" w:space="0" w:color="auto"/>
        <w:right w:val="none" w:sz="0" w:space="0" w:color="auto"/>
      </w:divBdr>
    </w:div>
    <w:div w:id="190191294">
      <w:marLeft w:val="0"/>
      <w:marRight w:val="0"/>
      <w:marTop w:val="0"/>
      <w:marBottom w:val="0"/>
      <w:divBdr>
        <w:top w:val="none" w:sz="0" w:space="0" w:color="auto"/>
        <w:left w:val="none" w:sz="0" w:space="0" w:color="auto"/>
        <w:bottom w:val="none" w:sz="0" w:space="0" w:color="auto"/>
        <w:right w:val="none" w:sz="0" w:space="0" w:color="auto"/>
      </w:divBdr>
    </w:div>
    <w:div w:id="190191295">
      <w:marLeft w:val="0"/>
      <w:marRight w:val="0"/>
      <w:marTop w:val="0"/>
      <w:marBottom w:val="0"/>
      <w:divBdr>
        <w:top w:val="none" w:sz="0" w:space="0" w:color="auto"/>
        <w:left w:val="none" w:sz="0" w:space="0" w:color="auto"/>
        <w:bottom w:val="none" w:sz="0" w:space="0" w:color="auto"/>
        <w:right w:val="none" w:sz="0" w:space="0" w:color="auto"/>
      </w:divBdr>
    </w:div>
    <w:div w:id="190191296">
      <w:marLeft w:val="0"/>
      <w:marRight w:val="0"/>
      <w:marTop w:val="0"/>
      <w:marBottom w:val="0"/>
      <w:divBdr>
        <w:top w:val="none" w:sz="0" w:space="0" w:color="auto"/>
        <w:left w:val="none" w:sz="0" w:space="0" w:color="auto"/>
        <w:bottom w:val="none" w:sz="0" w:space="0" w:color="auto"/>
        <w:right w:val="none" w:sz="0" w:space="0" w:color="auto"/>
      </w:divBdr>
    </w:div>
    <w:div w:id="190191297">
      <w:marLeft w:val="0"/>
      <w:marRight w:val="0"/>
      <w:marTop w:val="0"/>
      <w:marBottom w:val="0"/>
      <w:divBdr>
        <w:top w:val="none" w:sz="0" w:space="0" w:color="auto"/>
        <w:left w:val="none" w:sz="0" w:space="0" w:color="auto"/>
        <w:bottom w:val="none" w:sz="0" w:space="0" w:color="auto"/>
        <w:right w:val="none" w:sz="0" w:space="0" w:color="auto"/>
      </w:divBdr>
    </w:div>
    <w:div w:id="190191298">
      <w:marLeft w:val="0"/>
      <w:marRight w:val="0"/>
      <w:marTop w:val="0"/>
      <w:marBottom w:val="0"/>
      <w:divBdr>
        <w:top w:val="none" w:sz="0" w:space="0" w:color="auto"/>
        <w:left w:val="none" w:sz="0" w:space="0" w:color="auto"/>
        <w:bottom w:val="none" w:sz="0" w:space="0" w:color="auto"/>
        <w:right w:val="none" w:sz="0" w:space="0" w:color="auto"/>
      </w:divBdr>
    </w:div>
    <w:div w:id="190191299">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190191301">
      <w:marLeft w:val="0"/>
      <w:marRight w:val="0"/>
      <w:marTop w:val="0"/>
      <w:marBottom w:val="0"/>
      <w:divBdr>
        <w:top w:val="none" w:sz="0" w:space="0" w:color="auto"/>
        <w:left w:val="none" w:sz="0" w:space="0" w:color="auto"/>
        <w:bottom w:val="none" w:sz="0" w:space="0" w:color="auto"/>
        <w:right w:val="none" w:sz="0" w:space="0" w:color="auto"/>
      </w:divBdr>
    </w:div>
    <w:div w:id="190191302">
      <w:marLeft w:val="0"/>
      <w:marRight w:val="0"/>
      <w:marTop w:val="0"/>
      <w:marBottom w:val="0"/>
      <w:divBdr>
        <w:top w:val="none" w:sz="0" w:space="0" w:color="auto"/>
        <w:left w:val="none" w:sz="0" w:space="0" w:color="auto"/>
        <w:bottom w:val="none" w:sz="0" w:space="0" w:color="auto"/>
        <w:right w:val="none" w:sz="0" w:space="0" w:color="auto"/>
      </w:divBdr>
    </w:div>
    <w:div w:id="190191303">
      <w:marLeft w:val="0"/>
      <w:marRight w:val="0"/>
      <w:marTop w:val="0"/>
      <w:marBottom w:val="0"/>
      <w:divBdr>
        <w:top w:val="none" w:sz="0" w:space="0" w:color="auto"/>
        <w:left w:val="none" w:sz="0" w:space="0" w:color="auto"/>
        <w:bottom w:val="none" w:sz="0" w:space="0" w:color="auto"/>
        <w:right w:val="none" w:sz="0" w:space="0" w:color="auto"/>
      </w:divBdr>
    </w:div>
    <w:div w:id="190191304">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190191306">
      <w:marLeft w:val="0"/>
      <w:marRight w:val="0"/>
      <w:marTop w:val="0"/>
      <w:marBottom w:val="0"/>
      <w:divBdr>
        <w:top w:val="none" w:sz="0" w:space="0" w:color="auto"/>
        <w:left w:val="none" w:sz="0" w:space="0" w:color="auto"/>
        <w:bottom w:val="none" w:sz="0" w:space="0" w:color="auto"/>
        <w:right w:val="none" w:sz="0" w:space="0" w:color="auto"/>
      </w:divBdr>
    </w:div>
    <w:div w:id="190191307">
      <w:marLeft w:val="0"/>
      <w:marRight w:val="0"/>
      <w:marTop w:val="0"/>
      <w:marBottom w:val="0"/>
      <w:divBdr>
        <w:top w:val="none" w:sz="0" w:space="0" w:color="auto"/>
        <w:left w:val="none" w:sz="0" w:space="0" w:color="auto"/>
        <w:bottom w:val="none" w:sz="0" w:space="0" w:color="auto"/>
        <w:right w:val="none" w:sz="0" w:space="0" w:color="auto"/>
      </w:divBdr>
    </w:div>
    <w:div w:id="190191308">
      <w:marLeft w:val="0"/>
      <w:marRight w:val="0"/>
      <w:marTop w:val="0"/>
      <w:marBottom w:val="0"/>
      <w:divBdr>
        <w:top w:val="none" w:sz="0" w:space="0" w:color="auto"/>
        <w:left w:val="none" w:sz="0" w:space="0" w:color="auto"/>
        <w:bottom w:val="none" w:sz="0" w:space="0" w:color="auto"/>
        <w:right w:val="none" w:sz="0" w:space="0" w:color="auto"/>
      </w:divBdr>
    </w:div>
    <w:div w:id="190191309">
      <w:marLeft w:val="0"/>
      <w:marRight w:val="0"/>
      <w:marTop w:val="0"/>
      <w:marBottom w:val="0"/>
      <w:divBdr>
        <w:top w:val="none" w:sz="0" w:space="0" w:color="auto"/>
        <w:left w:val="none" w:sz="0" w:space="0" w:color="auto"/>
        <w:bottom w:val="none" w:sz="0" w:space="0" w:color="auto"/>
        <w:right w:val="none" w:sz="0" w:space="0" w:color="auto"/>
      </w:divBdr>
    </w:div>
    <w:div w:id="190191310">
      <w:marLeft w:val="0"/>
      <w:marRight w:val="0"/>
      <w:marTop w:val="0"/>
      <w:marBottom w:val="0"/>
      <w:divBdr>
        <w:top w:val="none" w:sz="0" w:space="0" w:color="auto"/>
        <w:left w:val="none" w:sz="0" w:space="0" w:color="auto"/>
        <w:bottom w:val="none" w:sz="0" w:space="0" w:color="auto"/>
        <w:right w:val="none" w:sz="0" w:space="0" w:color="auto"/>
      </w:divBdr>
    </w:div>
    <w:div w:id="190191311">
      <w:marLeft w:val="0"/>
      <w:marRight w:val="0"/>
      <w:marTop w:val="0"/>
      <w:marBottom w:val="0"/>
      <w:divBdr>
        <w:top w:val="none" w:sz="0" w:space="0" w:color="auto"/>
        <w:left w:val="none" w:sz="0" w:space="0" w:color="auto"/>
        <w:bottom w:val="none" w:sz="0" w:space="0" w:color="auto"/>
        <w:right w:val="none" w:sz="0" w:space="0" w:color="auto"/>
      </w:divBdr>
    </w:div>
    <w:div w:id="190191312">
      <w:marLeft w:val="0"/>
      <w:marRight w:val="0"/>
      <w:marTop w:val="0"/>
      <w:marBottom w:val="0"/>
      <w:divBdr>
        <w:top w:val="none" w:sz="0" w:space="0" w:color="auto"/>
        <w:left w:val="none" w:sz="0" w:space="0" w:color="auto"/>
        <w:bottom w:val="none" w:sz="0" w:space="0" w:color="auto"/>
        <w:right w:val="none" w:sz="0" w:space="0" w:color="auto"/>
      </w:divBdr>
    </w:div>
    <w:div w:id="190191313">
      <w:marLeft w:val="0"/>
      <w:marRight w:val="0"/>
      <w:marTop w:val="0"/>
      <w:marBottom w:val="0"/>
      <w:divBdr>
        <w:top w:val="none" w:sz="0" w:space="0" w:color="auto"/>
        <w:left w:val="none" w:sz="0" w:space="0" w:color="auto"/>
        <w:bottom w:val="none" w:sz="0" w:space="0" w:color="auto"/>
        <w:right w:val="none" w:sz="0" w:space="0" w:color="auto"/>
      </w:divBdr>
    </w:div>
    <w:div w:id="190191318">
      <w:marLeft w:val="0"/>
      <w:marRight w:val="0"/>
      <w:marTop w:val="0"/>
      <w:marBottom w:val="0"/>
      <w:divBdr>
        <w:top w:val="none" w:sz="0" w:space="0" w:color="auto"/>
        <w:left w:val="none" w:sz="0" w:space="0" w:color="auto"/>
        <w:bottom w:val="none" w:sz="0" w:space="0" w:color="auto"/>
        <w:right w:val="none" w:sz="0" w:space="0" w:color="auto"/>
      </w:divBdr>
      <w:divsChild>
        <w:div w:id="190191323">
          <w:marLeft w:val="0"/>
          <w:marRight w:val="0"/>
          <w:marTop w:val="0"/>
          <w:marBottom w:val="0"/>
          <w:divBdr>
            <w:top w:val="none" w:sz="0" w:space="0" w:color="auto"/>
            <w:left w:val="none" w:sz="0" w:space="0" w:color="auto"/>
            <w:bottom w:val="none" w:sz="0" w:space="0" w:color="auto"/>
            <w:right w:val="none" w:sz="0" w:space="0" w:color="auto"/>
          </w:divBdr>
          <w:divsChild>
            <w:div w:id="190191314">
              <w:marLeft w:val="0"/>
              <w:marRight w:val="0"/>
              <w:marTop w:val="0"/>
              <w:marBottom w:val="0"/>
              <w:divBdr>
                <w:top w:val="none" w:sz="0" w:space="0" w:color="auto"/>
                <w:left w:val="none" w:sz="0" w:space="0" w:color="auto"/>
                <w:bottom w:val="none" w:sz="0" w:space="0" w:color="auto"/>
                <w:right w:val="none" w:sz="0" w:space="0" w:color="auto"/>
              </w:divBdr>
              <w:divsChild>
                <w:div w:id="190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20">
      <w:marLeft w:val="0"/>
      <w:marRight w:val="0"/>
      <w:marTop w:val="0"/>
      <w:marBottom w:val="0"/>
      <w:divBdr>
        <w:top w:val="none" w:sz="0" w:space="0" w:color="auto"/>
        <w:left w:val="none" w:sz="0" w:space="0" w:color="auto"/>
        <w:bottom w:val="none" w:sz="0" w:space="0" w:color="auto"/>
        <w:right w:val="none" w:sz="0" w:space="0" w:color="auto"/>
      </w:divBdr>
      <w:divsChild>
        <w:div w:id="190191316">
          <w:marLeft w:val="0"/>
          <w:marRight w:val="0"/>
          <w:marTop w:val="0"/>
          <w:marBottom w:val="0"/>
          <w:divBdr>
            <w:top w:val="none" w:sz="0" w:space="0" w:color="auto"/>
            <w:left w:val="none" w:sz="0" w:space="0" w:color="auto"/>
            <w:bottom w:val="none" w:sz="0" w:space="0" w:color="auto"/>
            <w:right w:val="none" w:sz="0" w:space="0" w:color="auto"/>
          </w:divBdr>
          <w:divsChild>
            <w:div w:id="190191332">
              <w:marLeft w:val="0"/>
              <w:marRight w:val="0"/>
              <w:marTop w:val="0"/>
              <w:marBottom w:val="0"/>
              <w:divBdr>
                <w:top w:val="none" w:sz="0" w:space="0" w:color="auto"/>
                <w:left w:val="none" w:sz="0" w:space="0" w:color="auto"/>
                <w:bottom w:val="none" w:sz="0" w:space="0" w:color="auto"/>
                <w:right w:val="none" w:sz="0" w:space="0" w:color="auto"/>
              </w:divBdr>
              <w:divsChild>
                <w:div w:id="190191329">
                  <w:marLeft w:val="0"/>
                  <w:marRight w:val="0"/>
                  <w:marTop w:val="0"/>
                  <w:marBottom w:val="0"/>
                  <w:divBdr>
                    <w:top w:val="single" w:sz="6" w:space="6" w:color="243356"/>
                    <w:left w:val="none" w:sz="0" w:space="0" w:color="auto"/>
                    <w:bottom w:val="none" w:sz="0" w:space="0" w:color="auto"/>
                    <w:right w:val="none" w:sz="0" w:space="0" w:color="auto"/>
                  </w:divBdr>
                  <w:divsChild>
                    <w:div w:id="190191333">
                      <w:marLeft w:val="0"/>
                      <w:marRight w:val="0"/>
                      <w:marTop w:val="0"/>
                      <w:marBottom w:val="0"/>
                      <w:divBdr>
                        <w:top w:val="none" w:sz="0" w:space="0" w:color="auto"/>
                        <w:left w:val="none" w:sz="0" w:space="0" w:color="auto"/>
                        <w:bottom w:val="none" w:sz="0" w:space="0" w:color="auto"/>
                        <w:right w:val="none" w:sz="0" w:space="0" w:color="auto"/>
                      </w:divBdr>
                      <w:divsChild>
                        <w:div w:id="190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326">
      <w:marLeft w:val="0"/>
      <w:marRight w:val="0"/>
      <w:marTop w:val="0"/>
      <w:marBottom w:val="0"/>
      <w:divBdr>
        <w:top w:val="none" w:sz="0" w:space="0" w:color="auto"/>
        <w:left w:val="none" w:sz="0" w:space="0" w:color="auto"/>
        <w:bottom w:val="none" w:sz="0" w:space="0" w:color="auto"/>
        <w:right w:val="none" w:sz="0" w:space="0" w:color="auto"/>
      </w:divBdr>
      <w:divsChild>
        <w:div w:id="190191325">
          <w:marLeft w:val="0"/>
          <w:marRight w:val="0"/>
          <w:marTop w:val="0"/>
          <w:marBottom w:val="0"/>
          <w:divBdr>
            <w:top w:val="none" w:sz="0" w:space="0" w:color="auto"/>
            <w:left w:val="none" w:sz="0" w:space="0" w:color="auto"/>
            <w:bottom w:val="none" w:sz="0" w:space="0" w:color="auto"/>
            <w:right w:val="none" w:sz="0" w:space="0" w:color="auto"/>
          </w:divBdr>
          <w:divsChild>
            <w:div w:id="190191322">
              <w:marLeft w:val="0"/>
              <w:marRight w:val="0"/>
              <w:marTop w:val="0"/>
              <w:marBottom w:val="0"/>
              <w:divBdr>
                <w:top w:val="none" w:sz="0" w:space="0" w:color="auto"/>
                <w:left w:val="none" w:sz="0" w:space="0" w:color="auto"/>
                <w:bottom w:val="none" w:sz="0" w:space="0" w:color="auto"/>
                <w:right w:val="none" w:sz="0" w:space="0" w:color="auto"/>
              </w:divBdr>
              <w:divsChild>
                <w:div w:id="190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1">
      <w:marLeft w:val="0"/>
      <w:marRight w:val="0"/>
      <w:marTop w:val="0"/>
      <w:marBottom w:val="0"/>
      <w:divBdr>
        <w:top w:val="none" w:sz="0" w:space="0" w:color="auto"/>
        <w:left w:val="none" w:sz="0" w:space="0" w:color="auto"/>
        <w:bottom w:val="none" w:sz="0" w:space="0" w:color="auto"/>
        <w:right w:val="none" w:sz="0" w:space="0" w:color="auto"/>
      </w:divBdr>
      <w:divsChild>
        <w:div w:id="190191319">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sChild>
                <w:div w:id="190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5">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sChild>
            <w:div w:id="190191334">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8120">
      <w:bodyDiv w:val="1"/>
      <w:marLeft w:val="0"/>
      <w:marRight w:val="0"/>
      <w:marTop w:val="0"/>
      <w:marBottom w:val="0"/>
      <w:divBdr>
        <w:top w:val="none" w:sz="0" w:space="0" w:color="auto"/>
        <w:left w:val="none" w:sz="0" w:space="0" w:color="auto"/>
        <w:bottom w:val="none" w:sz="0" w:space="0" w:color="auto"/>
        <w:right w:val="none" w:sz="0" w:space="0" w:color="auto"/>
      </w:divBdr>
    </w:div>
    <w:div w:id="251862582">
      <w:bodyDiv w:val="1"/>
      <w:marLeft w:val="0"/>
      <w:marRight w:val="0"/>
      <w:marTop w:val="0"/>
      <w:marBottom w:val="0"/>
      <w:divBdr>
        <w:top w:val="none" w:sz="0" w:space="0" w:color="auto"/>
        <w:left w:val="none" w:sz="0" w:space="0" w:color="auto"/>
        <w:bottom w:val="none" w:sz="0" w:space="0" w:color="auto"/>
        <w:right w:val="none" w:sz="0" w:space="0" w:color="auto"/>
      </w:divBdr>
      <w:divsChild>
        <w:div w:id="1026180391">
          <w:marLeft w:val="0"/>
          <w:marRight w:val="0"/>
          <w:marTop w:val="0"/>
          <w:marBottom w:val="0"/>
          <w:divBdr>
            <w:top w:val="none" w:sz="0" w:space="0" w:color="auto"/>
            <w:left w:val="none" w:sz="0" w:space="0" w:color="auto"/>
            <w:bottom w:val="none" w:sz="0" w:space="0" w:color="auto"/>
            <w:right w:val="none" w:sz="0" w:space="0" w:color="auto"/>
          </w:divBdr>
        </w:div>
      </w:divsChild>
    </w:div>
    <w:div w:id="252514226">
      <w:bodyDiv w:val="1"/>
      <w:marLeft w:val="0"/>
      <w:marRight w:val="0"/>
      <w:marTop w:val="0"/>
      <w:marBottom w:val="0"/>
      <w:divBdr>
        <w:top w:val="none" w:sz="0" w:space="0" w:color="auto"/>
        <w:left w:val="none" w:sz="0" w:space="0" w:color="auto"/>
        <w:bottom w:val="none" w:sz="0" w:space="0" w:color="auto"/>
        <w:right w:val="none" w:sz="0" w:space="0" w:color="auto"/>
      </w:divBdr>
    </w:div>
    <w:div w:id="258832111">
      <w:bodyDiv w:val="1"/>
      <w:marLeft w:val="0"/>
      <w:marRight w:val="0"/>
      <w:marTop w:val="0"/>
      <w:marBottom w:val="0"/>
      <w:divBdr>
        <w:top w:val="none" w:sz="0" w:space="0" w:color="auto"/>
        <w:left w:val="none" w:sz="0" w:space="0" w:color="auto"/>
        <w:bottom w:val="none" w:sz="0" w:space="0" w:color="auto"/>
        <w:right w:val="none" w:sz="0" w:space="0" w:color="auto"/>
      </w:divBdr>
    </w:div>
    <w:div w:id="296301054">
      <w:bodyDiv w:val="1"/>
      <w:marLeft w:val="0"/>
      <w:marRight w:val="0"/>
      <w:marTop w:val="0"/>
      <w:marBottom w:val="0"/>
      <w:divBdr>
        <w:top w:val="none" w:sz="0" w:space="0" w:color="auto"/>
        <w:left w:val="none" w:sz="0" w:space="0" w:color="auto"/>
        <w:bottom w:val="none" w:sz="0" w:space="0" w:color="auto"/>
        <w:right w:val="none" w:sz="0" w:space="0" w:color="auto"/>
      </w:divBdr>
    </w:div>
    <w:div w:id="297421906">
      <w:bodyDiv w:val="1"/>
      <w:marLeft w:val="0"/>
      <w:marRight w:val="0"/>
      <w:marTop w:val="0"/>
      <w:marBottom w:val="0"/>
      <w:divBdr>
        <w:top w:val="none" w:sz="0" w:space="0" w:color="auto"/>
        <w:left w:val="none" w:sz="0" w:space="0" w:color="auto"/>
        <w:bottom w:val="none" w:sz="0" w:space="0" w:color="auto"/>
        <w:right w:val="none" w:sz="0" w:space="0" w:color="auto"/>
      </w:divBdr>
    </w:div>
    <w:div w:id="341012191">
      <w:bodyDiv w:val="1"/>
      <w:marLeft w:val="0"/>
      <w:marRight w:val="0"/>
      <w:marTop w:val="0"/>
      <w:marBottom w:val="0"/>
      <w:divBdr>
        <w:top w:val="none" w:sz="0" w:space="0" w:color="auto"/>
        <w:left w:val="none" w:sz="0" w:space="0" w:color="auto"/>
        <w:bottom w:val="none" w:sz="0" w:space="0" w:color="auto"/>
        <w:right w:val="none" w:sz="0" w:space="0" w:color="auto"/>
      </w:divBdr>
      <w:divsChild>
        <w:div w:id="1931742189">
          <w:marLeft w:val="1267"/>
          <w:marRight w:val="0"/>
          <w:marTop w:val="0"/>
          <w:marBottom w:val="0"/>
          <w:divBdr>
            <w:top w:val="none" w:sz="0" w:space="0" w:color="auto"/>
            <w:left w:val="none" w:sz="0" w:space="0" w:color="auto"/>
            <w:bottom w:val="none" w:sz="0" w:space="0" w:color="auto"/>
            <w:right w:val="none" w:sz="0" w:space="0" w:color="auto"/>
          </w:divBdr>
        </w:div>
      </w:divsChild>
    </w:div>
    <w:div w:id="384722584">
      <w:bodyDiv w:val="1"/>
      <w:marLeft w:val="0"/>
      <w:marRight w:val="0"/>
      <w:marTop w:val="0"/>
      <w:marBottom w:val="0"/>
      <w:divBdr>
        <w:top w:val="none" w:sz="0" w:space="0" w:color="auto"/>
        <w:left w:val="none" w:sz="0" w:space="0" w:color="auto"/>
        <w:bottom w:val="none" w:sz="0" w:space="0" w:color="auto"/>
        <w:right w:val="none" w:sz="0" w:space="0" w:color="auto"/>
      </w:divBdr>
    </w:div>
    <w:div w:id="407384871">
      <w:bodyDiv w:val="1"/>
      <w:marLeft w:val="0"/>
      <w:marRight w:val="0"/>
      <w:marTop w:val="0"/>
      <w:marBottom w:val="0"/>
      <w:divBdr>
        <w:top w:val="none" w:sz="0" w:space="0" w:color="auto"/>
        <w:left w:val="none" w:sz="0" w:space="0" w:color="auto"/>
        <w:bottom w:val="none" w:sz="0" w:space="0" w:color="auto"/>
        <w:right w:val="none" w:sz="0" w:space="0" w:color="auto"/>
      </w:divBdr>
      <w:divsChild>
        <w:div w:id="1584758733">
          <w:marLeft w:val="0"/>
          <w:marRight w:val="0"/>
          <w:marTop w:val="0"/>
          <w:marBottom w:val="0"/>
          <w:divBdr>
            <w:top w:val="none" w:sz="0" w:space="0" w:color="auto"/>
            <w:left w:val="none" w:sz="0" w:space="0" w:color="auto"/>
            <w:bottom w:val="none" w:sz="0" w:space="0" w:color="auto"/>
            <w:right w:val="none" w:sz="0" w:space="0" w:color="auto"/>
          </w:divBdr>
          <w:divsChild>
            <w:div w:id="309870632">
              <w:marLeft w:val="-138"/>
              <w:marRight w:val="-138"/>
              <w:marTop w:val="0"/>
              <w:marBottom w:val="0"/>
              <w:divBdr>
                <w:top w:val="none" w:sz="0" w:space="0" w:color="auto"/>
                <w:left w:val="none" w:sz="0" w:space="0" w:color="auto"/>
                <w:bottom w:val="none" w:sz="0" w:space="0" w:color="auto"/>
                <w:right w:val="none" w:sz="0" w:space="0" w:color="auto"/>
              </w:divBdr>
              <w:divsChild>
                <w:div w:id="1841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3423">
      <w:bodyDiv w:val="1"/>
      <w:marLeft w:val="0"/>
      <w:marRight w:val="0"/>
      <w:marTop w:val="0"/>
      <w:marBottom w:val="0"/>
      <w:divBdr>
        <w:top w:val="none" w:sz="0" w:space="0" w:color="auto"/>
        <w:left w:val="none" w:sz="0" w:space="0" w:color="auto"/>
        <w:bottom w:val="none" w:sz="0" w:space="0" w:color="auto"/>
        <w:right w:val="none" w:sz="0" w:space="0" w:color="auto"/>
      </w:divBdr>
    </w:div>
    <w:div w:id="545606889">
      <w:bodyDiv w:val="1"/>
      <w:marLeft w:val="0"/>
      <w:marRight w:val="0"/>
      <w:marTop w:val="0"/>
      <w:marBottom w:val="0"/>
      <w:divBdr>
        <w:top w:val="none" w:sz="0" w:space="0" w:color="auto"/>
        <w:left w:val="none" w:sz="0" w:space="0" w:color="auto"/>
        <w:bottom w:val="none" w:sz="0" w:space="0" w:color="auto"/>
        <w:right w:val="none" w:sz="0" w:space="0" w:color="auto"/>
      </w:divBdr>
      <w:divsChild>
        <w:div w:id="988364515">
          <w:marLeft w:val="0"/>
          <w:marRight w:val="0"/>
          <w:marTop w:val="0"/>
          <w:marBottom w:val="0"/>
          <w:divBdr>
            <w:top w:val="none" w:sz="0" w:space="0" w:color="auto"/>
            <w:left w:val="none" w:sz="0" w:space="0" w:color="auto"/>
            <w:bottom w:val="none" w:sz="0" w:space="0" w:color="auto"/>
            <w:right w:val="none" w:sz="0" w:space="0" w:color="auto"/>
          </w:divBdr>
          <w:divsChild>
            <w:div w:id="1128737843">
              <w:marLeft w:val="0"/>
              <w:marRight w:val="0"/>
              <w:marTop w:val="0"/>
              <w:marBottom w:val="0"/>
              <w:divBdr>
                <w:top w:val="none" w:sz="0" w:space="0" w:color="auto"/>
                <w:left w:val="none" w:sz="0" w:space="0" w:color="auto"/>
                <w:bottom w:val="none" w:sz="0" w:space="0" w:color="auto"/>
                <w:right w:val="none" w:sz="0" w:space="0" w:color="auto"/>
              </w:divBdr>
              <w:divsChild>
                <w:div w:id="6486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6793">
      <w:bodyDiv w:val="1"/>
      <w:marLeft w:val="0"/>
      <w:marRight w:val="0"/>
      <w:marTop w:val="0"/>
      <w:marBottom w:val="0"/>
      <w:divBdr>
        <w:top w:val="none" w:sz="0" w:space="0" w:color="auto"/>
        <w:left w:val="none" w:sz="0" w:space="0" w:color="auto"/>
        <w:bottom w:val="none" w:sz="0" w:space="0" w:color="auto"/>
        <w:right w:val="none" w:sz="0" w:space="0" w:color="auto"/>
      </w:divBdr>
    </w:div>
    <w:div w:id="585724838">
      <w:bodyDiv w:val="1"/>
      <w:marLeft w:val="0"/>
      <w:marRight w:val="0"/>
      <w:marTop w:val="0"/>
      <w:marBottom w:val="0"/>
      <w:divBdr>
        <w:top w:val="none" w:sz="0" w:space="0" w:color="auto"/>
        <w:left w:val="none" w:sz="0" w:space="0" w:color="auto"/>
        <w:bottom w:val="none" w:sz="0" w:space="0" w:color="auto"/>
        <w:right w:val="none" w:sz="0" w:space="0" w:color="auto"/>
      </w:divBdr>
      <w:divsChild>
        <w:div w:id="935017893">
          <w:marLeft w:val="1166"/>
          <w:marRight w:val="0"/>
          <w:marTop w:val="0"/>
          <w:marBottom w:val="0"/>
          <w:divBdr>
            <w:top w:val="none" w:sz="0" w:space="0" w:color="auto"/>
            <w:left w:val="none" w:sz="0" w:space="0" w:color="auto"/>
            <w:bottom w:val="none" w:sz="0" w:space="0" w:color="auto"/>
            <w:right w:val="none" w:sz="0" w:space="0" w:color="auto"/>
          </w:divBdr>
        </w:div>
        <w:div w:id="1901673950">
          <w:marLeft w:val="1166"/>
          <w:marRight w:val="0"/>
          <w:marTop w:val="0"/>
          <w:marBottom w:val="0"/>
          <w:divBdr>
            <w:top w:val="none" w:sz="0" w:space="0" w:color="auto"/>
            <w:left w:val="none" w:sz="0" w:space="0" w:color="auto"/>
            <w:bottom w:val="none" w:sz="0" w:space="0" w:color="auto"/>
            <w:right w:val="none" w:sz="0" w:space="0" w:color="auto"/>
          </w:divBdr>
        </w:div>
        <w:div w:id="341276071">
          <w:marLeft w:val="1166"/>
          <w:marRight w:val="0"/>
          <w:marTop w:val="0"/>
          <w:marBottom w:val="0"/>
          <w:divBdr>
            <w:top w:val="none" w:sz="0" w:space="0" w:color="auto"/>
            <w:left w:val="none" w:sz="0" w:space="0" w:color="auto"/>
            <w:bottom w:val="none" w:sz="0" w:space="0" w:color="auto"/>
            <w:right w:val="none" w:sz="0" w:space="0" w:color="auto"/>
          </w:divBdr>
        </w:div>
        <w:div w:id="944191656">
          <w:marLeft w:val="1166"/>
          <w:marRight w:val="0"/>
          <w:marTop w:val="0"/>
          <w:marBottom w:val="0"/>
          <w:divBdr>
            <w:top w:val="none" w:sz="0" w:space="0" w:color="auto"/>
            <w:left w:val="none" w:sz="0" w:space="0" w:color="auto"/>
            <w:bottom w:val="none" w:sz="0" w:space="0" w:color="auto"/>
            <w:right w:val="none" w:sz="0" w:space="0" w:color="auto"/>
          </w:divBdr>
        </w:div>
      </w:divsChild>
    </w:div>
    <w:div w:id="589002096">
      <w:bodyDiv w:val="1"/>
      <w:marLeft w:val="0"/>
      <w:marRight w:val="0"/>
      <w:marTop w:val="0"/>
      <w:marBottom w:val="0"/>
      <w:divBdr>
        <w:top w:val="none" w:sz="0" w:space="0" w:color="auto"/>
        <w:left w:val="none" w:sz="0" w:space="0" w:color="auto"/>
        <w:bottom w:val="none" w:sz="0" w:space="0" w:color="auto"/>
        <w:right w:val="none" w:sz="0" w:space="0" w:color="auto"/>
      </w:divBdr>
      <w:divsChild>
        <w:div w:id="1462310617">
          <w:marLeft w:val="0"/>
          <w:marRight w:val="0"/>
          <w:marTop w:val="0"/>
          <w:marBottom w:val="0"/>
          <w:divBdr>
            <w:top w:val="none" w:sz="0" w:space="0" w:color="auto"/>
            <w:left w:val="none" w:sz="0" w:space="0" w:color="auto"/>
            <w:bottom w:val="none" w:sz="0" w:space="0" w:color="auto"/>
            <w:right w:val="none" w:sz="0" w:space="0" w:color="auto"/>
          </w:divBdr>
        </w:div>
      </w:divsChild>
    </w:div>
    <w:div w:id="617026925">
      <w:bodyDiv w:val="1"/>
      <w:marLeft w:val="0"/>
      <w:marRight w:val="0"/>
      <w:marTop w:val="0"/>
      <w:marBottom w:val="0"/>
      <w:divBdr>
        <w:top w:val="none" w:sz="0" w:space="0" w:color="auto"/>
        <w:left w:val="none" w:sz="0" w:space="0" w:color="auto"/>
        <w:bottom w:val="none" w:sz="0" w:space="0" w:color="auto"/>
        <w:right w:val="none" w:sz="0" w:space="0" w:color="auto"/>
      </w:divBdr>
    </w:div>
    <w:div w:id="643655070">
      <w:bodyDiv w:val="1"/>
      <w:marLeft w:val="0"/>
      <w:marRight w:val="0"/>
      <w:marTop w:val="0"/>
      <w:marBottom w:val="0"/>
      <w:divBdr>
        <w:top w:val="none" w:sz="0" w:space="0" w:color="auto"/>
        <w:left w:val="none" w:sz="0" w:space="0" w:color="auto"/>
        <w:bottom w:val="none" w:sz="0" w:space="0" w:color="auto"/>
        <w:right w:val="none" w:sz="0" w:space="0" w:color="auto"/>
      </w:divBdr>
      <w:divsChild>
        <w:div w:id="1740010321">
          <w:marLeft w:val="1267"/>
          <w:marRight w:val="0"/>
          <w:marTop w:val="0"/>
          <w:marBottom w:val="0"/>
          <w:divBdr>
            <w:top w:val="none" w:sz="0" w:space="0" w:color="auto"/>
            <w:left w:val="none" w:sz="0" w:space="0" w:color="auto"/>
            <w:bottom w:val="none" w:sz="0" w:space="0" w:color="auto"/>
            <w:right w:val="none" w:sz="0" w:space="0" w:color="auto"/>
          </w:divBdr>
        </w:div>
      </w:divsChild>
    </w:div>
    <w:div w:id="679967301">
      <w:bodyDiv w:val="1"/>
      <w:marLeft w:val="0"/>
      <w:marRight w:val="0"/>
      <w:marTop w:val="0"/>
      <w:marBottom w:val="0"/>
      <w:divBdr>
        <w:top w:val="none" w:sz="0" w:space="0" w:color="auto"/>
        <w:left w:val="none" w:sz="0" w:space="0" w:color="auto"/>
        <w:bottom w:val="none" w:sz="0" w:space="0" w:color="auto"/>
        <w:right w:val="none" w:sz="0" w:space="0" w:color="auto"/>
      </w:divBdr>
      <w:divsChild>
        <w:div w:id="1975719205">
          <w:marLeft w:val="0"/>
          <w:marRight w:val="0"/>
          <w:marTop w:val="0"/>
          <w:marBottom w:val="0"/>
          <w:divBdr>
            <w:top w:val="none" w:sz="0" w:space="0" w:color="auto"/>
            <w:left w:val="none" w:sz="0" w:space="0" w:color="auto"/>
            <w:bottom w:val="none" w:sz="0" w:space="0" w:color="auto"/>
            <w:right w:val="none" w:sz="0" w:space="0" w:color="auto"/>
          </w:divBdr>
        </w:div>
      </w:divsChild>
    </w:div>
    <w:div w:id="687098514">
      <w:bodyDiv w:val="1"/>
      <w:marLeft w:val="0"/>
      <w:marRight w:val="0"/>
      <w:marTop w:val="0"/>
      <w:marBottom w:val="0"/>
      <w:divBdr>
        <w:top w:val="none" w:sz="0" w:space="0" w:color="auto"/>
        <w:left w:val="none" w:sz="0" w:space="0" w:color="auto"/>
        <w:bottom w:val="none" w:sz="0" w:space="0" w:color="auto"/>
        <w:right w:val="none" w:sz="0" w:space="0" w:color="auto"/>
      </w:divBdr>
    </w:div>
    <w:div w:id="735325943">
      <w:bodyDiv w:val="1"/>
      <w:marLeft w:val="0"/>
      <w:marRight w:val="0"/>
      <w:marTop w:val="0"/>
      <w:marBottom w:val="0"/>
      <w:divBdr>
        <w:top w:val="none" w:sz="0" w:space="0" w:color="auto"/>
        <w:left w:val="none" w:sz="0" w:space="0" w:color="auto"/>
        <w:bottom w:val="none" w:sz="0" w:space="0" w:color="auto"/>
        <w:right w:val="none" w:sz="0" w:space="0" w:color="auto"/>
      </w:divBdr>
    </w:div>
    <w:div w:id="735904802">
      <w:bodyDiv w:val="1"/>
      <w:marLeft w:val="0"/>
      <w:marRight w:val="0"/>
      <w:marTop w:val="0"/>
      <w:marBottom w:val="0"/>
      <w:divBdr>
        <w:top w:val="none" w:sz="0" w:space="0" w:color="auto"/>
        <w:left w:val="none" w:sz="0" w:space="0" w:color="auto"/>
        <w:bottom w:val="none" w:sz="0" w:space="0" w:color="auto"/>
        <w:right w:val="none" w:sz="0" w:space="0" w:color="auto"/>
      </w:divBdr>
    </w:div>
    <w:div w:id="766582067">
      <w:bodyDiv w:val="1"/>
      <w:marLeft w:val="0"/>
      <w:marRight w:val="0"/>
      <w:marTop w:val="0"/>
      <w:marBottom w:val="0"/>
      <w:divBdr>
        <w:top w:val="none" w:sz="0" w:space="0" w:color="auto"/>
        <w:left w:val="none" w:sz="0" w:space="0" w:color="auto"/>
        <w:bottom w:val="none" w:sz="0" w:space="0" w:color="auto"/>
        <w:right w:val="none" w:sz="0" w:space="0" w:color="auto"/>
      </w:divBdr>
      <w:divsChild>
        <w:div w:id="1459491055">
          <w:marLeft w:val="0"/>
          <w:marRight w:val="0"/>
          <w:marTop w:val="0"/>
          <w:marBottom w:val="0"/>
          <w:divBdr>
            <w:top w:val="none" w:sz="0" w:space="0" w:color="auto"/>
            <w:left w:val="none" w:sz="0" w:space="0" w:color="auto"/>
            <w:bottom w:val="none" w:sz="0" w:space="0" w:color="auto"/>
            <w:right w:val="none" w:sz="0" w:space="0" w:color="auto"/>
          </w:divBdr>
        </w:div>
      </w:divsChild>
    </w:div>
    <w:div w:id="796334033">
      <w:bodyDiv w:val="1"/>
      <w:marLeft w:val="0"/>
      <w:marRight w:val="0"/>
      <w:marTop w:val="0"/>
      <w:marBottom w:val="0"/>
      <w:divBdr>
        <w:top w:val="none" w:sz="0" w:space="0" w:color="auto"/>
        <w:left w:val="none" w:sz="0" w:space="0" w:color="auto"/>
        <w:bottom w:val="none" w:sz="0" w:space="0" w:color="auto"/>
        <w:right w:val="none" w:sz="0" w:space="0" w:color="auto"/>
      </w:divBdr>
    </w:div>
    <w:div w:id="801196234">
      <w:bodyDiv w:val="1"/>
      <w:marLeft w:val="0"/>
      <w:marRight w:val="0"/>
      <w:marTop w:val="0"/>
      <w:marBottom w:val="0"/>
      <w:divBdr>
        <w:top w:val="none" w:sz="0" w:space="0" w:color="auto"/>
        <w:left w:val="none" w:sz="0" w:space="0" w:color="auto"/>
        <w:bottom w:val="none" w:sz="0" w:space="0" w:color="auto"/>
        <w:right w:val="none" w:sz="0" w:space="0" w:color="auto"/>
      </w:divBdr>
    </w:div>
    <w:div w:id="811949613">
      <w:bodyDiv w:val="1"/>
      <w:marLeft w:val="0"/>
      <w:marRight w:val="0"/>
      <w:marTop w:val="0"/>
      <w:marBottom w:val="0"/>
      <w:divBdr>
        <w:top w:val="none" w:sz="0" w:space="0" w:color="auto"/>
        <w:left w:val="none" w:sz="0" w:space="0" w:color="auto"/>
        <w:bottom w:val="none" w:sz="0" w:space="0" w:color="auto"/>
        <w:right w:val="none" w:sz="0" w:space="0" w:color="auto"/>
      </w:divBdr>
    </w:div>
    <w:div w:id="816192163">
      <w:bodyDiv w:val="1"/>
      <w:marLeft w:val="0"/>
      <w:marRight w:val="0"/>
      <w:marTop w:val="0"/>
      <w:marBottom w:val="0"/>
      <w:divBdr>
        <w:top w:val="none" w:sz="0" w:space="0" w:color="auto"/>
        <w:left w:val="none" w:sz="0" w:space="0" w:color="auto"/>
        <w:bottom w:val="none" w:sz="0" w:space="0" w:color="auto"/>
        <w:right w:val="none" w:sz="0" w:space="0" w:color="auto"/>
      </w:divBdr>
    </w:div>
    <w:div w:id="874536674">
      <w:bodyDiv w:val="1"/>
      <w:marLeft w:val="0"/>
      <w:marRight w:val="0"/>
      <w:marTop w:val="0"/>
      <w:marBottom w:val="0"/>
      <w:divBdr>
        <w:top w:val="none" w:sz="0" w:space="0" w:color="auto"/>
        <w:left w:val="none" w:sz="0" w:space="0" w:color="auto"/>
        <w:bottom w:val="none" w:sz="0" w:space="0" w:color="auto"/>
        <w:right w:val="none" w:sz="0" w:space="0" w:color="auto"/>
      </w:divBdr>
      <w:divsChild>
        <w:div w:id="572744569">
          <w:marLeft w:val="0"/>
          <w:marRight w:val="0"/>
          <w:marTop w:val="0"/>
          <w:marBottom w:val="0"/>
          <w:divBdr>
            <w:top w:val="none" w:sz="0" w:space="0" w:color="auto"/>
            <w:left w:val="none" w:sz="0" w:space="0" w:color="auto"/>
            <w:bottom w:val="none" w:sz="0" w:space="0" w:color="auto"/>
            <w:right w:val="none" w:sz="0" w:space="0" w:color="auto"/>
          </w:divBdr>
        </w:div>
      </w:divsChild>
    </w:div>
    <w:div w:id="880360855">
      <w:bodyDiv w:val="1"/>
      <w:marLeft w:val="0"/>
      <w:marRight w:val="0"/>
      <w:marTop w:val="0"/>
      <w:marBottom w:val="0"/>
      <w:divBdr>
        <w:top w:val="none" w:sz="0" w:space="0" w:color="auto"/>
        <w:left w:val="none" w:sz="0" w:space="0" w:color="auto"/>
        <w:bottom w:val="none" w:sz="0" w:space="0" w:color="auto"/>
        <w:right w:val="none" w:sz="0" w:space="0" w:color="auto"/>
      </w:divBdr>
      <w:divsChild>
        <w:div w:id="930504595">
          <w:marLeft w:val="0"/>
          <w:marRight w:val="0"/>
          <w:marTop w:val="0"/>
          <w:marBottom w:val="0"/>
          <w:divBdr>
            <w:top w:val="none" w:sz="0" w:space="0" w:color="auto"/>
            <w:left w:val="none" w:sz="0" w:space="0" w:color="auto"/>
            <w:bottom w:val="none" w:sz="0" w:space="0" w:color="auto"/>
            <w:right w:val="none" w:sz="0" w:space="0" w:color="auto"/>
          </w:divBdr>
          <w:divsChild>
            <w:div w:id="840658533">
              <w:marLeft w:val="-200"/>
              <w:marRight w:val="-200"/>
              <w:marTop w:val="0"/>
              <w:marBottom w:val="0"/>
              <w:divBdr>
                <w:top w:val="none" w:sz="0" w:space="0" w:color="auto"/>
                <w:left w:val="none" w:sz="0" w:space="0" w:color="auto"/>
                <w:bottom w:val="none" w:sz="0" w:space="0" w:color="auto"/>
                <w:right w:val="none" w:sz="0" w:space="0" w:color="auto"/>
              </w:divBdr>
              <w:divsChild>
                <w:div w:id="6226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07044">
      <w:bodyDiv w:val="1"/>
      <w:marLeft w:val="0"/>
      <w:marRight w:val="0"/>
      <w:marTop w:val="0"/>
      <w:marBottom w:val="0"/>
      <w:divBdr>
        <w:top w:val="none" w:sz="0" w:space="0" w:color="auto"/>
        <w:left w:val="none" w:sz="0" w:space="0" w:color="auto"/>
        <w:bottom w:val="none" w:sz="0" w:space="0" w:color="auto"/>
        <w:right w:val="none" w:sz="0" w:space="0" w:color="auto"/>
      </w:divBdr>
    </w:div>
    <w:div w:id="885992038">
      <w:bodyDiv w:val="1"/>
      <w:marLeft w:val="0"/>
      <w:marRight w:val="0"/>
      <w:marTop w:val="0"/>
      <w:marBottom w:val="0"/>
      <w:divBdr>
        <w:top w:val="none" w:sz="0" w:space="0" w:color="auto"/>
        <w:left w:val="none" w:sz="0" w:space="0" w:color="auto"/>
        <w:bottom w:val="none" w:sz="0" w:space="0" w:color="auto"/>
        <w:right w:val="none" w:sz="0" w:space="0" w:color="auto"/>
      </w:divBdr>
    </w:div>
    <w:div w:id="893468352">
      <w:bodyDiv w:val="1"/>
      <w:marLeft w:val="0"/>
      <w:marRight w:val="0"/>
      <w:marTop w:val="0"/>
      <w:marBottom w:val="0"/>
      <w:divBdr>
        <w:top w:val="none" w:sz="0" w:space="0" w:color="auto"/>
        <w:left w:val="none" w:sz="0" w:space="0" w:color="auto"/>
        <w:bottom w:val="none" w:sz="0" w:space="0" w:color="auto"/>
        <w:right w:val="none" w:sz="0" w:space="0" w:color="auto"/>
      </w:divBdr>
    </w:div>
    <w:div w:id="969436288">
      <w:bodyDiv w:val="1"/>
      <w:marLeft w:val="0"/>
      <w:marRight w:val="0"/>
      <w:marTop w:val="0"/>
      <w:marBottom w:val="0"/>
      <w:divBdr>
        <w:top w:val="none" w:sz="0" w:space="0" w:color="auto"/>
        <w:left w:val="none" w:sz="0" w:space="0" w:color="auto"/>
        <w:bottom w:val="none" w:sz="0" w:space="0" w:color="auto"/>
        <w:right w:val="none" w:sz="0" w:space="0" w:color="auto"/>
      </w:divBdr>
    </w:div>
    <w:div w:id="989014414">
      <w:bodyDiv w:val="1"/>
      <w:marLeft w:val="0"/>
      <w:marRight w:val="0"/>
      <w:marTop w:val="0"/>
      <w:marBottom w:val="0"/>
      <w:divBdr>
        <w:top w:val="none" w:sz="0" w:space="0" w:color="auto"/>
        <w:left w:val="none" w:sz="0" w:space="0" w:color="auto"/>
        <w:bottom w:val="none" w:sz="0" w:space="0" w:color="auto"/>
        <w:right w:val="none" w:sz="0" w:space="0" w:color="auto"/>
      </w:divBdr>
    </w:div>
    <w:div w:id="993142811">
      <w:bodyDiv w:val="1"/>
      <w:marLeft w:val="0"/>
      <w:marRight w:val="0"/>
      <w:marTop w:val="0"/>
      <w:marBottom w:val="0"/>
      <w:divBdr>
        <w:top w:val="none" w:sz="0" w:space="0" w:color="auto"/>
        <w:left w:val="none" w:sz="0" w:space="0" w:color="auto"/>
        <w:bottom w:val="none" w:sz="0" w:space="0" w:color="auto"/>
        <w:right w:val="none" w:sz="0" w:space="0" w:color="auto"/>
      </w:divBdr>
    </w:div>
    <w:div w:id="1006371270">
      <w:bodyDiv w:val="1"/>
      <w:marLeft w:val="0"/>
      <w:marRight w:val="0"/>
      <w:marTop w:val="0"/>
      <w:marBottom w:val="0"/>
      <w:divBdr>
        <w:top w:val="none" w:sz="0" w:space="0" w:color="auto"/>
        <w:left w:val="none" w:sz="0" w:space="0" w:color="auto"/>
        <w:bottom w:val="none" w:sz="0" w:space="0" w:color="auto"/>
        <w:right w:val="none" w:sz="0" w:space="0" w:color="auto"/>
      </w:divBdr>
    </w:div>
    <w:div w:id="1071274986">
      <w:bodyDiv w:val="1"/>
      <w:marLeft w:val="0"/>
      <w:marRight w:val="0"/>
      <w:marTop w:val="0"/>
      <w:marBottom w:val="0"/>
      <w:divBdr>
        <w:top w:val="none" w:sz="0" w:space="0" w:color="auto"/>
        <w:left w:val="none" w:sz="0" w:space="0" w:color="auto"/>
        <w:bottom w:val="none" w:sz="0" w:space="0" w:color="auto"/>
        <w:right w:val="none" w:sz="0" w:space="0" w:color="auto"/>
      </w:divBdr>
    </w:div>
    <w:div w:id="1073888061">
      <w:bodyDiv w:val="1"/>
      <w:marLeft w:val="0"/>
      <w:marRight w:val="0"/>
      <w:marTop w:val="0"/>
      <w:marBottom w:val="0"/>
      <w:divBdr>
        <w:top w:val="none" w:sz="0" w:space="0" w:color="auto"/>
        <w:left w:val="none" w:sz="0" w:space="0" w:color="auto"/>
        <w:bottom w:val="none" w:sz="0" w:space="0" w:color="auto"/>
        <w:right w:val="none" w:sz="0" w:space="0" w:color="auto"/>
      </w:divBdr>
    </w:div>
    <w:div w:id="1085881980">
      <w:bodyDiv w:val="1"/>
      <w:marLeft w:val="0"/>
      <w:marRight w:val="0"/>
      <w:marTop w:val="0"/>
      <w:marBottom w:val="0"/>
      <w:divBdr>
        <w:top w:val="none" w:sz="0" w:space="0" w:color="auto"/>
        <w:left w:val="none" w:sz="0" w:space="0" w:color="auto"/>
        <w:bottom w:val="none" w:sz="0" w:space="0" w:color="auto"/>
        <w:right w:val="none" w:sz="0" w:space="0" w:color="auto"/>
      </w:divBdr>
      <w:divsChild>
        <w:div w:id="806118999">
          <w:marLeft w:val="0"/>
          <w:marRight w:val="0"/>
          <w:marTop w:val="0"/>
          <w:marBottom w:val="0"/>
          <w:divBdr>
            <w:top w:val="none" w:sz="0" w:space="0" w:color="auto"/>
            <w:left w:val="none" w:sz="0" w:space="0" w:color="auto"/>
            <w:bottom w:val="none" w:sz="0" w:space="0" w:color="auto"/>
            <w:right w:val="none" w:sz="0" w:space="0" w:color="auto"/>
          </w:divBdr>
        </w:div>
      </w:divsChild>
    </w:div>
    <w:div w:id="1088815954">
      <w:bodyDiv w:val="1"/>
      <w:marLeft w:val="0"/>
      <w:marRight w:val="0"/>
      <w:marTop w:val="0"/>
      <w:marBottom w:val="0"/>
      <w:divBdr>
        <w:top w:val="none" w:sz="0" w:space="0" w:color="auto"/>
        <w:left w:val="none" w:sz="0" w:space="0" w:color="auto"/>
        <w:bottom w:val="none" w:sz="0" w:space="0" w:color="auto"/>
        <w:right w:val="none" w:sz="0" w:space="0" w:color="auto"/>
      </w:divBdr>
      <w:divsChild>
        <w:div w:id="1725443741">
          <w:marLeft w:val="0"/>
          <w:marRight w:val="0"/>
          <w:marTop w:val="0"/>
          <w:marBottom w:val="0"/>
          <w:divBdr>
            <w:top w:val="none" w:sz="0" w:space="0" w:color="auto"/>
            <w:left w:val="none" w:sz="0" w:space="0" w:color="auto"/>
            <w:bottom w:val="none" w:sz="0" w:space="0" w:color="auto"/>
            <w:right w:val="none" w:sz="0" w:space="0" w:color="auto"/>
          </w:divBdr>
          <w:divsChild>
            <w:div w:id="491718339">
              <w:marLeft w:val="0"/>
              <w:marRight w:val="0"/>
              <w:marTop w:val="0"/>
              <w:marBottom w:val="0"/>
              <w:divBdr>
                <w:top w:val="none" w:sz="0" w:space="0" w:color="auto"/>
                <w:left w:val="none" w:sz="0" w:space="0" w:color="auto"/>
                <w:bottom w:val="none" w:sz="0" w:space="0" w:color="auto"/>
                <w:right w:val="none" w:sz="0" w:space="0" w:color="auto"/>
              </w:divBdr>
              <w:divsChild>
                <w:div w:id="5488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84070">
      <w:bodyDiv w:val="1"/>
      <w:marLeft w:val="0"/>
      <w:marRight w:val="0"/>
      <w:marTop w:val="0"/>
      <w:marBottom w:val="0"/>
      <w:divBdr>
        <w:top w:val="none" w:sz="0" w:space="0" w:color="auto"/>
        <w:left w:val="none" w:sz="0" w:space="0" w:color="auto"/>
        <w:bottom w:val="none" w:sz="0" w:space="0" w:color="auto"/>
        <w:right w:val="none" w:sz="0" w:space="0" w:color="auto"/>
      </w:divBdr>
    </w:div>
    <w:div w:id="1093086499">
      <w:bodyDiv w:val="1"/>
      <w:marLeft w:val="0"/>
      <w:marRight w:val="0"/>
      <w:marTop w:val="0"/>
      <w:marBottom w:val="0"/>
      <w:divBdr>
        <w:top w:val="none" w:sz="0" w:space="0" w:color="auto"/>
        <w:left w:val="none" w:sz="0" w:space="0" w:color="auto"/>
        <w:bottom w:val="none" w:sz="0" w:space="0" w:color="auto"/>
        <w:right w:val="none" w:sz="0" w:space="0" w:color="auto"/>
      </w:divBdr>
      <w:divsChild>
        <w:div w:id="2112386705">
          <w:marLeft w:val="0"/>
          <w:marRight w:val="0"/>
          <w:marTop w:val="0"/>
          <w:marBottom w:val="0"/>
          <w:divBdr>
            <w:top w:val="none" w:sz="0" w:space="0" w:color="auto"/>
            <w:left w:val="none" w:sz="0" w:space="0" w:color="auto"/>
            <w:bottom w:val="none" w:sz="0" w:space="0" w:color="auto"/>
            <w:right w:val="none" w:sz="0" w:space="0" w:color="auto"/>
          </w:divBdr>
          <w:divsChild>
            <w:div w:id="379087162">
              <w:marLeft w:val="-200"/>
              <w:marRight w:val="-200"/>
              <w:marTop w:val="0"/>
              <w:marBottom w:val="0"/>
              <w:divBdr>
                <w:top w:val="none" w:sz="0" w:space="0" w:color="auto"/>
                <w:left w:val="none" w:sz="0" w:space="0" w:color="auto"/>
                <w:bottom w:val="none" w:sz="0" w:space="0" w:color="auto"/>
                <w:right w:val="none" w:sz="0" w:space="0" w:color="auto"/>
              </w:divBdr>
              <w:divsChild>
                <w:div w:id="21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1360">
      <w:bodyDiv w:val="1"/>
      <w:marLeft w:val="0"/>
      <w:marRight w:val="0"/>
      <w:marTop w:val="0"/>
      <w:marBottom w:val="0"/>
      <w:divBdr>
        <w:top w:val="none" w:sz="0" w:space="0" w:color="auto"/>
        <w:left w:val="none" w:sz="0" w:space="0" w:color="auto"/>
        <w:bottom w:val="none" w:sz="0" w:space="0" w:color="auto"/>
        <w:right w:val="none" w:sz="0" w:space="0" w:color="auto"/>
      </w:divBdr>
      <w:divsChild>
        <w:div w:id="1066100855">
          <w:marLeft w:val="0"/>
          <w:marRight w:val="0"/>
          <w:marTop w:val="0"/>
          <w:marBottom w:val="0"/>
          <w:divBdr>
            <w:top w:val="none" w:sz="0" w:space="0" w:color="auto"/>
            <w:left w:val="none" w:sz="0" w:space="0" w:color="auto"/>
            <w:bottom w:val="none" w:sz="0" w:space="0" w:color="auto"/>
            <w:right w:val="none" w:sz="0" w:space="0" w:color="auto"/>
          </w:divBdr>
          <w:divsChild>
            <w:div w:id="1215511261">
              <w:marLeft w:val="-204"/>
              <w:marRight w:val="-204"/>
              <w:marTop w:val="0"/>
              <w:marBottom w:val="0"/>
              <w:divBdr>
                <w:top w:val="none" w:sz="0" w:space="0" w:color="auto"/>
                <w:left w:val="none" w:sz="0" w:space="0" w:color="auto"/>
                <w:bottom w:val="none" w:sz="0" w:space="0" w:color="auto"/>
                <w:right w:val="none" w:sz="0" w:space="0" w:color="auto"/>
              </w:divBdr>
              <w:divsChild>
                <w:div w:id="17022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5893">
      <w:bodyDiv w:val="1"/>
      <w:marLeft w:val="0"/>
      <w:marRight w:val="0"/>
      <w:marTop w:val="0"/>
      <w:marBottom w:val="0"/>
      <w:divBdr>
        <w:top w:val="none" w:sz="0" w:space="0" w:color="auto"/>
        <w:left w:val="none" w:sz="0" w:space="0" w:color="auto"/>
        <w:bottom w:val="none" w:sz="0" w:space="0" w:color="auto"/>
        <w:right w:val="none" w:sz="0" w:space="0" w:color="auto"/>
      </w:divBdr>
    </w:div>
    <w:div w:id="1168402596">
      <w:bodyDiv w:val="1"/>
      <w:marLeft w:val="0"/>
      <w:marRight w:val="0"/>
      <w:marTop w:val="0"/>
      <w:marBottom w:val="0"/>
      <w:divBdr>
        <w:top w:val="none" w:sz="0" w:space="0" w:color="auto"/>
        <w:left w:val="none" w:sz="0" w:space="0" w:color="auto"/>
        <w:bottom w:val="none" w:sz="0" w:space="0" w:color="auto"/>
        <w:right w:val="none" w:sz="0" w:space="0" w:color="auto"/>
      </w:divBdr>
    </w:div>
    <w:div w:id="1211961943">
      <w:bodyDiv w:val="1"/>
      <w:marLeft w:val="0"/>
      <w:marRight w:val="0"/>
      <w:marTop w:val="0"/>
      <w:marBottom w:val="0"/>
      <w:divBdr>
        <w:top w:val="none" w:sz="0" w:space="0" w:color="auto"/>
        <w:left w:val="none" w:sz="0" w:space="0" w:color="auto"/>
        <w:bottom w:val="none" w:sz="0" w:space="0" w:color="auto"/>
        <w:right w:val="none" w:sz="0" w:space="0" w:color="auto"/>
      </w:divBdr>
    </w:div>
    <w:div w:id="1220170665">
      <w:bodyDiv w:val="1"/>
      <w:marLeft w:val="0"/>
      <w:marRight w:val="0"/>
      <w:marTop w:val="0"/>
      <w:marBottom w:val="0"/>
      <w:divBdr>
        <w:top w:val="none" w:sz="0" w:space="0" w:color="auto"/>
        <w:left w:val="none" w:sz="0" w:space="0" w:color="auto"/>
        <w:bottom w:val="none" w:sz="0" w:space="0" w:color="auto"/>
        <w:right w:val="none" w:sz="0" w:space="0" w:color="auto"/>
      </w:divBdr>
      <w:divsChild>
        <w:div w:id="1202593896">
          <w:marLeft w:val="0"/>
          <w:marRight w:val="0"/>
          <w:marTop w:val="0"/>
          <w:marBottom w:val="0"/>
          <w:divBdr>
            <w:top w:val="none" w:sz="0" w:space="0" w:color="auto"/>
            <w:left w:val="none" w:sz="0" w:space="0" w:color="auto"/>
            <w:bottom w:val="none" w:sz="0" w:space="0" w:color="auto"/>
            <w:right w:val="none" w:sz="0" w:space="0" w:color="auto"/>
          </w:divBdr>
          <w:divsChild>
            <w:div w:id="353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986">
      <w:bodyDiv w:val="1"/>
      <w:marLeft w:val="0"/>
      <w:marRight w:val="0"/>
      <w:marTop w:val="0"/>
      <w:marBottom w:val="0"/>
      <w:divBdr>
        <w:top w:val="none" w:sz="0" w:space="0" w:color="auto"/>
        <w:left w:val="none" w:sz="0" w:space="0" w:color="auto"/>
        <w:bottom w:val="none" w:sz="0" w:space="0" w:color="auto"/>
        <w:right w:val="none" w:sz="0" w:space="0" w:color="auto"/>
      </w:divBdr>
    </w:div>
    <w:div w:id="1258563474">
      <w:bodyDiv w:val="1"/>
      <w:marLeft w:val="0"/>
      <w:marRight w:val="0"/>
      <w:marTop w:val="0"/>
      <w:marBottom w:val="0"/>
      <w:divBdr>
        <w:top w:val="none" w:sz="0" w:space="0" w:color="auto"/>
        <w:left w:val="none" w:sz="0" w:space="0" w:color="auto"/>
        <w:bottom w:val="none" w:sz="0" w:space="0" w:color="auto"/>
        <w:right w:val="none" w:sz="0" w:space="0" w:color="auto"/>
      </w:divBdr>
    </w:div>
    <w:div w:id="1264919761">
      <w:bodyDiv w:val="1"/>
      <w:marLeft w:val="0"/>
      <w:marRight w:val="0"/>
      <w:marTop w:val="0"/>
      <w:marBottom w:val="0"/>
      <w:divBdr>
        <w:top w:val="none" w:sz="0" w:space="0" w:color="auto"/>
        <w:left w:val="none" w:sz="0" w:space="0" w:color="auto"/>
        <w:bottom w:val="none" w:sz="0" w:space="0" w:color="auto"/>
        <w:right w:val="none" w:sz="0" w:space="0" w:color="auto"/>
      </w:divBdr>
      <w:divsChild>
        <w:div w:id="898443716">
          <w:marLeft w:val="0"/>
          <w:marRight w:val="0"/>
          <w:marTop w:val="0"/>
          <w:marBottom w:val="0"/>
          <w:divBdr>
            <w:top w:val="none" w:sz="0" w:space="0" w:color="auto"/>
            <w:left w:val="none" w:sz="0" w:space="0" w:color="auto"/>
            <w:bottom w:val="none" w:sz="0" w:space="0" w:color="auto"/>
            <w:right w:val="none" w:sz="0" w:space="0" w:color="auto"/>
          </w:divBdr>
          <w:divsChild>
            <w:div w:id="2077897923">
              <w:marLeft w:val="-138"/>
              <w:marRight w:val="-138"/>
              <w:marTop w:val="0"/>
              <w:marBottom w:val="0"/>
              <w:divBdr>
                <w:top w:val="none" w:sz="0" w:space="0" w:color="auto"/>
                <w:left w:val="none" w:sz="0" w:space="0" w:color="auto"/>
                <w:bottom w:val="none" w:sz="0" w:space="0" w:color="auto"/>
                <w:right w:val="none" w:sz="0" w:space="0" w:color="auto"/>
              </w:divBdr>
              <w:divsChild>
                <w:div w:id="2075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152">
      <w:bodyDiv w:val="1"/>
      <w:marLeft w:val="0"/>
      <w:marRight w:val="0"/>
      <w:marTop w:val="0"/>
      <w:marBottom w:val="0"/>
      <w:divBdr>
        <w:top w:val="none" w:sz="0" w:space="0" w:color="auto"/>
        <w:left w:val="none" w:sz="0" w:space="0" w:color="auto"/>
        <w:bottom w:val="none" w:sz="0" w:space="0" w:color="auto"/>
        <w:right w:val="none" w:sz="0" w:space="0" w:color="auto"/>
      </w:divBdr>
      <w:divsChild>
        <w:div w:id="557060566">
          <w:marLeft w:val="0"/>
          <w:marRight w:val="0"/>
          <w:marTop w:val="0"/>
          <w:marBottom w:val="0"/>
          <w:divBdr>
            <w:top w:val="none" w:sz="0" w:space="0" w:color="auto"/>
            <w:left w:val="none" w:sz="0" w:space="0" w:color="auto"/>
            <w:bottom w:val="none" w:sz="0" w:space="0" w:color="auto"/>
            <w:right w:val="none" w:sz="0" w:space="0" w:color="auto"/>
          </w:divBdr>
        </w:div>
      </w:divsChild>
    </w:div>
    <w:div w:id="1309632944">
      <w:bodyDiv w:val="1"/>
      <w:marLeft w:val="0"/>
      <w:marRight w:val="0"/>
      <w:marTop w:val="0"/>
      <w:marBottom w:val="0"/>
      <w:divBdr>
        <w:top w:val="none" w:sz="0" w:space="0" w:color="auto"/>
        <w:left w:val="none" w:sz="0" w:space="0" w:color="auto"/>
        <w:bottom w:val="none" w:sz="0" w:space="0" w:color="auto"/>
        <w:right w:val="none" w:sz="0" w:space="0" w:color="auto"/>
      </w:divBdr>
      <w:divsChild>
        <w:div w:id="1921914160">
          <w:marLeft w:val="0"/>
          <w:marRight w:val="0"/>
          <w:marTop w:val="0"/>
          <w:marBottom w:val="0"/>
          <w:divBdr>
            <w:top w:val="none" w:sz="0" w:space="0" w:color="auto"/>
            <w:left w:val="none" w:sz="0" w:space="0" w:color="auto"/>
            <w:bottom w:val="none" w:sz="0" w:space="0" w:color="auto"/>
            <w:right w:val="none" w:sz="0" w:space="0" w:color="auto"/>
          </w:divBdr>
        </w:div>
      </w:divsChild>
    </w:div>
    <w:div w:id="1353649743">
      <w:bodyDiv w:val="1"/>
      <w:marLeft w:val="0"/>
      <w:marRight w:val="0"/>
      <w:marTop w:val="0"/>
      <w:marBottom w:val="0"/>
      <w:divBdr>
        <w:top w:val="none" w:sz="0" w:space="0" w:color="auto"/>
        <w:left w:val="none" w:sz="0" w:space="0" w:color="auto"/>
        <w:bottom w:val="none" w:sz="0" w:space="0" w:color="auto"/>
        <w:right w:val="none" w:sz="0" w:space="0" w:color="auto"/>
      </w:divBdr>
    </w:div>
    <w:div w:id="1366179369">
      <w:bodyDiv w:val="1"/>
      <w:marLeft w:val="0"/>
      <w:marRight w:val="0"/>
      <w:marTop w:val="0"/>
      <w:marBottom w:val="0"/>
      <w:divBdr>
        <w:top w:val="none" w:sz="0" w:space="0" w:color="auto"/>
        <w:left w:val="none" w:sz="0" w:space="0" w:color="auto"/>
        <w:bottom w:val="none" w:sz="0" w:space="0" w:color="auto"/>
        <w:right w:val="none" w:sz="0" w:space="0" w:color="auto"/>
      </w:divBdr>
      <w:divsChild>
        <w:div w:id="1417630864">
          <w:marLeft w:val="1267"/>
          <w:marRight w:val="0"/>
          <w:marTop w:val="0"/>
          <w:marBottom w:val="0"/>
          <w:divBdr>
            <w:top w:val="none" w:sz="0" w:space="0" w:color="auto"/>
            <w:left w:val="none" w:sz="0" w:space="0" w:color="auto"/>
            <w:bottom w:val="none" w:sz="0" w:space="0" w:color="auto"/>
            <w:right w:val="none" w:sz="0" w:space="0" w:color="auto"/>
          </w:divBdr>
        </w:div>
        <w:div w:id="1923877381">
          <w:marLeft w:val="1267"/>
          <w:marRight w:val="0"/>
          <w:marTop w:val="0"/>
          <w:marBottom w:val="0"/>
          <w:divBdr>
            <w:top w:val="none" w:sz="0" w:space="0" w:color="auto"/>
            <w:left w:val="none" w:sz="0" w:space="0" w:color="auto"/>
            <w:bottom w:val="none" w:sz="0" w:space="0" w:color="auto"/>
            <w:right w:val="none" w:sz="0" w:space="0" w:color="auto"/>
          </w:divBdr>
        </w:div>
        <w:div w:id="1441485285">
          <w:marLeft w:val="1267"/>
          <w:marRight w:val="0"/>
          <w:marTop w:val="0"/>
          <w:marBottom w:val="0"/>
          <w:divBdr>
            <w:top w:val="none" w:sz="0" w:space="0" w:color="auto"/>
            <w:left w:val="none" w:sz="0" w:space="0" w:color="auto"/>
            <w:bottom w:val="none" w:sz="0" w:space="0" w:color="auto"/>
            <w:right w:val="none" w:sz="0" w:space="0" w:color="auto"/>
          </w:divBdr>
        </w:div>
        <w:div w:id="226230658">
          <w:marLeft w:val="1267"/>
          <w:marRight w:val="0"/>
          <w:marTop w:val="0"/>
          <w:marBottom w:val="0"/>
          <w:divBdr>
            <w:top w:val="none" w:sz="0" w:space="0" w:color="auto"/>
            <w:left w:val="none" w:sz="0" w:space="0" w:color="auto"/>
            <w:bottom w:val="none" w:sz="0" w:space="0" w:color="auto"/>
            <w:right w:val="none" w:sz="0" w:space="0" w:color="auto"/>
          </w:divBdr>
        </w:div>
      </w:divsChild>
    </w:div>
    <w:div w:id="1387412498">
      <w:bodyDiv w:val="1"/>
      <w:marLeft w:val="0"/>
      <w:marRight w:val="0"/>
      <w:marTop w:val="0"/>
      <w:marBottom w:val="0"/>
      <w:divBdr>
        <w:top w:val="none" w:sz="0" w:space="0" w:color="auto"/>
        <w:left w:val="none" w:sz="0" w:space="0" w:color="auto"/>
        <w:bottom w:val="none" w:sz="0" w:space="0" w:color="auto"/>
        <w:right w:val="none" w:sz="0" w:space="0" w:color="auto"/>
      </w:divBdr>
    </w:div>
    <w:div w:id="1413239535">
      <w:bodyDiv w:val="1"/>
      <w:marLeft w:val="0"/>
      <w:marRight w:val="0"/>
      <w:marTop w:val="0"/>
      <w:marBottom w:val="0"/>
      <w:divBdr>
        <w:top w:val="none" w:sz="0" w:space="0" w:color="auto"/>
        <w:left w:val="none" w:sz="0" w:space="0" w:color="auto"/>
        <w:bottom w:val="none" w:sz="0" w:space="0" w:color="auto"/>
        <w:right w:val="none" w:sz="0" w:space="0" w:color="auto"/>
      </w:divBdr>
    </w:div>
    <w:div w:id="1422412190">
      <w:bodyDiv w:val="1"/>
      <w:marLeft w:val="0"/>
      <w:marRight w:val="0"/>
      <w:marTop w:val="0"/>
      <w:marBottom w:val="0"/>
      <w:divBdr>
        <w:top w:val="none" w:sz="0" w:space="0" w:color="auto"/>
        <w:left w:val="none" w:sz="0" w:space="0" w:color="auto"/>
        <w:bottom w:val="none" w:sz="0" w:space="0" w:color="auto"/>
        <w:right w:val="none" w:sz="0" w:space="0" w:color="auto"/>
      </w:divBdr>
    </w:div>
    <w:div w:id="1428115932">
      <w:bodyDiv w:val="1"/>
      <w:marLeft w:val="0"/>
      <w:marRight w:val="0"/>
      <w:marTop w:val="0"/>
      <w:marBottom w:val="0"/>
      <w:divBdr>
        <w:top w:val="none" w:sz="0" w:space="0" w:color="auto"/>
        <w:left w:val="none" w:sz="0" w:space="0" w:color="auto"/>
        <w:bottom w:val="none" w:sz="0" w:space="0" w:color="auto"/>
        <w:right w:val="none" w:sz="0" w:space="0" w:color="auto"/>
      </w:divBdr>
      <w:divsChild>
        <w:div w:id="1119491119">
          <w:marLeft w:val="0"/>
          <w:marRight w:val="0"/>
          <w:marTop w:val="0"/>
          <w:marBottom w:val="0"/>
          <w:divBdr>
            <w:top w:val="none" w:sz="0" w:space="0" w:color="auto"/>
            <w:left w:val="none" w:sz="0" w:space="0" w:color="auto"/>
            <w:bottom w:val="none" w:sz="0" w:space="0" w:color="auto"/>
            <w:right w:val="none" w:sz="0" w:space="0" w:color="auto"/>
          </w:divBdr>
        </w:div>
      </w:divsChild>
    </w:div>
    <w:div w:id="1444035623">
      <w:bodyDiv w:val="1"/>
      <w:marLeft w:val="0"/>
      <w:marRight w:val="0"/>
      <w:marTop w:val="0"/>
      <w:marBottom w:val="0"/>
      <w:divBdr>
        <w:top w:val="none" w:sz="0" w:space="0" w:color="auto"/>
        <w:left w:val="none" w:sz="0" w:space="0" w:color="auto"/>
        <w:bottom w:val="none" w:sz="0" w:space="0" w:color="auto"/>
        <w:right w:val="none" w:sz="0" w:space="0" w:color="auto"/>
      </w:divBdr>
    </w:div>
    <w:div w:id="1463767358">
      <w:bodyDiv w:val="1"/>
      <w:marLeft w:val="0"/>
      <w:marRight w:val="0"/>
      <w:marTop w:val="0"/>
      <w:marBottom w:val="0"/>
      <w:divBdr>
        <w:top w:val="none" w:sz="0" w:space="0" w:color="auto"/>
        <w:left w:val="none" w:sz="0" w:space="0" w:color="auto"/>
        <w:bottom w:val="none" w:sz="0" w:space="0" w:color="auto"/>
        <w:right w:val="none" w:sz="0" w:space="0" w:color="auto"/>
      </w:divBdr>
      <w:divsChild>
        <w:div w:id="1140028800">
          <w:marLeft w:val="0"/>
          <w:marRight w:val="0"/>
          <w:marTop w:val="0"/>
          <w:marBottom w:val="0"/>
          <w:divBdr>
            <w:top w:val="none" w:sz="0" w:space="0" w:color="auto"/>
            <w:left w:val="none" w:sz="0" w:space="0" w:color="auto"/>
            <w:bottom w:val="none" w:sz="0" w:space="0" w:color="auto"/>
            <w:right w:val="none" w:sz="0" w:space="0" w:color="auto"/>
          </w:divBdr>
        </w:div>
      </w:divsChild>
    </w:div>
    <w:div w:id="1485243656">
      <w:bodyDiv w:val="1"/>
      <w:marLeft w:val="0"/>
      <w:marRight w:val="0"/>
      <w:marTop w:val="0"/>
      <w:marBottom w:val="0"/>
      <w:divBdr>
        <w:top w:val="none" w:sz="0" w:space="0" w:color="auto"/>
        <w:left w:val="none" w:sz="0" w:space="0" w:color="auto"/>
        <w:bottom w:val="none" w:sz="0" w:space="0" w:color="auto"/>
        <w:right w:val="none" w:sz="0" w:space="0" w:color="auto"/>
      </w:divBdr>
    </w:div>
    <w:div w:id="1489443428">
      <w:bodyDiv w:val="1"/>
      <w:marLeft w:val="0"/>
      <w:marRight w:val="0"/>
      <w:marTop w:val="0"/>
      <w:marBottom w:val="0"/>
      <w:divBdr>
        <w:top w:val="none" w:sz="0" w:space="0" w:color="auto"/>
        <w:left w:val="none" w:sz="0" w:space="0" w:color="auto"/>
        <w:bottom w:val="none" w:sz="0" w:space="0" w:color="auto"/>
        <w:right w:val="none" w:sz="0" w:space="0" w:color="auto"/>
      </w:divBdr>
    </w:div>
    <w:div w:id="1493519732">
      <w:bodyDiv w:val="1"/>
      <w:marLeft w:val="109"/>
      <w:marRight w:val="109"/>
      <w:marTop w:val="0"/>
      <w:marBottom w:val="0"/>
      <w:divBdr>
        <w:top w:val="none" w:sz="0" w:space="0" w:color="auto"/>
        <w:left w:val="none" w:sz="0" w:space="0" w:color="auto"/>
        <w:bottom w:val="none" w:sz="0" w:space="0" w:color="auto"/>
        <w:right w:val="none" w:sz="0" w:space="0" w:color="auto"/>
      </w:divBdr>
    </w:div>
    <w:div w:id="1502507804">
      <w:bodyDiv w:val="1"/>
      <w:marLeft w:val="0"/>
      <w:marRight w:val="0"/>
      <w:marTop w:val="0"/>
      <w:marBottom w:val="0"/>
      <w:divBdr>
        <w:top w:val="none" w:sz="0" w:space="0" w:color="auto"/>
        <w:left w:val="none" w:sz="0" w:space="0" w:color="auto"/>
        <w:bottom w:val="none" w:sz="0" w:space="0" w:color="auto"/>
        <w:right w:val="none" w:sz="0" w:space="0" w:color="auto"/>
      </w:divBdr>
      <w:divsChild>
        <w:div w:id="2000232516">
          <w:marLeft w:val="360"/>
          <w:marRight w:val="0"/>
          <w:marTop w:val="200"/>
          <w:marBottom w:val="0"/>
          <w:divBdr>
            <w:top w:val="none" w:sz="0" w:space="0" w:color="auto"/>
            <w:left w:val="none" w:sz="0" w:space="0" w:color="auto"/>
            <w:bottom w:val="none" w:sz="0" w:space="0" w:color="auto"/>
            <w:right w:val="none" w:sz="0" w:space="0" w:color="auto"/>
          </w:divBdr>
        </w:div>
        <w:div w:id="1782147321">
          <w:marLeft w:val="360"/>
          <w:marRight w:val="0"/>
          <w:marTop w:val="200"/>
          <w:marBottom w:val="0"/>
          <w:divBdr>
            <w:top w:val="none" w:sz="0" w:space="0" w:color="auto"/>
            <w:left w:val="none" w:sz="0" w:space="0" w:color="auto"/>
            <w:bottom w:val="none" w:sz="0" w:space="0" w:color="auto"/>
            <w:right w:val="none" w:sz="0" w:space="0" w:color="auto"/>
          </w:divBdr>
        </w:div>
        <w:div w:id="876351136">
          <w:marLeft w:val="360"/>
          <w:marRight w:val="0"/>
          <w:marTop w:val="200"/>
          <w:marBottom w:val="0"/>
          <w:divBdr>
            <w:top w:val="none" w:sz="0" w:space="0" w:color="auto"/>
            <w:left w:val="none" w:sz="0" w:space="0" w:color="auto"/>
            <w:bottom w:val="none" w:sz="0" w:space="0" w:color="auto"/>
            <w:right w:val="none" w:sz="0" w:space="0" w:color="auto"/>
          </w:divBdr>
        </w:div>
        <w:div w:id="259685360">
          <w:marLeft w:val="360"/>
          <w:marRight w:val="0"/>
          <w:marTop w:val="200"/>
          <w:marBottom w:val="0"/>
          <w:divBdr>
            <w:top w:val="none" w:sz="0" w:space="0" w:color="auto"/>
            <w:left w:val="none" w:sz="0" w:space="0" w:color="auto"/>
            <w:bottom w:val="none" w:sz="0" w:space="0" w:color="auto"/>
            <w:right w:val="none" w:sz="0" w:space="0" w:color="auto"/>
          </w:divBdr>
        </w:div>
        <w:div w:id="1226722912">
          <w:marLeft w:val="360"/>
          <w:marRight w:val="0"/>
          <w:marTop w:val="200"/>
          <w:marBottom w:val="0"/>
          <w:divBdr>
            <w:top w:val="none" w:sz="0" w:space="0" w:color="auto"/>
            <w:left w:val="none" w:sz="0" w:space="0" w:color="auto"/>
            <w:bottom w:val="none" w:sz="0" w:space="0" w:color="auto"/>
            <w:right w:val="none" w:sz="0" w:space="0" w:color="auto"/>
          </w:divBdr>
        </w:div>
      </w:divsChild>
    </w:div>
    <w:div w:id="1522745167">
      <w:bodyDiv w:val="1"/>
      <w:marLeft w:val="0"/>
      <w:marRight w:val="0"/>
      <w:marTop w:val="0"/>
      <w:marBottom w:val="0"/>
      <w:divBdr>
        <w:top w:val="none" w:sz="0" w:space="0" w:color="auto"/>
        <w:left w:val="none" w:sz="0" w:space="0" w:color="auto"/>
        <w:bottom w:val="none" w:sz="0" w:space="0" w:color="auto"/>
        <w:right w:val="none" w:sz="0" w:space="0" w:color="auto"/>
      </w:divBdr>
      <w:divsChild>
        <w:div w:id="2009596630">
          <w:marLeft w:val="0"/>
          <w:marRight w:val="0"/>
          <w:marTop w:val="0"/>
          <w:marBottom w:val="0"/>
          <w:divBdr>
            <w:top w:val="none" w:sz="0" w:space="0" w:color="auto"/>
            <w:left w:val="none" w:sz="0" w:space="0" w:color="auto"/>
            <w:bottom w:val="none" w:sz="0" w:space="0" w:color="auto"/>
            <w:right w:val="none" w:sz="0" w:space="0" w:color="auto"/>
          </w:divBdr>
          <w:divsChild>
            <w:div w:id="4541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1758">
      <w:bodyDiv w:val="1"/>
      <w:marLeft w:val="0"/>
      <w:marRight w:val="0"/>
      <w:marTop w:val="0"/>
      <w:marBottom w:val="0"/>
      <w:divBdr>
        <w:top w:val="none" w:sz="0" w:space="0" w:color="auto"/>
        <w:left w:val="none" w:sz="0" w:space="0" w:color="auto"/>
        <w:bottom w:val="none" w:sz="0" w:space="0" w:color="auto"/>
        <w:right w:val="none" w:sz="0" w:space="0" w:color="auto"/>
      </w:divBdr>
    </w:div>
    <w:div w:id="1533300315">
      <w:bodyDiv w:val="1"/>
      <w:marLeft w:val="0"/>
      <w:marRight w:val="0"/>
      <w:marTop w:val="0"/>
      <w:marBottom w:val="0"/>
      <w:divBdr>
        <w:top w:val="none" w:sz="0" w:space="0" w:color="auto"/>
        <w:left w:val="none" w:sz="0" w:space="0" w:color="auto"/>
        <w:bottom w:val="none" w:sz="0" w:space="0" w:color="auto"/>
        <w:right w:val="none" w:sz="0" w:space="0" w:color="auto"/>
      </w:divBdr>
    </w:div>
    <w:div w:id="1560242809">
      <w:bodyDiv w:val="1"/>
      <w:marLeft w:val="0"/>
      <w:marRight w:val="0"/>
      <w:marTop w:val="0"/>
      <w:marBottom w:val="0"/>
      <w:divBdr>
        <w:top w:val="none" w:sz="0" w:space="0" w:color="auto"/>
        <w:left w:val="none" w:sz="0" w:space="0" w:color="auto"/>
        <w:bottom w:val="none" w:sz="0" w:space="0" w:color="auto"/>
        <w:right w:val="none" w:sz="0" w:space="0" w:color="auto"/>
      </w:divBdr>
    </w:div>
    <w:div w:id="1566067305">
      <w:bodyDiv w:val="1"/>
      <w:marLeft w:val="0"/>
      <w:marRight w:val="0"/>
      <w:marTop w:val="0"/>
      <w:marBottom w:val="0"/>
      <w:divBdr>
        <w:top w:val="none" w:sz="0" w:space="0" w:color="auto"/>
        <w:left w:val="none" w:sz="0" w:space="0" w:color="auto"/>
        <w:bottom w:val="none" w:sz="0" w:space="0" w:color="auto"/>
        <w:right w:val="none" w:sz="0" w:space="0" w:color="auto"/>
      </w:divBdr>
    </w:div>
    <w:div w:id="1567491353">
      <w:bodyDiv w:val="1"/>
      <w:marLeft w:val="0"/>
      <w:marRight w:val="0"/>
      <w:marTop w:val="0"/>
      <w:marBottom w:val="0"/>
      <w:divBdr>
        <w:top w:val="none" w:sz="0" w:space="0" w:color="auto"/>
        <w:left w:val="none" w:sz="0" w:space="0" w:color="auto"/>
        <w:bottom w:val="none" w:sz="0" w:space="0" w:color="auto"/>
        <w:right w:val="none" w:sz="0" w:space="0" w:color="auto"/>
      </w:divBdr>
    </w:div>
    <w:div w:id="1574049651">
      <w:bodyDiv w:val="1"/>
      <w:marLeft w:val="0"/>
      <w:marRight w:val="0"/>
      <w:marTop w:val="0"/>
      <w:marBottom w:val="0"/>
      <w:divBdr>
        <w:top w:val="none" w:sz="0" w:space="0" w:color="auto"/>
        <w:left w:val="none" w:sz="0" w:space="0" w:color="auto"/>
        <w:bottom w:val="none" w:sz="0" w:space="0" w:color="auto"/>
        <w:right w:val="none" w:sz="0" w:space="0" w:color="auto"/>
      </w:divBdr>
    </w:div>
    <w:div w:id="1581715158">
      <w:bodyDiv w:val="1"/>
      <w:marLeft w:val="0"/>
      <w:marRight w:val="0"/>
      <w:marTop w:val="0"/>
      <w:marBottom w:val="0"/>
      <w:divBdr>
        <w:top w:val="none" w:sz="0" w:space="0" w:color="auto"/>
        <w:left w:val="none" w:sz="0" w:space="0" w:color="auto"/>
        <w:bottom w:val="none" w:sz="0" w:space="0" w:color="auto"/>
        <w:right w:val="none" w:sz="0" w:space="0" w:color="auto"/>
      </w:divBdr>
    </w:div>
    <w:div w:id="1597590338">
      <w:bodyDiv w:val="1"/>
      <w:marLeft w:val="0"/>
      <w:marRight w:val="0"/>
      <w:marTop w:val="0"/>
      <w:marBottom w:val="0"/>
      <w:divBdr>
        <w:top w:val="none" w:sz="0" w:space="0" w:color="auto"/>
        <w:left w:val="none" w:sz="0" w:space="0" w:color="auto"/>
        <w:bottom w:val="none" w:sz="0" w:space="0" w:color="auto"/>
        <w:right w:val="none" w:sz="0" w:space="0" w:color="auto"/>
      </w:divBdr>
    </w:div>
    <w:div w:id="1606499162">
      <w:bodyDiv w:val="1"/>
      <w:marLeft w:val="0"/>
      <w:marRight w:val="0"/>
      <w:marTop w:val="0"/>
      <w:marBottom w:val="0"/>
      <w:divBdr>
        <w:top w:val="none" w:sz="0" w:space="0" w:color="auto"/>
        <w:left w:val="none" w:sz="0" w:space="0" w:color="auto"/>
        <w:bottom w:val="none" w:sz="0" w:space="0" w:color="auto"/>
        <w:right w:val="none" w:sz="0" w:space="0" w:color="auto"/>
      </w:divBdr>
    </w:div>
    <w:div w:id="1655798617">
      <w:bodyDiv w:val="1"/>
      <w:marLeft w:val="0"/>
      <w:marRight w:val="0"/>
      <w:marTop w:val="0"/>
      <w:marBottom w:val="0"/>
      <w:divBdr>
        <w:top w:val="none" w:sz="0" w:space="0" w:color="auto"/>
        <w:left w:val="none" w:sz="0" w:space="0" w:color="auto"/>
        <w:bottom w:val="none" w:sz="0" w:space="0" w:color="auto"/>
        <w:right w:val="none" w:sz="0" w:space="0" w:color="auto"/>
      </w:divBdr>
    </w:div>
    <w:div w:id="1663703555">
      <w:bodyDiv w:val="1"/>
      <w:marLeft w:val="0"/>
      <w:marRight w:val="0"/>
      <w:marTop w:val="0"/>
      <w:marBottom w:val="0"/>
      <w:divBdr>
        <w:top w:val="none" w:sz="0" w:space="0" w:color="auto"/>
        <w:left w:val="none" w:sz="0" w:space="0" w:color="auto"/>
        <w:bottom w:val="none" w:sz="0" w:space="0" w:color="auto"/>
        <w:right w:val="none" w:sz="0" w:space="0" w:color="auto"/>
      </w:divBdr>
    </w:div>
    <w:div w:id="1697191664">
      <w:bodyDiv w:val="1"/>
      <w:marLeft w:val="0"/>
      <w:marRight w:val="0"/>
      <w:marTop w:val="0"/>
      <w:marBottom w:val="0"/>
      <w:divBdr>
        <w:top w:val="none" w:sz="0" w:space="0" w:color="auto"/>
        <w:left w:val="none" w:sz="0" w:space="0" w:color="auto"/>
        <w:bottom w:val="none" w:sz="0" w:space="0" w:color="auto"/>
        <w:right w:val="none" w:sz="0" w:space="0" w:color="auto"/>
      </w:divBdr>
    </w:div>
    <w:div w:id="1709406483">
      <w:bodyDiv w:val="1"/>
      <w:marLeft w:val="0"/>
      <w:marRight w:val="0"/>
      <w:marTop w:val="0"/>
      <w:marBottom w:val="0"/>
      <w:divBdr>
        <w:top w:val="none" w:sz="0" w:space="0" w:color="auto"/>
        <w:left w:val="none" w:sz="0" w:space="0" w:color="auto"/>
        <w:bottom w:val="none" w:sz="0" w:space="0" w:color="auto"/>
        <w:right w:val="none" w:sz="0" w:space="0" w:color="auto"/>
      </w:divBdr>
      <w:divsChild>
        <w:div w:id="1726492231">
          <w:marLeft w:val="0"/>
          <w:marRight w:val="0"/>
          <w:marTop w:val="0"/>
          <w:marBottom w:val="0"/>
          <w:divBdr>
            <w:top w:val="none" w:sz="0" w:space="0" w:color="auto"/>
            <w:left w:val="none" w:sz="0" w:space="0" w:color="auto"/>
            <w:bottom w:val="none" w:sz="0" w:space="0" w:color="auto"/>
            <w:right w:val="none" w:sz="0" w:space="0" w:color="auto"/>
          </w:divBdr>
        </w:div>
      </w:divsChild>
    </w:div>
    <w:div w:id="1725175595">
      <w:bodyDiv w:val="1"/>
      <w:marLeft w:val="0"/>
      <w:marRight w:val="0"/>
      <w:marTop w:val="0"/>
      <w:marBottom w:val="0"/>
      <w:divBdr>
        <w:top w:val="none" w:sz="0" w:space="0" w:color="auto"/>
        <w:left w:val="none" w:sz="0" w:space="0" w:color="auto"/>
        <w:bottom w:val="none" w:sz="0" w:space="0" w:color="auto"/>
        <w:right w:val="none" w:sz="0" w:space="0" w:color="auto"/>
      </w:divBdr>
    </w:div>
    <w:div w:id="1734768073">
      <w:bodyDiv w:val="1"/>
      <w:marLeft w:val="0"/>
      <w:marRight w:val="0"/>
      <w:marTop w:val="0"/>
      <w:marBottom w:val="0"/>
      <w:divBdr>
        <w:top w:val="none" w:sz="0" w:space="0" w:color="auto"/>
        <w:left w:val="none" w:sz="0" w:space="0" w:color="auto"/>
        <w:bottom w:val="none" w:sz="0" w:space="0" w:color="auto"/>
        <w:right w:val="none" w:sz="0" w:space="0" w:color="auto"/>
      </w:divBdr>
    </w:div>
    <w:div w:id="1769890209">
      <w:bodyDiv w:val="1"/>
      <w:marLeft w:val="0"/>
      <w:marRight w:val="0"/>
      <w:marTop w:val="0"/>
      <w:marBottom w:val="0"/>
      <w:divBdr>
        <w:top w:val="none" w:sz="0" w:space="0" w:color="auto"/>
        <w:left w:val="none" w:sz="0" w:space="0" w:color="auto"/>
        <w:bottom w:val="none" w:sz="0" w:space="0" w:color="auto"/>
        <w:right w:val="none" w:sz="0" w:space="0" w:color="auto"/>
      </w:divBdr>
    </w:div>
    <w:div w:id="1776945987">
      <w:bodyDiv w:val="1"/>
      <w:marLeft w:val="0"/>
      <w:marRight w:val="0"/>
      <w:marTop w:val="0"/>
      <w:marBottom w:val="0"/>
      <w:divBdr>
        <w:top w:val="none" w:sz="0" w:space="0" w:color="auto"/>
        <w:left w:val="none" w:sz="0" w:space="0" w:color="auto"/>
        <w:bottom w:val="none" w:sz="0" w:space="0" w:color="auto"/>
        <w:right w:val="none" w:sz="0" w:space="0" w:color="auto"/>
      </w:divBdr>
    </w:div>
    <w:div w:id="1787431789">
      <w:bodyDiv w:val="1"/>
      <w:marLeft w:val="109"/>
      <w:marRight w:val="109"/>
      <w:marTop w:val="0"/>
      <w:marBottom w:val="0"/>
      <w:divBdr>
        <w:top w:val="none" w:sz="0" w:space="0" w:color="auto"/>
        <w:left w:val="none" w:sz="0" w:space="0" w:color="auto"/>
        <w:bottom w:val="none" w:sz="0" w:space="0" w:color="auto"/>
        <w:right w:val="none" w:sz="0" w:space="0" w:color="auto"/>
      </w:divBdr>
    </w:div>
    <w:div w:id="1797945622">
      <w:bodyDiv w:val="1"/>
      <w:marLeft w:val="0"/>
      <w:marRight w:val="0"/>
      <w:marTop w:val="0"/>
      <w:marBottom w:val="0"/>
      <w:divBdr>
        <w:top w:val="none" w:sz="0" w:space="0" w:color="auto"/>
        <w:left w:val="none" w:sz="0" w:space="0" w:color="auto"/>
        <w:bottom w:val="none" w:sz="0" w:space="0" w:color="auto"/>
        <w:right w:val="none" w:sz="0" w:space="0" w:color="auto"/>
      </w:divBdr>
      <w:divsChild>
        <w:div w:id="1092050640">
          <w:marLeft w:val="0"/>
          <w:marRight w:val="0"/>
          <w:marTop w:val="0"/>
          <w:marBottom w:val="0"/>
          <w:divBdr>
            <w:top w:val="none" w:sz="0" w:space="0" w:color="auto"/>
            <w:left w:val="none" w:sz="0" w:space="0" w:color="auto"/>
            <w:bottom w:val="none" w:sz="0" w:space="0" w:color="auto"/>
            <w:right w:val="none" w:sz="0" w:space="0" w:color="auto"/>
          </w:divBdr>
        </w:div>
      </w:divsChild>
    </w:div>
    <w:div w:id="1801996093">
      <w:bodyDiv w:val="1"/>
      <w:marLeft w:val="0"/>
      <w:marRight w:val="0"/>
      <w:marTop w:val="0"/>
      <w:marBottom w:val="0"/>
      <w:divBdr>
        <w:top w:val="none" w:sz="0" w:space="0" w:color="auto"/>
        <w:left w:val="none" w:sz="0" w:space="0" w:color="auto"/>
        <w:bottom w:val="none" w:sz="0" w:space="0" w:color="auto"/>
        <w:right w:val="none" w:sz="0" w:space="0" w:color="auto"/>
      </w:divBdr>
    </w:div>
    <w:div w:id="1841577675">
      <w:bodyDiv w:val="1"/>
      <w:marLeft w:val="0"/>
      <w:marRight w:val="0"/>
      <w:marTop w:val="0"/>
      <w:marBottom w:val="0"/>
      <w:divBdr>
        <w:top w:val="none" w:sz="0" w:space="0" w:color="auto"/>
        <w:left w:val="none" w:sz="0" w:space="0" w:color="auto"/>
        <w:bottom w:val="none" w:sz="0" w:space="0" w:color="auto"/>
        <w:right w:val="none" w:sz="0" w:space="0" w:color="auto"/>
      </w:divBdr>
    </w:div>
    <w:div w:id="1846167908">
      <w:bodyDiv w:val="1"/>
      <w:marLeft w:val="0"/>
      <w:marRight w:val="0"/>
      <w:marTop w:val="0"/>
      <w:marBottom w:val="0"/>
      <w:divBdr>
        <w:top w:val="none" w:sz="0" w:space="0" w:color="auto"/>
        <w:left w:val="none" w:sz="0" w:space="0" w:color="auto"/>
        <w:bottom w:val="none" w:sz="0" w:space="0" w:color="auto"/>
        <w:right w:val="none" w:sz="0" w:space="0" w:color="auto"/>
      </w:divBdr>
      <w:divsChild>
        <w:div w:id="1168640057">
          <w:marLeft w:val="0"/>
          <w:marRight w:val="0"/>
          <w:marTop w:val="0"/>
          <w:marBottom w:val="0"/>
          <w:divBdr>
            <w:top w:val="none" w:sz="0" w:space="0" w:color="auto"/>
            <w:left w:val="none" w:sz="0" w:space="0" w:color="auto"/>
            <w:bottom w:val="none" w:sz="0" w:space="0" w:color="auto"/>
            <w:right w:val="none" w:sz="0" w:space="0" w:color="auto"/>
          </w:divBdr>
        </w:div>
      </w:divsChild>
    </w:div>
    <w:div w:id="1852645419">
      <w:bodyDiv w:val="1"/>
      <w:marLeft w:val="0"/>
      <w:marRight w:val="0"/>
      <w:marTop w:val="0"/>
      <w:marBottom w:val="0"/>
      <w:divBdr>
        <w:top w:val="none" w:sz="0" w:space="0" w:color="auto"/>
        <w:left w:val="none" w:sz="0" w:space="0" w:color="auto"/>
        <w:bottom w:val="none" w:sz="0" w:space="0" w:color="auto"/>
        <w:right w:val="none" w:sz="0" w:space="0" w:color="auto"/>
      </w:divBdr>
    </w:div>
    <w:div w:id="1862159846">
      <w:bodyDiv w:val="1"/>
      <w:marLeft w:val="0"/>
      <w:marRight w:val="0"/>
      <w:marTop w:val="0"/>
      <w:marBottom w:val="0"/>
      <w:divBdr>
        <w:top w:val="none" w:sz="0" w:space="0" w:color="auto"/>
        <w:left w:val="none" w:sz="0" w:space="0" w:color="auto"/>
        <w:bottom w:val="none" w:sz="0" w:space="0" w:color="auto"/>
        <w:right w:val="none" w:sz="0" w:space="0" w:color="auto"/>
      </w:divBdr>
      <w:divsChild>
        <w:div w:id="553925479">
          <w:marLeft w:val="0"/>
          <w:marRight w:val="0"/>
          <w:marTop w:val="0"/>
          <w:marBottom w:val="0"/>
          <w:divBdr>
            <w:top w:val="none" w:sz="0" w:space="0" w:color="auto"/>
            <w:left w:val="none" w:sz="0" w:space="0" w:color="auto"/>
            <w:bottom w:val="none" w:sz="0" w:space="0" w:color="auto"/>
            <w:right w:val="none" w:sz="0" w:space="0" w:color="auto"/>
          </w:divBdr>
        </w:div>
      </w:divsChild>
    </w:div>
    <w:div w:id="1923828344">
      <w:bodyDiv w:val="1"/>
      <w:marLeft w:val="0"/>
      <w:marRight w:val="0"/>
      <w:marTop w:val="0"/>
      <w:marBottom w:val="0"/>
      <w:divBdr>
        <w:top w:val="none" w:sz="0" w:space="0" w:color="auto"/>
        <w:left w:val="none" w:sz="0" w:space="0" w:color="auto"/>
        <w:bottom w:val="none" w:sz="0" w:space="0" w:color="auto"/>
        <w:right w:val="none" w:sz="0" w:space="0" w:color="auto"/>
      </w:divBdr>
      <w:divsChild>
        <w:div w:id="4065207">
          <w:marLeft w:val="0"/>
          <w:marRight w:val="0"/>
          <w:marTop w:val="0"/>
          <w:marBottom w:val="0"/>
          <w:divBdr>
            <w:top w:val="none" w:sz="0" w:space="0" w:color="auto"/>
            <w:left w:val="none" w:sz="0" w:space="0" w:color="auto"/>
            <w:bottom w:val="none" w:sz="0" w:space="0" w:color="auto"/>
            <w:right w:val="none" w:sz="0" w:space="0" w:color="auto"/>
          </w:divBdr>
          <w:divsChild>
            <w:div w:id="2052654874">
              <w:marLeft w:val="-138"/>
              <w:marRight w:val="-138"/>
              <w:marTop w:val="0"/>
              <w:marBottom w:val="0"/>
              <w:divBdr>
                <w:top w:val="none" w:sz="0" w:space="0" w:color="auto"/>
                <w:left w:val="none" w:sz="0" w:space="0" w:color="auto"/>
                <w:bottom w:val="none" w:sz="0" w:space="0" w:color="auto"/>
                <w:right w:val="none" w:sz="0" w:space="0" w:color="auto"/>
              </w:divBdr>
              <w:divsChild>
                <w:div w:id="8688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2404">
      <w:bodyDiv w:val="1"/>
      <w:marLeft w:val="0"/>
      <w:marRight w:val="0"/>
      <w:marTop w:val="0"/>
      <w:marBottom w:val="0"/>
      <w:divBdr>
        <w:top w:val="none" w:sz="0" w:space="0" w:color="auto"/>
        <w:left w:val="none" w:sz="0" w:space="0" w:color="auto"/>
        <w:bottom w:val="none" w:sz="0" w:space="0" w:color="auto"/>
        <w:right w:val="none" w:sz="0" w:space="0" w:color="auto"/>
      </w:divBdr>
    </w:div>
    <w:div w:id="1950382946">
      <w:bodyDiv w:val="1"/>
      <w:marLeft w:val="0"/>
      <w:marRight w:val="0"/>
      <w:marTop w:val="0"/>
      <w:marBottom w:val="0"/>
      <w:divBdr>
        <w:top w:val="none" w:sz="0" w:space="0" w:color="auto"/>
        <w:left w:val="none" w:sz="0" w:space="0" w:color="auto"/>
        <w:bottom w:val="none" w:sz="0" w:space="0" w:color="auto"/>
        <w:right w:val="none" w:sz="0" w:space="0" w:color="auto"/>
      </w:divBdr>
    </w:div>
    <w:div w:id="1972712707">
      <w:bodyDiv w:val="1"/>
      <w:marLeft w:val="0"/>
      <w:marRight w:val="0"/>
      <w:marTop w:val="0"/>
      <w:marBottom w:val="0"/>
      <w:divBdr>
        <w:top w:val="none" w:sz="0" w:space="0" w:color="auto"/>
        <w:left w:val="none" w:sz="0" w:space="0" w:color="auto"/>
        <w:bottom w:val="none" w:sz="0" w:space="0" w:color="auto"/>
        <w:right w:val="none" w:sz="0" w:space="0" w:color="auto"/>
      </w:divBdr>
    </w:div>
    <w:div w:id="1994793164">
      <w:bodyDiv w:val="1"/>
      <w:marLeft w:val="0"/>
      <w:marRight w:val="0"/>
      <w:marTop w:val="0"/>
      <w:marBottom w:val="0"/>
      <w:divBdr>
        <w:top w:val="none" w:sz="0" w:space="0" w:color="auto"/>
        <w:left w:val="none" w:sz="0" w:space="0" w:color="auto"/>
        <w:bottom w:val="none" w:sz="0" w:space="0" w:color="auto"/>
        <w:right w:val="none" w:sz="0" w:space="0" w:color="auto"/>
      </w:divBdr>
      <w:divsChild>
        <w:div w:id="910579704">
          <w:marLeft w:val="0"/>
          <w:marRight w:val="0"/>
          <w:marTop w:val="0"/>
          <w:marBottom w:val="0"/>
          <w:divBdr>
            <w:top w:val="none" w:sz="0" w:space="0" w:color="auto"/>
            <w:left w:val="none" w:sz="0" w:space="0" w:color="auto"/>
            <w:bottom w:val="none" w:sz="0" w:space="0" w:color="auto"/>
            <w:right w:val="none" w:sz="0" w:space="0" w:color="auto"/>
          </w:divBdr>
          <w:divsChild>
            <w:div w:id="1831024472">
              <w:marLeft w:val="0"/>
              <w:marRight w:val="0"/>
              <w:marTop w:val="0"/>
              <w:marBottom w:val="0"/>
              <w:divBdr>
                <w:top w:val="none" w:sz="0" w:space="0" w:color="auto"/>
                <w:left w:val="none" w:sz="0" w:space="0" w:color="auto"/>
                <w:bottom w:val="none" w:sz="0" w:space="0" w:color="auto"/>
                <w:right w:val="none" w:sz="0" w:space="0" w:color="auto"/>
              </w:divBdr>
              <w:divsChild>
                <w:div w:id="10418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35927">
      <w:bodyDiv w:val="1"/>
      <w:marLeft w:val="0"/>
      <w:marRight w:val="0"/>
      <w:marTop w:val="0"/>
      <w:marBottom w:val="0"/>
      <w:divBdr>
        <w:top w:val="none" w:sz="0" w:space="0" w:color="auto"/>
        <w:left w:val="none" w:sz="0" w:space="0" w:color="auto"/>
        <w:bottom w:val="none" w:sz="0" w:space="0" w:color="auto"/>
        <w:right w:val="none" w:sz="0" w:space="0" w:color="auto"/>
      </w:divBdr>
    </w:div>
    <w:div w:id="2004891110">
      <w:bodyDiv w:val="1"/>
      <w:marLeft w:val="0"/>
      <w:marRight w:val="0"/>
      <w:marTop w:val="0"/>
      <w:marBottom w:val="0"/>
      <w:divBdr>
        <w:top w:val="none" w:sz="0" w:space="0" w:color="auto"/>
        <w:left w:val="none" w:sz="0" w:space="0" w:color="auto"/>
        <w:bottom w:val="none" w:sz="0" w:space="0" w:color="auto"/>
        <w:right w:val="none" w:sz="0" w:space="0" w:color="auto"/>
      </w:divBdr>
    </w:div>
    <w:div w:id="2007590845">
      <w:bodyDiv w:val="1"/>
      <w:marLeft w:val="0"/>
      <w:marRight w:val="0"/>
      <w:marTop w:val="0"/>
      <w:marBottom w:val="0"/>
      <w:divBdr>
        <w:top w:val="none" w:sz="0" w:space="0" w:color="auto"/>
        <w:left w:val="none" w:sz="0" w:space="0" w:color="auto"/>
        <w:bottom w:val="none" w:sz="0" w:space="0" w:color="auto"/>
        <w:right w:val="none" w:sz="0" w:space="0" w:color="auto"/>
      </w:divBdr>
      <w:divsChild>
        <w:div w:id="1358045363">
          <w:marLeft w:val="0"/>
          <w:marRight w:val="0"/>
          <w:marTop w:val="0"/>
          <w:marBottom w:val="0"/>
          <w:divBdr>
            <w:top w:val="none" w:sz="0" w:space="0" w:color="auto"/>
            <w:left w:val="none" w:sz="0" w:space="0" w:color="auto"/>
            <w:bottom w:val="none" w:sz="0" w:space="0" w:color="auto"/>
            <w:right w:val="none" w:sz="0" w:space="0" w:color="auto"/>
          </w:divBdr>
        </w:div>
      </w:divsChild>
    </w:div>
    <w:div w:id="2011759640">
      <w:bodyDiv w:val="1"/>
      <w:marLeft w:val="0"/>
      <w:marRight w:val="0"/>
      <w:marTop w:val="0"/>
      <w:marBottom w:val="0"/>
      <w:divBdr>
        <w:top w:val="none" w:sz="0" w:space="0" w:color="auto"/>
        <w:left w:val="none" w:sz="0" w:space="0" w:color="auto"/>
        <w:bottom w:val="none" w:sz="0" w:space="0" w:color="auto"/>
        <w:right w:val="none" w:sz="0" w:space="0" w:color="auto"/>
      </w:divBdr>
    </w:div>
    <w:div w:id="2029136944">
      <w:bodyDiv w:val="1"/>
      <w:marLeft w:val="0"/>
      <w:marRight w:val="0"/>
      <w:marTop w:val="0"/>
      <w:marBottom w:val="0"/>
      <w:divBdr>
        <w:top w:val="none" w:sz="0" w:space="0" w:color="auto"/>
        <w:left w:val="none" w:sz="0" w:space="0" w:color="auto"/>
        <w:bottom w:val="none" w:sz="0" w:space="0" w:color="auto"/>
        <w:right w:val="none" w:sz="0" w:space="0" w:color="auto"/>
      </w:divBdr>
      <w:divsChild>
        <w:div w:id="102968980">
          <w:marLeft w:val="0"/>
          <w:marRight w:val="0"/>
          <w:marTop w:val="0"/>
          <w:marBottom w:val="0"/>
          <w:divBdr>
            <w:top w:val="none" w:sz="0" w:space="0" w:color="auto"/>
            <w:left w:val="none" w:sz="0" w:space="0" w:color="auto"/>
            <w:bottom w:val="none" w:sz="0" w:space="0" w:color="auto"/>
            <w:right w:val="none" w:sz="0" w:space="0" w:color="auto"/>
          </w:divBdr>
          <w:divsChild>
            <w:div w:id="10324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1164">
      <w:bodyDiv w:val="1"/>
      <w:marLeft w:val="0"/>
      <w:marRight w:val="0"/>
      <w:marTop w:val="0"/>
      <w:marBottom w:val="0"/>
      <w:divBdr>
        <w:top w:val="none" w:sz="0" w:space="0" w:color="auto"/>
        <w:left w:val="none" w:sz="0" w:space="0" w:color="auto"/>
        <w:bottom w:val="none" w:sz="0" w:space="0" w:color="auto"/>
        <w:right w:val="none" w:sz="0" w:space="0" w:color="auto"/>
      </w:divBdr>
    </w:div>
    <w:div w:id="2032102065">
      <w:bodyDiv w:val="1"/>
      <w:marLeft w:val="0"/>
      <w:marRight w:val="0"/>
      <w:marTop w:val="0"/>
      <w:marBottom w:val="0"/>
      <w:divBdr>
        <w:top w:val="none" w:sz="0" w:space="0" w:color="auto"/>
        <w:left w:val="none" w:sz="0" w:space="0" w:color="auto"/>
        <w:bottom w:val="none" w:sz="0" w:space="0" w:color="auto"/>
        <w:right w:val="none" w:sz="0" w:space="0" w:color="auto"/>
      </w:divBdr>
      <w:divsChild>
        <w:div w:id="1035733329">
          <w:marLeft w:val="0"/>
          <w:marRight w:val="0"/>
          <w:marTop w:val="0"/>
          <w:marBottom w:val="0"/>
          <w:divBdr>
            <w:top w:val="none" w:sz="0" w:space="0" w:color="auto"/>
            <w:left w:val="none" w:sz="0" w:space="0" w:color="auto"/>
            <w:bottom w:val="none" w:sz="0" w:space="0" w:color="auto"/>
            <w:right w:val="none" w:sz="0" w:space="0" w:color="auto"/>
          </w:divBdr>
          <w:divsChild>
            <w:div w:id="931280968">
              <w:marLeft w:val="-225"/>
              <w:marRight w:val="-225"/>
              <w:marTop w:val="0"/>
              <w:marBottom w:val="0"/>
              <w:divBdr>
                <w:top w:val="none" w:sz="0" w:space="0" w:color="auto"/>
                <w:left w:val="none" w:sz="0" w:space="0" w:color="auto"/>
                <w:bottom w:val="none" w:sz="0" w:space="0" w:color="auto"/>
                <w:right w:val="none" w:sz="0" w:space="0" w:color="auto"/>
              </w:divBdr>
              <w:divsChild>
                <w:div w:id="19777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5184">
      <w:bodyDiv w:val="1"/>
      <w:marLeft w:val="136"/>
      <w:marRight w:val="136"/>
      <w:marTop w:val="136"/>
      <w:marBottom w:val="136"/>
      <w:divBdr>
        <w:top w:val="none" w:sz="0" w:space="0" w:color="auto"/>
        <w:left w:val="none" w:sz="0" w:space="0" w:color="auto"/>
        <w:bottom w:val="none" w:sz="0" w:space="0" w:color="auto"/>
        <w:right w:val="none" w:sz="0" w:space="0" w:color="auto"/>
      </w:divBdr>
    </w:div>
    <w:div w:id="2046251801">
      <w:bodyDiv w:val="1"/>
      <w:marLeft w:val="0"/>
      <w:marRight w:val="0"/>
      <w:marTop w:val="0"/>
      <w:marBottom w:val="0"/>
      <w:divBdr>
        <w:top w:val="none" w:sz="0" w:space="0" w:color="auto"/>
        <w:left w:val="none" w:sz="0" w:space="0" w:color="auto"/>
        <w:bottom w:val="none" w:sz="0" w:space="0" w:color="auto"/>
        <w:right w:val="none" w:sz="0" w:space="0" w:color="auto"/>
      </w:divBdr>
    </w:div>
    <w:div w:id="2051879829">
      <w:bodyDiv w:val="1"/>
      <w:marLeft w:val="0"/>
      <w:marRight w:val="0"/>
      <w:marTop w:val="0"/>
      <w:marBottom w:val="0"/>
      <w:divBdr>
        <w:top w:val="none" w:sz="0" w:space="0" w:color="auto"/>
        <w:left w:val="none" w:sz="0" w:space="0" w:color="auto"/>
        <w:bottom w:val="none" w:sz="0" w:space="0" w:color="auto"/>
        <w:right w:val="none" w:sz="0" w:space="0" w:color="auto"/>
      </w:divBdr>
    </w:div>
    <w:div w:id="2096124620">
      <w:bodyDiv w:val="1"/>
      <w:marLeft w:val="0"/>
      <w:marRight w:val="0"/>
      <w:marTop w:val="0"/>
      <w:marBottom w:val="0"/>
      <w:divBdr>
        <w:top w:val="none" w:sz="0" w:space="0" w:color="auto"/>
        <w:left w:val="none" w:sz="0" w:space="0" w:color="auto"/>
        <w:bottom w:val="none" w:sz="0" w:space="0" w:color="auto"/>
        <w:right w:val="none" w:sz="0" w:space="0" w:color="auto"/>
      </w:divBdr>
      <w:divsChild>
        <w:div w:id="414789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ols.ietf.org/html/rfc7950" TargetMode="External"/><Relationship Id="rId18" Type="http://schemas.openxmlformats.org/officeDocument/2006/relationships/hyperlink" Target="mailto:daniele.ceccarelli@ericsson.com"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tools.ietf.org/html/rfc3688" TargetMode="External"/><Relationship Id="rId17" Type="http://schemas.openxmlformats.org/officeDocument/2006/relationships/hyperlink" Target="mailto:dhruv.ietf@gmai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leeyoung@huawei.com" TargetMode="External"/><Relationship Id="rId20" Type="http://schemas.openxmlformats.org/officeDocument/2006/relationships/hyperlink" Target="mailto:bill.wu@huawei.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ols.ietf.org/html/rfc6536"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Italo.Busi@huawei.com" TargetMode="External"/><Relationship Id="rId23" Type="http://schemas.openxmlformats.org/officeDocument/2006/relationships/header" Target="header2.xml"/><Relationship Id="rId10" Type="http://schemas.openxmlformats.org/officeDocument/2006/relationships/hyperlink" Target="https://tools.ietf.org/html/rfc6241" TargetMode="External"/><Relationship Id="rId19" Type="http://schemas.openxmlformats.org/officeDocument/2006/relationships/hyperlink" Target="mailto:jefftant@gmail.com" TargetMode="External"/><Relationship Id="rId4" Type="http://schemas.openxmlformats.org/officeDocument/2006/relationships/styles" Target="styles.xml"/><Relationship Id="rId9" Type="http://schemas.openxmlformats.org/officeDocument/2006/relationships/hyperlink" Target="http://trustee.ietf.org/license-info" TargetMode="External"/><Relationship Id="rId14" Type="http://schemas.openxmlformats.org/officeDocument/2006/relationships/hyperlink" Target="mailto:adrian@olddog.co.uk"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reg\Customers\Huawei\WSON\Signal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5CA27-58C3-4D4C-88F4-057BB8C83EB7}">
  <ds:schemaRefs>
    <ds:schemaRef ds:uri="http://schemas.openxmlformats.org/officeDocument/2006/bibliography"/>
  </ds:schemaRefs>
</ds:datastoreItem>
</file>

<file path=customXml/itemProps2.xml><?xml version="1.0" encoding="utf-8"?>
<ds:datastoreItem xmlns:ds="http://schemas.openxmlformats.org/officeDocument/2006/customXml" ds:itemID="{6E647740-7EF3-4AFD-849C-2B8273443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0</TotalTime>
  <Pages>28</Pages>
  <Words>9325</Words>
  <Characters>53159</Characters>
  <Application>Microsoft Office Word</Application>
  <DocSecurity>0</DocSecurity>
  <Lines>442</Lines>
  <Paragraphs>124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Network Working Group</vt:lpstr>
      <vt:lpstr>Network Working Group</vt:lpstr>
    </vt:vector>
  </TitlesOfParts>
  <Company>Huawei Technologies Co.,Ltd.</Company>
  <LinksUpToDate>false</LinksUpToDate>
  <CharactersWithSpaces>62360</CharactersWithSpaces>
  <SharedDoc>false</SharedDoc>
  <HLinks>
    <vt:vector size="210" baseType="variant">
      <vt:variant>
        <vt:i4>1835053</vt:i4>
      </vt:variant>
      <vt:variant>
        <vt:i4>303</vt:i4>
      </vt:variant>
      <vt:variant>
        <vt:i4>0</vt:i4>
      </vt:variant>
      <vt:variant>
        <vt:i4>5</vt:i4>
      </vt:variant>
      <vt:variant>
        <vt:lpwstr>mailto:ogondio@tid.es</vt:lpwstr>
      </vt:variant>
      <vt:variant>
        <vt:lpwstr/>
      </vt:variant>
      <vt:variant>
        <vt:i4>3866650</vt:i4>
      </vt:variant>
      <vt:variant>
        <vt:i4>300</vt:i4>
      </vt:variant>
      <vt:variant>
        <vt:i4>0</vt:i4>
      </vt:variant>
      <vt:variant>
        <vt:i4>5</vt:i4>
      </vt:variant>
      <vt:variant>
        <vt:lpwstr>mailto:zhangfatai@huawei.com</vt:lpwstr>
      </vt:variant>
      <vt:variant>
        <vt:lpwstr/>
      </vt:variant>
      <vt:variant>
        <vt:i4>1572923</vt:i4>
      </vt:variant>
      <vt:variant>
        <vt:i4>293</vt:i4>
      </vt:variant>
      <vt:variant>
        <vt:i4>0</vt:i4>
      </vt:variant>
      <vt:variant>
        <vt:i4>5</vt:i4>
      </vt:variant>
      <vt:variant>
        <vt:lpwstr/>
      </vt:variant>
      <vt:variant>
        <vt:lpwstr>_Toc297897797</vt:lpwstr>
      </vt:variant>
      <vt:variant>
        <vt:i4>1572923</vt:i4>
      </vt:variant>
      <vt:variant>
        <vt:i4>287</vt:i4>
      </vt:variant>
      <vt:variant>
        <vt:i4>0</vt:i4>
      </vt:variant>
      <vt:variant>
        <vt:i4>5</vt:i4>
      </vt:variant>
      <vt:variant>
        <vt:lpwstr/>
      </vt:variant>
      <vt:variant>
        <vt:lpwstr>_Toc297897796</vt:lpwstr>
      </vt:variant>
      <vt:variant>
        <vt:i4>1572923</vt:i4>
      </vt:variant>
      <vt:variant>
        <vt:i4>281</vt:i4>
      </vt:variant>
      <vt:variant>
        <vt:i4>0</vt:i4>
      </vt:variant>
      <vt:variant>
        <vt:i4>5</vt:i4>
      </vt:variant>
      <vt:variant>
        <vt:lpwstr/>
      </vt:variant>
      <vt:variant>
        <vt:lpwstr>_Toc297897795</vt:lpwstr>
      </vt:variant>
      <vt:variant>
        <vt:i4>1572923</vt:i4>
      </vt:variant>
      <vt:variant>
        <vt:i4>275</vt:i4>
      </vt:variant>
      <vt:variant>
        <vt:i4>0</vt:i4>
      </vt:variant>
      <vt:variant>
        <vt:i4>5</vt:i4>
      </vt:variant>
      <vt:variant>
        <vt:lpwstr/>
      </vt:variant>
      <vt:variant>
        <vt:lpwstr>_Toc297897794</vt:lpwstr>
      </vt:variant>
      <vt:variant>
        <vt:i4>1572923</vt:i4>
      </vt:variant>
      <vt:variant>
        <vt:i4>269</vt:i4>
      </vt:variant>
      <vt:variant>
        <vt:i4>0</vt:i4>
      </vt:variant>
      <vt:variant>
        <vt:i4>5</vt:i4>
      </vt:variant>
      <vt:variant>
        <vt:lpwstr/>
      </vt:variant>
      <vt:variant>
        <vt:lpwstr>_Toc297897793</vt:lpwstr>
      </vt:variant>
      <vt:variant>
        <vt:i4>1572923</vt:i4>
      </vt:variant>
      <vt:variant>
        <vt:i4>263</vt:i4>
      </vt:variant>
      <vt:variant>
        <vt:i4>0</vt:i4>
      </vt:variant>
      <vt:variant>
        <vt:i4>5</vt:i4>
      </vt:variant>
      <vt:variant>
        <vt:lpwstr/>
      </vt:variant>
      <vt:variant>
        <vt:lpwstr>_Toc297897792</vt:lpwstr>
      </vt:variant>
      <vt:variant>
        <vt:i4>1572923</vt:i4>
      </vt:variant>
      <vt:variant>
        <vt:i4>257</vt:i4>
      </vt:variant>
      <vt:variant>
        <vt:i4>0</vt:i4>
      </vt:variant>
      <vt:variant>
        <vt:i4>5</vt:i4>
      </vt:variant>
      <vt:variant>
        <vt:lpwstr/>
      </vt:variant>
      <vt:variant>
        <vt:lpwstr>_Toc297897791</vt:lpwstr>
      </vt:variant>
      <vt:variant>
        <vt:i4>1572923</vt:i4>
      </vt:variant>
      <vt:variant>
        <vt:i4>251</vt:i4>
      </vt:variant>
      <vt:variant>
        <vt:i4>0</vt:i4>
      </vt:variant>
      <vt:variant>
        <vt:i4>5</vt:i4>
      </vt:variant>
      <vt:variant>
        <vt:lpwstr/>
      </vt:variant>
      <vt:variant>
        <vt:lpwstr>_Toc297897790</vt:lpwstr>
      </vt:variant>
      <vt:variant>
        <vt:i4>1638459</vt:i4>
      </vt:variant>
      <vt:variant>
        <vt:i4>245</vt:i4>
      </vt:variant>
      <vt:variant>
        <vt:i4>0</vt:i4>
      </vt:variant>
      <vt:variant>
        <vt:i4>5</vt:i4>
      </vt:variant>
      <vt:variant>
        <vt:lpwstr/>
      </vt:variant>
      <vt:variant>
        <vt:lpwstr>_Toc297897789</vt:lpwstr>
      </vt:variant>
      <vt:variant>
        <vt:i4>1638459</vt:i4>
      </vt:variant>
      <vt:variant>
        <vt:i4>239</vt:i4>
      </vt:variant>
      <vt:variant>
        <vt:i4>0</vt:i4>
      </vt:variant>
      <vt:variant>
        <vt:i4>5</vt:i4>
      </vt:variant>
      <vt:variant>
        <vt:lpwstr/>
      </vt:variant>
      <vt:variant>
        <vt:lpwstr>_Toc297897788</vt:lpwstr>
      </vt:variant>
      <vt:variant>
        <vt:i4>1638459</vt:i4>
      </vt:variant>
      <vt:variant>
        <vt:i4>233</vt:i4>
      </vt:variant>
      <vt:variant>
        <vt:i4>0</vt:i4>
      </vt:variant>
      <vt:variant>
        <vt:i4>5</vt:i4>
      </vt:variant>
      <vt:variant>
        <vt:lpwstr/>
      </vt:variant>
      <vt:variant>
        <vt:lpwstr>_Toc297897787</vt:lpwstr>
      </vt:variant>
      <vt:variant>
        <vt:i4>1638459</vt:i4>
      </vt:variant>
      <vt:variant>
        <vt:i4>227</vt:i4>
      </vt:variant>
      <vt:variant>
        <vt:i4>0</vt:i4>
      </vt:variant>
      <vt:variant>
        <vt:i4>5</vt:i4>
      </vt:variant>
      <vt:variant>
        <vt:lpwstr/>
      </vt:variant>
      <vt:variant>
        <vt:lpwstr>_Toc297897786</vt:lpwstr>
      </vt:variant>
      <vt:variant>
        <vt:i4>1638459</vt:i4>
      </vt:variant>
      <vt:variant>
        <vt:i4>221</vt:i4>
      </vt:variant>
      <vt:variant>
        <vt:i4>0</vt:i4>
      </vt:variant>
      <vt:variant>
        <vt:i4>5</vt:i4>
      </vt:variant>
      <vt:variant>
        <vt:lpwstr/>
      </vt:variant>
      <vt:variant>
        <vt:lpwstr>_Toc297897785</vt:lpwstr>
      </vt:variant>
      <vt:variant>
        <vt:i4>1638459</vt:i4>
      </vt:variant>
      <vt:variant>
        <vt:i4>215</vt:i4>
      </vt:variant>
      <vt:variant>
        <vt:i4>0</vt:i4>
      </vt:variant>
      <vt:variant>
        <vt:i4>5</vt:i4>
      </vt:variant>
      <vt:variant>
        <vt:lpwstr/>
      </vt:variant>
      <vt:variant>
        <vt:lpwstr>_Toc297897784</vt:lpwstr>
      </vt:variant>
      <vt:variant>
        <vt:i4>1638459</vt:i4>
      </vt:variant>
      <vt:variant>
        <vt:i4>209</vt:i4>
      </vt:variant>
      <vt:variant>
        <vt:i4>0</vt:i4>
      </vt:variant>
      <vt:variant>
        <vt:i4>5</vt:i4>
      </vt:variant>
      <vt:variant>
        <vt:lpwstr/>
      </vt:variant>
      <vt:variant>
        <vt:lpwstr>_Toc297897783</vt:lpwstr>
      </vt:variant>
      <vt:variant>
        <vt:i4>1638459</vt:i4>
      </vt:variant>
      <vt:variant>
        <vt:i4>203</vt:i4>
      </vt:variant>
      <vt:variant>
        <vt:i4>0</vt:i4>
      </vt:variant>
      <vt:variant>
        <vt:i4>5</vt:i4>
      </vt:variant>
      <vt:variant>
        <vt:lpwstr/>
      </vt:variant>
      <vt:variant>
        <vt:lpwstr>_Toc297897782</vt:lpwstr>
      </vt:variant>
      <vt:variant>
        <vt:i4>1638459</vt:i4>
      </vt:variant>
      <vt:variant>
        <vt:i4>197</vt:i4>
      </vt:variant>
      <vt:variant>
        <vt:i4>0</vt:i4>
      </vt:variant>
      <vt:variant>
        <vt:i4>5</vt:i4>
      </vt:variant>
      <vt:variant>
        <vt:lpwstr/>
      </vt:variant>
      <vt:variant>
        <vt:lpwstr>_Toc297897781</vt:lpwstr>
      </vt:variant>
      <vt:variant>
        <vt:i4>1638459</vt:i4>
      </vt:variant>
      <vt:variant>
        <vt:i4>191</vt:i4>
      </vt:variant>
      <vt:variant>
        <vt:i4>0</vt:i4>
      </vt:variant>
      <vt:variant>
        <vt:i4>5</vt:i4>
      </vt:variant>
      <vt:variant>
        <vt:lpwstr/>
      </vt:variant>
      <vt:variant>
        <vt:lpwstr>_Toc297897780</vt:lpwstr>
      </vt:variant>
      <vt:variant>
        <vt:i4>1441851</vt:i4>
      </vt:variant>
      <vt:variant>
        <vt:i4>185</vt:i4>
      </vt:variant>
      <vt:variant>
        <vt:i4>0</vt:i4>
      </vt:variant>
      <vt:variant>
        <vt:i4>5</vt:i4>
      </vt:variant>
      <vt:variant>
        <vt:lpwstr/>
      </vt:variant>
      <vt:variant>
        <vt:lpwstr>_Toc297897779</vt:lpwstr>
      </vt:variant>
      <vt:variant>
        <vt:i4>1441851</vt:i4>
      </vt:variant>
      <vt:variant>
        <vt:i4>179</vt:i4>
      </vt:variant>
      <vt:variant>
        <vt:i4>0</vt:i4>
      </vt:variant>
      <vt:variant>
        <vt:i4>5</vt:i4>
      </vt:variant>
      <vt:variant>
        <vt:lpwstr/>
      </vt:variant>
      <vt:variant>
        <vt:lpwstr>_Toc297897778</vt:lpwstr>
      </vt:variant>
      <vt:variant>
        <vt:i4>1441851</vt:i4>
      </vt:variant>
      <vt:variant>
        <vt:i4>173</vt:i4>
      </vt:variant>
      <vt:variant>
        <vt:i4>0</vt:i4>
      </vt:variant>
      <vt:variant>
        <vt:i4>5</vt:i4>
      </vt:variant>
      <vt:variant>
        <vt:lpwstr/>
      </vt:variant>
      <vt:variant>
        <vt:lpwstr>_Toc297897777</vt:lpwstr>
      </vt:variant>
      <vt:variant>
        <vt:i4>1441851</vt:i4>
      </vt:variant>
      <vt:variant>
        <vt:i4>167</vt:i4>
      </vt:variant>
      <vt:variant>
        <vt:i4>0</vt:i4>
      </vt:variant>
      <vt:variant>
        <vt:i4>5</vt:i4>
      </vt:variant>
      <vt:variant>
        <vt:lpwstr/>
      </vt:variant>
      <vt:variant>
        <vt:lpwstr>_Toc297897776</vt:lpwstr>
      </vt:variant>
      <vt:variant>
        <vt:i4>1441851</vt:i4>
      </vt:variant>
      <vt:variant>
        <vt:i4>161</vt:i4>
      </vt:variant>
      <vt:variant>
        <vt:i4>0</vt:i4>
      </vt:variant>
      <vt:variant>
        <vt:i4>5</vt:i4>
      </vt:variant>
      <vt:variant>
        <vt:lpwstr/>
      </vt:variant>
      <vt:variant>
        <vt:lpwstr>_Toc297897775</vt:lpwstr>
      </vt:variant>
      <vt:variant>
        <vt:i4>1441851</vt:i4>
      </vt:variant>
      <vt:variant>
        <vt:i4>155</vt:i4>
      </vt:variant>
      <vt:variant>
        <vt:i4>0</vt:i4>
      </vt:variant>
      <vt:variant>
        <vt:i4>5</vt:i4>
      </vt:variant>
      <vt:variant>
        <vt:lpwstr/>
      </vt:variant>
      <vt:variant>
        <vt:lpwstr>_Toc297897774</vt:lpwstr>
      </vt:variant>
      <vt:variant>
        <vt:i4>1441851</vt:i4>
      </vt:variant>
      <vt:variant>
        <vt:i4>149</vt:i4>
      </vt:variant>
      <vt:variant>
        <vt:i4>0</vt:i4>
      </vt:variant>
      <vt:variant>
        <vt:i4>5</vt:i4>
      </vt:variant>
      <vt:variant>
        <vt:lpwstr/>
      </vt:variant>
      <vt:variant>
        <vt:lpwstr>_Toc297897773</vt:lpwstr>
      </vt:variant>
      <vt:variant>
        <vt:i4>1441851</vt:i4>
      </vt:variant>
      <vt:variant>
        <vt:i4>143</vt:i4>
      </vt:variant>
      <vt:variant>
        <vt:i4>0</vt:i4>
      </vt:variant>
      <vt:variant>
        <vt:i4>5</vt:i4>
      </vt:variant>
      <vt:variant>
        <vt:lpwstr/>
      </vt:variant>
      <vt:variant>
        <vt:lpwstr>_Toc297897772</vt:lpwstr>
      </vt:variant>
      <vt:variant>
        <vt:i4>1441851</vt:i4>
      </vt:variant>
      <vt:variant>
        <vt:i4>137</vt:i4>
      </vt:variant>
      <vt:variant>
        <vt:i4>0</vt:i4>
      </vt:variant>
      <vt:variant>
        <vt:i4>5</vt:i4>
      </vt:variant>
      <vt:variant>
        <vt:lpwstr/>
      </vt:variant>
      <vt:variant>
        <vt:lpwstr>_Toc297897771</vt:lpwstr>
      </vt:variant>
      <vt:variant>
        <vt:i4>1441851</vt:i4>
      </vt:variant>
      <vt:variant>
        <vt:i4>131</vt:i4>
      </vt:variant>
      <vt:variant>
        <vt:i4>0</vt:i4>
      </vt:variant>
      <vt:variant>
        <vt:i4>5</vt:i4>
      </vt:variant>
      <vt:variant>
        <vt:lpwstr/>
      </vt:variant>
      <vt:variant>
        <vt:lpwstr>_Toc297897770</vt:lpwstr>
      </vt:variant>
      <vt:variant>
        <vt:i4>1507387</vt:i4>
      </vt:variant>
      <vt:variant>
        <vt:i4>125</vt:i4>
      </vt:variant>
      <vt:variant>
        <vt:i4>0</vt:i4>
      </vt:variant>
      <vt:variant>
        <vt:i4>5</vt:i4>
      </vt:variant>
      <vt:variant>
        <vt:lpwstr/>
      </vt:variant>
      <vt:variant>
        <vt:lpwstr>_Toc297897769</vt:lpwstr>
      </vt:variant>
      <vt:variant>
        <vt:i4>1507387</vt:i4>
      </vt:variant>
      <vt:variant>
        <vt:i4>119</vt:i4>
      </vt:variant>
      <vt:variant>
        <vt:i4>0</vt:i4>
      </vt:variant>
      <vt:variant>
        <vt:i4>5</vt:i4>
      </vt:variant>
      <vt:variant>
        <vt:lpwstr/>
      </vt:variant>
      <vt:variant>
        <vt:lpwstr>_Toc297897768</vt:lpwstr>
      </vt:variant>
      <vt:variant>
        <vt:i4>1507387</vt:i4>
      </vt:variant>
      <vt:variant>
        <vt:i4>113</vt:i4>
      </vt:variant>
      <vt:variant>
        <vt:i4>0</vt:i4>
      </vt:variant>
      <vt:variant>
        <vt:i4>5</vt:i4>
      </vt:variant>
      <vt:variant>
        <vt:lpwstr/>
      </vt:variant>
      <vt:variant>
        <vt:lpwstr>_Toc297897767</vt:lpwstr>
      </vt:variant>
      <vt:variant>
        <vt:i4>1507387</vt:i4>
      </vt:variant>
      <vt:variant>
        <vt:i4>107</vt:i4>
      </vt:variant>
      <vt:variant>
        <vt:i4>0</vt:i4>
      </vt:variant>
      <vt:variant>
        <vt:i4>5</vt:i4>
      </vt:variant>
      <vt:variant>
        <vt:lpwstr/>
      </vt:variant>
      <vt:variant>
        <vt:lpwstr>_Toc297897766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Young Lee</dc:creator>
  <cp:lastModifiedBy>Leeyoung</cp:lastModifiedBy>
  <cp:revision>2</cp:revision>
  <cp:lastPrinted>2018-12-31T05:48:00Z</cp:lastPrinted>
  <dcterms:created xsi:type="dcterms:W3CDTF">2019-03-05T19:18:00Z</dcterms:created>
  <dcterms:modified xsi:type="dcterms:W3CDTF">2019-03-05T19:18:00Z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(10)H0kJbu49g/NO7PP5TTXy9DxHInUkw5SPI7W2oz/5CoODBHxxmQ1ACZrV2gcL8TvNT4FCCWeN_x000d_
bH8WfnUbVc1wrd4qFwMrTfEsObbjhjC6KJXP/V06fnjoAtiaWcFLQV6+R304+kqK7qyWLGj5_x000d_
vrtc6azuDOrXeAQ12tPQXAPnBZaTnVTRqRcELG/uISCkzAJ7jGkObdOkmabr9dAEqqS//Ctp_x000d_
GG+Np/WHn+Wa36tax/</vt:lpwstr>
  </property>
  <property fmtid="{D5CDD505-2E9C-101B-9397-08002B2CF9AE}" pid="3" name="_ms_pID_7253431">
    <vt:lpwstr>kPsnrMakqkYF4GkhidURyXpZ47KY2A9yFTf2VLwV1gOr2SCmEElfb7_x000d_
PpgvQ8sYvVqJun/MyHOCPC5z/DAZuS2HG7ZllK/Qg/ltEKILPsrhB2qh2Vw+tLDEdaWtONyB_x000d_
KO5Ju7UWTVWYN2+oW1c57rlON5sIX/Z/TQKoK24rOIIvw2Nf8nFCWJeenXw7HbCeqLm/svii_x000d_
hEZth668vWlLbt+REgWDKActVX5thuqYiy6G</vt:lpwstr>
  </property>
  <property fmtid="{D5CDD505-2E9C-101B-9397-08002B2CF9AE}" pid="4" name="_ms_pID_7253432">
    <vt:lpwstr>GZtWgUyT2z6v7Qz0sXiwDegcitUt/O7LXrjT_x000d_
IHSiHScQuRbos+uiwgO+wLQ5e/rMsBWc+/iEXOui772by7RkbDy7CF4pdQe71VJHWg6ISdee_x000d_
l51HodJJaETsr9LG7uni1RS5Jj9wwaLL+QlzLgb1xP8OdrqXC+zQtTPu5GSluU6AZ73UNnJj_x000d_
Q1D26/hfTONLR0Xb1axPTae9h22r7tjBb1ia682idKXHSoyVUgMf0n</vt:lpwstr>
  </property>
  <property fmtid="{D5CDD505-2E9C-101B-9397-08002B2CF9AE}" pid="5" name="_ms_pID_7253433">
    <vt:lpwstr>LI3SkhlkrzVDpjMcb5_x000d_
BAwN05ApBS711QAZGuEevJgAC+rySEmzaLWh06ltjpzpyO3E5RQ8cLMEaMINdX/fHnmJRvhr_x000d_
k7Akv0vFXRYbl4GPzc1dNatzkCgw4udMu7JhB4aVxB6hxSR/NdKRjob+FHLDqX54VdoCvM2m_x000d_
MLncKzKCPoKMrp/PVRqqBx/6QgGquCVTRn32vXMi5giypzdKr1YGxRwrpEnElrucIEQal+m/</vt:lpwstr>
  </property>
  <property fmtid="{D5CDD505-2E9C-101B-9397-08002B2CF9AE}" pid="6" name="_ms_pID_7253434">
    <vt:lpwstr>_x000d_
yCqy2Tb96dnGfJDKmfTraD4KWARRh9GSBaKlxUdKEzeEOeo/7tscuguSKs1VAVwcO7/ox91K_x000d_
QGff03PH/mCctp4zMi2fFVjT0RhpGDHW6VA1tbqlhX1tQYD0Xj5zS9hMQo9iZGUx2PuJt7y+_x000d_
quwtFZgOMwamWoesCazm3Kyfivh7LnifmUTzAv9e/nZYhm4J4WfwGzQbhUOsAFmq2JiJJ1QC_x000d_
8IoMoroWq/G4yDUG</vt:lpwstr>
  </property>
  <property fmtid="{D5CDD505-2E9C-101B-9397-08002B2CF9AE}" pid="7" name="_ms_pID_7253435">
    <vt:lpwstr>j1PoWbc4jeQTCTTQDZDj4saWcJq3YcNMLn4M1rI3BYFpbS5FhnPv3lSD_x000d_
c8BLqDUQ7d5ZocPfU5Xk484SzKLrgcmq3rrdWk9iZRTCk7XxIi34A0dLqQtsaxrCBZdzRkRj_x000d_
92FFaBAbirzHOiKiCIFjMiqvoLOXVClZqlZK1hCD1xMNrCsn5Ip53oBnplI7YcrpqA4mHKT5_x000d_
bXrOjqFSEHu1sHgVtlV3CSDoqYmzlABd2r</vt:lpwstr>
  </property>
  <property fmtid="{D5CDD505-2E9C-101B-9397-08002B2CF9AE}" pid="8" name="_ms_pID_7253436">
    <vt:lpwstr>UxVgJYrPVlpULli5jveFZgb0RIlYiPLvXAx1pS_x000d_
anKUquKHSipIcHSxkYB7oxXGtU7Dlcb7R9Y5medswaH6p3qWPXVLdhIix2/5AOcenL+ILtus_x000d_
TNCZsxHQMpoNF4UdXbP0QweCTfRJzcTSDwZB2PF7ChDUDz3iiGS9dq4iBMBdJUKASg9LaBSP_x000d_
R66K0lwwM5OoYOVtFBRv5i9dJi7v802DmsfvhvosKSUTLBZgWW4Z</vt:lpwstr>
  </property>
  <property fmtid="{D5CDD505-2E9C-101B-9397-08002B2CF9AE}" pid="9" name="_ms_pID_7253437">
    <vt:lpwstr>ix7uVRrzPSoJ5vkAFG30_x000d_
4UE2TL9EblawgH5PYqlBjGyJi7mPZnhNVQNVWSPLF6WaP00QFSX5Guq47uPb9w8NatcAtFL6_x000d_
IOEhIvBzsoDPwQzbr386uF88r49yHKwFMmS7cwfMSbcHHlRXPBup/Q7+TZ2hMEuGo8G0IYxy_x000d_
eCDgiT8kc7BFWBPtsqDTYW4lFuYmfdapoCUfttce7FBPtEuh6AhEJOV+Ubf8vU0Fu3smN6</vt:lpwstr>
  </property>
  <property fmtid="{D5CDD505-2E9C-101B-9397-08002B2CF9AE}" pid="10" name="_ms_pID_7253438">
    <vt:lpwstr>IT_x000d_
Y0YrHmrA5Q/53ev0oZl2nk23V++c5XlprwQU+OXKE/3uaVVzEBeiTrvZN+kQj6oOkNjd6p3d_x000d_
dDrYmeqf/nPi2DEOlARuN2h6S36/4uY8DHC+jp88VwijaVKUK5zjwMlkF0rvSm6/S+nAJqeT_x000d_
KSzKbVagdzcAJ0MmDwpCrf7o3kXxds+/UWDJbfg5PLw1QN6/xNwMaonywCPmhJNcdTaArulP_x000d_
oESaz3OBPZUgme</vt:lpwstr>
  </property>
  <property fmtid="{D5CDD505-2E9C-101B-9397-08002B2CF9AE}" pid="11" name="_new_ms_pID_72543">
    <vt:lpwstr>(3)pqRT04KhF7nyHp2eVAq7akgDGZh4wNm3Tqzvn9xAQCwOeiAt7Vo6y7uHajLQuY3yaFHFaM9+
NJcarWG4w5iAjedbkXYt5uyvyOkSLiyXNt6g/dSBrzBfOpphINyjJorUZQRaqNlgnl36Eef0
BuQePe7o8/VMhfA8la1E4XkwSp7eNCjji/GRRNdqXg0GzmVm59Po9uGvuer5xmmuWd3yHvVP
J54T8zX3h7zmVWWUeY</vt:lpwstr>
  </property>
  <property fmtid="{D5CDD505-2E9C-101B-9397-08002B2CF9AE}" pid="12" name="_new_ms_pID_725431">
    <vt:lpwstr>azFjaTzjqOMP6EH+3X9ZusuGdLwiztlLqcxG+Jx70t9h13Uq7DCdZ9
qtbV7XD7lXjXPAlvamobRkbFz89rSCMEZ6LPK6jKObe+2pzjPax4czfhOZjH7uvLFdp1288y
G+21QklQ0hYi3aSCmQ1ncpJdr0uNHTmgEdWyhjc7vb3jzZexqBrvUEzpLtzXsi24bVUd7Z0P
2gcfIGx8BlZdigCCu2pBIp7ZgOjtATrJbR37</vt:lpwstr>
  </property>
  <property fmtid="{D5CDD505-2E9C-101B-9397-08002B2CF9AE}" pid="13" name="_new_ms_pID_725432">
    <vt:lpwstr>9Ene88Ggk6g46WOA5rRtE/7ITc5wBvHkgOi7
dZNnzLAsBv8R1wtzjPrYHUMoYKpcqFgm10sPzBjDOgANtSuicq1I8lwJ7i8NFVgDzGAC9i7h
QhezIPZ1OWxUwvGke36n5YjGoxmX8BDbQG4+3vF/rEbxca6tODDqX9KJLLzW4eLkqO0K7AtJ
jh9e10xDW25AmdH/y39Ban9s6qDSBMcZ7dI=</vt:lpwstr>
  </property>
  <property fmtid="{D5CDD505-2E9C-101B-9397-08002B2CF9AE}" pid="14" name="_ms_pID_7253439">
    <vt:lpwstr>jJEscavMG5ArOLMMkjswwLzrdcL5r+OMQRpnmkTjqYBb8UIg5JrLpw0Pr6_x000d_
GgxpJN4YanOyc+9lnq0xNQMo53wFHR/hfZTFaEiaBj+Xl7MMEyV4bb9+g7rInqTen3iTKKAy_x000d_
xQ3Zrs3B5yIygi5NcAXZulhrnRefaw==</vt:lpwstr>
  </property>
  <property fmtid="{D5CDD505-2E9C-101B-9397-08002B2CF9AE}" pid="15" name="_NewReviewCycle">
    <vt:lpwstr/>
  </property>
  <property fmtid="{D5CDD505-2E9C-101B-9397-08002B2CF9AE}" pid="16" name="_2015_ms_pID_725343">
    <vt:lpwstr>(2)4bD7sj+xnSDdZyIuLQIs9toOwkIPY8BfHUMELFw2NTKitreXPJF4JSomXDOBCm4nMZrNTZ8W
jOnOyWDh72ML8udAyvG75EpPz60K4hX6LZz1cZ5F4q7rldvTwfcRgSFI+pc9eYyd20XZ96mm
qct05Kjj8Gxh7LCDoBeKQnSrTRkxiXxS/T3ECQ19MhGHhuVoGxHTXFjftwxstF3pCJiKvHjz
YrozioGQXUdiE/13B1</vt:lpwstr>
  </property>
  <property fmtid="{D5CDD505-2E9C-101B-9397-08002B2CF9AE}" pid="17" name="_2015_ms_pID_7253431">
    <vt:lpwstr>oL/mJUmTXIksfbxe/TVx0NTuL1jbbnLJihKtBQnELbJGdb4WeZx/GG
VLj+mvikd3wX7nLucTMRNQ82bGEv79EGyxUrCIzUTW7u5JetN2GtgJ7peTuAqy3GK3YdpT5S
m8CA9V7M7YD2/41S6h8bfo/VXdGhJK44vTGRGQMBfrRVpjLTDlf9el+Wr0Fg3RXH7u2zTChd
DQtVZkkYrxK9oT27</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1535379400</vt:lpwstr>
  </property>
</Properties>
</file>